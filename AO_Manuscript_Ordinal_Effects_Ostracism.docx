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BFD97" w14:textId="77777777" w:rsidR="00E76D2C" w:rsidRPr="00E76D2C" w:rsidRDefault="00E76D2C" w:rsidP="00444A89">
      <w:pPr>
        <w:spacing w:after="0"/>
        <w:rPr>
          <w:rFonts w:ascii="Times New Roman" w:hAnsi="Times New Roman" w:cs="Times New Roman"/>
          <w:sz w:val="24"/>
          <w:szCs w:val="24"/>
        </w:rPr>
      </w:pPr>
      <w:bookmarkStart w:id="0" w:name="_GoBack"/>
      <w:bookmarkEnd w:id="0"/>
    </w:p>
    <w:p w14:paraId="7C4C4053" w14:textId="77777777" w:rsidR="00E76D2C" w:rsidRDefault="00E76D2C" w:rsidP="00444A89">
      <w:pPr>
        <w:spacing w:after="0"/>
        <w:jc w:val="center"/>
        <w:rPr>
          <w:rFonts w:ascii="Times New Roman" w:hAnsi="Times New Roman" w:cs="Times New Roman"/>
          <w:sz w:val="24"/>
          <w:szCs w:val="24"/>
        </w:rPr>
      </w:pPr>
    </w:p>
    <w:p w14:paraId="144CB261" w14:textId="56F90719" w:rsidR="00C30555" w:rsidRPr="009159AB" w:rsidRDefault="00340D54"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rPr>
        <w:t xml:space="preserve">Ordinal </w:t>
      </w:r>
      <w:r w:rsidR="00F50ADB" w:rsidRPr="009159AB">
        <w:rPr>
          <w:rFonts w:ascii="Times New Roman" w:hAnsi="Times New Roman" w:cs="Times New Roman"/>
          <w:sz w:val="24"/>
          <w:szCs w:val="24"/>
        </w:rPr>
        <w:t xml:space="preserve">Effects </w:t>
      </w:r>
      <w:r w:rsidR="00731737" w:rsidRPr="009159AB">
        <w:rPr>
          <w:rFonts w:ascii="Times New Roman" w:hAnsi="Times New Roman" w:cs="Times New Roman"/>
          <w:sz w:val="24"/>
          <w:szCs w:val="24"/>
        </w:rPr>
        <w:t xml:space="preserve">of </w:t>
      </w:r>
      <w:r w:rsidR="00F50ADB" w:rsidRPr="009159AB">
        <w:rPr>
          <w:rFonts w:ascii="Times New Roman" w:hAnsi="Times New Roman" w:cs="Times New Roman"/>
          <w:sz w:val="24"/>
          <w:szCs w:val="24"/>
        </w:rPr>
        <w:t>Ostracism</w:t>
      </w:r>
      <w:r w:rsidR="00731737" w:rsidRPr="009159AB">
        <w:rPr>
          <w:rFonts w:ascii="Times New Roman" w:hAnsi="Times New Roman" w:cs="Times New Roman"/>
          <w:sz w:val="24"/>
          <w:szCs w:val="24"/>
        </w:rPr>
        <w:t xml:space="preserve">: </w:t>
      </w:r>
    </w:p>
    <w:p w14:paraId="7A0E0EA1" w14:textId="52C9BF7C" w:rsidR="00C30555" w:rsidRPr="009159AB" w:rsidRDefault="00731737"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rPr>
        <w:t xml:space="preserve">A </w:t>
      </w:r>
      <w:r w:rsidR="00F50ADB" w:rsidRPr="009159AB">
        <w:rPr>
          <w:rFonts w:ascii="Times New Roman" w:hAnsi="Times New Roman" w:cs="Times New Roman"/>
          <w:sz w:val="24"/>
          <w:szCs w:val="24"/>
        </w:rPr>
        <w:t>Meta</w:t>
      </w:r>
      <w:r w:rsidRPr="009159AB">
        <w:rPr>
          <w:rFonts w:ascii="Times New Roman" w:hAnsi="Times New Roman" w:cs="Times New Roman"/>
          <w:sz w:val="24"/>
          <w:szCs w:val="24"/>
        </w:rPr>
        <w:t>-</w:t>
      </w:r>
      <w:r w:rsidR="00F50ADB" w:rsidRPr="009159AB">
        <w:rPr>
          <w:rFonts w:ascii="Times New Roman" w:hAnsi="Times New Roman" w:cs="Times New Roman"/>
          <w:sz w:val="24"/>
          <w:szCs w:val="24"/>
        </w:rPr>
        <w:t xml:space="preserve">Analysis </w:t>
      </w:r>
      <w:r w:rsidRPr="009159AB">
        <w:rPr>
          <w:rFonts w:ascii="Times New Roman" w:hAnsi="Times New Roman" w:cs="Times New Roman"/>
          <w:sz w:val="24"/>
          <w:szCs w:val="24"/>
        </w:rPr>
        <w:t xml:space="preserve">of Cyberball </w:t>
      </w:r>
      <w:r w:rsidR="00F50ADB" w:rsidRPr="009159AB">
        <w:rPr>
          <w:rFonts w:ascii="Times New Roman" w:hAnsi="Times New Roman" w:cs="Times New Roman"/>
          <w:sz w:val="24"/>
          <w:szCs w:val="24"/>
        </w:rPr>
        <w:t>Studies</w:t>
      </w:r>
    </w:p>
    <w:p w14:paraId="20C3DC61" w14:textId="77777777" w:rsidR="00F92E62" w:rsidRPr="009159AB" w:rsidRDefault="00F92E62" w:rsidP="006D3C88">
      <w:pPr>
        <w:spacing w:after="0" w:line="480" w:lineRule="auto"/>
        <w:jc w:val="center"/>
        <w:rPr>
          <w:rFonts w:ascii="Times New Roman" w:hAnsi="Times New Roman" w:cs="Times New Roman"/>
          <w:sz w:val="24"/>
          <w:szCs w:val="24"/>
        </w:rPr>
      </w:pPr>
    </w:p>
    <w:p w14:paraId="08543D5D" w14:textId="39921102" w:rsidR="00E76D2C" w:rsidRPr="009159AB" w:rsidRDefault="008944AC" w:rsidP="006D3C88">
      <w:pPr>
        <w:spacing w:after="0" w:line="480" w:lineRule="auto"/>
        <w:jc w:val="center"/>
        <w:rPr>
          <w:rFonts w:ascii="Times New Roman" w:hAnsi="Times New Roman" w:cs="Times New Roman"/>
          <w:sz w:val="24"/>
          <w:szCs w:val="24"/>
          <w:lang w:val="nl-NL"/>
        </w:rPr>
      </w:pPr>
      <w:r w:rsidRPr="009159AB">
        <w:rPr>
          <w:rFonts w:ascii="Times New Roman" w:hAnsi="Times New Roman" w:cs="Times New Roman"/>
          <w:sz w:val="24"/>
          <w:szCs w:val="24"/>
          <w:lang w:val="nl-NL"/>
        </w:rPr>
        <w:t xml:space="preserve">Chris H.J. </w:t>
      </w:r>
      <w:r w:rsidR="00731737" w:rsidRPr="009159AB">
        <w:rPr>
          <w:rFonts w:ascii="Times New Roman" w:hAnsi="Times New Roman" w:cs="Times New Roman"/>
          <w:sz w:val="24"/>
          <w:szCs w:val="24"/>
          <w:lang w:val="nl-NL"/>
        </w:rPr>
        <w:t>Hartgerink</w:t>
      </w:r>
      <w:r w:rsidR="00731737" w:rsidRPr="009159AB">
        <w:rPr>
          <w:rFonts w:ascii="Times New Roman" w:hAnsi="Times New Roman" w:cs="Times New Roman"/>
          <w:sz w:val="24"/>
          <w:szCs w:val="24"/>
          <w:vertAlign w:val="superscript"/>
          <w:lang w:val="nl-NL"/>
        </w:rPr>
        <w:t>1</w:t>
      </w:r>
    </w:p>
    <w:p w14:paraId="22C2CA77" w14:textId="4F4C59FF" w:rsidR="00E76D2C" w:rsidRPr="009159AB" w:rsidRDefault="008944AC" w:rsidP="006D3C88">
      <w:pPr>
        <w:spacing w:after="0" w:line="480" w:lineRule="auto"/>
        <w:jc w:val="center"/>
        <w:rPr>
          <w:rFonts w:ascii="Times New Roman" w:hAnsi="Times New Roman" w:cs="Times New Roman"/>
          <w:sz w:val="24"/>
          <w:szCs w:val="24"/>
          <w:lang w:val="nl-NL"/>
        </w:rPr>
      </w:pPr>
      <w:r w:rsidRPr="009159AB">
        <w:rPr>
          <w:rFonts w:ascii="Times New Roman" w:hAnsi="Times New Roman" w:cs="Times New Roman"/>
          <w:sz w:val="24"/>
          <w:szCs w:val="24"/>
          <w:lang w:val="nl-NL"/>
        </w:rPr>
        <w:t xml:space="preserve">Ilja </w:t>
      </w:r>
      <w:r w:rsidR="00731737" w:rsidRPr="009159AB">
        <w:rPr>
          <w:rFonts w:ascii="Times New Roman" w:hAnsi="Times New Roman" w:cs="Times New Roman"/>
          <w:sz w:val="24"/>
          <w:szCs w:val="24"/>
          <w:lang w:val="nl-NL"/>
        </w:rPr>
        <w:t>Van Beest</w:t>
      </w:r>
      <w:r w:rsidR="00731737" w:rsidRPr="009159AB">
        <w:rPr>
          <w:rFonts w:ascii="Times New Roman" w:hAnsi="Times New Roman" w:cs="Times New Roman"/>
          <w:sz w:val="24"/>
          <w:szCs w:val="24"/>
          <w:vertAlign w:val="superscript"/>
          <w:lang w:val="nl-NL"/>
        </w:rPr>
        <w:t>1</w:t>
      </w:r>
    </w:p>
    <w:p w14:paraId="25DDFB1E" w14:textId="4563FEA9" w:rsidR="00E76D2C" w:rsidRPr="009159AB" w:rsidRDefault="008944AC" w:rsidP="006D3C88">
      <w:pPr>
        <w:spacing w:after="0" w:line="480" w:lineRule="auto"/>
        <w:jc w:val="center"/>
        <w:rPr>
          <w:rFonts w:ascii="Times New Roman" w:hAnsi="Times New Roman" w:cs="Times New Roman"/>
          <w:sz w:val="24"/>
          <w:szCs w:val="24"/>
          <w:vertAlign w:val="superscript"/>
        </w:rPr>
      </w:pPr>
      <w:r w:rsidRPr="009159AB">
        <w:rPr>
          <w:rFonts w:ascii="Times New Roman" w:hAnsi="Times New Roman" w:cs="Times New Roman"/>
          <w:sz w:val="24"/>
          <w:szCs w:val="24"/>
        </w:rPr>
        <w:t xml:space="preserve">Jelte M. </w:t>
      </w:r>
      <w:r w:rsidR="00731737" w:rsidRPr="009159AB">
        <w:rPr>
          <w:rFonts w:ascii="Times New Roman" w:hAnsi="Times New Roman" w:cs="Times New Roman"/>
          <w:sz w:val="24"/>
          <w:szCs w:val="24"/>
        </w:rPr>
        <w:t>Wicherts</w:t>
      </w:r>
      <w:r w:rsidR="00731737" w:rsidRPr="009159AB">
        <w:rPr>
          <w:rFonts w:ascii="Times New Roman" w:hAnsi="Times New Roman" w:cs="Times New Roman"/>
          <w:sz w:val="24"/>
          <w:szCs w:val="24"/>
          <w:vertAlign w:val="superscript"/>
        </w:rPr>
        <w:t>1</w:t>
      </w:r>
    </w:p>
    <w:p w14:paraId="4FF7771A" w14:textId="7686EE56" w:rsidR="00E76D2C" w:rsidRPr="009159AB" w:rsidRDefault="008944AC"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rPr>
        <w:t xml:space="preserve">Kipling D. </w:t>
      </w:r>
      <w:r w:rsidR="00731737" w:rsidRPr="009159AB">
        <w:rPr>
          <w:rFonts w:ascii="Times New Roman" w:hAnsi="Times New Roman" w:cs="Times New Roman"/>
          <w:sz w:val="24"/>
          <w:szCs w:val="24"/>
        </w:rPr>
        <w:t>Williams</w:t>
      </w:r>
      <w:r w:rsidR="00731737" w:rsidRPr="009159AB">
        <w:rPr>
          <w:rFonts w:ascii="Times New Roman" w:hAnsi="Times New Roman" w:cs="Times New Roman"/>
          <w:sz w:val="24"/>
          <w:szCs w:val="24"/>
          <w:vertAlign w:val="superscript"/>
        </w:rPr>
        <w:t>2</w:t>
      </w:r>
    </w:p>
    <w:p w14:paraId="63A10C0A" w14:textId="77777777" w:rsidR="00E76D2C" w:rsidRPr="009159AB" w:rsidRDefault="00E76D2C" w:rsidP="006D3C88">
      <w:pPr>
        <w:spacing w:after="0" w:line="480" w:lineRule="auto"/>
        <w:jc w:val="center"/>
        <w:rPr>
          <w:rFonts w:ascii="Times New Roman" w:hAnsi="Times New Roman" w:cs="Times New Roman"/>
          <w:sz w:val="24"/>
          <w:szCs w:val="24"/>
        </w:rPr>
      </w:pPr>
    </w:p>
    <w:p w14:paraId="3457D58B" w14:textId="77777777" w:rsidR="00E76D2C" w:rsidRPr="009159AB" w:rsidRDefault="00731737"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vertAlign w:val="superscript"/>
        </w:rPr>
        <w:t>1</w:t>
      </w:r>
      <w:r w:rsidR="006D537C" w:rsidRPr="009159AB">
        <w:rPr>
          <w:rFonts w:ascii="Times New Roman" w:hAnsi="Times New Roman" w:cs="Times New Roman"/>
          <w:sz w:val="24"/>
          <w:szCs w:val="24"/>
          <w:vertAlign w:val="superscript"/>
        </w:rPr>
        <w:t xml:space="preserve"> </w:t>
      </w:r>
      <w:r w:rsidRPr="009159AB">
        <w:rPr>
          <w:rFonts w:ascii="Times New Roman" w:hAnsi="Times New Roman" w:cs="Times New Roman"/>
          <w:sz w:val="24"/>
          <w:szCs w:val="24"/>
        </w:rPr>
        <w:t>Tilburg University, the Netherlands</w:t>
      </w:r>
    </w:p>
    <w:p w14:paraId="28A7FD47" w14:textId="77777777" w:rsidR="00E76D2C" w:rsidRPr="009159AB" w:rsidRDefault="00731737"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vertAlign w:val="superscript"/>
        </w:rPr>
        <w:t>2</w:t>
      </w:r>
      <w:r w:rsidR="006D537C" w:rsidRPr="009159AB">
        <w:rPr>
          <w:rFonts w:ascii="Times New Roman" w:hAnsi="Times New Roman" w:cs="Times New Roman"/>
          <w:sz w:val="24"/>
          <w:szCs w:val="24"/>
          <w:vertAlign w:val="superscript"/>
        </w:rPr>
        <w:t xml:space="preserve"> </w:t>
      </w:r>
      <w:r w:rsidRPr="009159AB">
        <w:rPr>
          <w:rFonts w:ascii="Times New Roman" w:hAnsi="Times New Roman" w:cs="Times New Roman"/>
          <w:sz w:val="24"/>
          <w:szCs w:val="24"/>
        </w:rPr>
        <w:t>Purdue University, United States of America</w:t>
      </w:r>
    </w:p>
    <w:p w14:paraId="4FAC6715" w14:textId="77777777" w:rsidR="00C30555" w:rsidRPr="009159AB" w:rsidRDefault="00C30555" w:rsidP="00444A89">
      <w:pPr>
        <w:spacing w:after="0"/>
        <w:jc w:val="center"/>
        <w:rPr>
          <w:rFonts w:ascii="Times New Roman" w:hAnsi="Times New Roman" w:cs="Times New Roman"/>
          <w:sz w:val="24"/>
          <w:szCs w:val="24"/>
        </w:rPr>
      </w:pPr>
    </w:p>
    <w:p w14:paraId="23FB65C0" w14:textId="77777777" w:rsidR="00C30555" w:rsidRPr="009159AB" w:rsidRDefault="00C30555" w:rsidP="00444A89">
      <w:pPr>
        <w:spacing w:after="0"/>
        <w:jc w:val="center"/>
        <w:rPr>
          <w:rFonts w:ascii="Times New Roman" w:hAnsi="Times New Roman" w:cs="Times New Roman"/>
          <w:sz w:val="24"/>
          <w:szCs w:val="24"/>
        </w:rPr>
      </w:pPr>
    </w:p>
    <w:p w14:paraId="7E7B3769" w14:textId="7ACCD6CF" w:rsidR="008D1067" w:rsidRPr="009159AB" w:rsidRDefault="008D1067" w:rsidP="006D3C88">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 xml:space="preserve">Word count (main text): </w:t>
      </w:r>
      <w:r w:rsidR="001F4BDB">
        <w:rPr>
          <w:rFonts w:ascii="Times New Roman" w:hAnsi="Times New Roman" w:cs="Times New Roman"/>
          <w:b/>
          <w:sz w:val="24"/>
          <w:szCs w:val="24"/>
        </w:rPr>
        <w:t>9473</w:t>
      </w:r>
      <w:r w:rsidR="001F4BDB" w:rsidRPr="009159AB">
        <w:rPr>
          <w:rFonts w:ascii="Times New Roman" w:hAnsi="Times New Roman" w:cs="Times New Roman"/>
          <w:b/>
          <w:sz w:val="24"/>
          <w:szCs w:val="24"/>
        </w:rPr>
        <w:t xml:space="preserve"> </w:t>
      </w:r>
      <w:r w:rsidRPr="009159AB">
        <w:rPr>
          <w:rFonts w:ascii="Times New Roman" w:hAnsi="Times New Roman" w:cs="Times New Roman"/>
          <w:b/>
          <w:sz w:val="24"/>
          <w:szCs w:val="24"/>
        </w:rPr>
        <w:t>words</w:t>
      </w:r>
    </w:p>
    <w:p w14:paraId="5809ADFB" w14:textId="684CE0D7" w:rsidR="008D1067" w:rsidRPr="009159AB" w:rsidRDefault="008D1067" w:rsidP="006D3C88">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 xml:space="preserve">Word count (abstract): </w:t>
      </w:r>
      <w:r w:rsidR="002B0C9E" w:rsidRPr="009159AB">
        <w:rPr>
          <w:rFonts w:ascii="Times New Roman" w:hAnsi="Times New Roman" w:cs="Times New Roman"/>
          <w:b/>
          <w:sz w:val="24"/>
          <w:szCs w:val="24"/>
        </w:rPr>
        <w:t xml:space="preserve">159 </w:t>
      </w:r>
      <w:r w:rsidRPr="009159AB">
        <w:rPr>
          <w:rFonts w:ascii="Times New Roman" w:hAnsi="Times New Roman" w:cs="Times New Roman"/>
          <w:b/>
          <w:sz w:val="24"/>
          <w:szCs w:val="24"/>
        </w:rPr>
        <w:t>words</w:t>
      </w:r>
    </w:p>
    <w:p w14:paraId="06645353" w14:textId="330C1F0A" w:rsidR="00B4115B" w:rsidRPr="009159AB" w:rsidRDefault="008D1067" w:rsidP="006D3C88">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Word count (references, tables, footnotes</w:t>
      </w:r>
      <w:r w:rsidR="001F4BDB">
        <w:rPr>
          <w:rFonts w:ascii="Times New Roman" w:hAnsi="Times New Roman" w:cs="Times New Roman"/>
          <w:b/>
          <w:sz w:val="24"/>
          <w:szCs w:val="24"/>
        </w:rPr>
        <w:t>, figure notes</w:t>
      </w:r>
      <w:r w:rsidRPr="009159AB">
        <w:rPr>
          <w:rFonts w:ascii="Times New Roman" w:hAnsi="Times New Roman" w:cs="Times New Roman"/>
          <w:b/>
          <w:sz w:val="24"/>
          <w:szCs w:val="24"/>
        </w:rPr>
        <w:t xml:space="preserve">): </w:t>
      </w:r>
      <w:r w:rsidR="001F4BDB">
        <w:rPr>
          <w:rFonts w:ascii="Times New Roman" w:hAnsi="Times New Roman" w:cs="Times New Roman"/>
          <w:b/>
          <w:sz w:val="24"/>
          <w:szCs w:val="24"/>
        </w:rPr>
        <w:t>4224</w:t>
      </w:r>
      <w:r w:rsidR="001F4BDB" w:rsidRPr="009159AB">
        <w:rPr>
          <w:rFonts w:ascii="Times New Roman" w:hAnsi="Times New Roman" w:cs="Times New Roman"/>
          <w:b/>
          <w:sz w:val="24"/>
          <w:szCs w:val="24"/>
        </w:rPr>
        <w:t xml:space="preserve"> </w:t>
      </w:r>
      <w:r w:rsidRPr="009159AB">
        <w:rPr>
          <w:rFonts w:ascii="Times New Roman" w:hAnsi="Times New Roman" w:cs="Times New Roman"/>
          <w:b/>
          <w:sz w:val="24"/>
          <w:szCs w:val="24"/>
        </w:rPr>
        <w:t>words</w:t>
      </w:r>
    </w:p>
    <w:p w14:paraId="51DD4229" w14:textId="77777777" w:rsidR="005D2B50" w:rsidRPr="009159AB" w:rsidRDefault="005D2B50" w:rsidP="006D3C88">
      <w:pPr>
        <w:spacing w:after="0" w:line="480" w:lineRule="auto"/>
        <w:rPr>
          <w:rFonts w:ascii="Times New Roman" w:hAnsi="Times New Roman" w:cs="Times New Roman"/>
          <w:b/>
          <w:sz w:val="24"/>
          <w:szCs w:val="24"/>
        </w:rPr>
      </w:pPr>
    </w:p>
    <w:p w14:paraId="304002C6" w14:textId="11845EFC" w:rsidR="005D2B50" w:rsidRPr="009159AB" w:rsidRDefault="00817A6E" w:rsidP="00817A6E">
      <w:pPr>
        <w:spacing w:after="0" w:line="480" w:lineRule="auto"/>
        <w:jc w:val="center"/>
        <w:rPr>
          <w:rFonts w:ascii="Times New Roman" w:hAnsi="Times New Roman" w:cs="Times New Roman"/>
          <w:i/>
          <w:sz w:val="24"/>
          <w:szCs w:val="24"/>
        </w:rPr>
      </w:pPr>
      <w:r w:rsidRPr="009159AB">
        <w:rPr>
          <w:rFonts w:ascii="Times New Roman" w:hAnsi="Times New Roman" w:cs="Times New Roman"/>
          <w:sz w:val="24"/>
          <w:szCs w:val="24"/>
        </w:rPr>
        <w:t>Author note</w:t>
      </w:r>
    </w:p>
    <w:p w14:paraId="22B744A4" w14:textId="5999478B" w:rsidR="00F36305" w:rsidRPr="009159AB" w:rsidRDefault="005D2B50" w:rsidP="006D3C88">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 xml:space="preserve">We would like to kindly thank all researchers who sent in their unpublished studies and helped us collect all the data we needed. We would also like to thank Andrew Hales for his constructive comments </w:t>
      </w:r>
      <w:r w:rsidR="003231B1" w:rsidRPr="009159AB">
        <w:rPr>
          <w:rFonts w:ascii="Times New Roman" w:hAnsi="Times New Roman" w:cs="Times New Roman"/>
          <w:sz w:val="24"/>
          <w:szCs w:val="24"/>
        </w:rPr>
        <w:t>and feedback</w:t>
      </w:r>
      <w:r w:rsidRPr="009159AB">
        <w:rPr>
          <w:rFonts w:ascii="Times New Roman" w:hAnsi="Times New Roman" w:cs="Times New Roman"/>
          <w:sz w:val="24"/>
          <w:szCs w:val="24"/>
        </w:rPr>
        <w:t>.</w:t>
      </w:r>
      <w:r w:rsidR="00D5347C" w:rsidRPr="009159AB">
        <w:rPr>
          <w:rFonts w:ascii="Times New Roman" w:hAnsi="Times New Roman" w:cs="Times New Roman"/>
          <w:sz w:val="24"/>
          <w:szCs w:val="24"/>
        </w:rPr>
        <w:t xml:space="preserve"> </w:t>
      </w:r>
      <w:r w:rsidR="00F36305" w:rsidRPr="009159AB">
        <w:rPr>
          <w:rFonts w:ascii="Times New Roman" w:hAnsi="Times New Roman" w:cs="Times New Roman"/>
          <w:sz w:val="24"/>
          <w:szCs w:val="24"/>
        </w:rPr>
        <w:t>The preparation of this article was supported by grant number 016-125-385 from the Netherlands Organization for Scientific Research (NWO)</w:t>
      </w:r>
      <w:r w:rsidR="000F3C4A" w:rsidRPr="009159AB">
        <w:rPr>
          <w:rFonts w:ascii="Times New Roman" w:hAnsi="Times New Roman" w:cs="Times New Roman"/>
          <w:sz w:val="24"/>
          <w:szCs w:val="24"/>
        </w:rPr>
        <w:t xml:space="preserve"> awarded to </w:t>
      </w:r>
      <w:r w:rsidR="006D3C88" w:rsidRPr="009159AB">
        <w:rPr>
          <w:rFonts w:ascii="Times New Roman" w:hAnsi="Times New Roman" w:cs="Times New Roman"/>
          <w:sz w:val="24"/>
          <w:szCs w:val="24"/>
        </w:rPr>
        <w:t xml:space="preserve">Jelte M. Wicherts </w:t>
      </w:r>
      <w:r w:rsidR="000F3C4A" w:rsidRPr="009159AB">
        <w:rPr>
          <w:rFonts w:ascii="Times New Roman" w:hAnsi="Times New Roman" w:cs="Times New Roman"/>
          <w:sz w:val="24"/>
          <w:szCs w:val="24"/>
        </w:rPr>
        <w:t xml:space="preserve">and by the NSF under Grant #BCS-1339160 awarded to </w:t>
      </w:r>
      <w:r w:rsidR="006D3C88" w:rsidRPr="009159AB">
        <w:rPr>
          <w:rFonts w:ascii="Times New Roman" w:hAnsi="Times New Roman" w:cs="Times New Roman"/>
          <w:sz w:val="24"/>
          <w:szCs w:val="24"/>
        </w:rPr>
        <w:t>Kipling D. Williams</w:t>
      </w:r>
      <w:r w:rsidR="00F36305" w:rsidRPr="009159AB">
        <w:rPr>
          <w:rFonts w:ascii="Times New Roman" w:hAnsi="Times New Roman" w:cs="Times New Roman"/>
          <w:sz w:val="24"/>
          <w:szCs w:val="24"/>
        </w:rPr>
        <w:t>.</w:t>
      </w:r>
    </w:p>
    <w:p w14:paraId="6BD111D4" w14:textId="77777777" w:rsidR="00E76D2C" w:rsidRPr="009159AB" w:rsidRDefault="00731737" w:rsidP="006D3C88">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br w:type="page"/>
      </w:r>
    </w:p>
    <w:p w14:paraId="4EA5F271" w14:textId="77777777" w:rsidR="00E76D2C" w:rsidRPr="009159AB" w:rsidRDefault="00731737" w:rsidP="008526F1">
      <w:pPr>
        <w:spacing w:after="0" w:line="480" w:lineRule="auto"/>
        <w:jc w:val="center"/>
        <w:rPr>
          <w:rFonts w:ascii="Times New Roman" w:hAnsi="Times New Roman" w:cs="Times New Roman"/>
          <w:b/>
          <w:sz w:val="24"/>
          <w:szCs w:val="24"/>
        </w:rPr>
      </w:pPr>
      <w:r w:rsidRPr="009159AB">
        <w:rPr>
          <w:rFonts w:ascii="Times New Roman" w:hAnsi="Times New Roman" w:cs="Times New Roman"/>
          <w:b/>
          <w:sz w:val="24"/>
          <w:szCs w:val="24"/>
        </w:rPr>
        <w:lastRenderedPageBreak/>
        <w:t>Abstract</w:t>
      </w:r>
    </w:p>
    <w:p w14:paraId="65D222AC" w14:textId="6FE03D73" w:rsidR="001C717E" w:rsidRPr="009159AB" w:rsidRDefault="00050B4E" w:rsidP="006D3C88">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Cyberball is widely used to study ostracism and related phenomena. We examine 120 studies</w:t>
      </w:r>
      <w:r w:rsidR="009E1D56" w:rsidRPr="009159AB">
        <w:rPr>
          <w:rFonts w:ascii="Times New Roman" w:hAnsi="Times New Roman" w:cs="Times New Roman"/>
          <w:sz w:val="24"/>
          <w:szCs w:val="24"/>
        </w:rPr>
        <w:t xml:space="preserve"> (combined N = 11,869) </w:t>
      </w:r>
      <w:r w:rsidRPr="009159AB">
        <w:rPr>
          <w:rFonts w:ascii="Times New Roman" w:hAnsi="Times New Roman" w:cs="Times New Roman"/>
          <w:sz w:val="24"/>
          <w:szCs w:val="24"/>
        </w:rPr>
        <w:t xml:space="preserve">to determine the overall effect size, and conditions under which the effect may be reversed, eliminated, or small. </w:t>
      </w:r>
      <w:r w:rsidR="00F07A9C" w:rsidRPr="009159AB">
        <w:rPr>
          <w:rFonts w:ascii="Times New Roman" w:hAnsi="Times New Roman" w:cs="Times New Roman"/>
          <w:sz w:val="24"/>
          <w:szCs w:val="24"/>
        </w:rPr>
        <w:t xml:space="preserve">Our analyses showed that (1) the average ostracism effect is large (d &gt; </w:t>
      </w:r>
      <w:r w:rsidR="00B46D14" w:rsidRPr="009159AB">
        <w:rPr>
          <w:rFonts w:ascii="Times New Roman" w:hAnsi="Times New Roman" w:cs="Times New Roman"/>
          <w:sz w:val="24"/>
          <w:szCs w:val="24"/>
        </w:rPr>
        <w:t>|</w:t>
      </w:r>
      <w:r w:rsidR="00F07A9C" w:rsidRPr="009159AB">
        <w:rPr>
          <w:rFonts w:ascii="Times New Roman" w:hAnsi="Times New Roman" w:cs="Times New Roman"/>
          <w:sz w:val="24"/>
          <w:szCs w:val="24"/>
        </w:rPr>
        <w:t>1</w:t>
      </w:r>
      <w:r w:rsidR="00B46D14" w:rsidRPr="009159AB">
        <w:rPr>
          <w:rFonts w:ascii="Times New Roman" w:hAnsi="Times New Roman" w:cs="Times New Roman"/>
          <w:sz w:val="24"/>
          <w:szCs w:val="24"/>
        </w:rPr>
        <w:t>|</w:t>
      </w:r>
      <w:r w:rsidR="00F07A9C" w:rsidRPr="009159AB">
        <w:rPr>
          <w:rFonts w:ascii="Times New Roman" w:hAnsi="Times New Roman" w:cs="Times New Roman"/>
          <w:sz w:val="24"/>
          <w:szCs w:val="24"/>
        </w:rPr>
        <w:t xml:space="preserve">) and (2) the </w:t>
      </w:r>
      <w:r w:rsidR="00F07A9C" w:rsidRPr="009159AB">
        <w:rPr>
          <w:rStyle w:val="CommentReference"/>
          <w:rFonts w:ascii="Times New Roman" w:hAnsi="Times New Roman" w:cs="Times New Roman"/>
          <w:sz w:val="24"/>
          <w:szCs w:val="24"/>
        </w:rPr>
        <w:t xml:space="preserve">structural aspects of the Cyberball game (i.e., number of players, gender composition of sample, origin of study, sample age, duration of ostracism, type of needs scale) are inconsequential. </w:t>
      </w:r>
      <w:r w:rsidRPr="009159AB">
        <w:rPr>
          <w:rFonts w:ascii="Times New Roman" w:hAnsi="Times New Roman" w:cs="Times New Roman"/>
          <w:sz w:val="24"/>
          <w:szCs w:val="24"/>
        </w:rPr>
        <w:t xml:space="preserve">Further, we test a proposition by Williams </w:t>
      </w:r>
      <w:r w:rsidR="00F07A9C" w:rsidRPr="009159AB">
        <w:rPr>
          <w:rFonts w:ascii="Times New Roman" w:hAnsi="Times New Roman" w:cs="Times New Roman"/>
          <w:sz w:val="24"/>
          <w:szCs w:val="24"/>
        </w:rPr>
        <w:t xml:space="preserve">(2009) </w:t>
      </w:r>
      <w:r w:rsidRPr="009159AB">
        <w:rPr>
          <w:rFonts w:ascii="Times New Roman" w:hAnsi="Times New Roman" w:cs="Times New Roman"/>
          <w:sz w:val="24"/>
          <w:szCs w:val="24"/>
        </w:rPr>
        <w:t xml:space="preserve">that the immediate impact of ostracism is resistant to moderation, but that moderation is more likely to be observed in delayed measures. </w:t>
      </w:r>
      <w:r w:rsidR="00F07A9C" w:rsidRPr="009159AB">
        <w:rPr>
          <w:rFonts w:ascii="Times New Roman" w:hAnsi="Times New Roman" w:cs="Times New Roman"/>
          <w:sz w:val="24"/>
          <w:szCs w:val="24"/>
        </w:rPr>
        <w:t>Our findings suggest that (3) both the first and last measure are moderated, and (4) time passed since being ostracized does not predict the effect sizes of the last measure. Thus, s</w:t>
      </w:r>
      <w:r w:rsidRPr="009159AB">
        <w:rPr>
          <w:rFonts w:ascii="Times New Roman" w:hAnsi="Times New Roman" w:cs="Times New Roman"/>
          <w:sz w:val="24"/>
          <w:szCs w:val="24"/>
        </w:rPr>
        <w:t xml:space="preserve">upport for this </w:t>
      </w:r>
      <w:r w:rsidR="00B46D14" w:rsidRPr="009159AB">
        <w:rPr>
          <w:rFonts w:ascii="Times New Roman" w:hAnsi="Times New Roman" w:cs="Times New Roman"/>
          <w:sz w:val="24"/>
          <w:szCs w:val="24"/>
        </w:rPr>
        <w:t>proposition</w:t>
      </w:r>
      <w:r w:rsidRPr="009159AB">
        <w:rPr>
          <w:rFonts w:ascii="Times New Roman" w:hAnsi="Times New Roman" w:cs="Times New Roman"/>
          <w:sz w:val="24"/>
          <w:szCs w:val="24"/>
        </w:rPr>
        <w:t xml:space="preserve"> is tenuous, </w:t>
      </w:r>
      <w:r w:rsidR="00F07A9C" w:rsidRPr="009159AB">
        <w:rPr>
          <w:rFonts w:ascii="Times New Roman" w:hAnsi="Times New Roman" w:cs="Times New Roman"/>
          <w:sz w:val="24"/>
          <w:szCs w:val="24"/>
        </w:rPr>
        <w:t>and</w:t>
      </w:r>
      <w:r w:rsidRPr="009159AB">
        <w:rPr>
          <w:rFonts w:ascii="Times New Roman" w:hAnsi="Times New Roman" w:cs="Times New Roman"/>
          <w:sz w:val="24"/>
          <w:szCs w:val="24"/>
        </w:rPr>
        <w:t xml:space="preserve"> we suggest modifications to the temporal need-threat model of ostracism.</w:t>
      </w:r>
    </w:p>
    <w:p w14:paraId="34941042" w14:textId="167CC046" w:rsidR="00E76D2C" w:rsidRPr="009159AB" w:rsidRDefault="00731737" w:rsidP="006D3C88">
      <w:pPr>
        <w:spacing w:after="0" w:line="480" w:lineRule="auto"/>
        <w:ind w:firstLine="708"/>
        <w:rPr>
          <w:rFonts w:ascii="Times New Roman" w:hAnsi="Times New Roman" w:cs="Times New Roman"/>
          <w:sz w:val="24"/>
          <w:szCs w:val="24"/>
        </w:rPr>
      </w:pPr>
      <w:r w:rsidRPr="009159AB">
        <w:rPr>
          <w:rFonts w:ascii="Times New Roman" w:hAnsi="Times New Roman" w:cs="Times New Roman"/>
          <w:i/>
          <w:sz w:val="24"/>
          <w:szCs w:val="24"/>
        </w:rPr>
        <w:t xml:space="preserve">Keywords: Cyberball, meta-analysis, </w:t>
      </w:r>
      <w:r w:rsidR="006D3C88" w:rsidRPr="009159AB">
        <w:rPr>
          <w:rFonts w:ascii="Times New Roman" w:hAnsi="Times New Roman" w:cs="Times New Roman"/>
          <w:i/>
          <w:sz w:val="24"/>
          <w:szCs w:val="24"/>
        </w:rPr>
        <w:t>ordinal</w:t>
      </w:r>
      <w:r w:rsidRPr="009159AB">
        <w:rPr>
          <w:rFonts w:ascii="Times New Roman" w:hAnsi="Times New Roman" w:cs="Times New Roman"/>
          <w:i/>
          <w:sz w:val="24"/>
          <w:szCs w:val="24"/>
        </w:rPr>
        <w:t>, ostracism</w:t>
      </w:r>
      <w:r w:rsidRPr="009159AB">
        <w:rPr>
          <w:rFonts w:ascii="Times New Roman" w:hAnsi="Times New Roman" w:cs="Times New Roman"/>
          <w:sz w:val="24"/>
          <w:szCs w:val="24"/>
        </w:rPr>
        <w:br w:type="page"/>
      </w:r>
    </w:p>
    <w:p w14:paraId="2F407B16" w14:textId="4267D2B1" w:rsidR="00C30555" w:rsidRPr="009159AB" w:rsidRDefault="00FD6A91" w:rsidP="00444A89">
      <w:pPr>
        <w:spacing w:after="0"/>
        <w:jc w:val="center"/>
        <w:rPr>
          <w:rFonts w:ascii="Times New Roman" w:hAnsi="Times New Roman" w:cs="Times New Roman"/>
          <w:b/>
          <w:sz w:val="24"/>
          <w:szCs w:val="24"/>
        </w:rPr>
      </w:pPr>
      <w:r w:rsidRPr="009159AB">
        <w:rPr>
          <w:rFonts w:ascii="Times New Roman" w:hAnsi="Times New Roman" w:cs="Times New Roman"/>
          <w:b/>
          <w:sz w:val="24"/>
          <w:szCs w:val="24"/>
        </w:rPr>
        <w:lastRenderedPageBreak/>
        <w:t xml:space="preserve">Ordinal </w:t>
      </w:r>
      <w:r w:rsidR="00C30555" w:rsidRPr="009159AB">
        <w:rPr>
          <w:rFonts w:ascii="Times New Roman" w:hAnsi="Times New Roman" w:cs="Times New Roman"/>
          <w:b/>
          <w:sz w:val="24"/>
          <w:szCs w:val="24"/>
        </w:rPr>
        <w:t xml:space="preserve">Effects of Ostracism: </w:t>
      </w:r>
      <w:r w:rsidR="009C1A66" w:rsidRPr="009159AB">
        <w:rPr>
          <w:rFonts w:ascii="Times New Roman" w:hAnsi="Times New Roman" w:cs="Times New Roman"/>
          <w:b/>
          <w:sz w:val="24"/>
          <w:szCs w:val="24"/>
        </w:rPr>
        <w:t xml:space="preserve">a </w:t>
      </w:r>
      <w:r w:rsidR="00C30555" w:rsidRPr="009159AB">
        <w:rPr>
          <w:rFonts w:ascii="Times New Roman" w:hAnsi="Times New Roman" w:cs="Times New Roman"/>
          <w:b/>
          <w:sz w:val="24"/>
          <w:szCs w:val="24"/>
        </w:rPr>
        <w:t>Meta-Analysis of Cyberball Studies</w:t>
      </w:r>
    </w:p>
    <w:p w14:paraId="57BEBCEE" w14:textId="77777777" w:rsidR="00C30555" w:rsidRPr="009159AB" w:rsidRDefault="00C30555" w:rsidP="00444A89">
      <w:pPr>
        <w:spacing w:after="0"/>
        <w:jc w:val="center"/>
        <w:rPr>
          <w:rFonts w:ascii="Times New Roman" w:hAnsi="Times New Roman" w:cs="Times New Roman"/>
          <w:sz w:val="24"/>
          <w:szCs w:val="24"/>
        </w:rPr>
      </w:pPr>
    </w:p>
    <w:p w14:paraId="4B62CA4E" w14:textId="56986503" w:rsidR="00E76D2C" w:rsidRPr="009159AB" w:rsidRDefault="00731737" w:rsidP="00444A89">
      <w:pPr>
        <w:spacing w:after="0" w:line="480" w:lineRule="auto"/>
        <w:ind w:left="90"/>
        <w:rPr>
          <w:rFonts w:ascii="Times New Roman" w:hAnsi="Times New Roman" w:cs="Times New Roman"/>
          <w:sz w:val="24"/>
          <w:szCs w:val="24"/>
        </w:rPr>
      </w:pPr>
      <w:r w:rsidRPr="009159AB">
        <w:rPr>
          <w:rFonts w:ascii="Times New Roman" w:hAnsi="Times New Roman" w:cs="Times New Roman"/>
          <w:sz w:val="24"/>
          <w:szCs w:val="24"/>
        </w:rPr>
        <w:tab/>
        <w:t xml:space="preserve">Cyberball </w:t>
      </w:r>
      <w:r w:rsidR="000B48A1" w:rsidRPr="009159AB">
        <w:rPr>
          <w:rFonts w:ascii="Times New Roman" w:hAnsi="Times New Roman" w:cs="Times New Roman"/>
          <w:sz w:val="24"/>
          <w:szCs w:val="24"/>
        </w:rPr>
        <w:t>(</w:t>
      </w:r>
      <w:r w:rsidR="000B48A1" w:rsidRPr="009159AB">
        <w:rPr>
          <w:rFonts w:ascii="Times New Roman" w:hAnsi="Times New Roman" w:cs="Times New Roman"/>
          <w:noProof/>
          <w:sz w:val="24"/>
          <w:szCs w:val="24"/>
        </w:rPr>
        <w:t>Williams, Cheung, &amp; Choi</w:t>
      </w:r>
      <w:r w:rsidR="000B48A1" w:rsidRPr="009159AB">
        <w:rPr>
          <w:rFonts w:ascii="Times New Roman" w:hAnsi="Times New Roman" w:cs="Times New Roman"/>
          <w:sz w:val="24"/>
          <w:szCs w:val="24"/>
        </w:rPr>
        <w:t>, 2000</w:t>
      </w:r>
      <w:r w:rsidR="00E50C70" w:rsidRPr="009159AB">
        <w:rPr>
          <w:rFonts w:ascii="Times New Roman" w:hAnsi="Times New Roman" w:cs="Times New Roman"/>
          <w:sz w:val="24"/>
          <w:szCs w:val="24"/>
        </w:rPr>
        <w:t>; Williams &amp; Jarvis, 2006</w:t>
      </w:r>
      <w:r w:rsidR="000B48A1" w:rsidRPr="009159AB">
        <w:rPr>
          <w:rFonts w:ascii="Times New Roman" w:hAnsi="Times New Roman" w:cs="Times New Roman"/>
          <w:sz w:val="24"/>
          <w:szCs w:val="24"/>
        </w:rPr>
        <w:t xml:space="preserve">) </w:t>
      </w:r>
      <w:r w:rsidRPr="009159AB">
        <w:rPr>
          <w:rFonts w:ascii="Times New Roman" w:hAnsi="Times New Roman" w:cs="Times New Roman"/>
          <w:sz w:val="24"/>
          <w:szCs w:val="24"/>
        </w:rPr>
        <w:t>is a virtual ball-tossing game</w:t>
      </w:r>
      <w:r w:rsidR="000B48A1" w:rsidRPr="009159AB">
        <w:rPr>
          <w:rFonts w:ascii="Times New Roman" w:hAnsi="Times New Roman" w:cs="Times New Roman"/>
          <w:sz w:val="24"/>
          <w:szCs w:val="24"/>
        </w:rPr>
        <w:t xml:space="preserve"> that is </w:t>
      </w:r>
      <w:r w:rsidRPr="009159AB">
        <w:rPr>
          <w:rFonts w:ascii="Times New Roman" w:hAnsi="Times New Roman" w:cs="Times New Roman"/>
          <w:sz w:val="24"/>
          <w:szCs w:val="24"/>
        </w:rPr>
        <w:t>used to manipulate the degree of social inclusion</w:t>
      </w:r>
      <w:r w:rsidR="00552A0D" w:rsidRPr="009159AB">
        <w:rPr>
          <w:rFonts w:ascii="Times New Roman" w:hAnsi="Times New Roman" w:cs="Times New Roman"/>
          <w:sz w:val="24"/>
          <w:szCs w:val="24"/>
        </w:rPr>
        <w:t>,</w:t>
      </w:r>
      <w:r w:rsidRPr="009159AB">
        <w:rPr>
          <w:rFonts w:ascii="Times New Roman" w:hAnsi="Times New Roman" w:cs="Times New Roman"/>
          <w:sz w:val="24"/>
          <w:szCs w:val="24"/>
        </w:rPr>
        <w:t xml:space="preserve"> or ostracism</w:t>
      </w:r>
      <w:r w:rsidR="00552A0D"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in social psychological</w:t>
      </w:r>
      <w:r w:rsidRPr="009159AB">
        <w:rPr>
          <w:rFonts w:ascii="Times New Roman" w:hAnsi="Times New Roman" w:cs="Times New Roman"/>
          <w:sz w:val="24"/>
          <w:szCs w:val="24"/>
        </w:rPr>
        <w:t xml:space="preserve"> experiment</w:t>
      </w:r>
      <w:r w:rsidR="000B48A1" w:rsidRPr="009159AB">
        <w:rPr>
          <w:rFonts w:ascii="Times New Roman" w:hAnsi="Times New Roman" w:cs="Times New Roman"/>
          <w:sz w:val="24"/>
          <w:szCs w:val="24"/>
        </w:rPr>
        <w:t>s</w:t>
      </w:r>
      <w:r w:rsidRPr="009159AB">
        <w:rPr>
          <w:rFonts w:ascii="Times New Roman" w:hAnsi="Times New Roman" w:cs="Times New Roman"/>
          <w:sz w:val="24"/>
          <w:szCs w:val="24"/>
        </w:rPr>
        <w:t>.</w:t>
      </w:r>
      <w:r w:rsidR="002F101B"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 xml:space="preserve">In this </w:t>
      </w:r>
      <w:r w:rsidR="002F101B" w:rsidRPr="009159AB">
        <w:rPr>
          <w:rFonts w:ascii="Times New Roman" w:hAnsi="Times New Roman" w:cs="Times New Roman"/>
          <w:sz w:val="24"/>
          <w:szCs w:val="24"/>
        </w:rPr>
        <w:t>game</w:t>
      </w:r>
      <w:r w:rsidR="000B48A1"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the participant </w:t>
      </w:r>
      <w:r w:rsidR="000B48A1" w:rsidRPr="009159AB">
        <w:rPr>
          <w:rFonts w:ascii="Times New Roman" w:hAnsi="Times New Roman" w:cs="Times New Roman"/>
          <w:sz w:val="24"/>
          <w:szCs w:val="24"/>
        </w:rPr>
        <w:t xml:space="preserve">supposedly plays with </w:t>
      </w:r>
      <w:r w:rsidR="002F101B" w:rsidRPr="009159AB">
        <w:rPr>
          <w:rFonts w:ascii="Times New Roman" w:hAnsi="Times New Roman" w:cs="Times New Roman"/>
          <w:sz w:val="24"/>
          <w:szCs w:val="24"/>
        </w:rPr>
        <w:t xml:space="preserve">two </w:t>
      </w:r>
      <w:r w:rsidR="00E50C70" w:rsidRPr="009159AB">
        <w:rPr>
          <w:rFonts w:ascii="Times New Roman" w:hAnsi="Times New Roman" w:cs="Times New Roman"/>
          <w:sz w:val="24"/>
          <w:szCs w:val="24"/>
        </w:rPr>
        <w:t xml:space="preserve">(or three) </w:t>
      </w:r>
      <w:r w:rsidR="002F101B" w:rsidRPr="009159AB">
        <w:rPr>
          <w:rFonts w:ascii="Times New Roman" w:hAnsi="Times New Roman" w:cs="Times New Roman"/>
          <w:sz w:val="24"/>
          <w:szCs w:val="24"/>
        </w:rPr>
        <w:t xml:space="preserve">other </w:t>
      </w:r>
      <w:r w:rsidR="009C1A66" w:rsidRPr="009159AB">
        <w:rPr>
          <w:rFonts w:ascii="Times New Roman" w:hAnsi="Times New Roman" w:cs="Times New Roman"/>
          <w:sz w:val="24"/>
          <w:szCs w:val="24"/>
        </w:rPr>
        <w:t>participants</w:t>
      </w:r>
      <w:r w:rsidR="000B48A1" w:rsidRPr="009159AB">
        <w:rPr>
          <w:rFonts w:ascii="Times New Roman" w:hAnsi="Times New Roman" w:cs="Times New Roman"/>
          <w:sz w:val="24"/>
          <w:szCs w:val="24"/>
        </w:rPr>
        <w:t>, who are in fact part of</w:t>
      </w:r>
      <w:r w:rsidR="009C1A66" w:rsidRPr="009159AB">
        <w:rPr>
          <w:rFonts w:ascii="Times New Roman" w:hAnsi="Times New Roman" w:cs="Times New Roman"/>
          <w:sz w:val="24"/>
          <w:szCs w:val="24"/>
        </w:rPr>
        <w:t xml:space="preserve"> the computer program</w:t>
      </w:r>
      <w:r w:rsidR="000B48A1" w:rsidRPr="009159AB">
        <w:rPr>
          <w:rFonts w:ascii="Times New Roman" w:hAnsi="Times New Roman" w:cs="Times New Roman"/>
          <w:sz w:val="24"/>
          <w:szCs w:val="24"/>
        </w:rPr>
        <w:t xml:space="preserve">. The program varies the degree to which </w:t>
      </w:r>
      <w:r w:rsidR="000E37AA" w:rsidRPr="009159AB">
        <w:rPr>
          <w:rFonts w:ascii="Times New Roman" w:hAnsi="Times New Roman" w:cs="Times New Roman"/>
          <w:sz w:val="24"/>
          <w:szCs w:val="24"/>
        </w:rPr>
        <w:t>the other players are passing participants the ball</w:t>
      </w:r>
      <w:r w:rsidR="000B48A1" w:rsidRPr="009159AB">
        <w:rPr>
          <w:rFonts w:ascii="Times New Roman" w:hAnsi="Times New Roman" w:cs="Times New Roman"/>
          <w:sz w:val="24"/>
          <w:szCs w:val="24"/>
        </w:rPr>
        <w:t>;</w:t>
      </w:r>
      <w:r w:rsidR="002F101B" w:rsidRPr="009159AB">
        <w:rPr>
          <w:rFonts w:ascii="Times New Roman" w:hAnsi="Times New Roman" w:cs="Times New Roman"/>
          <w:sz w:val="24"/>
          <w:szCs w:val="24"/>
        </w:rPr>
        <w:t xml:space="preserve"> </w:t>
      </w:r>
      <w:r w:rsidR="00EE5060" w:rsidRPr="009159AB">
        <w:rPr>
          <w:rFonts w:ascii="Times New Roman" w:hAnsi="Times New Roman" w:cs="Times New Roman"/>
          <w:sz w:val="24"/>
          <w:szCs w:val="24"/>
        </w:rPr>
        <w:t xml:space="preserve">ostracized </w:t>
      </w:r>
      <w:r w:rsidR="002F101B" w:rsidRPr="009159AB">
        <w:rPr>
          <w:rFonts w:ascii="Times New Roman" w:hAnsi="Times New Roman" w:cs="Times New Roman"/>
          <w:sz w:val="24"/>
          <w:szCs w:val="24"/>
        </w:rPr>
        <w:t>participants are not passed the ball</w:t>
      </w:r>
      <w:r w:rsidR="000E37AA" w:rsidRPr="009159AB">
        <w:rPr>
          <w:rFonts w:ascii="Times New Roman" w:hAnsi="Times New Roman" w:cs="Times New Roman"/>
          <w:sz w:val="24"/>
          <w:szCs w:val="24"/>
        </w:rPr>
        <w:t xml:space="preserve"> after two initial tosses</w:t>
      </w:r>
      <w:r w:rsidR="002F101B" w:rsidRPr="009159AB">
        <w:rPr>
          <w:rFonts w:ascii="Times New Roman" w:hAnsi="Times New Roman" w:cs="Times New Roman"/>
          <w:sz w:val="24"/>
          <w:szCs w:val="24"/>
        </w:rPr>
        <w:t xml:space="preserve">, </w:t>
      </w:r>
      <w:r w:rsidR="000E37AA" w:rsidRPr="009159AB">
        <w:rPr>
          <w:rFonts w:ascii="Times New Roman" w:hAnsi="Times New Roman" w:cs="Times New Roman"/>
          <w:sz w:val="24"/>
          <w:szCs w:val="24"/>
        </w:rPr>
        <w:t xml:space="preserve">whereas </w:t>
      </w:r>
      <w:r w:rsidR="002F101B" w:rsidRPr="009159AB">
        <w:rPr>
          <w:rFonts w:ascii="Times New Roman" w:hAnsi="Times New Roman" w:cs="Times New Roman"/>
          <w:sz w:val="24"/>
          <w:szCs w:val="24"/>
        </w:rPr>
        <w:t>included participants are passed the ball</w:t>
      </w:r>
      <w:r w:rsidR="000E37AA" w:rsidRPr="009159AB">
        <w:rPr>
          <w:rFonts w:ascii="Times New Roman" w:hAnsi="Times New Roman" w:cs="Times New Roman"/>
          <w:sz w:val="24"/>
          <w:szCs w:val="24"/>
        </w:rPr>
        <w:t xml:space="preserve"> repeatedly</w:t>
      </w:r>
      <w:r w:rsidR="002F101B" w:rsidRPr="009159AB">
        <w:rPr>
          <w:rFonts w:ascii="Times New Roman" w:hAnsi="Times New Roman" w:cs="Times New Roman"/>
          <w:sz w:val="24"/>
          <w:szCs w:val="24"/>
        </w:rPr>
        <w:t xml:space="preserve">. </w:t>
      </w:r>
      <w:r w:rsidR="009736B3" w:rsidRPr="009159AB">
        <w:rPr>
          <w:rFonts w:ascii="Times New Roman" w:hAnsi="Times New Roman" w:cs="Times New Roman"/>
          <w:sz w:val="24"/>
          <w:szCs w:val="24"/>
        </w:rPr>
        <w:t xml:space="preserve">Figure 1 shows a still from the game. </w:t>
      </w:r>
      <w:r w:rsidR="002F101B" w:rsidRPr="009159AB">
        <w:rPr>
          <w:rFonts w:ascii="Times New Roman" w:hAnsi="Times New Roman" w:cs="Times New Roman"/>
          <w:sz w:val="24"/>
          <w:szCs w:val="24"/>
        </w:rPr>
        <w:t xml:space="preserve">In </w:t>
      </w:r>
      <w:r w:rsidR="009C1A66" w:rsidRPr="009159AB">
        <w:rPr>
          <w:rFonts w:ascii="Times New Roman" w:hAnsi="Times New Roman" w:cs="Times New Roman"/>
          <w:sz w:val="24"/>
          <w:szCs w:val="24"/>
        </w:rPr>
        <w:t xml:space="preserve">the </w:t>
      </w:r>
      <w:r w:rsidR="002F101B" w:rsidRPr="009159AB">
        <w:rPr>
          <w:rFonts w:ascii="Times New Roman" w:hAnsi="Times New Roman" w:cs="Times New Roman"/>
          <w:sz w:val="24"/>
          <w:szCs w:val="24"/>
        </w:rPr>
        <w:t xml:space="preserve">study of the psychological effects of </w:t>
      </w:r>
      <w:r w:rsidRPr="009159AB">
        <w:rPr>
          <w:rFonts w:ascii="Times New Roman" w:hAnsi="Times New Roman" w:cs="Times New Roman"/>
          <w:sz w:val="24"/>
          <w:szCs w:val="24"/>
        </w:rPr>
        <w:t xml:space="preserve">ostracism and exclusion, this </w:t>
      </w:r>
      <w:r w:rsidR="000E37AA" w:rsidRPr="009159AB">
        <w:rPr>
          <w:rFonts w:ascii="Times New Roman" w:hAnsi="Times New Roman" w:cs="Times New Roman"/>
          <w:sz w:val="24"/>
          <w:szCs w:val="24"/>
        </w:rPr>
        <w:t xml:space="preserve">methodological </w:t>
      </w:r>
      <w:r w:rsidRPr="009159AB">
        <w:rPr>
          <w:rFonts w:ascii="Times New Roman" w:hAnsi="Times New Roman" w:cs="Times New Roman"/>
          <w:sz w:val="24"/>
          <w:szCs w:val="24"/>
        </w:rPr>
        <w:t>paradigm has been widely used</w:t>
      </w:r>
      <w:r w:rsidR="000E37AA" w:rsidRPr="009159AB">
        <w:rPr>
          <w:rFonts w:ascii="Times New Roman" w:hAnsi="Times New Roman" w:cs="Times New Roman"/>
          <w:sz w:val="24"/>
          <w:szCs w:val="24"/>
        </w:rPr>
        <w:t xml:space="preserve"> in parallel with other paradigms</w:t>
      </w:r>
      <w:r w:rsidRPr="009159AB">
        <w:rPr>
          <w:rFonts w:ascii="Times New Roman" w:hAnsi="Times New Roman" w:cs="Times New Roman"/>
          <w:sz w:val="24"/>
          <w:szCs w:val="24"/>
        </w:rPr>
        <w:t xml:space="preserve">, such as the future life rejection </w:t>
      </w:r>
      <w:r w:rsidRPr="009159AB">
        <w:rPr>
          <w:rFonts w:ascii="Times New Roman" w:hAnsi="Times New Roman" w:cs="Times New Roman"/>
          <w:noProof/>
          <w:sz w:val="24"/>
          <w:szCs w:val="24"/>
        </w:rPr>
        <w:t>(see Baumeister, Twenge, &amp; Nuss, 2002)</w:t>
      </w:r>
      <w:r w:rsidR="008944AC" w:rsidRPr="009159AB">
        <w:rPr>
          <w:rFonts w:ascii="Times New Roman" w:hAnsi="Times New Roman" w:cs="Times New Roman"/>
          <w:noProof/>
          <w:sz w:val="24"/>
          <w:szCs w:val="24"/>
        </w:rPr>
        <w:t>,</w:t>
      </w:r>
      <w:r w:rsidR="00E661C6" w:rsidRPr="009159AB">
        <w:rPr>
          <w:rFonts w:ascii="Times New Roman" w:hAnsi="Times New Roman" w:cs="Times New Roman"/>
          <w:sz w:val="24"/>
          <w:szCs w:val="24"/>
        </w:rPr>
        <w:t xml:space="preserve"> </w:t>
      </w:r>
      <w:r w:rsidRPr="009159AB">
        <w:rPr>
          <w:rFonts w:ascii="Times New Roman" w:hAnsi="Times New Roman" w:cs="Times New Roman"/>
          <w:sz w:val="24"/>
          <w:szCs w:val="24"/>
        </w:rPr>
        <w:t>the get-acqu</w:t>
      </w:r>
      <w:r w:rsidR="00E76D2C" w:rsidRPr="009159AB">
        <w:rPr>
          <w:rFonts w:ascii="Times New Roman" w:hAnsi="Times New Roman" w:cs="Times New Roman"/>
          <w:sz w:val="24"/>
          <w:szCs w:val="24"/>
        </w:rPr>
        <w:t>a</w:t>
      </w:r>
      <w:r w:rsidRPr="009159AB">
        <w:rPr>
          <w:rFonts w:ascii="Times New Roman" w:hAnsi="Times New Roman" w:cs="Times New Roman"/>
          <w:sz w:val="24"/>
          <w:szCs w:val="24"/>
        </w:rPr>
        <w:t>inted paradigm (Nezlek, Kowalski, Leary, Blevings, &amp; Holgate, 1997)</w:t>
      </w:r>
      <w:r w:rsidR="00F07300" w:rsidRPr="009159AB">
        <w:rPr>
          <w:rFonts w:ascii="Times New Roman" w:hAnsi="Times New Roman" w:cs="Times New Roman"/>
          <w:sz w:val="24"/>
          <w:szCs w:val="24"/>
        </w:rPr>
        <w:t>, and the autobiographical memory</w:t>
      </w:r>
      <w:r w:rsidR="008944AC" w:rsidRPr="009159AB">
        <w:rPr>
          <w:rFonts w:ascii="Times New Roman" w:hAnsi="Times New Roman" w:cs="Times New Roman"/>
          <w:sz w:val="24"/>
          <w:szCs w:val="24"/>
        </w:rPr>
        <w:t xml:space="preserve"> manipulation</w:t>
      </w:r>
      <w:r w:rsidR="00F07300" w:rsidRPr="009159AB">
        <w:rPr>
          <w:rFonts w:ascii="Times New Roman" w:hAnsi="Times New Roman" w:cs="Times New Roman"/>
          <w:sz w:val="24"/>
          <w:szCs w:val="24"/>
        </w:rPr>
        <w:t xml:space="preserve"> (i.e., remember a time when you were excluded</w:t>
      </w:r>
      <w:r w:rsidR="008944AC" w:rsidRPr="009159AB">
        <w:rPr>
          <w:rFonts w:ascii="Times New Roman" w:hAnsi="Times New Roman" w:cs="Times New Roman"/>
          <w:sz w:val="24"/>
          <w:szCs w:val="24"/>
        </w:rPr>
        <w:t>;</w:t>
      </w:r>
      <w:r w:rsidR="00F07300" w:rsidRPr="009159AB">
        <w:rPr>
          <w:rFonts w:ascii="Times New Roman" w:hAnsi="Times New Roman" w:cs="Times New Roman"/>
          <w:sz w:val="24"/>
          <w:szCs w:val="24"/>
        </w:rPr>
        <w:t xml:space="preserve"> </w:t>
      </w:r>
      <w:r w:rsidR="00DF1BF7" w:rsidRPr="009159AB">
        <w:rPr>
          <w:rFonts w:ascii="Times New Roman" w:hAnsi="Times New Roman" w:cs="Times New Roman"/>
          <w:sz w:val="24"/>
          <w:szCs w:val="24"/>
        </w:rPr>
        <w:t>Craighead</w:t>
      </w:r>
      <w:r w:rsidR="008944AC" w:rsidRPr="009159AB">
        <w:rPr>
          <w:rFonts w:ascii="Times New Roman" w:hAnsi="Times New Roman" w:cs="Times New Roman"/>
          <w:sz w:val="24"/>
          <w:szCs w:val="24"/>
        </w:rPr>
        <w:t>, Kimball, &amp; Rehak</w:t>
      </w:r>
      <w:r w:rsidR="00DF1BF7" w:rsidRPr="009159AB">
        <w:rPr>
          <w:rFonts w:ascii="Times New Roman" w:hAnsi="Times New Roman" w:cs="Times New Roman"/>
          <w:sz w:val="24"/>
          <w:szCs w:val="24"/>
        </w:rPr>
        <w:t xml:space="preserve">, </w:t>
      </w:r>
      <w:r w:rsidR="00906A40" w:rsidRPr="009159AB">
        <w:rPr>
          <w:rFonts w:ascii="Times New Roman" w:hAnsi="Times New Roman" w:cs="Times New Roman"/>
          <w:sz w:val="24"/>
          <w:szCs w:val="24"/>
        </w:rPr>
        <w:t>1979</w:t>
      </w:r>
      <w:r w:rsidR="008944AC"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 xml:space="preserve">Our </w:t>
      </w:r>
      <w:r w:rsidRPr="009159AB">
        <w:rPr>
          <w:rFonts w:ascii="Times New Roman" w:hAnsi="Times New Roman" w:cs="Times New Roman"/>
          <w:sz w:val="24"/>
          <w:szCs w:val="24"/>
        </w:rPr>
        <w:t>literature search showed that at least 200 published papers involve</w:t>
      </w:r>
      <w:r w:rsidR="000B48A1" w:rsidRPr="009159AB">
        <w:rPr>
          <w:rFonts w:ascii="Times New Roman" w:hAnsi="Times New Roman" w:cs="Times New Roman"/>
          <w:sz w:val="24"/>
          <w:szCs w:val="24"/>
        </w:rPr>
        <w:t>d</w:t>
      </w:r>
      <w:r w:rsidRPr="009159AB">
        <w:rPr>
          <w:rFonts w:ascii="Times New Roman" w:hAnsi="Times New Roman" w:cs="Times New Roman"/>
          <w:sz w:val="24"/>
          <w:szCs w:val="24"/>
        </w:rPr>
        <w:t xml:space="preserve"> the use of the Cyberball paradigm</w:t>
      </w:r>
      <w:r w:rsidR="000B48A1" w:rsidRPr="009159AB">
        <w:rPr>
          <w:rFonts w:ascii="Times New Roman" w:hAnsi="Times New Roman" w:cs="Times New Roman"/>
          <w:sz w:val="24"/>
          <w:szCs w:val="24"/>
        </w:rPr>
        <w:t xml:space="preserve"> to study ostracism</w:t>
      </w:r>
      <w:r w:rsidRPr="009159AB">
        <w:rPr>
          <w:rFonts w:ascii="Times New Roman" w:hAnsi="Times New Roman" w:cs="Times New Roman"/>
          <w:sz w:val="24"/>
          <w:szCs w:val="24"/>
        </w:rPr>
        <w:t>, and that over 19,500 participants have played the game</w:t>
      </w:r>
      <w:r w:rsidR="008F6491" w:rsidRPr="009159AB">
        <w:rPr>
          <w:rFonts w:ascii="Times New Roman" w:hAnsi="Times New Roman" w:cs="Times New Roman"/>
          <w:sz w:val="24"/>
          <w:szCs w:val="24"/>
        </w:rPr>
        <w:t xml:space="preserve"> thus far</w:t>
      </w:r>
      <w:r w:rsidRPr="009159AB">
        <w:rPr>
          <w:rFonts w:ascii="Times New Roman" w:hAnsi="Times New Roman" w:cs="Times New Roman"/>
          <w:sz w:val="24"/>
          <w:szCs w:val="24"/>
        </w:rPr>
        <w:t xml:space="preserve">. Thus, the Cyberball paradigm has received much traction in experimental </w:t>
      </w:r>
      <w:r w:rsidR="00BB67C9" w:rsidRPr="009159AB">
        <w:rPr>
          <w:rFonts w:ascii="Times New Roman" w:hAnsi="Times New Roman" w:cs="Times New Roman"/>
          <w:sz w:val="24"/>
          <w:szCs w:val="24"/>
        </w:rPr>
        <w:t xml:space="preserve">studies on </w:t>
      </w:r>
      <w:r w:rsidR="006A1BD6" w:rsidRPr="009159AB">
        <w:rPr>
          <w:rFonts w:ascii="Times New Roman" w:hAnsi="Times New Roman" w:cs="Times New Roman"/>
          <w:sz w:val="24"/>
          <w:szCs w:val="24"/>
        </w:rPr>
        <w:t>ostracism</w:t>
      </w:r>
      <w:r w:rsidRPr="009159AB">
        <w:rPr>
          <w:rFonts w:ascii="Times New Roman" w:hAnsi="Times New Roman" w:cs="Times New Roman"/>
          <w:sz w:val="24"/>
          <w:szCs w:val="24"/>
        </w:rPr>
        <w:t>.</w:t>
      </w:r>
    </w:p>
    <w:p w14:paraId="27F7F5FE" w14:textId="77777777" w:rsidR="007B0F0C" w:rsidRPr="009159AB" w:rsidRDefault="007B0F0C" w:rsidP="00444A89">
      <w:pPr>
        <w:spacing w:after="0" w:line="480" w:lineRule="auto"/>
        <w:ind w:left="90"/>
        <w:rPr>
          <w:rFonts w:ascii="Times New Roman" w:hAnsi="Times New Roman" w:cs="Times New Roman"/>
          <w:b/>
          <w:sz w:val="24"/>
          <w:szCs w:val="24"/>
        </w:rPr>
      </w:pPr>
      <w:r w:rsidRPr="009159AB">
        <w:rPr>
          <w:rFonts w:ascii="Times New Roman" w:hAnsi="Times New Roman" w:cs="Times New Roman"/>
          <w:b/>
          <w:sz w:val="24"/>
          <w:szCs w:val="24"/>
        </w:rPr>
        <w:t>Historical background</w:t>
      </w:r>
      <w:r w:rsidR="00F827F0" w:rsidRPr="009159AB">
        <w:rPr>
          <w:rFonts w:ascii="Times New Roman" w:hAnsi="Times New Roman" w:cs="Times New Roman"/>
          <w:b/>
          <w:sz w:val="24"/>
          <w:szCs w:val="24"/>
        </w:rPr>
        <w:t xml:space="preserve"> </w:t>
      </w:r>
    </w:p>
    <w:p w14:paraId="6EA4DB13" w14:textId="68820FCE" w:rsidR="00E06E83" w:rsidRPr="009159AB" w:rsidRDefault="006A1BD6" w:rsidP="00C30555">
      <w:pPr>
        <w:spacing w:after="0" w:line="480" w:lineRule="auto"/>
        <w:ind w:left="90" w:firstLine="618"/>
        <w:rPr>
          <w:rFonts w:ascii="Times New Roman" w:hAnsi="Times New Roman" w:cs="Times New Roman"/>
          <w:sz w:val="24"/>
          <w:szCs w:val="24"/>
        </w:rPr>
      </w:pPr>
      <w:r w:rsidRPr="009159AB">
        <w:rPr>
          <w:rFonts w:ascii="Times New Roman" w:hAnsi="Times New Roman" w:cs="Times New Roman"/>
          <w:sz w:val="24"/>
          <w:szCs w:val="24"/>
        </w:rPr>
        <w:t xml:space="preserve">Since </w:t>
      </w:r>
      <w:r w:rsidR="00AD694C" w:rsidRPr="009159AB">
        <w:rPr>
          <w:rFonts w:ascii="Times New Roman" w:hAnsi="Times New Roman" w:cs="Times New Roman"/>
          <w:sz w:val="24"/>
          <w:szCs w:val="24"/>
        </w:rPr>
        <w:t xml:space="preserve">its </w:t>
      </w:r>
      <w:r w:rsidRPr="009159AB">
        <w:rPr>
          <w:rFonts w:ascii="Times New Roman" w:hAnsi="Times New Roman" w:cs="Times New Roman"/>
          <w:sz w:val="24"/>
          <w:szCs w:val="24"/>
        </w:rPr>
        <w:t>introduction</w:t>
      </w:r>
      <w:r w:rsidR="00AD694C" w:rsidRPr="009159AB">
        <w:rPr>
          <w:rFonts w:ascii="Times New Roman" w:hAnsi="Times New Roman" w:cs="Times New Roman"/>
          <w:sz w:val="24"/>
          <w:szCs w:val="24"/>
        </w:rPr>
        <w:t xml:space="preserve">, </w:t>
      </w:r>
      <w:r w:rsidRPr="009159AB">
        <w:rPr>
          <w:rFonts w:ascii="Times New Roman" w:hAnsi="Times New Roman" w:cs="Times New Roman"/>
          <w:sz w:val="24"/>
          <w:szCs w:val="24"/>
        </w:rPr>
        <w:t>Cyberball</w:t>
      </w:r>
      <w:r w:rsidR="00AD694C" w:rsidRPr="009159AB">
        <w:rPr>
          <w:rFonts w:ascii="Times New Roman" w:hAnsi="Times New Roman" w:cs="Times New Roman"/>
          <w:sz w:val="24"/>
          <w:szCs w:val="24"/>
        </w:rPr>
        <w:t xml:space="preserve"> </w:t>
      </w:r>
      <w:r w:rsidRPr="009159AB">
        <w:rPr>
          <w:rFonts w:ascii="Times New Roman" w:hAnsi="Times New Roman" w:cs="Times New Roman"/>
          <w:sz w:val="24"/>
          <w:szCs w:val="24"/>
        </w:rPr>
        <w:t>research</w:t>
      </w:r>
      <w:r w:rsidR="00731737" w:rsidRPr="009159AB">
        <w:rPr>
          <w:rFonts w:ascii="Times New Roman" w:hAnsi="Times New Roman" w:cs="Times New Roman"/>
          <w:sz w:val="24"/>
          <w:szCs w:val="24"/>
        </w:rPr>
        <w:t xml:space="preserve"> has </w:t>
      </w:r>
      <w:r w:rsidR="00AD694C" w:rsidRPr="009159AB">
        <w:rPr>
          <w:rFonts w:ascii="Times New Roman" w:hAnsi="Times New Roman" w:cs="Times New Roman"/>
          <w:sz w:val="24"/>
          <w:szCs w:val="24"/>
        </w:rPr>
        <w:t>informed</w:t>
      </w:r>
      <w:r w:rsidR="00731737" w:rsidRPr="009159AB">
        <w:rPr>
          <w:rFonts w:ascii="Times New Roman" w:hAnsi="Times New Roman" w:cs="Times New Roman"/>
          <w:sz w:val="24"/>
          <w:szCs w:val="24"/>
        </w:rPr>
        <w:t xml:space="preserve"> theory</w:t>
      </w:r>
      <w:r w:rsidR="00AD694C" w:rsidRPr="009159AB">
        <w:rPr>
          <w:rFonts w:ascii="Times New Roman" w:hAnsi="Times New Roman" w:cs="Times New Roman"/>
          <w:sz w:val="24"/>
          <w:szCs w:val="24"/>
        </w:rPr>
        <w:t xml:space="preserve"> on ostracism, exclusion, and rejection</w:t>
      </w:r>
      <w:r w:rsidR="00731737" w:rsidRPr="009159AB">
        <w:rPr>
          <w:rFonts w:ascii="Times New Roman" w:hAnsi="Times New Roman" w:cs="Times New Roman"/>
          <w:sz w:val="24"/>
          <w:szCs w:val="24"/>
        </w:rPr>
        <w:t xml:space="preserve"> </w:t>
      </w:r>
      <w:r w:rsidR="00731737" w:rsidRPr="009159AB">
        <w:rPr>
          <w:rFonts w:ascii="Times New Roman" w:hAnsi="Times New Roman" w:cs="Times New Roman"/>
          <w:noProof/>
          <w:sz w:val="24"/>
          <w:szCs w:val="24"/>
        </w:rPr>
        <w:t>(</w:t>
      </w:r>
      <w:r w:rsidR="000E37AA" w:rsidRPr="009159AB">
        <w:rPr>
          <w:rFonts w:ascii="Times New Roman" w:hAnsi="Times New Roman" w:cs="Times New Roman"/>
          <w:noProof/>
          <w:sz w:val="24"/>
          <w:szCs w:val="24"/>
        </w:rPr>
        <w:t>e.g.</w:t>
      </w:r>
      <w:r w:rsidR="00731737" w:rsidRPr="009159AB">
        <w:rPr>
          <w:rFonts w:ascii="Times New Roman" w:hAnsi="Times New Roman" w:cs="Times New Roman"/>
          <w:noProof/>
          <w:sz w:val="24"/>
          <w:szCs w:val="24"/>
        </w:rPr>
        <w:t>, Williams, 2009)</w:t>
      </w:r>
      <w:r w:rsidRPr="009159AB">
        <w:rPr>
          <w:rFonts w:ascii="Times New Roman" w:hAnsi="Times New Roman" w:cs="Times New Roman"/>
          <w:sz w:val="24"/>
          <w:szCs w:val="24"/>
        </w:rPr>
        <w:t xml:space="preserve">, has been </w:t>
      </w:r>
      <w:r w:rsidR="000E37AA" w:rsidRPr="009159AB">
        <w:rPr>
          <w:rFonts w:ascii="Times New Roman" w:hAnsi="Times New Roman" w:cs="Times New Roman"/>
          <w:sz w:val="24"/>
          <w:szCs w:val="24"/>
        </w:rPr>
        <w:t xml:space="preserve">the </w:t>
      </w:r>
      <w:r w:rsidRPr="009159AB">
        <w:rPr>
          <w:rFonts w:ascii="Times New Roman" w:hAnsi="Times New Roman" w:cs="Times New Roman"/>
          <w:sz w:val="24"/>
          <w:szCs w:val="24"/>
        </w:rPr>
        <w:t xml:space="preserve">topic of </w:t>
      </w:r>
      <w:r w:rsidR="00731737" w:rsidRPr="009159AB">
        <w:rPr>
          <w:rFonts w:ascii="Times New Roman" w:hAnsi="Times New Roman" w:cs="Times New Roman"/>
          <w:sz w:val="24"/>
          <w:szCs w:val="24"/>
        </w:rPr>
        <w:t xml:space="preserve">several meta-analyses </w:t>
      </w:r>
      <w:r w:rsidR="00731737" w:rsidRPr="009159AB">
        <w:rPr>
          <w:rFonts w:ascii="Times New Roman" w:hAnsi="Times New Roman" w:cs="Times New Roman"/>
          <w:noProof/>
          <w:sz w:val="24"/>
          <w:szCs w:val="24"/>
        </w:rPr>
        <w:t>(Blackhart, Nelson, Knowles, &amp; Baumeister, 2009; Cacioppo, Frum, Asp, Weiss, Lewis, &amp; Cacioppo, 2013; Gerber &amp; Wheeler, 2009)</w:t>
      </w:r>
      <w:r w:rsidRPr="009159AB">
        <w:rPr>
          <w:rFonts w:ascii="Times New Roman" w:hAnsi="Times New Roman" w:cs="Times New Roman"/>
          <w:sz w:val="24"/>
          <w:szCs w:val="24"/>
        </w:rPr>
        <w:t>, and has received growing</w:t>
      </w:r>
      <w:r w:rsidR="00731737" w:rsidRPr="009159AB">
        <w:rPr>
          <w:rFonts w:ascii="Times New Roman" w:hAnsi="Times New Roman" w:cs="Times New Roman"/>
          <w:sz w:val="24"/>
          <w:szCs w:val="24"/>
        </w:rPr>
        <w:t xml:space="preserve"> interest </w:t>
      </w:r>
      <w:r w:rsidR="00AD694C" w:rsidRPr="009159AB">
        <w:rPr>
          <w:rFonts w:ascii="Times New Roman" w:hAnsi="Times New Roman" w:cs="Times New Roman"/>
          <w:sz w:val="24"/>
          <w:szCs w:val="24"/>
        </w:rPr>
        <w:t xml:space="preserve">even outside the domain of social psychology </w:t>
      </w:r>
      <w:r w:rsidR="00731737" w:rsidRPr="009159AB">
        <w:rPr>
          <w:rFonts w:ascii="Times New Roman" w:hAnsi="Times New Roman" w:cs="Times New Roman"/>
          <w:noProof/>
          <w:sz w:val="24"/>
          <w:szCs w:val="24"/>
        </w:rPr>
        <w:t>(Williams</w:t>
      </w:r>
      <w:r w:rsidR="00AD694C" w:rsidRPr="009159AB">
        <w:rPr>
          <w:rFonts w:ascii="Times New Roman" w:hAnsi="Times New Roman" w:cs="Times New Roman"/>
          <w:noProof/>
          <w:sz w:val="24"/>
          <w:szCs w:val="24"/>
        </w:rPr>
        <w:t>,</w:t>
      </w:r>
      <w:r w:rsidR="00731737" w:rsidRPr="009159AB">
        <w:rPr>
          <w:rFonts w:ascii="Times New Roman" w:hAnsi="Times New Roman" w:cs="Times New Roman"/>
          <w:noProof/>
          <w:sz w:val="24"/>
          <w:szCs w:val="24"/>
        </w:rPr>
        <w:t xml:space="preserve"> </w:t>
      </w:r>
      <w:r w:rsidR="00AD694C" w:rsidRPr="009159AB">
        <w:rPr>
          <w:rFonts w:ascii="Times New Roman" w:hAnsi="Times New Roman" w:cs="Times New Roman"/>
          <w:noProof/>
          <w:sz w:val="24"/>
          <w:szCs w:val="24"/>
        </w:rPr>
        <w:t>2009</w:t>
      </w:r>
      <w:r w:rsidR="00731737" w:rsidRPr="009159AB">
        <w:rPr>
          <w:rFonts w:ascii="Times New Roman" w:hAnsi="Times New Roman" w:cs="Times New Roman"/>
          <w:noProof/>
          <w:sz w:val="24"/>
          <w:szCs w:val="24"/>
        </w:rPr>
        <w:t>)</w:t>
      </w:r>
      <w:r w:rsidRPr="009159AB">
        <w:rPr>
          <w:rFonts w:ascii="Times New Roman" w:hAnsi="Times New Roman" w:cs="Times New Roman"/>
          <w:sz w:val="24"/>
          <w:szCs w:val="24"/>
        </w:rPr>
        <w:t>. Because</w:t>
      </w:r>
      <w:r w:rsidR="00731737" w:rsidRPr="009159AB">
        <w:rPr>
          <w:rFonts w:ascii="Times New Roman" w:hAnsi="Times New Roman" w:cs="Times New Roman"/>
          <w:sz w:val="24"/>
          <w:szCs w:val="24"/>
        </w:rPr>
        <w:t xml:space="preserve"> everybody gets excluded sometime</w:t>
      </w:r>
      <w:r w:rsidRPr="009159AB">
        <w:rPr>
          <w:rFonts w:ascii="Times New Roman" w:hAnsi="Times New Roman" w:cs="Times New Roman"/>
          <w:sz w:val="24"/>
          <w:szCs w:val="24"/>
        </w:rPr>
        <w:t>s</w:t>
      </w:r>
      <w:r w:rsidR="000E37AA" w:rsidRPr="009159AB">
        <w:rPr>
          <w:rFonts w:ascii="Times New Roman" w:hAnsi="Times New Roman" w:cs="Times New Roman"/>
          <w:sz w:val="24"/>
          <w:szCs w:val="24"/>
        </w:rPr>
        <w:t xml:space="preserve"> (approximately once a day according to Nezlek et al., 1997)</w:t>
      </w:r>
      <w:r w:rsidRPr="009159AB">
        <w:rPr>
          <w:rFonts w:ascii="Times New Roman" w:hAnsi="Times New Roman" w:cs="Times New Roman"/>
          <w:sz w:val="24"/>
          <w:szCs w:val="24"/>
        </w:rPr>
        <w:t xml:space="preserve">, </w:t>
      </w:r>
      <w:r w:rsidR="006D3C88" w:rsidRPr="009159AB">
        <w:rPr>
          <w:rFonts w:ascii="Times New Roman" w:hAnsi="Times New Roman" w:cs="Times New Roman"/>
          <w:sz w:val="24"/>
          <w:szCs w:val="24"/>
        </w:rPr>
        <w:t xml:space="preserve">and because </w:t>
      </w:r>
      <w:r w:rsidRPr="009159AB">
        <w:rPr>
          <w:rFonts w:ascii="Times New Roman" w:hAnsi="Times New Roman" w:cs="Times New Roman"/>
          <w:sz w:val="24"/>
          <w:szCs w:val="24"/>
        </w:rPr>
        <w:t xml:space="preserve">ostracism research </w:t>
      </w:r>
      <w:r w:rsidR="00552A0D" w:rsidRPr="009159AB">
        <w:rPr>
          <w:rFonts w:ascii="Times New Roman" w:hAnsi="Times New Roman" w:cs="Times New Roman"/>
          <w:sz w:val="24"/>
          <w:szCs w:val="24"/>
        </w:rPr>
        <w:t>is socially</w:t>
      </w:r>
      <w:r w:rsidR="00731737" w:rsidRPr="009159AB">
        <w:rPr>
          <w:rFonts w:ascii="Times New Roman" w:hAnsi="Times New Roman" w:cs="Times New Roman"/>
          <w:sz w:val="24"/>
          <w:szCs w:val="24"/>
        </w:rPr>
        <w:t xml:space="preserve"> </w:t>
      </w:r>
      <w:r w:rsidR="00552A0D" w:rsidRPr="009159AB">
        <w:rPr>
          <w:rFonts w:ascii="Times New Roman" w:hAnsi="Times New Roman" w:cs="Times New Roman"/>
          <w:sz w:val="24"/>
          <w:szCs w:val="24"/>
        </w:rPr>
        <w:t xml:space="preserve">relevant </w:t>
      </w:r>
      <w:r w:rsidR="00871AD5" w:rsidRPr="009159AB">
        <w:rPr>
          <w:rFonts w:ascii="Times New Roman" w:hAnsi="Times New Roman" w:cs="Times New Roman"/>
          <w:sz w:val="24"/>
          <w:szCs w:val="24"/>
        </w:rPr>
        <w:t xml:space="preserve">in many domains (e.g., workplace, church, schools, families, and even </w:t>
      </w:r>
      <w:r w:rsidR="00731737" w:rsidRPr="009159AB">
        <w:rPr>
          <w:rFonts w:ascii="Times New Roman" w:hAnsi="Times New Roman" w:cs="Times New Roman"/>
          <w:sz w:val="24"/>
          <w:szCs w:val="24"/>
        </w:rPr>
        <w:t xml:space="preserve">in the context of school shootings; </w:t>
      </w:r>
      <w:r w:rsidR="00731737" w:rsidRPr="009159AB">
        <w:rPr>
          <w:rFonts w:ascii="Times New Roman" w:hAnsi="Times New Roman" w:cs="Times New Roman"/>
          <w:noProof/>
          <w:sz w:val="24"/>
          <w:szCs w:val="24"/>
        </w:rPr>
        <w:t>Leary, Kowalski, Smith, &amp; Phillips, 2003)</w:t>
      </w:r>
      <w:r w:rsidR="00731737" w:rsidRPr="009159AB">
        <w:rPr>
          <w:rFonts w:ascii="Times New Roman" w:hAnsi="Times New Roman" w:cs="Times New Roman"/>
          <w:sz w:val="24"/>
          <w:szCs w:val="24"/>
        </w:rPr>
        <w:t>.</w:t>
      </w:r>
      <w:r w:rsidR="00E76D2C"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Through </w:t>
      </w:r>
      <w:r w:rsidR="00731737" w:rsidRPr="009159AB">
        <w:rPr>
          <w:rFonts w:ascii="Times New Roman" w:hAnsi="Times New Roman" w:cs="Times New Roman"/>
          <w:sz w:val="24"/>
          <w:szCs w:val="24"/>
        </w:rPr>
        <w:lastRenderedPageBreak/>
        <w:t>experimental work, it has been repeatedly shown that being ostracized has a</w:t>
      </w:r>
      <w:r w:rsidR="00822478" w:rsidRPr="009159AB">
        <w:rPr>
          <w:rFonts w:ascii="Times New Roman" w:hAnsi="Times New Roman" w:cs="Times New Roman"/>
          <w:sz w:val="24"/>
          <w:szCs w:val="24"/>
        </w:rPr>
        <w:t xml:space="preserve">n </w:t>
      </w:r>
      <w:r w:rsidR="00731737" w:rsidRPr="009159AB">
        <w:rPr>
          <w:rFonts w:ascii="Times New Roman" w:hAnsi="Times New Roman" w:cs="Times New Roman"/>
          <w:sz w:val="24"/>
          <w:szCs w:val="24"/>
        </w:rPr>
        <w:t xml:space="preserve">effect on people—either </w:t>
      </w:r>
      <w:r w:rsidR="00822478" w:rsidRPr="009159AB">
        <w:rPr>
          <w:rFonts w:ascii="Times New Roman" w:hAnsi="Times New Roman" w:cs="Times New Roman"/>
          <w:sz w:val="24"/>
          <w:szCs w:val="24"/>
        </w:rPr>
        <w:t xml:space="preserve">on </w:t>
      </w:r>
      <w:r w:rsidR="00731737" w:rsidRPr="009159AB">
        <w:rPr>
          <w:rFonts w:ascii="Times New Roman" w:hAnsi="Times New Roman" w:cs="Times New Roman"/>
          <w:sz w:val="24"/>
          <w:szCs w:val="24"/>
        </w:rPr>
        <w:t>their psychological functioning (e.g.</w:t>
      </w:r>
      <w:r w:rsidR="00822478"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decreases in </w:t>
      </w:r>
      <w:r w:rsidR="000E37AA" w:rsidRPr="009159AB">
        <w:rPr>
          <w:rFonts w:ascii="Times New Roman" w:hAnsi="Times New Roman" w:cs="Times New Roman"/>
          <w:sz w:val="24"/>
          <w:szCs w:val="24"/>
        </w:rPr>
        <w:t xml:space="preserve">positive </w:t>
      </w:r>
      <w:r w:rsidR="00731737" w:rsidRPr="009159AB">
        <w:rPr>
          <w:rFonts w:ascii="Times New Roman" w:hAnsi="Times New Roman" w:cs="Times New Roman"/>
          <w:sz w:val="24"/>
          <w:szCs w:val="24"/>
        </w:rPr>
        <w:t xml:space="preserve">mood; </w:t>
      </w:r>
      <w:r w:rsidR="00731737" w:rsidRPr="009159AB">
        <w:rPr>
          <w:rFonts w:ascii="Times New Roman" w:hAnsi="Times New Roman" w:cs="Times New Roman"/>
          <w:noProof/>
          <w:sz w:val="24"/>
          <w:szCs w:val="24"/>
        </w:rPr>
        <w:t>Lustenberger &amp; Jagacinski, 2010</w:t>
      </w:r>
      <w:r w:rsidR="00731737" w:rsidRPr="009159AB">
        <w:rPr>
          <w:rFonts w:ascii="Times New Roman" w:hAnsi="Times New Roman" w:cs="Times New Roman"/>
          <w:sz w:val="24"/>
          <w:szCs w:val="24"/>
        </w:rPr>
        <w:t xml:space="preserve">) or </w:t>
      </w:r>
      <w:r w:rsidR="00C2192A" w:rsidRPr="009159AB">
        <w:rPr>
          <w:rFonts w:ascii="Times New Roman" w:hAnsi="Times New Roman" w:cs="Times New Roman"/>
          <w:sz w:val="24"/>
          <w:szCs w:val="24"/>
        </w:rPr>
        <w:t xml:space="preserve">on </w:t>
      </w:r>
      <w:r w:rsidR="00731737" w:rsidRPr="009159AB">
        <w:rPr>
          <w:rFonts w:ascii="Times New Roman" w:hAnsi="Times New Roman" w:cs="Times New Roman"/>
          <w:sz w:val="24"/>
          <w:szCs w:val="24"/>
        </w:rPr>
        <w:t>certain interpersonal behaviors (e.g.</w:t>
      </w:r>
      <w:r w:rsidR="00822478"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increases </w:t>
      </w:r>
      <w:r w:rsidR="00B225BD" w:rsidRPr="009159AB">
        <w:rPr>
          <w:rFonts w:ascii="Times New Roman" w:hAnsi="Times New Roman" w:cs="Times New Roman"/>
          <w:sz w:val="24"/>
          <w:szCs w:val="24"/>
        </w:rPr>
        <w:t xml:space="preserve">either social susceptibility or </w:t>
      </w:r>
      <w:r w:rsidR="00731737" w:rsidRPr="009159AB">
        <w:rPr>
          <w:rFonts w:ascii="Times New Roman" w:hAnsi="Times New Roman" w:cs="Times New Roman"/>
          <w:sz w:val="24"/>
          <w:szCs w:val="24"/>
        </w:rPr>
        <w:t xml:space="preserve">aggressive behaviors; </w:t>
      </w:r>
      <w:r w:rsidR="00B225BD" w:rsidRPr="009159AB">
        <w:rPr>
          <w:rFonts w:ascii="Times New Roman" w:hAnsi="Times New Roman" w:cs="Times New Roman"/>
          <w:sz w:val="24"/>
          <w:szCs w:val="24"/>
        </w:rPr>
        <w:t xml:space="preserve">Carter-Sowell, </w:t>
      </w:r>
      <w:r w:rsidR="005F7930" w:rsidRPr="009159AB">
        <w:rPr>
          <w:rFonts w:ascii="Times New Roman" w:hAnsi="Times New Roman" w:cs="Times New Roman"/>
          <w:sz w:val="24"/>
          <w:szCs w:val="24"/>
        </w:rPr>
        <w:t xml:space="preserve">Chen, &amp; Williams, 2008; </w:t>
      </w:r>
      <w:r w:rsidR="00731737" w:rsidRPr="009159AB">
        <w:rPr>
          <w:rFonts w:ascii="Times New Roman" w:hAnsi="Times New Roman" w:cs="Times New Roman"/>
          <w:noProof/>
          <w:sz w:val="24"/>
          <w:szCs w:val="24"/>
        </w:rPr>
        <w:t>Van Beest, Carter-Sowell, Van Dijk, &amp; Williams, 2012</w:t>
      </w:r>
      <w:r w:rsidR="00731737" w:rsidRPr="009159AB">
        <w:rPr>
          <w:rFonts w:ascii="Times New Roman" w:hAnsi="Times New Roman" w:cs="Times New Roman"/>
          <w:sz w:val="24"/>
          <w:szCs w:val="24"/>
        </w:rPr>
        <w:t xml:space="preserve">). </w:t>
      </w:r>
      <w:r w:rsidR="00901224" w:rsidRPr="009159AB">
        <w:rPr>
          <w:rFonts w:ascii="Times New Roman" w:hAnsi="Times New Roman" w:cs="Times New Roman"/>
          <w:sz w:val="24"/>
          <w:szCs w:val="24"/>
        </w:rPr>
        <w:t>These experiments have highlighted the (mostly negative) impact of ostracism on</w:t>
      </w:r>
      <w:r w:rsidR="00822478" w:rsidRPr="009159AB">
        <w:rPr>
          <w:rFonts w:ascii="Times New Roman" w:hAnsi="Times New Roman" w:cs="Times New Roman"/>
          <w:sz w:val="24"/>
          <w:szCs w:val="24"/>
        </w:rPr>
        <w:t xml:space="preserve"> fundamental needs (e.g., belonging; Baumeister, &amp; Leary, 1995), mood</w:t>
      </w:r>
      <w:r w:rsidR="00E06E83" w:rsidRPr="009159AB">
        <w:rPr>
          <w:rFonts w:ascii="Times New Roman" w:hAnsi="Times New Roman" w:cs="Times New Roman"/>
          <w:sz w:val="24"/>
          <w:szCs w:val="24"/>
        </w:rPr>
        <w:t xml:space="preserve">, physiology (e.g., body temperature; </w:t>
      </w:r>
      <w:r w:rsidR="009259CD" w:rsidRPr="009159AB">
        <w:rPr>
          <w:rFonts w:ascii="Times New Roman" w:hAnsi="Times New Roman" w:cs="Times New Roman"/>
          <w:sz w:val="24"/>
          <w:szCs w:val="24"/>
        </w:rPr>
        <w:t>I</w:t>
      </w:r>
      <w:r w:rsidR="00182055" w:rsidRPr="009159AB">
        <w:rPr>
          <w:rFonts w:ascii="Times New Roman" w:hAnsi="Times New Roman" w:cs="Times New Roman"/>
          <w:sz w:val="24"/>
          <w:szCs w:val="24"/>
        </w:rPr>
        <w:t>J</w:t>
      </w:r>
      <w:r w:rsidR="009259CD" w:rsidRPr="009159AB">
        <w:rPr>
          <w:rFonts w:ascii="Times New Roman" w:hAnsi="Times New Roman" w:cs="Times New Roman"/>
          <w:sz w:val="24"/>
          <w:szCs w:val="24"/>
        </w:rPr>
        <w:t>zerman</w:t>
      </w:r>
      <w:r w:rsidR="00E06E83" w:rsidRPr="009159AB">
        <w:rPr>
          <w:rFonts w:ascii="Times New Roman" w:hAnsi="Times New Roman" w:cs="Times New Roman"/>
          <w:sz w:val="24"/>
          <w:szCs w:val="24"/>
        </w:rPr>
        <w:t>, Galucci, Pouw, Wei</w:t>
      </w:r>
      <w:r w:rsidR="00E06E83" w:rsidRPr="009159AB">
        <w:rPr>
          <w:rFonts w:ascii="Times New Roman" w:eastAsia="Times New Roman" w:hAnsi="Times New Roman" w:cs="Times New Roman"/>
          <w:sz w:val="24"/>
          <w:szCs w:val="24"/>
        </w:rPr>
        <w:t>βgerber, Van Doesum, &amp; Williams, 2012)</w:t>
      </w:r>
      <w:r w:rsidR="00552A0D" w:rsidRPr="009159AB">
        <w:rPr>
          <w:rFonts w:ascii="Times New Roman" w:eastAsia="Times New Roman" w:hAnsi="Times New Roman" w:cs="Times New Roman"/>
          <w:sz w:val="24"/>
          <w:szCs w:val="24"/>
        </w:rPr>
        <w:t>,</w:t>
      </w:r>
      <w:r w:rsidR="00E06E83" w:rsidRPr="009159AB">
        <w:rPr>
          <w:rFonts w:ascii="Times New Roman" w:hAnsi="Times New Roman" w:cs="Times New Roman"/>
          <w:sz w:val="24"/>
          <w:szCs w:val="24"/>
        </w:rPr>
        <w:t xml:space="preserve"> and var</w:t>
      </w:r>
      <w:r w:rsidR="00552A0D" w:rsidRPr="009159AB">
        <w:rPr>
          <w:rFonts w:ascii="Times New Roman" w:hAnsi="Times New Roman" w:cs="Times New Roman"/>
          <w:sz w:val="24"/>
          <w:szCs w:val="24"/>
        </w:rPr>
        <w:t>ious</w:t>
      </w:r>
      <w:r w:rsidR="00E06E83" w:rsidRPr="009159AB">
        <w:rPr>
          <w:rFonts w:ascii="Times New Roman" w:hAnsi="Times New Roman" w:cs="Times New Roman"/>
          <w:sz w:val="24"/>
          <w:szCs w:val="24"/>
        </w:rPr>
        <w:t xml:space="preserve"> other constructs, </w:t>
      </w:r>
      <w:r w:rsidR="008A5DA6" w:rsidRPr="009159AB">
        <w:rPr>
          <w:rFonts w:ascii="Times New Roman" w:hAnsi="Times New Roman" w:cs="Times New Roman"/>
          <w:sz w:val="24"/>
          <w:szCs w:val="24"/>
        </w:rPr>
        <w:t xml:space="preserve">including those measured with </w:t>
      </w:r>
      <w:r w:rsidR="00E06E83" w:rsidRPr="009159AB">
        <w:rPr>
          <w:rFonts w:ascii="Times New Roman" w:hAnsi="Times New Roman" w:cs="Times New Roman"/>
          <w:sz w:val="24"/>
          <w:szCs w:val="24"/>
        </w:rPr>
        <w:t>behavioral measures</w:t>
      </w:r>
      <w:r w:rsidR="008F1EF2" w:rsidRPr="009159AB">
        <w:rPr>
          <w:rFonts w:ascii="Times New Roman" w:hAnsi="Times New Roman" w:cs="Times New Roman"/>
          <w:sz w:val="24"/>
          <w:szCs w:val="24"/>
        </w:rPr>
        <w:t xml:space="preserve"> (e.g., conformity, compliance, aggression)</w:t>
      </w:r>
      <w:r w:rsidR="00822478"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In the current paper,</w:t>
      </w:r>
      <w:r w:rsidR="007425DF" w:rsidRPr="009159AB">
        <w:rPr>
          <w:rFonts w:ascii="Times New Roman" w:hAnsi="Times New Roman" w:cs="Times New Roman"/>
          <w:sz w:val="24"/>
          <w:szCs w:val="24"/>
        </w:rPr>
        <w:t xml:space="preserve"> we refer to</w:t>
      </w:r>
      <w:r w:rsidR="00731737" w:rsidRPr="009159AB">
        <w:rPr>
          <w:rFonts w:ascii="Times New Roman" w:hAnsi="Times New Roman" w:cs="Times New Roman"/>
          <w:sz w:val="24"/>
          <w:szCs w:val="24"/>
        </w:rPr>
        <w:t xml:space="preserve"> </w:t>
      </w:r>
      <w:r w:rsidR="007D26AC" w:rsidRPr="009159AB">
        <w:rPr>
          <w:rFonts w:ascii="Times New Roman" w:hAnsi="Times New Roman" w:cs="Times New Roman"/>
          <w:sz w:val="24"/>
          <w:szCs w:val="24"/>
        </w:rPr>
        <w:t xml:space="preserve">the general </w:t>
      </w:r>
      <w:r w:rsidR="00731737" w:rsidRPr="009159AB">
        <w:rPr>
          <w:rFonts w:ascii="Times New Roman" w:hAnsi="Times New Roman" w:cs="Times New Roman"/>
          <w:sz w:val="24"/>
          <w:szCs w:val="24"/>
        </w:rPr>
        <w:t xml:space="preserve">effect of being ostracized </w:t>
      </w:r>
      <w:r w:rsidR="00EC5428" w:rsidRPr="009159AB">
        <w:rPr>
          <w:rFonts w:ascii="Times New Roman" w:hAnsi="Times New Roman" w:cs="Times New Roman"/>
          <w:sz w:val="24"/>
          <w:szCs w:val="24"/>
        </w:rPr>
        <w:t xml:space="preserve">compared to being included in Cyberball </w:t>
      </w:r>
      <w:r w:rsidR="00731737" w:rsidRPr="009159AB">
        <w:rPr>
          <w:rFonts w:ascii="Times New Roman" w:hAnsi="Times New Roman" w:cs="Times New Roman"/>
          <w:sz w:val="24"/>
          <w:szCs w:val="24"/>
        </w:rPr>
        <w:t xml:space="preserve">as the </w:t>
      </w:r>
      <w:r w:rsidR="00731737" w:rsidRPr="009159AB">
        <w:rPr>
          <w:rFonts w:ascii="Times New Roman" w:hAnsi="Times New Roman" w:cs="Times New Roman"/>
          <w:i/>
          <w:sz w:val="24"/>
          <w:szCs w:val="24"/>
        </w:rPr>
        <w:t>ostracism effect</w:t>
      </w:r>
      <w:r w:rsidR="00731737" w:rsidRPr="009159AB">
        <w:rPr>
          <w:rFonts w:ascii="Times New Roman" w:hAnsi="Times New Roman" w:cs="Times New Roman"/>
          <w:sz w:val="24"/>
          <w:szCs w:val="24"/>
        </w:rPr>
        <w:t xml:space="preserve">. </w:t>
      </w:r>
    </w:p>
    <w:p w14:paraId="457564E2" w14:textId="13781C21" w:rsidR="00E76D2C" w:rsidRPr="009159AB" w:rsidRDefault="00731737" w:rsidP="00C30555">
      <w:pPr>
        <w:spacing w:after="0" w:line="480" w:lineRule="auto"/>
        <w:ind w:left="90" w:firstLine="618"/>
        <w:rPr>
          <w:rFonts w:ascii="Times New Roman" w:hAnsi="Times New Roman" w:cs="Times New Roman"/>
          <w:sz w:val="24"/>
          <w:szCs w:val="24"/>
        </w:rPr>
      </w:pPr>
      <w:r w:rsidRPr="009159AB">
        <w:rPr>
          <w:rFonts w:ascii="Times New Roman" w:hAnsi="Times New Roman" w:cs="Times New Roman"/>
          <w:noProof/>
          <w:sz w:val="24"/>
          <w:szCs w:val="24"/>
        </w:rPr>
        <w:t>Williams (2009)</w:t>
      </w:r>
      <w:r w:rsidRPr="009159AB">
        <w:rPr>
          <w:rFonts w:ascii="Times New Roman" w:hAnsi="Times New Roman" w:cs="Times New Roman"/>
          <w:sz w:val="24"/>
          <w:szCs w:val="24"/>
        </w:rPr>
        <w:t xml:space="preserve"> proposed a temporal </w:t>
      </w:r>
      <w:r w:rsidR="0007185A" w:rsidRPr="009159AB">
        <w:rPr>
          <w:rFonts w:ascii="Times New Roman" w:hAnsi="Times New Roman" w:cs="Times New Roman"/>
          <w:sz w:val="24"/>
          <w:szCs w:val="24"/>
        </w:rPr>
        <w:t xml:space="preserve">need-threat </w:t>
      </w:r>
      <w:r w:rsidRPr="009159AB">
        <w:rPr>
          <w:rFonts w:ascii="Times New Roman" w:hAnsi="Times New Roman" w:cs="Times New Roman"/>
          <w:sz w:val="24"/>
          <w:szCs w:val="24"/>
        </w:rPr>
        <w:t xml:space="preserve">model of ostracism, in which he suggested three stages in the ostracism effect, namely: (1) a </w:t>
      </w:r>
      <w:r w:rsidRPr="009159AB">
        <w:rPr>
          <w:rFonts w:ascii="Times New Roman" w:hAnsi="Times New Roman" w:cs="Times New Roman"/>
          <w:i/>
          <w:sz w:val="24"/>
          <w:szCs w:val="24"/>
        </w:rPr>
        <w:t>reflexive</w:t>
      </w:r>
      <w:r w:rsidRPr="009159AB">
        <w:rPr>
          <w:rFonts w:ascii="Times New Roman" w:hAnsi="Times New Roman" w:cs="Times New Roman"/>
          <w:sz w:val="24"/>
          <w:szCs w:val="24"/>
        </w:rPr>
        <w:t xml:space="preserve"> stage, (2) a </w:t>
      </w:r>
      <w:r w:rsidRPr="009159AB">
        <w:rPr>
          <w:rFonts w:ascii="Times New Roman" w:hAnsi="Times New Roman" w:cs="Times New Roman"/>
          <w:i/>
          <w:sz w:val="24"/>
          <w:szCs w:val="24"/>
        </w:rPr>
        <w:t>reflective</w:t>
      </w:r>
      <w:r w:rsidRPr="009159AB">
        <w:rPr>
          <w:rFonts w:ascii="Times New Roman" w:hAnsi="Times New Roman" w:cs="Times New Roman"/>
          <w:sz w:val="24"/>
          <w:szCs w:val="24"/>
        </w:rPr>
        <w:t xml:space="preserve"> stage</w:t>
      </w:r>
      <w:r w:rsidR="00772345"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and (3) a </w:t>
      </w:r>
      <w:r w:rsidRPr="009159AB">
        <w:rPr>
          <w:rFonts w:ascii="Times New Roman" w:hAnsi="Times New Roman" w:cs="Times New Roman"/>
          <w:i/>
          <w:sz w:val="24"/>
          <w:szCs w:val="24"/>
        </w:rPr>
        <w:t>resignation</w:t>
      </w:r>
      <w:r w:rsidRPr="009159AB">
        <w:rPr>
          <w:rFonts w:ascii="Times New Roman" w:hAnsi="Times New Roman" w:cs="Times New Roman"/>
          <w:sz w:val="24"/>
          <w:szCs w:val="24"/>
        </w:rPr>
        <w:t xml:space="preserve"> stage. In the reflexive stage, the response to the ostracism sequence </w:t>
      </w:r>
      <w:r w:rsidR="00772345" w:rsidRPr="009159AB">
        <w:rPr>
          <w:rFonts w:ascii="Times New Roman" w:hAnsi="Times New Roman" w:cs="Times New Roman"/>
          <w:sz w:val="24"/>
          <w:szCs w:val="24"/>
        </w:rPr>
        <w:t xml:space="preserve">is immediate and </w:t>
      </w:r>
      <w:r w:rsidRPr="009159AB">
        <w:rPr>
          <w:rFonts w:ascii="Times New Roman" w:hAnsi="Times New Roman" w:cs="Times New Roman"/>
          <w:sz w:val="24"/>
          <w:szCs w:val="24"/>
        </w:rPr>
        <w:t xml:space="preserve">occurs like a reflex. This initial response is theorized to be </w:t>
      </w:r>
      <w:r w:rsidR="00E76D2C" w:rsidRPr="009159AB">
        <w:rPr>
          <w:rFonts w:ascii="Times New Roman" w:hAnsi="Times New Roman" w:cs="Times New Roman"/>
          <w:sz w:val="24"/>
          <w:szCs w:val="24"/>
        </w:rPr>
        <w:t>socially</w:t>
      </w:r>
      <w:r w:rsidRPr="009159AB">
        <w:rPr>
          <w:rFonts w:ascii="Times New Roman" w:hAnsi="Times New Roman" w:cs="Times New Roman"/>
          <w:sz w:val="24"/>
          <w:szCs w:val="24"/>
        </w:rPr>
        <w:t xml:space="preserve"> painful and threatening</w:t>
      </w:r>
      <w:r w:rsidR="00E661C6" w:rsidRPr="009159AB">
        <w:rPr>
          <w:rFonts w:ascii="Times New Roman" w:hAnsi="Times New Roman" w:cs="Times New Roman"/>
          <w:sz w:val="24"/>
          <w:szCs w:val="24"/>
        </w:rPr>
        <w:t xml:space="preserve"> (Baumeister &amp; Leary, 1995)</w:t>
      </w:r>
      <w:r w:rsidRPr="009159AB">
        <w:rPr>
          <w:rFonts w:ascii="Times New Roman" w:hAnsi="Times New Roman" w:cs="Times New Roman"/>
          <w:sz w:val="24"/>
          <w:szCs w:val="24"/>
        </w:rPr>
        <w:t xml:space="preserve">, </w:t>
      </w:r>
      <w:r w:rsidR="00E661C6" w:rsidRPr="009159AB">
        <w:rPr>
          <w:rFonts w:ascii="Times New Roman" w:hAnsi="Times New Roman" w:cs="Times New Roman"/>
          <w:sz w:val="24"/>
          <w:szCs w:val="24"/>
        </w:rPr>
        <w:t xml:space="preserve">and easily detectable due to </w:t>
      </w:r>
      <w:r w:rsidRPr="009159AB">
        <w:rPr>
          <w:rFonts w:ascii="Times New Roman" w:hAnsi="Times New Roman" w:cs="Times New Roman"/>
          <w:sz w:val="24"/>
          <w:szCs w:val="24"/>
        </w:rPr>
        <w:t>evolutionary over-sensitivity to cues of ostracism</w:t>
      </w:r>
      <w:r w:rsidR="00E661C6" w:rsidRPr="009159AB">
        <w:rPr>
          <w:rFonts w:ascii="Times New Roman" w:hAnsi="Times New Roman" w:cs="Times New Roman"/>
          <w:sz w:val="24"/>
          <w:szCs w:val="24"/>
        </w:rPr>
        <w:t xml:space="preserve"> (Haselton, &amp; Buss, 2000)</w:t>
      </w:r>
      <w:r w:rsidRPr="009159AB">
        <w:rPr>
          <w:rFonts w:ascii="Times New Roman" w:hAnsi="Times New Roman" w:cs="Times New Roman"/>
          <w:sz w:val="24"/>
          <w:szCs w:val="24"/>
        </w:rPr>
        <w:t xml:space="preserve">. Such </w:t>
      </w:r>
      <w:r w:rsidR="00EC31F3" w:rsidRPr="009159AB">
        <w:rPr>
          <w:rFonts w:ascii="Times New Roman" w:hAnsi="Times New Roman" w:cs="Times New Roman"/>
          <w:sz w:val="24"/>
          <w:szCs w:val="24"/>
        </w:rPr>
        <w:t>a reflex would</w:t>
      </w:r>
      <w:r w:rsidRPr="009159AB">
        <w:rPr>
          <w:rFonts w:ascii="Times New Roman" w:hAnsi="Times New Roman" w:cs="Times New Roman"/>
          <w:sz w:val="24"/>
          <w:szCs w:val="24"/>
        </w:rPr>
        <w:t xml:space="preserve"> not take into account situational specifics, and provides little room for coping</w:t>
      </w:r>
      <w:r w:rsidR="000E37AA" w:rsidRPr="009159AB">
        <w:rPr>
          <w:rFonts w:ascii="Times New Roman" w:hAnsi="Times New Roman" w:cs="Times New Roman"/>
          <w:sz w:val="24"/>
          <w:szCs w:val="24"/>
        </w:rPr>
        <w:t>. T</w:t>
      </w:r>
      <w:r w:rsidR="00692953" w:rsidRPr="009159AB">
        <w:rPr>
          <w:rFonts w:ascii="Times New Roman" w:hAnsi="Times New Roman" w:cs="Times New Roman"/>
          <w:sz w:val="24"/>
          <w:szCs w:val="24"/>
        </w:rPr>
        <w:t>he reflex is proposed to affect primarily pain</w:t>
      </w:r>
      <w:r w:rsidR="000E37AA" w:rsidRPr="009159AB">
        <w:rPr>
          <w:rFonts w:ascii="Times New Roman" w:hAnsi="Times New Roman" w:cs="Times New Roman"/>
          <w:sz w:val="24"/>
          <w:szCs w:val="24"/>
        </w:rPr>
        <w:t>,</w:t>
      </w:r>
      <w:r w:rsidR="00692953" w:rsidRPr="009159AB">
        <w:rPr>
          <w:rFonts w:ascii="Times New Roman" w:hAnsi="Times New Roman" w:cs="Times New Roman"/>
          <w:sz w:val="24"/>
          <w:szCs w:val="24"/>
        </w:rPr>
        <w:t xml:space="preserve"> fundamental needs</w:t>
      </w:r>
      <w:r w:rsidR="000E37AA" w:rsidRPr="009159AB">
        <w:rPr>
          <w:rFonts w:ascii="Times New Roman" w:hAnsi="Times New Roman" w:cs="Times New Roman"/>
          <w:sz w:val="24"/>
          <w:szCs w:val="24"/>
        </w:rPr>
        <w:t>, and emotional reactions</w:t>
      </w:r>
      <w:r w:rsidR="00E242B8" w:rsidRPr="009159AB">
        <w:rPr>
          <w:rFonts w:ascii="Times New Roman" w:hAnsi="Times New Roman" w:cs="Times New Roman"/>
          <w:sz w:val="24"/>
          <w:szCs w:val="24"/>
        </w:rPr>
        <w:t xml:space="preserve"> (e.g., increased anger and sadness)</w:t>
      </w:r>
      <w:r w:rsidR="00E51543" w:rsidRPr="009159AB">
        <w:rPr>
          <w:rFonts w:ascii="Times New Roman" w:hAnsi="Times New Roman" w:cs="Times New Roman"/>
          <w:sz w:val="24"/>
          <w:szCs w:val="24"/>
        </w:rPr>
        <w:t>.</w:t>
      </w:r>
      <w:r w:rsidR="00692953" w:rsidRPr="009159AB">
        <w:rPr>
          <w:rFonts w:ascii="Times New Roman" w:hAnsi="Times New Roman" w:cs="Times New Roman"/>
          <w:sz w:val="24"/>
          <w:szCs w:val="24"/>
        </w:rPr>
        <w:t xml:space="preserve"> The affected fundamental needs are (1) belonging, (2) </w:t>
      </w:r>
      <w:r w:rsidR="00E51543" w:rsidRPr="009159AB">
        <w:rPr>
          <w:rFonts w:ascii="Times New Roman" w:hAnsi="Times New Roman" w:cs="Times New Roman"/>
          <w:sz w:val="24"/>
          <w:szCs w:val="24"/>
        </w:rPr>
        <w:t>self-esteem</w:t>
      </w:r>
      <w:r w:rsidR="00692953" w:rsidRPr="009159AB">
        <w:rPr>
          <w:rFonts w:ascii="Times New Roman" w:hAnsi="Times New Roman" w:cs="Times New Roman"/>
          <w:sz w:val="24"/>
          <w:szCs w:val="24"/>
        </w:rPr>
        <w:t>, (3) control, and (4) meaningful existence</w:t>
      </w:r>
      <w:r w:rsidR="005349C7" w:rsidRPr="009159AB">
        <w:rPr>
          <w:rFonts w:ascii="Times New Roman" w:hAnsi="Times New Roman" w:cs="Times New Roman"/>
          <w:sz w:val="24"/>
          <w:szCs w:val="24"/>
        </w:rPr>
        <w:t>, measured by a need satisfaction scale (Williams, 2009)</w:t>
      </w:r>
      <w:r w:rsidR="00692953"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000E37AA" w:rsidRPr="009159AB">
        <w:rPr>
          <w:rFonts w:ascii="Times New Roman" w:hAnsi="Times New Roman" w:cs="Times New Roman"/>
          <w:sz w:val="24"/>
          <w:szCs w:val="24"/>
        </w:rPr>
        <w:t xml:space="preserve">According to Williams, measures of reflexive responses must occur during, or in the case of self-report measures, immediately following Cyberball (with the wording of the questions referring to how participants felt </w:t>
      </w:r>
      <w:r w:rsidR="000E37AA" w:rsidRPr="009159AB">
        <w:rPr>
          <w:rFonts w:ascii="Times New Roman" w:hAnsi="Times New Roman" w:cs="Times New Roman"/>
          <w:i/>
          <w:sz w:val="24"/>
          <w:szCs w:val="24"/>
        </w:rPr>
        <w:t>during the game</w:t>
      </w:r>
      <w:r w:rsidR="000E37AA"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The </w:t>
      </w:r>
      <w:r w:rsidRPr="009159AB">
        <w:rPr>
          <w:rFonts w:ascii="Times New Roman" w:hAnsi="Times New Roman" w:cs="Times New Roman"/>
          <w:i/>
          <w:sz w:val="24"/>
          <w:szCs w:val="24"/>
        </w:rPr>
        <w:t>reflective</w:t>
      </w:r>
      <w:r w:rsidR="00270A66" w:rsidRPr="009159AB">
        <w:rPr>
          <w:rFonts w:ascii="Times New Roman" w:hAnsi="Times New Roman" w:cs="Times New Roman"/>
          <w:sz w:val="24"/>
          <w:szCs w:val="24"/>
        </w:rPr>
        <w:t xml:space="preserve"> (or delayed)</w:t>
      </w:r>
      <w:r w:rsidRPr="009159AB">
        <w:rPr>
          <w:rFonts w:ascii="Times New Roman" w:hAnsi="Times New Roman" w:cs="Times New Roman"/>
          <w:sz w:val="24"/>
          <w:szCs w:val="24"/>
        </w:rPr>
        <w:t xml:space="preserve"> stage, which follows this immediate response, is subject to more rational thought </w:t>
      </w:r>
      <w:r w:rsidRPr="009159AB">
        <w:rPr>
          <w:rFonts w:ascii="Times New Roman" w:hAnsi="Times New Roman" w:cs="Times New Roman"/>
          <w:sz w:val="24"/>
          <w:szCs w:val="24"/>
        </w:rPr>
        <w:lastRenderedPageBreak/>
        <w:t>and coping with the threats.</w:t>
      </w:r>
      <w:r w:rsidR="00692953" w:rsidRPr="009159AB">
        <w:rPr>
          <w:rFonts w:ascii="Times New Roman" w:hAnsi="Times New Roman" w:cs="Times New Roman"/>
          <w:sz w:val="24"/>
          <w:szCs w:val="24"/>
        </w:rPr>
        <w:t xml:space="preserve"> Part of such coping is need fortification of the </w:t>
      </w:r>
      <w:r w:rsidR="00B4115B" w:rsidRPr="009159AB">
        <w:rPr>
          <w:rFonts w:ascii="Times New Roman" w:hAnsi="Times New Roman" w:cs="Times New Roman"/>
          <w:sz w:val="24"/>
          <w:szCs w:val="24"/>
        </w:rPr>
        <w:t xml:space="preserve">threatened </w:t>
      </w:r>
      <w:r w:rsidR="00692953" w:rsidRPr="009159AB">
        <w:rPr>
          <w:rFonts w:ascii="Times New Roman" w:hAnsi="Times New Roman" w:cs="Times New Roman"/>
          <w:sz w:val="24"/>
          <w:szCs w:val="24"/>
        </w:rPr>
        <w:t xml:space="preserve">fundamental needs. </w:t>
      </w:r>
      <w:r w:rsidR="00B4115B" w:rsidRPr="009159AB">
        <w:rPr>
          <w:rFonts w:ascii="Times New Roman" w:hAnsi="Times New Roman" w:cs="Times New Roman"/>
          <w:sz w:val="24"/>
          <w:szCs w:val="24"/>
        </w:rPr>
        <w:t xml:space="preserve">Coping can be measured both in terms of speed of recovery (higher levels of need satisfaction approaching the levels of included participants), and emotional, cognitive, and behavioral choices. </w:t>
      </w:r>
      <w:r w:rsidRPr="009159AB">
        <w:rPr>
          <w:rFonts w:ascii="Times New Roman" w:hAnsi="Times New Roman" w:cs="Times New Roman"/>
          <w:sz w:val="24"/>
          <w:szCs w:val="24"/>
        </w:rPr>
        <w:t xml:space="preserve">The </w:t>
      </w:r>
      <w:r w:rsidRPr="009159AB">
        <w:rPr>
          <w:rFonts w:ascii="Times New Roman" w:hAnsi="Times New Roman" w:cs="Times New Roman"/>
          <w:i/>
          <w:sz w:val="24"/>
          <w:szCs w:val="24"/>
        </w:rPr>
        <w:t>resignation</w:t>
      </w:r>
      <w:r w:rsidRPr="009159AB">
        <w:rPr>
          <w:rFonts w:ascii="Times New Roman" w:hAnsi="Times New Roman" w:cs="Times New Roman"/>
          <w:sz w:val="24"/>
          <w:szCs w:val="24"/>
        </w:rPr>
        <w:t xml:space="preserve"> stage occurs after prolonged ostracism, causing prolonged periods of pain and </w:t>
      </w:r>
      <w:r w:rsidR="001E7A9D" w:rsidRPr="009159AB">
        <w:rPr>
          <w:rFonts w:ascii="Times New Roman" w:hAnsi="Times New Roman" w:cs="Times New Roman"/>
          <w:sz w:val="24"/>
          <w:szCs w:val="24"/>
        </w:rPr>
        <w:t xml:space="preserve">more </w:t>
      </w:r>
      <w:r w:rsidR="00692953" w:rsidRPr="009159AB">
        <w:rPr>
          <w:rFonts w:ascii="Times New Roman" w:hAnsi="Times New Roman" w:cs="Times New Roman"/>
          <w:sz w:val="24"/>
          <w:szCs w:val="24"/>
        </w:rPr>
        <w:t xml:space="preserve">fundamental need </w:t>
      </w:r>
      <w:r w:rsidRPr="009159AB">
        <w:rPr>
          <w:rFonts w:ascii="Times New Roman" w:hAnsi="Times New Roman" w:cs="Times New Roman"/>
          <w:sz w:val="24"/>
          <w:szCs w:val="24"/>
        </w:rPr>
        <w:t xml:space="preserve">threat. </w:t>
      </w:r>
      <w:r w:rsidR="00692953" w:rsidRPr="009159AB">
        <w:rPr>
          <w:rFonts w:ascii="Times New Roman" w:hAnsi="Times New Roman" w:cs="Times New Roman"/>
          <w:sz w:val="24"/>
          <w:szCs w:val="24"/>
        </w:rPr>
        <w:t xml:space="preserve">If one is not able to fortify the fundamental needs, a </w:t>
      </w:r>
      <w:r w:rsidRPr="009159AB">
        <w:rPr>
          <w:rFonts w:ascii="Times New Roman" w:hAnsi="Times New Roman" w:cs="Times New Roman"/>
          <w:sz w:val="24"/>
          <w:szCs w:val="24"/>
        </w:rPr>
        <w:t>prolonged ostracism sequence lead</w:t>
      </w:r>
      <w:r w:rsidR="00692953" w:rsidRPr="009159AB">
        <w:rPr>
          <w:rFonts w:ascii="Times New Roman" w:hAnsi="Times New Roman" w:cs="Times New Roman"/>
          <w:sz w:val="24"/>
          <w:szCs w:val="24"/>
        </w:rPr>
        <w:t>s</w:t>
      </w:r>
      <w:r w:rsidRPr="009159AB">
        <w:rPr>
          <w:rFonts w:ascii="Times New Roman" w:hAnsi="Times New Roman" w:cs="Times New Roman"/>
          <w:sz w:val="24"/>
          <w:szCs w:val="24"/>
        </w:rPr>
        <w:t xml:space="preserve"> to </w:t>
      </w:r>
      <w:r w:rsidR="00692953" w:rsidRPr="009159AB">
        <w:rPr>
          <w:rFonts w:ascii="Times New Roman" w:hAnsi="Times New Roman" w:cs="Times New Roman"/>
          <w:sz w:val="24"/>
          <w:szCs w:val="24"/>
        </w:rPr>
        <w:t xml:space="preserve">feelings of </w:t>
      </w:r>
      <w:r w:rsidRPr="009159AB">
        <w:rPr>
          <w:rFonts w:ascii="Times New Roman" w:hAnsi="Times New Roman" w:cs="Times New Roman"/>
          <w:sz w:val="24"/>
          <w:szCs w:val="24"/>
        </w:rPr>
        <w:t xml:space="preserve">helplessness, </w:t>
      </w:r>
      <w:r w:rsidR="00692953" w:rsidRPr="009159AB">
        <w:rPr>
          <w:rFonts w:ascii="Times New Roman" w:hAnsi="Times New Roman" w:cs="Times New Roman"/>
          <w:sz w:val="24"/>
          <w:szCs w:val="24"/>
        </w:rPr>
        <w:t xml:space="preserve">alienation, depression, and unworthiness. </w:t>
      </w:r>
      <w:r w:rsidR="00B4115B" w:rsidRPr="009159AB">
        <w:rPr>
          <w:rFonts w:ascii="Times New Roman" w:hAnsi="Times New Roman" w:cs="Times New Roman"/>
          <w:sz w:val="24"/>
          <w:szCs w:val="24"/>
        </w:rPr>
        <w:t>Because the resignation stage is hypothesized to occur only after prolonged and repeated exposure to ostracism (as in months</w:t>
      </w:r>
      <w:r w:rsidR="001470ED" w:rsidRPr="009159AB">
        <w:rPr>
          <w:rFonts w:ascii="Times New Roman" w:hAnsi="Times New Roman" w:cs="Times New Roman"/>
          <w:sz w:val="24"/>
          <w:szCs w:val="24"/>
        </w:rPr>
        <w:t xml:space="preserve"> or </w:t>
      </w:r>
      <w:r w:rsidR="00B4115B" w:rsidRPr="009159AB">
        <w:rPr>
          <w:rFonts w:ascii="Times New Roman" w:hAnsi="Times New Roman" w:cs="Times New Roman"/>
          <w:sz w:val="24"/>
          <w:szCs w:val="24"/>
        </w:rPr>
        <w:t xml:space="preserve">years), it is </w:t>
      </w:r>
      <w:r w:rsidR="005B6147" w:rsidRPr="009159AB">
        <w:rPr>
          <w:rFonts w:ascii="Times New Roman" w:hAnsi="Times New Roman" w:cs="Times New Roman"/>
          <w:sz w:val="24"/>
          <w:szCs w:val="24"/>
        </w:rPr>
        <w:t>not feasible</w:t>
      </w:r>
      <w:r w:rsidR="00B4115B" w:rsidRPr="009159AB">
        <w:rPr>
          <w:rFonts w:ascii="Times New Roman" w:hAnsi="Times New Roman" w:cs="Times New Roman"/>
          <w:sz w:val="24"/>
          <w:szCs w:val="24"/>
        </w:rPr>
        <w:t xml:space="preserve"> </w:t>
      </w:r>
      <w:r w:rsidR="005B6147" w:rsidRPr="009159AB">
        <w:rPr>
          <w:rFonts w:ascii="Times New Roman" w:hAnsi="Times New Roman" w:cs="Times New Roman"/>
          <w:sz w:val="24"/>
          <w:szCs w:val="24"/>
        </w:rPr>
        <w:t xml:space="preserve">(and even unethical) to study </w:t>
      </w:r>
      <w:r w:rsidR="00B4115B" w:rsidRPr="009159AB">
        <w:rPr>
          <w:rFonts w:ascii="Times New Roman" w:hAnsi="Times New Roman" w:cs="Times New Roman"/>
          <w:sz w:val="24"/>
          <w:szCs w:val="24"/>
        </w:rPr>
        <w:t>resignation responses</w:t>
      </w:r>
      <w:r w:rsidR="005B6147" w:rsidRPr="009159AB">
        <w:rPr>
          <w:rFonts w:ascii="Times New Roman" w:hAnsi="Times New Roman" w:cs="Times New Roman"/>
          <w:sz w:val="24"/>
          <w:szCs w:val="24"/>
        </w:rPr>
        <w:t xml:space="preserve"> in laboratory experiments</w:t>
      </w:r>
      <w:r w:rsidR="00B4115B" w:rsidRPr="009159AB">
        <w:rPr>
          <w:rFonts w:ascii="Times New Roman" w:hAnsi="Times New Roman" w:cs="Times New Roman"/>
          <w:sz w:val="24"/>
          <w:szCs w:val="24"/>
        </w:rPr>
        <w:t>. Hence, i</w:t>
      </w:r>
      <w:r w:rsidR="00692953" w:rsidRPr="009159AB">
        <w:rPr>
          <w:rFonts w:ascii="Times New Roman" w:hAnsi="Times New Roman" w:cs="Times New Roman"/>
          <w:sz w:val="24"/>
          <w:szCs w:val="24"/>
        </w:rPr>
        <w:t xml:space="preserve">n this paper we </w:t>
      </w:r>
      <w:r w:rsidR="005B6147" w:rsidRPr="009159AB">
        <w:rPr>
          <w:rFonts w:ascii="Times New Roman" w:hAnsi="Times New Roman" w:cs="Times New Roman"/>
          <w:sz w:val="24"/>
          <w:szCs w:val="24"/>
        </w:rPr>
        <w:t xml:space="preserve">limit </w:t>
      </w:r>
      <w:r w:rsidR="00692953" w:rsidRPr="009159AB">
        <w:rPr>
          <w:rFonts w:ascii="Times New Roman" w:hAnsi="Times New Roman" w:cs="Times New Roman"/>
          <w:sz w:val="24"/>
          <w:szCs w:val="24"/>
        </w:rPr>
        <w:t xml:space="preserve">ourselves </w:t>
      </w:r>
      <w:r w:rsidR="005B6147" w:rsidRPr="009159AB">
        <w:rPr>
          <w:rFonts w:ascii="Times New Roman" w:hAnsi="Times New Roman" w:cs="Times New Roman"/>
          <w:sz w:val="24"/>
          <w:szCs w:val="24"/>
        </w:rPr>
        <w:t xml:space="preserve">to studying </w:t>
      </w:r>
      <w:r w:rsidR="00692953" w:rsidRPr="009159AB">
        <w:rPr>
          <w:rFonts w:ascii="Times New Roman" w:hAnsi="Times New Roman" w:cs="Times New Roman"/>
          <w:sz w:val="24"/>
          <w:szCs w:val="24"/>
        </w:rPr>
        <w:t>the reflexive and reflective stage</w:t>
      </w:r>
      <w:r w:rsidR="001E7A9D" w:rsidRPr="009159AB">
        <w:rPr>
          <w:rFonts w:ascii="Times New Roman" w:hAnsi="Times New Roman" w:cs="Times New Roman"/>
          <w:sz w:val="24"/>
          <w:szCs w:val="24"/>
        </w:rPr>
        <w:t>s</w:t>
      </w:r>
      <w:r w:rsidR="00692953" w:rsidRPr="009159AB">
        <w:rPr>
          <w:rFonts w:ascii="Times New Roman" w:hAnsi="Times New Roman" w:cs="Times New Roman"/>
          <w:sz w:val="24"/>
          <w:szCs w:val="24"/>
        </w:rPr>
        <w:t xml:space="preserve">. For these stages, </w:t>
      </w:r>
      <w:r w:rsidRPr="009159AB">
        <w:rPr>
          <w:rFonts w:ascii="Times New Roman" w:hAnsi="Times New Roman" w:cs="Times New Roman"/>
          <w:sz w:val="24"/>
          <w:szCs w:val="24"/>
        </w:rPr>
        <w:t>Williams</w:t>
      </w:r>
      <w:r w:rsidR="007204CA" w:rsidRPr="009159AB">
        <w:rPr>
          <w:rFonts w:ascii="Times New Roman" w:hAnsi="Times New Roman" w:cs="Times New Roman"/>
          <w:sz w:val="24"/>
          <w:szCs w:val="24"/>
        </w:rPr>
        <w:t xml:space="preserve"> asserts that </w:t>
      </w:r>
      <w:r w:rsidRPr="009159AB">
        <w:rPr>
          <w:rFonts w:ascii="Times New Roman" w:hAnsi="Times New Roman" w:cs="Times New Roman"/>
          <w:sz w:val="24"/>
          <w:szCs w:val="24"/>
        </w:rPr>
        <w:t xml:space="preserve">moderation </w:t>
      </w:r>
      <w:r w:rsidR="00E225C1" w:rsidRPr="009159AB">
        <w:rPr>
          <w:rFonts w:ascii="Times New Roman" w:hAnsi="Times New Roman" w:cs="Times New Roman"/>
          <w:sz w:val="24"/>
          <w:szCs w:val="24"/>
        </w:rPr>
        <w:t xml:space="preserve">and variation </w:t>
      </w:r>
      <w:r w:rsidRPr="009159AB">
        <w:rPr>
          <w:rFonts w:ascii="Times New Roman" w:hAnsi="Times New Roman" w:cs="Times New Roman"/>
          <w:sz w:val="24"/>
          <w:szCs w:val="24"/>
        </w:rPr>
        <w:t xml:space="preserve">of </w:t>
      </w:r>
      <w:r w:rsidR="007204CA" w:rsidRPr="009159AB">
        <w:rPr>
          <w:rFonts w:ascii="Times New Roman" w:hAnsi="Times New Roman" w:cs="Times New Roman"/>
          <w:sz w:val="24"/>
          <w:szCs w:val="24"/>
        </w:rPr>
        <w:t xml:space="preserve">need satisfaction </w:t>
      </w:r>
      <w:r w:rsidRPr="009159AB">
        <w:rPr>
          <w:rFonts w:ascii="Times New Roman" w:hAnsi="Times New Roman" w:cs="Times New Roman"/>
          <w:sz w:val="24"/>
          <w:szCs w:val="24"/>
        </w:rPr>
        <w:t>effects by</w:t>
      </w:r>
      <w:r w:rsidR="00B4115B" w:rsidRPr="009159AB">
        <w:rPr>
          <w:rFonts w:ascii="Times New Roman" w:hAnsi="Times New Roman" w:cs="Times New Roman"/>
          <w:sz w:val="24"/>
          <w:szCs w:val="24"/>
        </w:rPr>
        <w:t xml:space="preserve"> individual differences and </w:t>
      </w:r>
      <w:r w:rsidRPr="009159AB">
        <w:rPr>
          <w:rFonts w:ascii="Times New Roman" w:hAnsi="Times New Roman" w:cs="Times New Roman"/>
          <w:sz w:val="24"/>
          <w:szCs w:val="24"/>
        </w:rPr>
        <w:t xml:space="preserve">socially relevant factors (e.g., type of group from which one is excluded) will </w:t>
      </w:r>
      <w:r w:rsidR="00B4115B" w:rsidRPr="009159AB">
        <w:rPr>
          <w:rFonts w:ascii="Times New Roman" w:hAnsi="Times New Roman" w:cs="Times New Roman"/>
          <w:sz w:val="24"/>
          <w:szCs w:val="24"/>
        </w:rPr>
        <w:t>be less likely to occur for reflexive measures than for reflective measures</w:t>
      </w:r>
      <w:r w:rsidR="00404F63" w:rsidRPr="009159AB">
        <w:rPr>
          <w:rFonts w:ascii="Times New Roman" w:hAnsi="Times New Roman" w:cs="Times New Roman"/>
          <w:sz w:val="24"/>
          <w:szCs w:val="24"/>
        </w:rPr>
        <w:t>.</w:t>
      </w:r>
    </w:p>
    <w:p w14:paraId="43AC0B0B" w14:textId="22985B80" w:rsidR="003C2481" w:rsidRPr="009159AB" w:rsidRDefault="00731737" w:rsidP="00C30555">
      <w:pPr>
        <w:spacing w:after="0" w:line="480" w:lineRule="auto"/>
        <w:ind w:left="90" w:firstLine="618"/>
        <w:rPr>
          <w:rFonts w:ascii="Times New Roman" w:hAnsi="Times New Roman" w:cs="Times New Roman"/>
          <w:sz w:val="24"/>
          <w:szCs w:val="24"/>
        </w:rPr>
      </w:pPr>
      <w:r w:rsidRPr="009159AB">
        <w:rPr>
          <w:rFonts w:ascii="Times New Roman" w:hAnsi="Times New Roman" w:cs="Times New Roman"/>
          <w:sz w:val="24"/>
          <w:szCs w:val="24"/>
        </w:rPr>
        <w:t>Previous meta-analyses on the topic of social exclusion have focused on estimating the effect of exclusion</w:t>
      </w:r>
      <w:r w:rsidRPr="009159AB">
        <w:rPr>
          <w:rFonts w:ascii="Times New Roman" w:hAnsi="Times New Roman" w:cs="Times New Roman"/>
          <w:sz w:val="24"/>
          <w:szCs w:val="24"/>
          <w:vertAlign w:val="superscript"/>
        </w:rPr>
        <w:t xml:space="preserve">1 </w:t>
      </w:r>
      <w:r w:rsidRPr="009159AB">
        <w:rPr>
          <w:rFonts w:ascii="Times New Roman" w:hAnsi="Times New Roman" w:cs="Times New Roman"/>
          <w:sz w:val="24"/>
          <w:szCs w:val="24"/>
        </w:rPr>
        <w:t xml:space="preserve">on different constructs </w:t>
      </w:r>
      <w:r w:rsidRPr="009159AB">
        <w:rPr>
          <w:rFonts w:ascii="Times New Roman" w:hAnsi="Times New Roman" w:cs="Times New Roman"/>
          <w:noProof/>
          <w:sz w:val="24"/>
          <w:szCs w:val="24"/>
        </w:rPr>
        <w:t>(e.g., belonging, self-esteem, etc.; Gerber &amp; Wheeler, 2009)</w:t>
      </w:r>
      <w:r w:rsidRPr="009159AB">
        <w:rPr>
          <w:rFonts w:ascii="Times New Roman" w:hAnsi="Times New Roman" w:cs="Times New Roman"/>
          <w:sz w:val="24"/>
          <w:szCs w:val="24"/>
        </w:rPr>
        <w:t xml:space="preserve">, </w:t>
      </w:r>
      <w:r w:rsidR="00586A06" w:rsidRPr="009159AB">
        <w:rPr>
          <w:rFonts w:ascii="Times New Roman" w:hAnsi="Times New Roman" w:cs="Times New Roman"/>
          <w:sz w:val="24"/>
          <w:szCs w:val="24"/>
        </w:rPr>
        <w:t xml:space="preserve">neurophysiological effects in fMRI studies (Cacioppo et. al, 2013), impact on affective responses </w:t>
      </w:r>
      <w:r w:rsidR="00586A06" w:rsidRPr="009159AB">
        <w:rPr>
          <w:rFonts w:ascii="Times New Roman" w:hAnsi="Times New Roman" w:cs="Times New Roman"/>
          <w:noProof/>
          <w:sz w:val="24"/>
          <w:szCs w:val="24"/>
        </w:rPr>
        <w:t>(Blackhart et al., 2009)</w:t>
      </w:r>
      <w:r w:rsidR="00586A06" w:rsidRPr="009159AB">
        <w:rPr>
          <w:rFonts w:ascii="Times New Roman" w:hAnsi="Times New Roman" w:cs="Times New Roman"/>
          <w:sz w:val="24"/>
          <w:szCs w:val="24"/>
        </w:rPr>
        <w:t xml:space="preserve">, and </w:t>
      </w:r>
      <w:r w:rsidRPr="009159AB">
        <w:rPr>
          <w:rFonts w:ascii="Times New Roman" w:hAnsi="Times New Roman" w:cs="Times New Roman"/>
          <w:sz w:val="24"/>
          <w:szCs w:val="24"/>
        </w:rPr>
        <w:t xml:space="preserve">moderation of </w:t>
      </w:r>
      <w:r w:rsidR="00B4115B" w:rsidRPr="009159AB">
        <w:rPr>
          <w:rFonts w:ascii="Times New Roman" w:hAnsi="Times New Roman" w:cs="Times New Roman"/>
          <w:sz w:val="24"/>
          <w:szCs w:val="24"/>
        </w:rPr>
        <w:t xml:space="preserve">(non-Cyberball) </w:t>
      </w:r>
      <w:r w:rsidRPr="009159AB">
        <w:rPr>
          <w:rFonts w:ascii="Times New Roman" w:hAnsi="Times New Roman" w:cs="Times New Roman"/>
          <w:sz w:val="24"/>
          <w:szCs w:val="24"/>
        </w:rPr>
        <w:t>effects by types of manipulation</w:t>
      </w:r>
      <w:r w:rsidR="00B4115B" w:rsidRPr="009159AB">
        <w:rPr>
          <w:rFonts w:ascii="Times New Roman" w:hAnsi="Times New Roman" w:cs="Times New Roman"/>
          <w:sz w:val="24"/>
          <w:szCs w:val="24"/>
        </w:rPr>
        <w:t xml:space="preserve"> </w:t>
      </w:r>
      <w:r w:rsidR="00586A06" w:rsidRPr="009159AB">
        <w:rPr>
          <w:rFonts w:ascii="Times New Roman" w:hAnsi="Times New Roman" w:cs="Times New Roman"/>
          <w:sz w:val="24"/>
          <w:szCs w:val="24"/>
        </w:rPr>
        <w:t>(</w:t>
      </w:r>
      <w:r w:rsidR="00586A06" w:rsidRPr="009159AB">
        <w:rPr>
          <w:rFonts w:ascii="Times New Roman" w:hAnsi="Times New Roman" w:cs="Times New Roman"/>
          <w:noProof/>
          <w:sz w:val="24"/>
          <w:szCs w:val="24"/>
        </w:rPr>
        <w:t>Blackhart et al., 2009)</w:t>
      </w:r>
      <w:r w:rsidR="00586A06" w:rsidRPr="009159AB">
        <w:rPr>
          <w:rFonts w:ascii="Times New Roman" w:hAnsi="Times New Roman" w:cs="Times New Roman"/>
          <w:sz w:val="24"/>
          <w:szCs w:val="24"/>
        </w:rPr>
        <w:t xml:space="preserve">. </w:t>
      </w:r>
      <w:r w:rsidR="00712DE8" w:rsidRPr="009159AB">
        <w:rPr>
          <w:rFonts w:ascii="Times New Roman" w:hAnsi="Times New Roman" w:cs="Times New Roman"/>
          <w:sz w:val="24"/>
          <w:szCs w:val="24"/>
        </w:rPr>
        <w:t xml:space="preserve">Gerber and Wheeler (2009) found that rejection has a medium to large effect on mood and fundamental needs, which results in either anti-social responses if control </w:t>
      </w:r>
      <w:r w:rsidR="00712DE8" w:rsidRPr="009159AB">
        <w:rPr>
          <w:rFonts w:ascii="Times New Roman" w:hAnsi="Times New Roman" w:cs="Times New Roman"/>
          <w:i/>
          <w:sz w:val="24"/>
          <w:szCs w:val="24"/>
        </w:rPr>
        <w:t>can</w:t>
      </w:r>
      <w:r w:rsidR="00712DE8" w:rsidRPr="009159AB">
        <w:rPr>
          <w:rFonts w:ascii="Times New Roman" w:hAnsi="Times New Roman" w:cs="Times New Roman"/>
          <w:sz w:val="24"/>
          <w:szCs w:val="24"/>
        </w:rPr>
        <w:t xml:space="preserve"> be restored, or pro-social responses if control </w:t>
      </w:r>
      <w:r w:rsidR="00712DE8" w:rsidRPr="009159AB">
        <w:rPr>
          <w:rFonts w:ascii="Times New Roman" w:hAnsi="Times New Roman" w:cs="Times New Roman"/>
          <w:i/>
          <w:sz w:val="24"/>
          <w:szCs w:val="24"/>
        </w:rPr>
        <w:t>cannot</w:t>
      </w:r>
      <w:r w:rsidR="00712DE8" w:rsidRPr="009159AB">
        <w:rPr>
          <w:rFonts w:ascii="Times New Roman" w:hAnsi="Times New Roman" w:cs="Times New Roman"/>
          <w:sz w:val="24"/>
          <w:szCs w:val="24"/>
        </w:rPr>
        <w:t xml:space="preserve"> be restored. </w:t>
      </w:r>
      <w:r w:rsidRPr="009159AB">
        <w:rPr>
          <w:rFonts w:ascii="Times New Roman" w:hAnsi="Times New Roman" w:cs="Times New Roman"/>
          <w:sz w:val="24"/>
          <w:szCs w:val="24"/>
        </w:rPr>
        <w:t>Blackhart and colleagues</w:t>
      </w:r>
      <w:r w:rsidR="00712DE8" w:rsidRPr="009159AB">
        <w:rPr>
          <w:rFonts w:ascii="Times New Roman" w:hAnsi="Times New Roman" w:cs="Times New Roman"/>
          <w:sz w:val="24"/>
          <w:szCs w:val="24"/>
        </w:rPr>
        <w:t xml:space="preserve"> (2009)</w:t>
      </w:r>
      <w:r w:rsidRPr="009159AB">
        <w:rPr>
          <w:rFonts w:ascii="Times New Roman" w:hAnsi="Times New Roman" w:cs="Times New Roman"/>
          <w:sz w:val="24"/>
          <w:szCs w:val="24"/>
        </w:rPr>
        <w:t xml:space="preserve"> </w:t>
      </w:r>
      <w:r w:rsidR="00462C12" w:rsidRPr="009159AB">
        <w:rPr>
          <w:rFonts w:ascii="Times New Roman" w:hAnsi="Times New Roman" w:cs="Times New Roman"/>
          <w:sz w:val="24"/>
          <w:szCs w:val="24"/>
        </w:rPr>
        <w:t xml:space="preserve">found </w:t>
      </w:r>
      <w:r w:rsidR="00FC447F" w:rsidRPr="009159AB">
        <w:rPr>
          <w:rFonts w:ascii="Times New Roman" w:hAnsi="Times New Roman" w:cs="Times New Roman"/>
          <w:sz w:val="24"/>
          <w:szCs w:val="24"/>
        </w:rPr>
        <w:t>that exclusion moved individuals to a more neutral mood and/or emotional state, and that it negatively affected self-esteem. They also</w:t>
      </w:r>
      <w:r w:rsidR="00462C12" w:rsidRPr="009159AB">
        <w:rPr>
          <w:rFonts w:ascii="Times New Roman" w:hAnsi="Times New Roman" w:cs="Times New Roman"/>
          <w:sz w:val="24"/>
          <w:szCs w:val="24"/>
        </w:rPr>
        <w:t xml:space="preserve"> found indication</w:t>
      </w:r>
      <w:r w:rsidR="00F96AEC" w:rsidRPr="009159AB">
        <w:rPr>
          <w:rFonts w:ascii="Times New Roman" w:hAnsi="Times New Roman" w:cs="Times New Roman"/>
          <w:sz w:val="24"/>
          <w:szCs w:val="24"/>
        </w:rPr>
        <w:t>s</w:t>
      </w:r>
      <w:r w:rsidR="00462C12" w:rsidRPr="009159AB">
        <w:rPr>
          <w:rFonts w:ascii="Times New Roman" w:hAnsi="Times New Roman" w:cs="Times New Roman"/>
          <w:sz w:val="24"/>
          <w:szCs w:val="24"/>
        </w:rPr>
        <w:t xml:space="preserve"> of moderation by type of rejection manipulation used. Cacioppo </w:t>
      </w:r>
      <w:r w:rsidR="008634A5" w:rsidRPr="009159AB">
        <w:rPr>
          <w:rFonts w:ascii="Times New Roman" w:hAnsi="Times New Roman" w:cs="Times New Roman"/>
          <w:sz w:val="24"/>
          <w:szCs w:val="24"/>
        </w:rPr>
        <w:t>et al.</w:t>
      </w:r>
      <w:r w:rsidR="00462C12" w:rsidRPr="009159AB">
        <w:rPr>
          <w:rFonts w:ascii="Times New Roman" w:hAnsi="Times New Roman" w:cs="Times New Roman"/>
          <w:sz w:val="24"/>
          <w:szCs w:val="24"/>
        </w:rPr>
        <w:t xml:space="preserve"> (2013) </w:t>
      </w:r>
      <w:r w:rsidR="00482DA8" w:rsidRPr="009159AB">
        <w:rPr>
          <w:rFonts w:ascii="Times New Roman" w:hAnsi="Times New Roman" w:cs="Times New Roman"/>
          <w:sz w:val="24"/>
          <w:szCs w:val="24"/>
        </w:rPr>
        <w:t xml:space="preserve">provided a more nuanced account of pain overlap theory (for reviews see </w:t>
      </w:r>
      <w:r w:rsidR="00482DA8" w:rsidRPr="009159AB">
        <w:rPr>
          <w:rFonts w:ascii="Times New Roman" w:hAnsi="Times New Roman" w:cs="Times New Roman"/>
          <w:sz w:val="24"/>
          <w:szCs w:val="24"/>
        </w:rPr>
        <w:lastRenderedPageBreak/>
        <w:t>Eisenberger &amp; Lieberman, 2004; Iannetti, Salomons, Moayedi, Mouraux, &amp; Davis, 2013; MacDonald &amp; Leary, 2005)</w:t>
      </w:r>
      <w:r w:rsidR="00482DA8" w:rsidRPr="009159AB" w:rsidDel="0068432A">
        <w:rPr>
          <w:rFonts w:ascii="Times New Roman" w:hAnsi="Times New Roman" w:cs="Times New Roman"/>
          <w:sz w:val="24"/>
          <w:szCs w:val="24"/>
        </w:rPr>
        <w:t xml:space="preserve"> </w:t>
      </w:r>
      <w:r w:rsidR="00482DA8" w:rsidRPr="009159AB">
        <w:rPr>
          <w:rFonts w:ascii="Times New Roman" w:hAnsi="Times New Roman" w:cs="Times New Roman"/>
          <w:sz w:val="24"/>
          <w:szCs w:val="24"/>
        </w:rPr>
        <w:t>by showing that social and physical pain activate</w:t>
      </w:r>
      <w:r w:rsidR="00FA118E" w:rsidRPr="009159AB">
        <w:rPr>
          <w:rFonts w:ascii="Times New Roman" w:hAnsi="Times New Roman" w:cs="Times New Roman"/>
          <w:sz w:val="24"/>
          <w:szCs w:val="24"/>
        </w:rPr>
        <w:t>s</w:t>
      </w:r>
      <w:r w:rsidR="00482DA8" w:rsidRPr="009159AB">
        <w:rPr>
          <w:rFonts w:ascii="Times New Roman" w:hAnsi="Times New Roman" w:cs="Times New Roman"/>
          <w:sz w:val="24"/>
          <w:szCs w:val="24"/>
        </w:rPr>
        <w:t xml:space="preserve"> similar but also distinct brain areas.</w:t>
      </w:r>
      <w:r w:rsidR="00482DA8" w:rsidRPr="009159AB" w:rsidDel="00482DA8">
        <w:rPr>
          <w:rFonts w:ascii="Times New Roman" w:hAnsi="Times New Roman" w:cs="Times New Roman"/>
          <w:sz w:val="24"/>
          <w:szCs w:val="24"/>
        </w:rPr>
        <w:t xml:space="preserve"> </w:t>
      </w:r>
    </w:p>
    <w:p w14:paraId="3A306FC6" w14:textId="584901DC" w:rsidR="000522A2" w:rsidRPr="009159AB" w:rsidRDefault="00731737" w:rsidP="007A0C80">
      <w:pPr>
        <w:spacing w:after="0" w:line="480" w:lineRule="auto"/>
        <w:ind w:left="90" w:firstLine="618"/>
        <w:rPr>
          <w:rFonts w:ascii="Times New Roman" w:hAnsi="Times New Roman" w:cs="Times New Roman"/>
          <w:sz w:val="24"/>
          <w:szCs w:val="24"/>
        </w:rPr>
      </w:pPr>
      <w:r w:rsidRPr="009159AB">
        <w:rPr>
          <w:rFonts w:ascii="Times New Roman" w:hAnsi="Times New Roman" w:cs="Times New Roman"/>
          <w:sz w:val="24"/>
          <w:szCs w:val="24"/>
        </w:rPr>
        <w:t>Whereas these meta-analyses focused on the social ostracism effect within different constructs</w:t>
      </w:r>
      <w:r w:rsidR="00B4115B" w:rsidRPr="009159AB">
        <w:rPr>
          <w:rFonts w:ascii="Times New Roman" w:hAnsi="Times New Roman" w:cs="Times New Roman"/>
          <w:sz w:val="24"/>
          <w:szCs w:val="24"/>
        </w:rPr>
        <w:t xml:space="preserve"> (e.g., fundamental needs)</w:t>
      </w:r>
      <w:r w:rsidRPr="009159AB">
        <w:rPr>
          <w:rFonts w:ascii="Times New Roman" w:hAnsi="Times New Roman" w:cs="Times New Roman"/>
          <w:sz w:val="24"/>
          <w:szCs w:val="24"/>
        </w:rPr>
        <w:t xml:space="preserve">, in different exclusion paradigms, and </w:t>
      </w:r>
      <w:r w:rsidR="00631BF6" w:rsidRPr="009159AB">
        <w:rPr>
          <w:rFonts w:ascii="Times New Roman" w:hAnsi="Times New Roman" w:cs="Times New Roman"/>
          <w:sz w:val="24"/>
          <w:szCs w:val="24"/>
        </w:rPr>
        <w:t>i</w:t>
      </w:r>
      <w:r w:rsidRPr="009159AB">
        <w:rPr>
          <w:rFonts w:ascii="Times New Roman" w:hAnsi="Times New Roman" w:cs="Times New Roman"/>
          <w:sz w:val="24"/>
          <w:szCs w:val="24"/>
        </w:rPr>
        <w:t xml:space="preserve">n fMRI studies, the current meta-analysis limits the paradigm to that of </w:t>
      </w:r>
      <w:r w:rsidR="00B4115B" w:rsidRPr="009159AB">
        <w:rPr>
          <w:rFonts w:ascii="Times New Roman" w:hAnsi="Times New Roman" w:cs="Times New Roman"/>
          <w:sz w:val="24"/>
          <w:szCs w:val="24"/>
        </w:rPr>
        <w:t xml:space="preserve">between-subjects experiments using </w:t>
      </w:r>
      <w:r w:rsidRPr="009159AB">
        <w:rPr>
          <w:rFonts w:ascii="Times New Roman" w:hAnsi="Times New Roman" w:cs="Times New Roman"/>
          <w:sz w:val="24"/>
          <w:szCs w:val="24"/>
        </w:rPr>
        <w:t>Cyberball and looks to test more general ideas of social ostracism.</w:t>
      </w:r>
      <w:r w:rsidR="0061101C"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Here we </w:t>
      </w:r>
      <w:r w:rsidR="000522A2" w:rsidRPr="009159AB">
        <w:rPr>
          <w:rFonts w:ascii="Times New Roman" w:hAnsi="Times New Roman" w:cs="Times New Roman"/>
          <w:sz w:val="24"/>
          <w:szCs w:val="24"/>
        </w:rPr>
        <w:t xml:space="preserve">focus on </w:t>
      </w:r>
      <w:r w:rsidRPr="009159AB">
        <w:rPr>
          <w:rFonts w:ascii="Times New Roman" w:hAnsi="Times New Roman" w:cs="Times New Roman"/>
          <w:sz w:val="24"/>
          <w:szCs w:val="24"/>
        </w:rPr>
        <w:t>the workings of the reflexive and reflective stages</w:t>
      </w:r>
      <w:r w:rsidR="000522A2" w:rsidRPr="009159AB">
        <w:rPr>
          <w:rFonts w:ascii="Times New Roman" w:hAnsi="Times New Roman" w:cs="Times New Roman"/>
          <w:sz w:val="24"/>
          <w:szCs w:val="24"/>
        </w:rPr>
        <w:t xml:space="preserve"> (rather than on the resignation stage). </w:t>
      </w:r>
      <w:r w:rsidR="00F92E62" w:rsidRPr="009159AB">
        <w:rPr>
          <w:rFonts w:ascii="Times New Roman" w:hAnsi="Times New Roman" w:cs="Times New Roman"/>
          <w:sz w:val="24"/>
          <w:szCs w:val="24"/>
        </w:rPr>
        <w:t xml:space="preserve">Of all </w:t>
      </w:r>
      <w:r w:rsidR="00547B80" w:rsidRPr="009159AB">
        <w:rPr>
          <w:rFonts w:ascii="Times New Roman" w:hAnsi="Times New Roman" w:cs="Times New Roman"/>
          <w:sz w:val="24"/>
          <w:szCs w:val="24"/>
        </w:rPr>
        <w:t xml:space="preserve">Cyberball </w:t>
      </w:r>
      <w:r w:rsidR="00F92E62" w:rsidRPr="009159AB">
        <w:rPr>
          <w:rFonts w:ascii="Times New Roman" w:hAnsi="Times New Roman" w:cs="Times New Roman"/>
          <w:sz w:val="24"/>
          <w:szCs w:val="24"/>
        </w:rPr>
        <w:t xml:space="preserve">studies, we included only those that used a between-subjects experimental design with random assignment to assure a minimum level of </w:t>
      </w:r>
      <w:r w:rsidR="008403D4" w:rsidRPr="009159AB">
        <w:rPr>
          <w:rFonts w:ascii="Times New Roman" w:hAnsi="Times New Roman" w:cs="Times New Roman"/>
          <w:sz w:val="24"/>
          <w:szCs w:val="24"/>
        </w:rPr>
        <w:t xml:space="preserve">methodological </w:t>
      </w:r>
      <w:r w:rsidR="00F92E62" w:rsidRPr="009159AB">
        <w:rPr>
          <w:rFonts w:ascii="Times New Roman" w:hAnsi="Times New Roman" w:cs="Times New Roman"/>
          <w:sz w:val="24"/>
          <w:szCs w:val="24"/>
        </w:rPr>
        <w:t>quality</w:t>
      </w:r>
      <w:r w:rsidR="006D3C88" w:rsidRPr="009159AB">
        <w:rPr>
          <w:rFonts w:ascii="Times New Roman" w:hAnsi="Times New Roman" w:cs="Times New Roman"/>
          <w:sz w:val="24"/>
          <w:szCs w:val="24"/>
        </w:rPr>
        <w:t>.</w:t>
      </w:r>
      <w:r w:rsidR="00F92E62" w:rsidRPr="009159AB">
        <w:rPr>
          <w:rFonts w:ascii="Times New Roman" w:hAnsi="Times New Roman" w:cs="Times New Roman"/>
          <w:sz w:val="24"/>
          <w:szCs w:val="24"/>
        </w:rPr>
        <w:t xml:space="preserve"> </w:t>
      </w:r>
      <w:r w:rsidR="000522A2" w:rsidRPr="009159AB">
        <w:rPr>
          <w:rFonts w:ascii="Times New Roman" w:hAnsi="Times New Roman" w:cs="Times New Roman"/>
          <w:sz w:val="24"/>
          <w:szCs w:val="24"/>
        </w:rPr>
        <w:t xml:space="preserve">The </w:t>
      </w:r>
      <w:r w:rsidR="00BC27B6" w:rsidRPr="009159AB">
        <w:rPr>
          <w:rFonts w:ascii="Times New Roman" w:hAnsi="Times New Roman" w:cs="Times New Roman"/>
          <w:sz w:val="24"/>
          <w:szCs w:val="24"/>
        </w:rPr>
        <w:t>criteria were also</w:t>
      </w:r>
      <w:r w:rsidR="000522A2" w:rsidRPr="009159AB">
        <w:rPr>
          <w:rFonts w:ascii="Times New Roman" w:hAnsi="Times New Roman" w:cs="Times New Roman"/>
          <w:sz w:val="24"/>
          <w:szCs w:val="24"/>
        </w:rPr>
        <w:t xml:space="preserve"> broad enough to include </w:t>
      </w:r>
      <w:r w:rsidR="00BC27B6" w:rsidRPr="009159AB">
        <w:rPr>
          <w:rFonts w:ascii="Times New Roman" w:hAnsi="Times New Roman" w:cs="Times New Roman"/>
          <w:sz w:val="24"/>
          <w:szCs w:val="24"/>
        </w:rPr>
        <w:t xml:space="preserve">a sufficiently large number of </w:t>
      </w:r>
      <w:r w:rsidR="000522A2" w:rsidRPr="009159AB">
        <w:rPr>
          <w:rFonts w:ascii="Times New Roman" w:hAnsi="Times New Roman" w:cs="Times New Roman"/>
          <w:sz w:val="24"/>
          <w:szCs w:val="24"/>
        </w:rPr>
        <w:t>studies</w:t>
      </w:r>
      <w:r w:rsidR="00BC27B6" w:rsidRPr="009159AB">
        <w:rPr>
          <w:rFonts w:ascii="Times New Roman" w:hAnsi="Times New Roman" w:cs="Times New Roman"/>
          <w:sz w:val="24"/>
          <w:szCs w:val="24"/>
        </w:rPr>
        <w:t xml:space="preserve"> for</w:t>
      </w:r>
      <w:r w:rsidR="000522A2" w:rsidRPr="009159AB">
        <w:rPr>
          <w:rFonts w:ascii="Times New Roman" w:hAnsi="Times New Roman" w:cs="Times New Roman"/>
          <w:sz w:val="24"/>
          <w:szCs w:val="24"/>
        </w:rPr>
        <w:t xml:space="preserve"> test</w:t>
      </w:r>
      <w:r w:rsidR="00BC27B6" w:rsidRPr="009159AB">
        <w:rPr>
          <w:rFonts w:ascii="Times New Roman" w:hAnsi="Times New Roman" w:cs="Times New Roman"/>
          <w:sz w:val="24"/>
          <w:szCs w:val="24"/>
        </w:rPr>
        <w:t>ing</w:t>
      </w:r>
      <w:r w:rsidR="000522A2" w:rsidRPr="009159AB">
        <w:rPr>
          <w:rFonts w:ascii="Times New Roman" w:hAnsi="Times New Roman" w:cs="Times New Roman"/>
          <w:sz w:val="24"/>
          <w:szCs w:val="24"/>
        </w:rPr>
        <w:t xml:space="preserve"> our hypotheses. </w:t>
      </w:r>
    </w:p>
    <w:p w14:paraId="22610A8D" w14:textId="77777777" w:rsidR="001F5979" w:rsidRPr="009159AB" w:rsidRDefault="001F5979" w:rsidP="00C30555">
      <w:pPr>
        <w:spacing w:after="0" w:line="480" w:lineRule="auto"/>
        <w:ind w:left="90"/>
        <w:rPr>
          <w:rFonts w:ascii="Times New Roman" w:hAnsi="Times New Roman" w:cs="Times New Roman"/>
          <w:b/>
          <w:sz w:val="24"/>
          <w:szCs w:val="24"/>
        </w:rPr>
      </w:pPr>
      <w:r w:rsidRPr="009159AB">
        <w:rPr>
          <w:rFonts w:ascii="Times New Roman" w:hAnsi="Times New Roman" w:cs="Times New Roman"/>
          <w:b/>
          <w:sz w:val="24"/>
          <w:szCs w:val="24"/>
        </w:rPr>
        <w:t>Goals of Meta-analysis</w:t>
      </w:r>
    </w:p>
    <w:p w14:paraId="34A1C5CB" w14:textId="1454BD26" w:rsidR="00FC3A02" w:rsidRPr="009159AB" w:rsidRDefault="00F92E62" w:rsidP="00F92E62">
      <w:pPr>
        <w:spacing w:after="0" w:line="480" w:lineRule="auto"/>
        <w:ind w:left="90" w:firstLine="618"/>
        <w:rPr>
          <w:rFonts w:ascii="Times New Roman" w:hAnsi="Times New Roman" w:cs="Times New Roman"/>
          <w:sz w:val="24"/>
          <w:szCs w:val="24"/>
        </w:rPr>
      </w:pPr>
      <w:r w:rsidRPr="009159AB">
        <w:rPr>
          <w:rFonts w:ascii="Times New Roman" w:hAnsi="Times New Roman" w:cs="Times New Roman"/>
          <w:sz w:val="24"/>
          <w:szCs w:val="24"/>
        </w:rPr>
        <w:t xml:space="preserve">The </w:t>
      </w:r>
      <w:r w:rsidR="001F5979" w:rsidRPr="009159AB">
        <w:rPr>
          <w:rFonts w:ascii="Times New Roman" w:hAnsi="Times New Roman" w:cs="Times New Roman"/>
          <w:sz w:val="24"/>
          <w:szCs w:val="24"/>
        </w:rPr>
        <w:t>goal of our meta-analysis is to provide a comprehensive understanding of the Cyberball-induced inclusion versus ostracism effect size. Under what conditions, if any, is the effect size negative, zero or especially small? Under what conditions is it especially large?</w:t>
      </w:r>
      <w:r w:rsidR="001B088A" w:rsidRPr="009159AB">
        <w:rPr>
          <w:rFonts w:ascii="Times New Roman" w:hAnsi="Times New Roman" w:cs="Times New Roman"/>
          <w:sz w:val="24"/>
          <w:szCs w:val="24"/>
        </w:rPr>
        <w:t xml:space="preserve"> Given that Cyberball is a popular experimental paradigm, it is worthwhile to examine whether specific changes in procedure matter in the resulting effect.</w:t>
      </w:r>
      <w:r w:rsidR="00FC3A02" w:rsidRPr="009159AB">
        <w:rPr>
          <w:rFonts w:ascii="Times New Roman" w:hAnsi="Times New Roman" w:cs="Times New Roman"/>
          <w:sz w:val="24"/>
          <w:szCs w:val="24"/>
        </w:rPr>
        <w:t xml:space="preserve"> Thus, to shed light on the generalizability of the ostracism effect, we assessed </w:t>
      </w:r>
      <w:r w:rsidR="008403D4" w:rsidRPr="009159AB">
        <w:rPr>
          <w:rFonts w:ascii="Times New Roman" w:hAnsi="Times New Roman" w:cs="Times New Roman"/>
          <w:sz w:val="24"/>
          <w:szCs w:val="24"/>
        </w:rPr>
        <w:t xml:space="preserve">whether </w:t>
      </w:r>
      <w:r w:rsidR="00FC3A02" w:rsidRPr="009159AB">
        <w:rPr>
          <w:rFonts w:ascii="Times New Roman" w:hAnsi="Times New Roman" w:cs="Times New Roman"/>
          <w:sz w:val="24"/>
          <w:szCs w:val="24"/>
        </w:rPr>
        <w:t xml:space="preserve">structural aspects of Cyberball studies </w:t>
      </w:r>
      <w:r w:rsidR="008403D4" w:rsidRPr="009159AB">
        <w:rPr>
          <w:rFonts w:ascii="Times New Roman" w:hAnsi="Times New Roman" w:cs="Times New Roman"/>
          <w:sz w:val="24"/>
          <w:szCs w:val="24"/>
        </w:rPr>
        <w:t xml:space="preserve">moderate effects on the </w:t>
      </w:r>
      <w:r w:rsidR="00FC3A02" w:rsidRPr="009159AB">
        <w:rPr>
          <w:rFonts w:ascii="Times New Roman" w:hAnsi="Times New Roman" w:cs="Times New Roman"/>
          <w:sz w:val="24"/>
          <w:szCs w:val="24"/>
        </w:rPr>
        <w:t>first and last measures</w:t>
      </w:r>
      <w:r w:rsidR="008403D4" w:rsidRPr="009159AB">
        <w:rPr>
          <w:rFonts w:ascii="Times New Roman" w:hAnsi="Times New Roman" w:cs="Times New Roman"/>
          <w:sz w:val="24"/>
          <w:szCs w:val="24"/>
        </w:rPr>
        <w:t xml:space="preserve"> taken during the experiment</w:t>
      </w:r>
      <w:r w:rsidR="00FC3A02" w:rsidRPr="009159AB">
        <w:rPr>
          <w:rFonts w:ascii="Times New Roman" w:hAnsi="Times New Roman" w:cs="Times New Roman"/>
          <w:sz w:val="24"/>
          <w:szCs w:val="24"/>
        </w:rPr>
        <w:t xml:space="preserve">. We inspected whether (1) </w:t>
      </w:r>
      <w:r w:rsidR="00FC3A02" w:rsidRPr="009159AB">
        <w:rPr>
          <w:rStyle w:val="CommentReference"/>
          <w:rFonts w:ascii="Times New Roman" w:hAnsi="Times New Roman" w:cs="Times New Roman"/>
          <w:sz w:val="24"/>
          <w:szCs w:val="24"/>
        </w:rPr>
        <w:t xml:space="preserve">number of players in the game, (2) gender composition of the sample, (3) origin of study, (4) average age of the sample, (5) total number of ball tosses, </w:t>
      </w:r>
      <w:r w:rsidR="00BE08E4" w:rsidRPr="009159AB">
        <w:rPr>
          <w:rStyle w:val="CommentReference"/>
          <w:rFonts w:ascii="Times New Roman" w:hAnsi="Times New Roman" w:cs="Times New Roman"/>
          <w:sz w:val="24"/>
          <w:szCs w:val="24"/>
        </w:rPr>
        <w:t xml:space="preserve">(6) the number of throws in the game </w:t>
      </w:r>
      <w:r w:rsidR="00FC3A02" w:rsidRPr="009159AB">
        <w:rPr>
          <w:rStyle w:val="CommentReference"/>
          <w:rFonts w:ascii="Times New Roman" w:hAnsi="Times New Roman" w:cs="Times New Roman"/>
          <w:sz w:val="24"/>
          <w:szCs w:val="24"/>
        </w:rPr>
        <w:t>and (</w:t>
      </w:r>
      <w:r w:rsidR="00BE08E4" w:rsidRPr="009159AB">
        <w:rPr>
          <w:rStyle w:val="CommentReference"/>
          <w:rFonts w:ascii="Times New Roman" w:hAnsi="Times New Roman" w:cs="Times New Roman"/>
          <w:sz w:val="24"/>
          <w:szCs w:val="24"/>
        </w:rPr>
        <w:t>7</w:t>
      </w:r>
      <w:r w:rsidR="00FC3A02" w:rsidRPr="009159AB">
        <w:rPr>
          <w:rStyle w:val="CommentReference"/>
          <w:rFonts w:ascii="Times New Roman" w:hAnsi="Times New Roman" w:cs="Times New Roman"/>
          <w:sz w:val="24"/>
          <w:szCs w:val="24"/>
        </w:rPr>
        <w:t>) type of needs scale affected the found effect size.</w:t>
      </w:r>
      <w:r w:rsidR="00FC3A02" w:rsidRPr="009159AB" w:rsidDel="00E653AB">
        <w:rPr>
          <w:rFonts w:ascii="Times New Roman" w:hAnsi="Times New Roman" w:cs="Times New Roman"/>
          <w:sz w:val="24"/>
          <w:szCs w:val="24"/>
        </w:rPr>
        <w:t xml:space="preserve"> </w:t>
      </w:r>
      <w:r w:rsidR="00FC3A02" w:rsidRPr="009159AB">
        <w:rPr>
          <w:rFonts w:ascii="Times New Roman" w:hAnsi="Times New Roman" w:cs="Times New Roman"/>
          <w:sz w:val="24"/>
          <w:szCs w:val="24"/>
        </w:rPr>
        <w:t xml:space="preserve"> </w:t>
      </w:r>
    </w:p>
    <w:p w14:paraId="1BF44619" w14:textId="0A928A60" w:rsidR="00B86564" w:rsidRPr="009159AB" w:rsidRDefault="00F92E62" w:rsidP="00F92E62">
      <w:pPr>
        <w:spacing w:after="0" w:line="480" w:lineRule="auto"/>
        <w:ind w:left="90" w:firstLine="618"/>
        <w:rPr>
          <w:rFonts w:ascii="Times New Roman" w:hAnsi="Times New Roman" w:cs="Times New Roman"/>
          <w:i/>
          <w:sz w:val="24"/>
          <w:szCs w:val="24"/>
        </w:rPr>
      </w:pPr>
      <w:r w:rsidRPr="009159AB">
        <w:rPr>
          <w:rFonts w:ascii="Times New Roman" w:hAnsi="Times New Roman"/>
          <w:sz w:val="24"/>
        </w:rPr>
        <w:lastRenderedPageBreak/>
        <w:t xml:space="preserve">To </w:t>
      </w:r>
      <w:r w:rsidR="003231B1" w:rsidRPr="009159AB">
        <w:rPr>
          <w:rFonts w:ascii="Times New Roman" w:hAnsi="Times New Roman" w:cs="Times New Roman"/>
          <w:sz w:val="24"/>
          <w:szCs w:val="24"/>
        </w:rPr>
        <w:t xml:space="preserve">provide </w:t>
      </w:r>
      <w:r w:rsidR="00BC246A" w:rsidRPr="009159AB">
        <w:rPr>
          <w:rFonts w:ascii="Times New Roman" w:hAnsi="Times New Roman" w:cs="Times New Roman"/>
          <w:sz w:val="24"/>
          <w:szCs w:val="24"/>
        </w:rPr>
        <w:t>estimate these effects,</w:t>
      </w:r>
      <w:r w:rsidR="003231B1" w:rsidRPr="009159AB">
        <w:rPr>
          <w:rFonts w:ascii="Times New Roman" w:hAnsi="Times New Roman" w:cs="Times New Roman"/>
          <w:sz w:val="24"/>
          <w:szCs w:val="24"/>
        </w:rPr>
        <w:t xml:space="preserve"> we focused on the first and last reported measure of the selected experiments. That is, we did not include all potential measures of every study in the meta-analysis as this would make it </w:t>
      </w:r>
      <w:r w:rsidR="00BC246A" w:rsidRPr="009159AB">
        <w:rPr>
          <w:rFonts w:ascii="Times New Roman" w:hAnsi="Times New Roman" w:cs="Times New Roman"/>
          <w:sz w:val="24"/>
          <w:szCs w:val="24"/>
        </w:rPr>
        <w:t xml:space="preserve">very difficult </w:t>
      </w:r>
      <w:r w:rsidR="003231B1" w:rsidRPr="009159AB">
        <w:rPr>
          <w:rFonts w:ascii="Times New Roman" w:hAnsi="Times New Roman" w:cs="Times New Roman"/>
          <w:sz w:val="24"/>
          <w:szCs w:val="24"/>
        </w:rPr>
        <w:t xml:space="preserve">to make meaningful comparisons across studies. </w:t>
      </w:r>
      <w:r w:rsidR="00BC246A" w:rsidRPr="009159AB">
        <w:rPr>
          <w:rFonts w:ascii="Times New Roman" w:hAnsi="Times New Roman" w:cs="Times New Roman"/>
          <w:sz w:val="24"/>
          <w:szCs w:val="24"/>
        </w:rPr>
        <w:t>Additionally, th</w:t>
      </w:r>
      <w:r w:rsidR="003231B1" w:rsidRPr="009159AB">
        <w:rPr>
          <w:rFonts w:ascii="Times New Roman" w:hAnsi="Times New Roman" w:cs="Times New Roman"/>
          <w:sz w:val="24"/>
          <w:szCs w:val="24"/>
        </w:rPr>
        <w:t xml:space="preserve">is allowed us to model the ostracism effect in an ordinal fashion. </w:t>
      </w:r>
      <w:r w:rsidR="00C24E2E" w:rsidRPr="009159AB">
        <w:rPr>
          <w:rFonts w:ascii="Times New Roman" w:hAnsi="Times New Roman" w:cs="Times New Roman"/>
          <w:sz w:val="24"/>
          <w:szCs w:val="24"/>
        </w:rPr>
        <w:t>In</w:t>
      </w:r>
      <w:r w:rsidR="00BC246A"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Williams’</w:t>
      </w:r>
      <w:r w:rsidR="00453F32" w:rsidRPr="009159AB">
        <w:rPr>
          <w:rFonts w:ascii="Times New Roman" w:hAnsi="Times New Roman" w:cs="Times New Roman"/>
          <w:sz w:val="24"/>
          <w:szCs w:val="24"/>
        </w:rPr>
        <w:t>s</w:t>
      </w:r>
      <w:r w:rsidR="00731737" w:rsidRPr="009159AB">
        <w:rPr>
          <w:rFonts w:ascii="Times New Roman" w:hAnsi="Times New Roman" w:cs="Times New Roman"/>
          <w:sz w:val="24"/>
          <w:szCs w:val="24"/>
        </w:rPr>
        <w:t xml:space="preserve"> (2009) temporal </w:t>
      </w:r>
      <w:r w:rsidR="00453F32" w:rsidRPr="009159AB">
        <w:rPr>
          <w:rFonts w:ascii="Times New Roman" w:hAnsi="Times New Roman" w:cs="Times New Roman"/>
          <w:sz w:val="24"/>
          <w:szCs w:val="24"/>
        </w:rPr>
        <w:t xml:space="preserve">need-threat </w:t>
      </w:r>
      <w:r w:rsidR="00731737" w:rsidRPr="009159AB">
        <w:rPr>
          <w:rFonts w:ascii="Times New Roman" w:hAnsi="Times New Roman" w:cs="Times New Roman"/>
          <w:sz w:val="24"/>
          <w:szCs w:val="24"/>
        </w:rPr>
        <w:t>model</w:t>
      </w:r>
      <w:r w:rsidR="00C24E2E" w:rsidRPr="009159AB">
        <w:rPr>
          <w:rFonts w:ascii="Times New Roman" w:hAnsi="Times New Roman" w:cs="Times New Roman"/>
          <w:sz w:val="24"/>
          <w:szCs w:val="24"/>
        </w:rPr>
        <w:t>, ostracism effects in</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the reflexive stage </w:t>
      </w:r>
      <w:r w:rsidR="00C24E2E" w:rsidRPr="009159AB">
        <w:rPr>
          <w:rFonts w:ascii="Times New Roman" w:hAnsi="Times New Roman" w:cs="Times New Roman"/>
          <w:sz w:val="24"/>
          <w:szCs w:val="24"/>
        </w:rPr>
        <w:t xml:space="preserve">are more resistant to moderation than effects in </w:t>
      </w:r>
      <w:r w:rsidRPr="009159AB">
        <w:rPr>
          <w:rFonts w:ascii="Times New Roman" w:hAnsi="Times New Roman" w:cs="Times New Roman"/>
          <w:sz w:val="24"/>
          <w:szCs w:val="24"/>
        </w:rPr>
        <w:t>the reflective stage</w:t>
      </w:r>
      <w:r w:rsidR="00C24E2E" w:rsidRPr="009159AB">
        <w:rPr>
          <w:rFonts w:ascii="Times New Roman" w:hAnsi="Times New Roman" w:cs="Times New Roman"/>
          <w:sz w:val="24"/>
          <w:szCs w:val="24"/>
        </w:rPr>
        <w:t>, and coping diminishes effects only during the reflective stage</w:t>
      </w:r>
      <w:r w:rsidRPr="009159AB">
        <w:rPr>
          <w:rFonts w:ascii="Times New Roman" w:hAnsi="Times New Roman" w:cs="Times New Roman"/>
          <w:sz w:val="24"/>
          <w:szCs w:val="24"/>
        </w:rPr>
        <w:t>. As reflexes typically occur immediately following the stimulus, t</w:t>
      </w:r>
      <w:r w:rsidR="00731737" w:rsidRPr="009159AB">
        <w:rPr>
          <w:rFonts w:ascii="Times New Roman" w:hAnsi="Times New Roman" w:cs="Times New Roman"/>
          <w:sz w:val="24"/>
          <w:szCs w:val="24"/>
        </w:rPr>
        <w:t xml:space="preserve">his implies that </w:t>
      </w:r>
      <w:r w:rsidR="00B86564" w:rsidRPr="009159AB">
        <w:rPr>
          <w:rFonts w:ascii="Times New Roman" w:hAnsi="Times New Roman" w:cs="Times New Roman"/>
          <w:sz w:val="24"/>
          <w:szCs w:val="24"/>
        </w:rPr>
        <w:t>on the last measure (compared to the first measure)</w:t>
      </w:r>
      <w:r w:rsidR="00731737" w:rsidRPr="009159AB">
        <w:rPr>
          <w:rFonts w:ascii="Times New Roman" w:hAnsi="Times New Roman" w:cs="Times New Roman"/>
          <w:sz w:val="24"/>
          <w:szCs w:val="24"/>
        </w:rPr>
        <w:t>,</w:t>
      </w:r>
      <w:r w:rsidR="00C24E2E" w:rsidRPr="009159AB">
        <w:rPr>
          <w:rFonts w:ascii="Times New Roman" w:hAnsi="Times New Roman" w:cs="Times New Roman"/>
          <w:sz w:val="24"/>
          <w:szCs w:val="24"/>
        </w:rPr>
        <w:t xml:space="preserve"> the ostracism effect would </w:t>
      </w:r>
      <w:r w:rsidR="00B86564" w:rsidRPr="009159AB">
        <w:rPr>
          <w:rFonts w:ascii="Times New Roman" w:hAnsi="Times New Roman" w:cs="Times New Roman"/>
          <w:sz w:val="24"/>
          <w:szCs w:val="24"/>
        </w:rPr>
        <w:t>be smaller</w:t>
      </w:r>
      <w:r w:rsidR="00C24E2E" w:rsidRPr="009159AB">
        <w:rPr>
          <w:rFonts w:ascii="Times New Roman" w:hAnsi="Times New Roman" w:cs="Times New Roman"/>
          <w:sz w:val="24"/>
          <w:szCs w:val="24"/>
        </w:rPr>
        <w:t xml:space="preserve">, while </w:t>
      </w:r>
      <w:r w:rsidR="00731737" w:rsidRPr="009159AB">
        <w:rPr>
          <w:rFonts w:ascii="Times New Roman" w:hAnsi="Times New Roman"/>
          <w:i/>
          <w:sz w:val="24"/>
        </w:rPr>
        <w:t>moderation</w:t>
      </w:r>
      <w:r w:rsidR="00731737" w:rsidRPr="009159AB">
        <w:rPr>
          <w:rFonts w:ascii="Times New Roman" w:hAnsi="Times New Roman" w:cs="Times New Roman"/>
          <w:sz w:val="24"/>
          <w:szCs w:val="24"/>
        </w:rPr>
        <w:t xml:space="preserve"> of the ostracism effect would </w:t>
      </w:r>
      <w:r w:rsidR="00B86564" w:rsidRPr="009159AB">
        <w:rPr>
          <w:rFonts w:ascii="Times New Roman" w:hAnsi="Times New Roman"/>
          <w:sz w:val="24"/>
        </w:rPr>
        <w:t>be larger</w:t>
      </w:r>
      <w:r w:rsidR="00C24E2E" w:rsidRPr="009159AB">
        <w:rPr>
          <w:rFonts w:ascii="Times New Roman" w:hAnsi="Times New Roman"/>
          <w:i/>
          <w:sz w:val="24"/>
        </w:rPr>
        <w:t>.</w:t>
      </w:r>
      <w:r w:rsidR="00C24E2E" w:rsidRPr="009159AB">
        <w:rPr>
          <w:rFonts w:ascii="Times New Roman" w:hAnsi="Times New Roman" w:cs="Times New Roman"/>
          <w:i/>
          <w:sz w:val="24"/>
          <w:szCs w:val="24"/>
        </w:rPr>
        <w:t xml:space="preserve"> </w:t>
      </w:r>
      <w:r w:rsidR="00B86564" w:rsidRPr="009159AB">
        <w:rPr>
          <w:rFonts w:ascii="Times New Roman" w:hAnsi="Times New Roman" w:cs="Times New Roman"/>
          <w:sz w:val="24"/>
          <w:szCs w:val="24"/>
        </w:rPr>
        <w:t>These hypotheses were registered a priori on the Open Science Framework (OSF).</w:t>
      </w:r>
      <w:r w:rsidR="00B86564" w:rsidRPr="009159AB">
        <w:rPr>
          <w:rFonts w:ascii="Times New Roman" w:hAnsi="Times New Roman" w:cs="Times New Roman"/>
          <w:sz w:val="24"/>
          <w:szCs w:val="24"/>
          <w:vertAlign w:val="superscript"/>
        </w:rPr>
        <w:t>2</w:t>
      </w:r>
    </w:p>
    <w:p w14:paraId="6C54A358" w14:textId="3527B491" w:rsidR="00112C80" w:rsidRPr="009159AB" w:rsidRDefault="00A211E4" w:rsidP="00F92E62">
      <w:pPr>
        <w:spacing w:after="0" w:line="480" w:lineRule="auto"/>
        <w:ind w:left="90" w:firstLine="618"/>
        <w:rPr>
          <w:rFonts w:ascii="Times New Roman" w:hAnsi="Times New Roman" w:cs="Times New Roman"/>
          <w:sz w:val="24"/>
          <w:szCs w:val="24"/>
        </w:rPr>
      </w:pPr>
      <w:r w:rsidRPr="009159AB">
        <w:rPr>
          <w:rFonts w:ascii="Times New Roman" w:hAnsi="Times New Roman" w:cs="Times New Roman"/>
          <w:sz w:val="24"/>
          <w:szCs w:val="24"/>
        </w:rPr>
        <w:t xml:space="preserve">Our operationalization of </w:t>
      </w:r>
      <w:r w:rsidRPr="009159AB">
        <w:rPr>
          <w:rFonts w:ascii="Times New Roman" w:hAnsi="Times New Roman"/>
          <w:sz w:val="24"/>
        </w:rPr>
        <w:t>moderation</w:t>
      </w:r>
      <w:r w:rsidRPr="009159AB">
        <w:rPr>
          <w:rFonts w:ascii="Times New Roman" w:hAnsi="Times New Roman" w:cs="Times New Roman"/>
          <w:sz w:val="24"/>
          <w:szCs w:val="24"/>
        </w:rPr>
        <w:t xml:space="preserve"> of the ostracism effect is straightforward: many experimental designs included a second factor besides the factor related to ostracism, and so interactions in the ANOVA realm would indicate moderation of the ostracism effect. For example</w:t>
      </w:r>
      <w:r w:rsidR="00AA3E4E" w:rsidRPr="009159AB">
        <w:rPr>
          <w:rFonts w:ascii="Times New Roman" w:hAnsi="Times New Roman" w:cs="Times New Roman"/>
          <w:sz w:val="24"/>
          <w:szCs w:val="24"/>
        </w:rPr>
        <w:t>,</w:t>
      </w:r>
      <w:r w:rsidRPr="009159AB">
        <w:rPr>
          <w:rFonts w:ascii="Times New Roman" w:hAnsi="Times New Roman" w:cs="Times New Roman"/>
          <w:sz w:val="24"/>
          <w:szCs w:val="24"/>
        </w:rPr>
        <w:t xml:space="preserve"> in a 2 (ostracized vs. included) by 2 (in-group vs. out-group) </w:t>
      </w:r>
      <w:r w:rsidR="00AA3E4E" w:rsidRPr="009159AB">
        <w:rPr>
          <w:rFonts w:ascii="Times New Roman" w:hAnsi="Times New Roman" w:cs="Times New Roman"/>
          <w:sz w:val="24"/>
          <w:szCs w:val="24"/>
        </w:rPr>
        <w:t>between-</w:t>
      </w:r>
      <w:r w:rsidR="00BA6DE5" w:rsidRPr="009159AB">
        <w:rPr>
          <w:rFonts w:ascii="Times New Roman" w:hAnsi="Times New Roman" w:cs="Times New Roman"/>
          <w:sz w:val="24"/>
          <w:szCs w:val="24"/>
        </w:rPr>
        <w:t>subjects</w:t>
      </w:r>
      <w:r w:rsidR="00AA3E4E"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design, the ostracism effect </w:t>
      </w:r>
      <w:r w:rsidR="00AA3E4E" w:rsidRPr="009159AB">
        <w:rPr>
          <w:rFonts w:ascii="Times New Roman" w:hAnsi="Times New Roman" w:cs="Times New Roman"/>
          <w:sz w:val="24"/>
          <w:szCs w:val="24"/>
        </w:rPr>
        <w:t xml:space="preserve">could be </w:t>
      </w:r>
      <w:r w:rsidRPr="009159AB">
        <w:rPr>
          <w:rFonts w:ascii="Times New Roman" w:hAnsi="Times New Roman" w:cs="Times New Roman"/>
          <w:sz w:val="24"/>
          <w:szCs w:val="24"/>
        </w:rPr>
        <w:t>expected to be larger for the in-group level than for the out-group level. Such moderation can be numerically seen as an interaction effect. For instance, the difference between simple effects of ostracism for the in- and out-group conditions reflects this interaction (specific calculations are reported in the methods section and formulae in the Appendix).</w:t>
      </w:r>
      <w:r w:rsidR="00112C80" w:rsidRPr="009159AB">
        <w:rPr>
          <w:rFonts w:ascii="Times New Roman" w:hAnsi="Times New Roman" w:cs="Times New Roman"/>
          <w:sz w:val="24"/>
          <w:szCs w:val="24"/>
        </w:rPr>
        <w:t xml:space="preserve"> </w:t>
      </w:r>
    </w:p>
    <w:p w14:paraId="0B806C1A" w14:textId="61815BFE" w:rsidR="00E76D2C" w:rsidRPr="009159AB" w:rsidRDefault="0066375E" w:rsidP="0066375E">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ab/>
      </w:r>
      <w:r w:rsidR="00731737" w:rsidRPr="009159AB">
        <w:rPr>
          <w:rFonts w:ascii="Times New Roman" w:hAnsi="Times New Roman" w:cs="Times New Roman"/>
          <w:sz w:val="24"/>
          <w:szCs w:val="24"/>
        </w:rPr>
        <w:t xml:space="preserve">We will use meta-regressions with study-level indicators to study effects of the composition of the manipulation and the samples. </w:t>
      </w:r>
      <w:r w:rsidRPr="009159AB">
        <w:rPr>
          <w:rFonts w:ascii="Times New Roman" w:hAnsi="Times New Roman" w:cs="Times New Roman"/>
          <w:sz w:val="24"/>
          <w:szCs w:val="24"/>
        </w:rPr>
        <w:t xml:space="preserve">This is conceptually similar to a (multiple) linear regression, but with estimated effects as the dependent variable. Our predictors for </w:t>
      </w:r>
      <w:r w:rsidR="00831AB2" w:rsidRPr="009159AB">
        <w:rPr>
          <w:rFonts w:ascii="Times New Roman" w:hAnsi="Times New Roman" w:cs="Times New Roman"/>
          <w:sz w:val="24"/>
          <w:szCs w:val="24"/>
        </w:rPr>
        <w:t xml:space="preserve">these </w:t>
      </w:r>
      <w:r w:rsidRPr="009159AB">
        <w:rPr>
          <w:rFonts w:ascii="Times New Roman" w:hAnsi="Times New Roman" w:cs="Times New Roman"/>
          <w:sz w:val="24"/>
          <w:szCs w:val="24"/>
        </w:rPr>
        <w:t>meta-regression</w:t>
      </w:r>
      <w:r w:rsidR="00831AB2" w:rsidRPr="009159AB">
        <w:rPr>
          <w:rFonts w:ascii="Times New Roman" w:hAnsi="Times New Roman" w:cs="Times New Roman"/>
          <w:sz w:val="24"/>
          <w:szCs w:val="24"/>
        </w:rPr>
        <w:t>s</w:t>
      </w:r>
      <w:r w:rsidRPr="009159AB">
        <w:rPr>
          <w:rFonts w:ascii="Times New Roman" w:hAnsi="Times New Roman" w:cs="Times New Roman"/>
          <w:sz w:val="24"/>
          <w:szCs w:val="24"/>
        </w:rPr>
        <w:t xml:space="preserve"> are </w:t>
      </w:r>
      <w:r w:rsidR="00FA40F1" w:rsidRPr="009159AB">
        <w:rPr>
          <w:rFonts w:ascii="Times New Roman" w:hAnsi="Times New Roman" w:cs="Times New Roman"/>
          <w:sz w:val="24"/>
          <w:szCs w:val="24"/>
        </w:rPr>
        <w:t xml:space="preserve">the </w:t>
      </w:r>
      <w:r w:rsidRPr="009159AB">
        <w:rPr>
          <w:rFonts w:ascii="Times New Roman" w:hAnsi="Times New Roman" w:cs="Times New Roman"/>
          <w:sz w:val="24"/>
          <w:szCs w:val="24"/>
        </w:rPr>
        <w:t xml:space="preserve">study-level </w:t>
      </w:r>
      <w:r w:rsidR="00FA40F1" w:rsidRPr="009159AB">
        <w:rPr>
          <w:rFonts w:ascii="Times New Roman" w:hAnsi="Times New Roman" w:cs="Times New Roman"/>
          <w:sz w:val="24"/>
          <w:szCs w:val="24"/>
        </w:rPr>
        <w:t>indicators</w:t>
      </w:r>
      <w:r w:rsidR="00063027" w:rsidRPr="009159AB">
        <w:rPr>
          <w:rFonts w:ascii="Times New Roman" w:hAnsi="Times New Roman" w:cs="Times New Roman"/>
          <w:sz w:val="24"/>
          <w:szCs w:val="24"/>
        </w:rPr>
        <w:t xml:space="preserve">. First, because collectivism might influence the degree to which belonging is important (see Hofstede, 1980), we </w:t>
      </w:r>
      <w:r w:rsidR="002402C4" w:rsidRPr="009159AB">
        <w:rPr>
          <w:rFonts w:ascii="Times New Roman" w:hAnsi="Times New Roman" w:cs="Times New Roman"/>
          <w:sz w:val="24"/>
          <w:szCs w:val="24"/>
        </w:rPr>
        <w:t>used a</w:t>
      </w:r>
      <w:r w:rsidR="0001626A" w:rsidRPr="009159AB">
        <w:rPr>
          <w:rFonts w:ascii="Times New Roman" w:hAnsi="Times New Roman" w:cs="Times New Roman"/>
          <w:sz w:val="24"/>
          <w:szCs w:val="24"/>
        </w:rPr>
        <w:t xml:space="preserve"> crude categorization of continents (i.e., U.S., other western countries, Asian countries, and </w:t>
      </w:r>
      <w:r w:rsidR="0026558B" w:rsidRPr="009159AB">
        <w:rPr>
          <w:rFonts w:ascii="Times New Roman" w:hAnsi="Times New Roman" w:cs="Times New Roman"/>
          <w:sz w:val="24"/>
          <w:szCs w:val="24"/>
        </w:rPr>
        <w:t xml:space="preserve">remaining </w:t>
      </w:r>
      <w:r w:rsidR="0001626A" w:rsidRPr="009159AB">
        <w:rPr>
          <w:rFonts w:ascii="Times New Roman" w:hAnsi="Times New Roman" w:cs="Times New Roman"/>
          <w:sz w:val="24"/>
          <w:szCs w:val="24"/>
        </w:rPr>
        <w:t>countries)</w:t>
      </w:r>
      <w:r w:rsidR="00AA61E5" w:rsidRPr="009159AB">
        <w:rPr>
          <w:rFonts w:ascii="Times New Roman" w:hAnsi="Times New Roman" w:cs="Times New Roman"/>
          <w:sz w:val="24"/>
          <w:szCs w:val="24"/>
        </w:rPr>
        <w:t xml:space="preserve">. </w:t>
      </w:r>
      <w:r w:rsidR="00AA61E5" w:rsidRPr="009159AB">
        <w:rPr>
          <w:rFonts w:ascii="Times New Roman" w:hAnsi="Times New Roman" w:cs="Times New Roman"/>
          <w:sz w:val="24"/>
          <w:szCs w:val="24"/>
        </w:rPr>
        <w:lastRenderedPageBreak/>
        <w:t xml:space="preserve">Second, because social aspects may be </w:t>
      </w:r>
      <w:r w:rsidR="0001626A" w:rsidRPr="009159AB">
        <w:rPr>
          <w:rFonts w:ascii="Times New Roman" w:hAnsi="Times New Roman" w:cs="Times New Roman"/>
          <w:sz w:val="24"/>
          <w:szCs w:val="24"/>
        </w:rPr>
        <w:t xml:space="preserve">less </w:t>
      </w:r>
      <w:r w:rsidR="00AA61E5" w:rsidRPr="009159AB">
        <w:rPr>
          <w:rFonts w:ascii="Times New Roman" w:hAnsi="Times New Roman" w:cs="Times New Roman"/>
          <w:sz w:val="24"/>
          <w:szCs w:val="24"/>
        </w:rPr>
        <w:t xml:space="preserve">evolutionarily relevant for </w:t>
      </w:r>
      <w:r w:rsidR="0001626A" w:rsidRPr="009159AB">
        <w:rPr>
          <w:rFonts w:ascii="Times New Roman" w:hAnsi="Times New Roman" w:cs="Times New Roman"/>
          <w:sz w:val="24"/>
          <w:szCs w:val="24"/>
        </w:rPr>
        <w:t>males than for females</w:t>
      </w:r>
      <w:r w:rsidR="0026558B" w:rsidRPr="009159AB">
        <w:rPr>
          <w:rFonts w:ascii="Times New Roman" w:hAnsi="Times New Roman" w:cs="Times New Roman"/>
          <w:sz w:val="24"/>
          <w:szCs w:val="24"/>
        </w:rPr>
        <w:t xml:space="preserve"> </w:t>
      </w:r>
      <w:r w:rsidR="008526F1" w:rsidRPr="009159AB">
        <w:rPr>
          <w:rFonts w:ascii="Times New Roman" w:hAnsi="Times New Roman" w:cs="Times New Roman"/>
          <w:sz w:val="24"/>
          <w:szCs w:val="24"/>
        </w:rPr>
        <w:fldChar w:fldCharType="begin" w:fldLock="1"/>
      </w:r>
      <w:r w:rsidR="008526F1" w:rsidRPr="009159AB">
        <w:rPr>
          <w:rFonts w:ascii="Times New Roman" w:hAnsi="Times New Roman" w:cs="Times New Roman"/>
          <w:sz w:val="24"/>
          <w:szCs w:val="24"/>
        </w:rPr>
        <w:instrText>ADDIN CSL_CITATION { "citationItems" : [ { "id" : "ITEM-1", "itemData" : { "DOI" : "10.1080/17405629.2011.638815", "ISSN" : "1740-5629", "author" : [ { "dropping-particle" : "", "family" : "Hawes", "given" : "David J", "non-dropping-particle" : "", "parse-names" : false, "suffix" : "" }, { "dropping-particle" : "", "family" : "Zadro", "given" : "Lisa", "non-dropping-particle" : "", "parse-names" : false, "suffix" : "" }, { "dropping-particle" : "", "family" : "Fink", "given" : "Elian", "non-dropping-particle" : "", "parse-names" : false, "suffix" : "" }, { "dropping-particle" : "", "family" : "Richardson", "given" : "Rick", "non-dropping-particle" : "", "parse-names" : false, "suffix" : "" }, { "dropping-particle" : "", "family" : "O'Moore", "given" : "Kathleen", "non-dropping-particle" : "", "parse-names" : false, "suffix" : "" }, { "dropping-particle" : "", "family" : "Griffiths", "given" : "Brendan", "non-dropping-particle" : "", "parse-names" : false, "suffix" : "" }, { "dropping-particle" : "", "family" : "Dadds", "given" : "Mark R", "non-dropping-particle" : "", "parse-names" : false, "suffix" : "" }, { "dropping-particle" : "", "family" : "Williams", "given" : "Kipling D", "non-dropping-particle" : "", "parse-names" : false, "suffix" : "" } ], "container-title" : "European Journal of Developmental Psychology", "id" : "ITEM-1", "issue" : "5", "issued" : { "date-parts" : [ [ "2012", "9" ] ] }, "page" : "599-613", "title" : "The effects of peer ostracism on children's cognitive processes", "type" : "article-journal", "volume" : "9" }, "uris" : [ "http://www.mendeley.com/documents/?uuid=4e0ab19e-7adb-4694-a7de-1434a4715786" ] } ], "mendeley" : { "previouslyFormattedCitation" : "(Hawes et al., 2012)" }, "properties" : { "noteIndex" : 0 }, "schema" : "https://github.com/citation-style-language/schema/raw/master/csl-citation.json" }</w:instrText>
      </w:r>
      <w:r w:rsidR="008526F1" w:rsidRPr="009159AB">
        <w:rPr>
          <w:rFonts w:ascii="Times New Roman" w:hAnsi="Times New Roman" w:cs="Times New Roman"/>
          <w:sz w:val="24"/>
          <w:szCs w:val="24"/>
        </w:rPr>
        <w:fldChar w:fldCharType="separate"/>
      </w:r>
      <w:r w:rsidR="008526F1" w:rsidRPr="009159AB">
        <w:rPr>
          <w:rFonts w:ascii="Times New Roman" w:hAnsi="Times New Roman" w:cs="Times New Roman"/>
          <w:noProof/>
          <w:sz w:val="24"/>
          <w:szCs w:val="24"/>
        </w:rPr>
        <w:t>(Hawes et al., 2012)</w:t>
      </w:r>
      <w:r w:rsidR="008526F1" w:rsidRPr="009159AB">
        <w:rPr>
          <w:rFonts w:ascii="Times New Roman" w:hAnsi="Times New Roman" w:cs="Times New Roman"/>
          <w:sz w:val="24"/>
          <w:szCs w:val="24"/>
        </w:rPr>
        <w:fldChar w:fldCharType="end"/>
      </w:r>
      <w:r w:rsidR="00AA61E5" w:rsidRPr="009159AB">
        <w:rPr>
          <w:rFonts w:ascii="Times New Roman" w:hAnsi="Times New Roman" w:cs="Times New Roman"/>
          <w:sz w:val="24"/>
          <w:szCs w:val="24"/>
        </w:rPr>
        <w:t xml:space="preserve">, we included </w:t>
      </w:r>
      <w:r w:rsidRPr="009159AB">
        <w:rPr>
          <w:rFonts w:ascii="Times New Roman" w:hAnsi="Times New Roman" w:cs="Times New Roman"/>
          <w:sz w:val="24"/>
          <w:szCs w:val="24"/>
        </w:rPr>
        <w:t>proportion of male participants</w:t>
      </w:r>
      <w:r w:rsidR="00AA61E5" w:rsidRPr="009159AB">
        <w:rPr>
          <w:rFonts w:ascii="Times New Roman" w:hAnsi="Times New Roman" w:cs="Times New Roman"/>
          <w:sz w:val="24"/>
          <w:szCs w:val="24"/>
        </w:rPr>
        <w:t>. Third, given that ex</w:t>
      </w:r>
      <w:r w:rsidR="00E160B5" w:rsidRPr="009159AB">
        <w:rPr>
          <w:rFonts w:ascii="Times New Roman" w:hAnsi="Times New Roman" w:cs="Times New Roman"/>
          <w:sz w:val="24"/>
          <w:szCs w:val="24"/>
        </w:rPr>
        <w:t>c</w:t>
      </w:r>
      <w:r w:rsidR="00AA61E5" w:rsidRPr="009159AB">
        <w:rPr>
          <w:rFonts w:ascii="Times New Roman" w:hAnsi="Times New Roman" w:cs="Times New Roman"/>
          <w:sz w:val="24"/>
          <w:szCs w:val="24"/>
        </w:rPr>
        <w:t xml:space="preserve">lusion may be more relevant for younger people, we included </w:t>
      </w:r>
      <w:r w:rsidRPr="009159AB">
        <w:rPr>
          <w:rFonts w:ascii="Times New Roman" w:hAnsi="Times New Roman" w:cs="Times New Roman"/>
          <w:sz w:val="24"/>
          <w:szCs w:val="24"/>
        </w:rPr>
        <w:t>mean ag</w:t>
      </w:r>
      <w:r w:rsidR="00AA61E5" w:rsidRPr="009159AB">
        <w:rPr>
          <w:rFonts w:ascii="Times New Roman" w:hAnsi="Times New Roman" w:cs="Times New Roman"/>
          <w:sz w:val="24"/>
          <w:szCs w:val="24"/>
        </w:rPr>
        <w:t xml:space="preserve">e. Fourth, because it may matter by </w:t>
      </w:r>
      <w:r w:rsidR="0001626A" w:rsidRPr="009159AB">
        <w:rPr>
          <w:rFonts w:ascii="Times New Roman" w:hAnsi="Times New Roman" w:cs="Times New Roman"/>
          <w:sz w:val="24"/>
          <w:szCs w:val="24"/>
        </w:rPr>
        <w:t>how</w:t>
      </w:r>
      <w:r w:rsidR="00AA61E5" w:rsidRPr="009159AB">
        <w:rPr>
          <w:rFonts w:ascii="Times New Roman" w:hAnsi="Times New Roman" w:cs="Times New Roman"/>
          <w:sz w:val="24"/>
          <w:szCs w:val="24"/>
        </w:rPr>
        <w:t xml:space="preserve"> many people one gets </w:t>
      </w:r>
      <w:r w:rsidR="003B63F9" w:rsidRPr="009159AB">
        <w:rPr>
          <w:rFonts w:ascii="Times New Roman" w:hAnsi="Times New Roman" w:cs="Times New Roman"/>
          <w:sz w:val="24"/>
          <w:szCs w:val="24"/>
        </w:rPr>
        <w:t>ostracized</w:t>
      </w:r>
      <w:r w:rsidR="00AA61E5" w:rsidRPr="009159AB">
        <w:rPr>
          <w:rFonts w:ascii="Times New Roman" w:hAnsi="Times New Roman" w:cs="Times New Roman"/>
          <w:sz w:val="24"/>
          <w:szCs w:val="24"/>
        </w:rPr>
        <w:t xml:space="preserve">, we included the </w:t>
      </w:r>
      <w:r w:rsidRPr="009159AB">
        <w:rPr>
          <w:rFonts w:ascii="Times New Roman" w:hAnsi="Times New Roman" w:cs="Times New Roman"/>
          <w:sz w:val="24"/>
          <w:szCs w:val="24"/>
        </w:rPr>
        <w:t>number of players in the game</w:t>
      </w:r>
      <w:r w:rsidR="00AA61E5" w:rsidRPr="009159AB">
        <w:rPr>
          <w:rFonts w:ascii="Times New Roman" w:hAnsi="Times New Roman" w:cs="Times New Roman"/>
          <w:sz w:val="24"/>
          <w:szCs w:val="24"/>
        </w:rPr>
        <w:t xml:space="preserve">. Fifth, as the length of the exclusion may matter, we included </w:t>
      </w:r>
      <w:r w:rsidRPr="009159AB">
        <w:rPr>
          <w:rFonts w:ascii="Times New Roman" w:hAnsi="Times New Roman" w:cs="Times New Roman"/>
          <w:sz w:val="24"/>
          <w:szCs w:val="24"/>
        </w:rPr>
        <w:t>duration of exclusion</w:t>
      </w:r>
      <w:r w:rsidR="00AA61E5" w:rsidRPr="009159AB">
        <w:rPr>
          <w:rFonts w:ascii="Times New Roman" w:hAnsi="Times New Roman" w:cs="Times New Roman"/>
          <w:sz w:val="24"/>
          <w:szCs w:val="24"/>
        </w:rPr>
        <w:t xml:space="preserve">. Sixth, </w:t>
      </w:r>
      <w:r w:rsidR="00B86564" w:rsidRPr="009159AB">
        <w:rPr>
          <w:rFonts w:ascii="Times New Roman" w:hAnsi="Times New Roman" w:cs="Times New Roman"/>
          <w:sz w:val="24"/>
          <w:szCs w:val="24"/>
        </w:rPr>
        <w:t xml:space="preserve">the number of throws in the Cyberball game were taken as predictor, as more throws might exacerbate the ostracism effect. Seventh, </w:t>
      </w:r>
      <w:r w:rsidR="00AA61E5" w:rsidRPr="009159AB">
        <w:rPr>
          <w:rFonts w:ascii="Times New Roman" w:hAnsi="Times New Roman" w:cs="Times New Roman"/>
          <w:sz w:val="24"/>
          <w:szCs w:val="24"/>
        </w:rPr>
        <w:t>we considered potential differences between types of scal</w:t>
      </w:r>
      <w:r w:rsidRPr="009159AB">
        <w:rPr>
          <w:rFonts w:ascii="Times New Roman" w:hAnsi="Times New Roman" w:cs="Times New Roman"/>
          <w:sz w:val="24"/>
          <w:szCs w:val="24"/>
        </w:rPr>
        <w:t>e</w:t>
      </w:r>
      <w:r w:rsidR="00AA61E5" w:rsidRPr="009159AB">
        <w:rPr>
          <w:rFonts w:ascii="Times New Roman" w:hAnsi="Times New Roman" w:cs="Times New Roman"/>
          <w:sz w:val="24"/>
          <w:szCs w:val="24"/>
        </w:rPr>
        <w:t>s used to measure</w:t>
      </w:r>
      <w:r w:rsidRPr="009159AB">
        <w:rPr>
          <w:rFonts w:ascii="Times New Roman" w:hAnsi="Times New Roman" w:cs="Times New Roman"/>
          <w:sz w:val="24"/>
          <w:szCs w:val="24"/>
        </w:rPr>
        <w:t xml:space="preserve"> fundamental </w:t>
      </w:r>
      <w:r w:rsidR="00AA61E5" w:rsidRPr="009159AB">
        <w:rPr>
          <w:rFonts w:ascii="Times New Roman" w:hAnsi="Times New Roman" w:cs="Times New Roman"/>
          <w:sz w:val="24"/>
          <w:szCs w:val="24"/>
        </w:rPr>
        <w:t>needs.</w:t>
      </w:r>
    </w:p>
    <w:p w14:paraId="58BFD96A" w14:textId="2DF065C4" w:rsidR="00E76D2C" w:rsidRPr="009159AB" w:rsidRDefault="00731737" w:rsidP="00C30555">
      <w:pPr>
        <w:spacing w:after="0" w:line="480" w:lineRule="auto"/>
        <w:ind w:left="90"/>
        <w:rPr>
          <w:rFonts w:ascii="Times New Roman" w:hAnsi="Times New Roman" w:cs="Times New Roman"/>
          <w:sz w:val="24"/>
          <w:szCs w:val="24"/>
        </w:rPr>
      </w:pPr>
      <w:r w:rsidRPr="009159AB">
        <w:rPr>
          <w:rFonts w:ascii="Times New Roman" w:hAnsi="Times New Roman" w:cs="Times New Roman"/>
          <w:sz w:val="24"/>
          <w:szCs w:val="24"/>
        </w:rPr>
        <w:tab/>
      </w:r>
      <w:r w:rsidR="00FA40F1" w:rsidRPr="009159AB">
        <w:rPr>
          <w:rFonts w:ascii="Times New Roman" w:hAnsi="Times New Roman" w:cs="Times New Roman"/>
          <w:sz w:val="24"/>
          <w:szCs w:val="24"/>
        </w:rPr>
        <w:t>Additionally, we inspected robustness of the findings across different subsets of dependent variables. Overall, the</w:t>
      </w:r>
      <w:r w:rsidRPr="009159AB">
        <w:rPr>
          <w:rFonts w:ascii="Times New Roman" w:hAnsi="Times New Roman" w:cs="Times New Roman"/>
          <w:sz w:val="24"/>
          <w:szCs w:val="24"/>
        </w:rPr>
        <w:t xml:space="preserve"> </w:t>
      </w:r>
      <w:r w:rsidR="006740D0" w:rsidRPr="009159AB">
        <w:rPr>
          <w:rFonts w:ascii="Times New Roman" w:hAnsi="Times New Roman" w:cs="Times New Roman"/>
          <w:sz w:val="24"/>
          <w:szCs w:val="24"/>
        </w:rPr>
        <w:t>dependent variables</w:t>
      </w:r>
      <w:r w:rsidRPr="009159AB">
        <w:rPr>
          <w:rFonts w:ascii="Times New Roman" w:hAnsi="Times New Roman" w:cs="Times New Roman"/>
          <w:sz w:val="24"/>
          <w:szCs w:val="24"/>
        </w:rPr>
        <w:t xml:space="preserve"> included in the meta-analysis were only subject to the criterion that they were </w:t>
      </w:r>
      <w:r w:rsidR="00E67035" w:rsidRPr="009159AB">
        <w:rPr>
          <w:rFonts w:ascii="Times New Roman" w:hAnsi="Times New Roman" w:cs="Times New Roman"/>
          <w:sz w:val="24"/>
          <w:szCs w:val="24"/>
        </w:rPr>
        <w:t xml:space="preserve">expected to be </w:t>
      </w:r>
      <w:r w:rsidRPr="009159AB">
        <w:rPr>
          <w:rFonts w:ascii="Times New Roman" w:hAnsi="Times New Roman" w:cs="Times New Roman"/>
          <w:sz w:val="24"/>
          <w:szCs w:val="24"/>
        </w:rPr>
        <w:t xml:space="preserve">affected by ostracism, which does not limit the measures to just one type. In other words, we included multiple </w:t>
      </w:r>
      <w:r w:rsidR="006740D0" w:rsidRPr="009159AB">
        <w:rPr>
          <w:rFonts w:ascii="Times New Roman" w:hAnsi="Times New Roman" w:cs="Times New Roman"/>
          <w:sz w:val="24"/>
          <w:szCs w:val="24"/>
        </w:rPr>
        <w:t>types of dependent variables</w:t>
      </w:r>
      <w:r w:rsidRPr="009159AB">
        <w:rPr>
          <w:rFonts w:ascii="Times New Roman" w:hAnsi="Times New Roman" w:cs="Times New Roman"/>
          <w:sz w:val="24"/>
          <w:szCs w:val="24"/>
        </w:rPr>
        <w:t xml:space="preserve"> with varying psychometric properties in the primary studies. </w:t>
      </w:r>
      <w:r w:rsidR="00E67035" w:rsidRPr="009159AB">
        <w:rPr>
          <w:rFonts w:ascii="Times New Roman" w:hAnsi="Times New Roman" w:cs="Times New Roman"/>
          <w:sz w:val="24"/>
          <w:szCs w:val="24"/>
        </w:rPr>
        <w:t xml:space="preserve">We considered measures that speak to both how the participant interacts with others (i.e., interpersonal) and how they experience the situation themselves (i.e., intrapersonal). We define interpersonal measures as measures relating to others, </w:t>
      </w:r>
      <w:r w:rsidR="00470BD2" w:rsidRPr="009159AB">
        <w:rPr>
          <w:rFonts w:ascii="Times New Roman" w:hAnsi="Times New Roman" w:cs="Times New Roman"/>
          <w:sz w:val="24"/>
          <w:szCs w:val="24"/>
        </w:rPr>
        <w:t>and</w:t>
      </w:r>
      <w:r w:rsidR="00E67035" w:rsidRPr="009159AB">
        <w:rPr>
          <w:rFonts w:ascii="Times New Roman" w:hAnsi="Times New Roman" w:cs="Times New Roman"/>
          <w:sz w:val="24"/>
          <w:szCs w:val="24"/>
        </w:rPr>
        <w:t xml:space="preserve"> intrapersonal measures as measures relating only to the self. Examples </w:t>
      </w:r>
      <w:r w:rsidR="002413E1" w:rsidRPr="009159AB">
        <w:rPr>
          <w:rFonts w:ascii="Times New Roman" w:hAnsi="Times New Roman" w:cs="Times New Roman"/>
          <w:sz w:val="24"/>
          <w:szCs w:val="24"/>
        </w:rPr>
        <w:t>o</w:t>
      </w:r>
      <w:r w:rsidR="00467D8C" w:rsidRPr="009159AB">
        <w:rPr>
          <w:rFonts w:ascii="Times New Roman" w:hAnsi="Times New Roman" w:cs="Times New Roman"/>
          <w:sz w:val="24"/>
          <w:szCs w:val="24"/>
        </w:rPr>
        <w:t>f</w:t>
      </w:r>
      <w:r w:rsidR="002413E1" w:rsidRPr="009159AB">
        <w:rPr>
          <w:rFonts w:ascii="Times New Roman" w:hAnsi="Times New Roman" w:cs="Times New Roman"/>
          <w:sz w:val="24"/>
          <w:szCs w:val="24"/>
        </w:rPr>
        <w:t xml:space="preserve"> interpersonal measures </w:t>
      </w:r>
      <w:r w:rsidR="00E67035" w:rsidRPr="009159AB">
        <w:rPr>
          <w:rFonts w:ascii="Times New Roman" w:hAnsi="Times New Roman" w:cs="Times New Roman"/>
          <w:sz w:val="24"/>
          <w:szCs w:val="24"/>
        </w:rPr>
        <w:t>are donation behavior</w:t>
      </w:r>
      <w:r w:rsidR="00647E2F" w:rsidRPr="009159AB">
        <w:rPr>
          <w:rFonts w:ascii="Times New Roman" w:hAnsi="Times New Roman" w:cs="Times New Roman"/>
          <w:sz w:val="24"/>
          <w:szCs w:val="24"/>
        </w:rPr>
        <w:t>, aggression</w:t>
      </w:r>
      <w:r w:rsidR="002413E1" w:rsidRPr="009159AB">
        <w:rPr>
          <w:rFonts w:ascii="Times New Roman" w:hAnsi="Times New Roman" w:cs="Times New Roman"/>
          <w:sz w:val="24"/>
          <w:szCs w:val="24"/>
        </w:rPr>
        <w:t>. Examples of int</w:t>
      </w:r>
      <w:r w:rsidR="00467D8C" w:rsidRPr="009159AB">
        <w:rPr>
          <w:rFonts w:ascii="Times New Roman" w:hAnsi="Times New Roman" w:cs="Times New Roman"/>
          <w:sz w:val="24"/>
          <w:szCs w:val="24"/>
        </w:rPr>
        <w:t>ra</w:t>
      </w:r>
      <w:r w:rsidR="002413E1" w:rsidRPr="009159AB">
        <w:rPr>
          <w:rFonts w:ascii="Times New Roman" w:hAnsi="Times New Roman" w:cs="Times New Roman"/>
          <w:sz w:val="24"/>
          <w:szCs w:val="24"/>
        </w:rPr>
        <w:t>personal measures are</w:t>
      </w:r>
      <w:r w:rsidR="00E67035" w:rsidRPr="009159AB">
        <w:rPr>
          <w:rFonts w:ascii="Times New Roman" w:hAnsi="Times New Roman" w:cs="Times New Roman"/>
          <w:sz w:val="24"/>
          <w:szCs w:val="24"/>
        </w:rPr>
        <w:t xml:space="preserve"> self-reported anger</w:t>
      </w:r>
      <w:r w:rsidR="002413E1" w:rsidRPr="009159AB">
        <w:rPr>
          <w:rFonts w:ascii="Times New Roman" w:hAnsi="Times New Roman" w:cs="Times New Roman"/>
          <w:sz w:val="24"/>
          <w:szCs w:val="24"/>
        </w:rPr>
        <w:t>, self-esteem, control, but also physiological measures such as body temperature, galvanic skin response</w:t>
      </w:r>
      <w:r w:rsidR="00E67035" w:rsidRPr="009159AB">
        <w:rPr>
          <w:rFonts w:ascii="Times New Roman" w:hAnsi="Times New Roman" w:cs="Times New Roman"/>
          <w:sz w:val="24"/>
          <w:szCs w:val="24"/>
        </w:rPr>
        <w:t xml:space="preserve">. </w:t>
      </w:r>
      <w:r w:rsidR="002413E1" w:rsidRPr="009159AB">
        <w:rPr>
          <w:rFonts w:ascii="Times New Roman" w:hAnsi="Times New Roman" w:cs="Times New Roman"/>
          <w:sz w:val="24"/>
          <w:szCs w:val="24"/>
        </w:rPr>
        <w:t>Finally, given that most</w:t>
      </w:r>
      <w:r w:rsidRPr="009159AB">
        <w:rPr>
          <w:rFonts w:ascii="Times New Roman" w:hAnsi="Times New Roman" w:cs="Times New Roman"/>
          <w:sz w:val="24"/>
          <w:szCs w:val="24"/>
        </w:rPr>
        <w:t xml:space="preserve"> Cyberball studies </w:t>
      </w:r>
      <w:r w:rsidR="002413E1" w:rsidRPr="009159AB">
        <w:rPr>
          <w:rFonts w:ascii="Times New Roman" w:hAnsi="Times New Roman" w:cs="Times New Roman"/>
          <w:sz w:val="24"/>
          <w:szCs w:val="24"/>
        </w:rPr>
        <w:t xml:space="preserve">specifically use </w:t>
      </w:r>
      <w:r w:rsidRPr="009159AB">
        <w:rPr>
          <w:rFonts w:ascii="Times New Roman" w:hAnsi="Times New Roman" w:cs="Times New Roman"/>
          <w:i/>
          <w:sz w:val="24"/>
          <w:szCs w:val="24"/>
        </w:rPr>
        <w:t>fundamental needs</w:t>
      </w:r>
      <w:r w:rsidRPr="009159AB">
        <w:rPr>
          <w:rFonts w:ascii="Times New Roman" w:hAnsi="Times New Roman" w:cs="Times New Roman"/>
          <w:sz w:val="24"/>
          <w:szCs w:val="24"/>
        </w:rPr>
        <w:t xml:space="preserve"> (i.e., belonging, self-esteem, control and meaningful existence) questionnaires</w:t>
      </w:r>
      <w:r w:rsidR="002413E1" w:rsidRPr="009159AB">
        <w:rPr>
          <w:rFonts w:ascii="Times New Roman" w:hAnsi="Times New Roman" w:cs="Times New Roman"/>
          <w:sz w:val="24"/>
          <w:szCs w:val="24"/>
        </w:rPr>
        <w:t>, we also tested these as a separate type of intrapersonal measure</w:t>
      </w:r>
      <w:r w:rsidRPr="009159AB">
        <w:rPr>
          <w:rFonts w:ascii="Times New Roman" w:hAnsi="Times New Roman" w:cs="Times New Roman"/>
          <w:sz w:val="24"/>
          <w:szCs w:val="24"/>
        </w:rPr>
        <w:t xml:space="preserve"> (see </w:t>
      </w:r>
      <w:r w:rsidRPr="009159AB">
        <w:rPr>
          <w:rFonts w:ascii="Times New Roman" w:hAnsi="Times New Roman" w:cs="Times New Roman"/>
          <w:noProof/>
          <w:sz w:val="24"/>
          <w:szCs w:val="24"/>
        </w:rPr>
        <w:t>Van Beest &amp; Williams, 2006; Williams et al., 2000; Zadro, Williams, &amp; Richardson, 2004)</w:t>
      </w:r>
      <w:r w:rsidRPr="009159AB">
        <w:rPr>
          <w:rFonts w:ascii="Times New Roman" w:hAnsi="Times New Roman" w:cs="Times New Roman"/>
          <w:sz w:val="24"/>
          <w:szCs w:val="24"/>
        </w:rPr>
        <w:t>.</w:t>
      </w:r>
      <w:r w:rsidR="00E67035" w:rsidRPr="009159AB">
        <w:rPr>
          <w:rFonts w:ascii="Times New Roman" w:hAnsi="Times New Roman" w:cs="Times New Roman"/>
          <w:sz w:val="24"/>
          <w:szCs w:val="24"/>
        </w:rPr>
        <w:t xml:space="preserve"> </w:t>
      </w:r>
      <w:r w:rsidR="00F5144E">
        <w:rPr>
          <w:rFonts w:ascii="Times New Roman" w:hAnsi="Times New Roman" w:cs="Times New Roman"/>
          <w:sz w:val="24"/>
          <w:szCs w:val="24"/>
        </w:rPr>
        <w:t>We also included other measures relating to the fundamental needs, such as the Rosenberg Self Esteem Scale. Overall, t</w:t>
      </w:r>
      <w:r w:rsidR="007174BE" w:rsidRPr="009159AB">
        <w:rPr>
          <w:rFonts w:ascii="Times New Roman" w:hAnsi="Times New Roman" w:cs="Times New Roman"/>
          <w:sz w:val="24"/>
          <w:szCs w:val="24"/>
        </w:rPr>
        <w:t xml:space="preserve">hese </w:t>
      </w:r>
      <w:r w:rsidR="00F5144E">
        <w:rPr>
          <w:rFonts w:ascii="Times New Roman" w:hAnsi="Times New Roman" w:cs="Times New Roman"/>
          <w:sz w:val="24"/>
          <w:szCs w:val="24"/>
        </w:rPr>
        <w:t xml:space="preserve">fundamental </w:t>
      </w:r>
      <w:r w:rsidR="00F5144E">
        <w:rPr>
          <w:rFonts w:ascii="Times New Roman" w:hAnsi="Times New Roman" w:cs="Times New Roman"/>
          <w:sz w:val="24"/>
          <w:szCs w:val="24"/>
        </w:rPr>
        <w:lastRenderedPageBreak/>
        <w:t xml:space="preserve">needs </w:t>
      </w:r>
      <w:r w:rsidR="007174BE" w:rsidRPr="009159AB">
        <w:rPr>
          <w:rFonts w:ascii="Times New Roman" w:hAnsi="Times New Roman" w:cs="Times New Roman"/>
          <w:sz w:val="24"/>
          <w:szCs w:val="24"/>
        </w:rPr>
        <w:t>measures are particularly important for testing Williams’s (2009) prediction concerning moderation of ostracism effects over time.</w:t>
      </w:r>
    </w:p>
    <w:p w14:paraId="5304ABA5" w14:textId="3EA2D4B3" w:rsidR="00623D68" w:rsidRPr="009159AB" w:rsidRDefault="00623D68" w:rsidP="00C30555">
      <w:pPr>
        <w:spacing w:after="0" w:line="480" w:lineRule="auto"/>
        <w:ind w:left="90"/>
        <w:rPr>
          <w:rFonts w:ascii="Times New Roman" w:hAnsi="Times New Roman" w:cs="Times New Roman"/>
          <w:sz w:val="24"/>
          <w:szCs w:val="24"/>
        </w:rPr>
      </w:pPr>
      <w:r w:rsidRPr="009159AB">
        <w:rPr>
          <w:rFonts w:ascii="Times New Roman" w:hAnsi="Times New Roman" w:cs="Times New Roman"/>
          <w:sz w:val="24"/>
          <w:szCs w:val="24"/>
        </w:rPr>
        <w:tab/>
      </w:r>
      <w:r w:rsidR="009E759C" w:rsidRPr="009159AB">
        <w:rPr>
          <w:rFonts w:ascii="Times New Roman" w:hAnsi="Times New Roman" w:cs="Times New Roman"/>
          <w:sz w:val="24"/>
          <w:szCs w:val="24"/>
        </w:rPr>
        <w:t xml:space="preserve">Besides using different subsets of measures for sensitivity analyses, we also coded whether the first- and last measure included was immediate (i.e., </w:t>
      </w:r>
      <w:r w:rsidR="00647E2F" w:rsidRPr="009159AB">
        <w:rPr>
          <w:rFonts w:ascii="Times New Roman" w:hAnsi="Times New Roman" w:cs="Times New Roman"/>
          <w:sz w:val="24"/>
          <w:szCs w:val="24"/>
        </w:rPr>
        <w:t xml:space="preserve">variables </w:t>
      </w:r>
      <w:r w:rsidR="009E759C" w:rsidRPr="009159AB">
        <w:rPr>
          <w:rFonts w:ascii="Times New Roman" w:hAnsi="Times New Roman" w:cs="Times New Roman"/>
          <w:sz w:val="24"/>
          <w:szCs w:val="24"/>
        </w:rPr>
        <w:t xml:space="preserve">relating to </w:t>
      </w:r>
      <w:r w:rsidR="009E759C" w:rsidRPr="009159AB">
        <w:rPr>
          <w:rFonts w:ascii="Times New Roman" w:hAnsi="Times New Roman"/>
          <w:i/>
          <w:sz w:val="24"/>
        </w:rPr>
        <w:t>during</w:t>
      </w:r>
      <w:r w:rsidR="009E759C" w:rsidRPr="009159AB">
        <w:rPr>
          <w:rFonts w:ascii="Times New Roman" w:hAnsi="Times New Roman" w:cs="Times New Roman"/>
          <w:sz w:val="24"/>
          <w:szCs w:val="24"/>
        </w:rPr>
        <w:t xml:space="preserve"> the game) or delayed (i.e., </w:t>
      </w:r>
      <w:r w:rsidR="00647E2F" w:rsidRPr="009159AB">
        <w:rPr>
          <w:rFonts w:ascii="Times New Roman" w:hAnsi="Times New Roman" w:cs="Times New Roman"/>
          <w:sz w:val="24"/>
          <w:szCs w:val="24"/>
        </w:rPr>
        <w:t xml:space="preserve">variables </w:t>
      </w:r>
      <w:r w:rsidR="009E759C" w:rsidRPr="009159AB">
        <w:rPr>
          <w:rFonts w:ascii="Times New Roman" w:hAnsi="Times New Roman" w:cs="Times New Roman"/>
          <w:sz w:val="24"/>
          <w:szCs w:val="24"/>
        </w:rPr>
        <w:t xml:space="preserve">relating to </w:t>
      </w:r>
      <w:r w:rsidR="009E759C" w:rsidRPr="009159AB">
        <w:rPr>
          <w:rFonts w:ascii="Times New Roman" w:hAnsi="Times New Roman" w:cs="Times New Roman"/>
          <w:i/>
          <w:sz w:val="24"/>
          <w:szCs w:val="24"/>
        </w:rPr>
        <w:t>after</w:t>
      </w:r>
      <w:r w:rsidR="009E759C" w:rsidRPr="009159AB">
        <w:rPr>
          <w:rFonts w:ascii="Times New Roman" w:hAnsi="Times New Roman" w:cs="Times New Roman"/>
          <w:sz w:val="24"/>
          <w:szCs w:val="24"/>
        </w:rPr>
        <w:t xml:space="preserve"> the game).</w:t>
      </w:r>
      <w:r w:rsidR="00A162B4" w:rsidRPr="009159AB">
        <w:rPr>
          <w:rFonts w:ascii="Times New Roman" w:hAnsi="Times New Roman" w:cs="Times New Roman"/>
          <w:sz w:val="24"/>
          <w:szCs w:val="24"/>
        </w:rPr>
        <w:t xml:space="preserve"> </w:t>
      </w:r>
      <w:r w:rsidR="00421C4F" w:rsidRPr="009159AB">
        <w:rPr>
          <w:rFonts w:ascii="Times New Roman" w:hAnsi="Times New Roman" w:cs="Times New Roman"/>
          <w:sz w:val="24"/>
          <w:szCs w:val="24"/>
        </w:rPr>
        <w:t>This ensures model correspondence for the included measures.</w:t>
      </w:r>
    </w:p>
    <w:p w14:paraId="7539C79C" w14:textId="68CC5C13" w:rsidR="00E76D2C" w:rsidRPr="009159AB" w:rsidRDefault="00731737" w:rsidP="00C30555">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ab/>
        <w:t xml:space="preserve">In sum, the hypotheses are subdivided into two </w:t>
      </w:r>
      <w:r w:rsidR="009A24B1" w:rsidRPr="009159AB">
        <w:rPr>
          <w:rFonts w:ascii="Times New Roman" w:hAnsi="Times New Roman" w:cs="Times New Roman"/>
          <w:sz w:val="24"/>
          <w:szCs w:val="24"/>
        </w:rPr>
        <w:t xml:space="preserve">primary </w:t>
      </w:r>
      <w:r w:rsidRPr="009159AB">
        <w:rPr>
          <w:rFonts w:ascii="Times New Roman" w:hAnsi="Times New Roman" w:cs="Times New Roman"/>
          <w:sz w:val="24"/>
          <w:szCs w:val="24"/>
        </w:rPr>
        <w:t xml:space="preserve">and several </w:t>
      </w:r>
      <w:r w:rsidR="001F4BDB">
        <w:rPr>
          <w:rFonts w:ascii="Times New Roman" w:hAnsi="Times New Roman" w:cs="Times New Roman"/>
          <w:sz w:val="24"/>
          <w:szCs w:val="24"/>
        </w:rPr>
        <w:t>exploratory</w:t>
      </w:r>
      <w:r w:rsidR="001F4BDB"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questions. The two main questions </w:t>
      </w:r>
      <w:r w:rsidR="00AA5242" w:rsidRPr="009159AB">
        <w:rPr>
          <w:rFonts w:ascii="Times New Roman" w:hAnsi="Times New Roman" w:cs="Times New Roman"/>
          <w:sz w:val="24"/>
          <w:szCs w:val="24"/>
        </w:rPr>
        <w:t>were</w:t>
      </w:r>
      <w:r w:rsidRPr="009159AB">
        <w:rPr>
          <w:rFonts w:ascii="Times New Roman" w:hAnsi="Times New Roman" w:cs="Times New Roman"/>
          <w:sz w:val="24"/>
          <w:szCs w:val="24"/>
        </w:rPr>
        <w:t xml:space="preserve"> </w:t>
      </w:r>
      <w:r w:rsidR="006740D0" w:rsidRPr="009159AB">
        <w:rPr>
          <w:rFonts w:ascii="Times New Roman" w:hAnsi="Times New Roman" w:cs="Times New Roman"/>
          <w:sz w:val="24"/>
          <w:szCs w:val="24"/>
        </w:rPr>
        <w:t>(</w:t>
      </w:r>
      <w:r w:rsidRPr="009159AB">
        <w:rPr>
          <w:rFonts w:ascii="Times New Roman" w:hAnsi="Times New Roman" w:cs="Times New Roman"/>
          <w:sz w:val="24"/>
          <w:szCs w:val="24"/>
        </w:rPr>
        <w:t xml:space="preserve">1) </w:t>
      </w:r>
      <w:r w:rsidR="00A04365" w:rsidRPr="009159AB">
        <w:rPr>
          <w:rFonts w:ascii="Times New Roman" w:hAnsi="Times New Roman" w:cs="Times New Roman"/>
          <w:sz w:val="24"/>
          <w:szCs w:val="24"/>
        </w:rPr>
        <w:t>is there an ordinal decrease of the ostracism effect across time points</w:t>
      </w:r>
      <w:r w:rsidRPr="009159AB">
        <w:rPr>
          <w:rFonts w:ascii="Times New Roman" w:hAnsi="Times New Roman" w:cs="Times New Roman"/>
          <w:sz w:val="24"/>
          <w:szCs w:val="24"/>
        </w:rPr>
        <w:t xml:space="preserve">? </w:t>
      </w:r>
      <w:r w:rsidR="00792D66" w:rsidRPr="009159AB">
        <w:rPr>
          <w:rFonts w:ascii="Times New Roman" w:hAnsi="Times New Roman" w:cs="Times New Roman"/>
          <w:sz w:val="24"/>
          <w:szCs w:val="24"/>
        </w:rPr>
        <w:t xml:space="preserve">and </w:t>
      </w:r>
      <w:r w:rsidR="006740D0" w:rsidRPr="009159AB">
        <w:rPr>
          <w:rFonts w:ascii="Times New Roman" w:hAnsi="Times New Roman" w:cs="Times New Roman"/>
          <w:sz w:val="24"/>
          <w:szCs w:val="24"/>
        </w:rPr>
        <w:t>(</w:t>
      </w:r>
      <w:r w:rsidRPr="009159AB">
        <w:rPr>
          <w:rFonts w:ascii="Times New Roman" w:hAnsi="Times New Roman" w:cs="Times New Roman"/>
          <w:sz w:val="24"/>
          <w:szCs w:val="24"/>
        </w:rPr>
        <w:t xml:space="preserve">2) </w:t>
      </w:r>
      <w:r w:rsidR="00A04365" w:rsidRPr="009159AB">
        <w:rPr>
          <w:rFonts w:ascii="Times New Roman" w:hAnsi="Times New Roman" w:cs="Times New Roman"/>
          <w:sz w:val="24"/>
          <w:szCs w:val="24"/>
        </w:rPr>
        <w:t>is there an ordinal difference in the interaction effect across time points</w:t>
      </w:r>
      <w:r w:rsidRPr="009159AB">
        <w:rPr>
          <w:rFonts w:ascii="Times New Roman" w:hAnsi="Times New Roman" w:cs="Times New Roman"/>
          <w:sz w:val="24"/>
          <w:szCs w:val="24"/>
        </w:rPr>
        <w:t xml:space="preserve">? </w:t>
      </w:r>
      <w:r w:rsidR="00AA5242" w:rsidRPr="009159AB">
        <w:rPr>
          <w:rFonts w:ascii="Times New Roman" w:hAnsi="Times New Roman" w:cs="Times New Roman"/>
          <w:sz w:val="24"/>
          <w:szCs w:val="24"/>
        </w:rPr>
        <w:t xml:space="preserve">Additional </w:t>
      </w:r>
      <w:r w:rsidRPr="009159AB">
        <w:rPr>
          <w:rFonts w:ascii="Times New Roman" w:hAnsi="Times New Roman" w:cs="Times New Roman"/>
          <w:sz w:val="24"/>
          <w:szCs w:val="24"/>
        </w:rPr>
        <w:t>question</w:t>
      </w:r>
      <w:r w:rsidR="00AA5242" w:rsidRPr="009159AB">
        <w:rPr>
          <w:rFonts w:ascii="Times New Roman" w:hAnsi="Times New Roman" w:cs="Times New Roman"/>
          <w:sz w:val="24"/>
          <w:szCs w:val="24"/>
        </w:rPr>
        <w:t>s were</w:t>
      </w:r>
      <w:r w:rsidRPr="009159AB">
        <w:rPr>
          <w:rFonts w:ascii="Times New Roman" w:hAnsi="Times New Roman" w:cs="Times New Roman"/>
          <w:sz w:val="24"/>
          <w:szCs w:val="24"/>
        </w:rPr>
        <w:t xml:space="preserve">: do study characteristics affect the estimated average effect? </w:t>
      </w:r>
      <w:r w:rsidR="009E759C" w:rsidRPr="009159AB">
        <w:rPr>
          <w:rFonts w:ascii="Times New Roman" w:hAnsi="Times New Roman" w:cs="Times New Roman"/>
          <w:sz w:val="24"/>
          <w:szCs w:val="24"/>
        </w:rPr>
        <w:t xml:space="preserve">In other words, are the results robust across different subsets that substantively could yield different results? </w:t>
      </w:r>
      <w:r w:rsidRPr="009159AB">
        <w:rPr>
          <w:rFonts w:ascii="Times New Roman" w:hAnsi="Times New Roman" w:cs="Times New Roman"/>
          <w:sz w:val="24"/>
          <w:szCs w:val="24"/>
        </w:rPr>
        <w:t>These questions will be answered with random and mixed-effects meta-analytic models</w:t>
      </w:r>
      <w:r w:rsidR="003800A3" w:rsidRPr="009159AB">
        <w:rPr>
          <w:rFonts w:ascii="Times New Roman" w:hAnsi="Times New Roman" w:cs="Times New Roman"/>
          <w:sz w:val="24"/>
          <w:szCs w:val="24"/>
        </w:rPr>
        <w:t xml:space="preserve"> applied to </w:t>
      </w:r>
      <w:r w:rsidRPr="009159AB">
        <w:rPr>
          <w:rFonts w:ascii="Times New Roman" w:hAnsi="Times New Roman" w:cs="Times New Roman"/>
          <w:sz w:val="24"/>
          <w:szCs w:val="24"/>
        </w:rPr>
        <w:t>120 studies.</w:t>
      </w:r>
    </w:p>
    <w:p w14:paraId="44AB9060" w14:textId="77777777" w:rsidR="00E76D2C" w:rsidRPr="009159AB" w:rsidRDefault="00731737" w:rsidP="00C30555">
      <w:pPr>
        <w:spacing w:after="0" w:line="480" w:lineRule="auto"/>
        <w:jc w:val="center"/>
        <w:rPr>
          <w:rFonts w:ascii="Times New Roman" w:hAnsi="Times New Roman" w:cs="Times New Roman"/>
          <w:b/>
          <w:sz w:val="24"/>
          <w:szCs w:val="24"/>
        </w:rPr>
      </w:pPr>
      <w:r w:rsidRPr="009159AB">
        <w:rPr>
          <w:rFonts w:ascii="Times New Roman" w:hAnsi="Times New Roman" w:cs="Times New Roman"/>
          <w:b/>
          <w:sz w:val="24"/>
          <w:szCs w:val="24"/>
        </w:rPr>
        <w:t>Method</w:t>
      </w:r>
    </w:p>
    <w:p w14:paraId="04CE9183" w14:textId="77777777" w:rsidR="00E76D2C" w:rsidRPr="009159AB" w:rsidRDefault="0086030D" w:rsidP="00C30555">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Study inclusion criteria</w:t>
      </w:r>
      <w:r w:rsidR="00731737" w:rsidRPr="009159AB">
        <w:rPr>
          <w:rFonts w:ascii="Times New Roman" w:hAnsi="Times New Roman" w:cs="Times New Roman"/>
          <w:b/>
          <w:sz w:val="24"/>
          <w:szCs w:val="24"/>
        </w:rPr>
        <w:t xml:space="preserve"> </w:t>
      </w:r>
    </w:p>
    <w:p w14:paraId="03B111E1" w14:textId="0CC73B86" w:rsidR="00F961BE" w:rsidRPr="009159AB" w:rsidRDefault="006D3CB4" w:rsidP="00AD1764">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First, </w:t>
      </w:r>
      <w:r w:rsidR="00AD1764" w:rsidRPr="009159AB">
        <w:rPr>
          <w:rFonts w:ascii="Times New Roman" w:hAnsi="Times New Roman" w:cs="Times New Roman"/>
          <w:sz w:val="24"/>
          <w:szCs w:val="24"/>
        </w:rPr>
        <w:t xml:space="preserve">experiments were required to have a factor that manipulated number of virtual ball tosses obtained by the participants. For this ostracism factor we only considered the condition in which participants were ostracized by all other participants and the condition in which participants were equally included by all other players. Studies that used other (between-subjects) factors alongside the ostracism factor were included as well. Limiting the study designs included is presumed to decrease variability due to design characteristics, which increases power for moderator analyses. Note that we collapsed effect sizes across irrelevant factors if primary authors expressed no expectations concerning the potential moderating effect of that crossed factor (i.e., non-moderating factors). Moreover, continuous variables that were dichotomized </w:t>
      </w:r>
      <w:r w:rsidR="00B86564" w:rsidRPr="009159AB">
        <w:rPr>
          <w:rFonts w:ascii="Times New Roman" w:hAnsi="Times New Roman" w:cs="Times New Roman"/>
          <w:sz w:val="24"/>
          <w:szCs w:val="24"/>
        </w:rPr>
        <w:t xml:space="preserve">into factorial levels </w:t>
      </w:r>
      <w:r w:rsidR="00AD1764" w:rsidRPr="009159AB">
        <w:rPr>
          <w:rFonts w:ascii="Times New Roman" w:hAnsi="Times New Roman" w:cs="Times New Roman"/>
          <w:sz w:val="24"/>
          <w:szCs w:val="24"/>
        </w:rPr>
        <w:t xml:space="preserve">were also collapsed due to the many problems </w:t>
      </w:r>
      <w:r w:rsidR="00AD1764" w:rsidRPr="009159AB">
        <w:rPr>
          <w:rFonts w:ascii="Times New Roman" w:hAnsi="Times New Roman" w:cs="Times New Roman"/>
          <w:sz w:val="24"/>
          <w:szCs w:val="24"/>
        </w:rPr>
        <w:lastRenderedPageBreak/>
        <w:t>dichotomization can cause (e.g., underestimation of effect size, spurious effects; see</w:t>
      </w:r>
      <w:r w:rsidR="00AD1764" w:rsidRPr="009159AB">
        <w:rPr>
          <w:rFonts w:ascii="Times New Roman" w:hAnsi="Times New Roman" w:cs="Times New Roman"/>
          <w:noProof/>
          <w:sz w:val="24"/>
          <w:szCs w:val="24"/>
        </w:rPr>
        <w:t xml:space="preserve"> Hunter &amp; Schmidt, 1990; MacCallum, Zhang, Preacher, &amp; Rucker, 2002)</w:t>
      </w:r>
      <w:r w:rsidR="00AD1764" w:rsidRPr="009159AB">
        <w:rPr>
          <w:rFonts w:ascii="Times New Roman" w:hAnsi="Times New Roman" w:cs="Times New Roman"/>
          <w:sz w:val="24"/>
          <w:szCs w:val="24"/>
        </w:rPr>
        <w:t xml:space="preserve">. For example, when participants were grouped into high- and low neuroticism groups based on a continuous measure of neuroticism </w:t>
      </w:r>
      <w:r w:rsidR="00AD1764" w:rsidRPr="009159AB">
        <w:rPr>
          <w:rFonts w:ascii="Times New Roman" w:hAnsi="Times New Roman" w:cs="Times New Roman"/>
          <w:noProof/>
          <w:sz w:val="24"/>
          <w:szCs w:val="24"/>
        </w:rPr>
        <w:t>(Boyes, &amp; French, 2009)</w:t>
      </w:r>
      <w:r w:rsidR="00AD1764" w:rsidRPr="009159AB">
        <w:rPr>
          <w:rFonts w:ascii="Times New Roman" w:hAnsi="Times New Roman" w:cs="Times New Roman"/>
          <w:sz w:val="24"/>
          <w:szCs w:val="24"/>
        </w:rPr>
        <w:t>, we used pooled means and standard deviations across these two groups, reducing the design to an ostracism/inclusion design.</w:t>
      </w:r>
    </w:p>
    <w:p w14:paraId="3B079C8F" w14:textId="77777777" w:rsidR="0086030D" w:rsidRPr="009159AB" w:rsidRDefault="006D3CB4" w:rsidP="001D140B">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Second, </w:t>
      </w:r>
      <w:r w:rsidR="00AD1764" w:rsidRPr="009159AB">
        <w:rPr>
          <w:rFonts w:ascii="Times New Roman" w:hAnsi="Times New Roman" w:cs="Times New Roman"/>
          <w:sz w:val="24"/>
          <w:szCs w:val="24"/>
        </w:rPr>
        <w:t xml:space="preserve">we only considered experiments that incorporated a between-subjects design with random assignment. Within-subject designs were excluded, because most within-subjects designs regard high-dimensional neurophysiological measurements such as fMRI that are beyond the scope of this meta-analysis (see Cacioppo et al., 2013). Also, meta-analyses of effects of within-subjects designs require the correlations between measures in primary studies, and we did not expect these to be reliably reported in the papers. </w:t>
      </w:r>
    </w:p>
    <w:p w14:paraId="2E0E0027" w14:textId="1F8E05B6" w:rsidR="00F961BE" w:rsidRPr="009159AB" w:rsidRDefault="00731737" w:rsidP="00114AA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 Reasons for these inclusion criteria are threefold. </w:t>
      </w:r>
      <w:r w:rsidR="005F2763" w:rsidRPr="009159AB">
        <w:rPr>
          <w:rFonts w:ascii="Times New Roman" w:hAnsi="Times New Roman" w:cs="Times New Roman"/>
          <w:sz w:val="24"/>
          <w:szCs w:val="24"/>
        </w:rPr>
        <w:t>(1)</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Most </w:t>
      </w:r>
      <w:r w:rsidR="0004634D" w:rsidRPr="009159AB">
        <w:rPr>
          <w:rFonts w:ascii="Times New Roman" w:hAnsi="Times New Roman" w:cs="Times New Roman"/>
          <w:sz w:val="24"/>
          <w:szCs w:val="24"/>
        </w:rPr>
        <w:t xml:space="preserve">Cyberball experiments take place in such a format, making it </w:t>
      </w:r>
      <w:r w:rsidR="003800A3" w:rsidRPr="009159AB">
        <w:rPr>
          <w:rFonts w:ascii="Times New Roman" w:hAnsi="Times New Roman" w:cs="Times New Roman"/>
          <w:sz w:val="24"/>
          <w:szCs w:val="24"/>
        </w:rPr>
        <w:t xml:space="preserve">an </w:t>
      </w:r>
      <w:r w:rsidR="0004634D" w:rsidRPr="009159AB">
        <w:rPr>
          <w:rFonts w:ascii="Times New Roman" w:hAnsi="Times New Roman" w:cs="Times New Roman"/>
          <w:sz w:val="24"/>
          <w:szCs w:val="24"/>
        </w:rPr>
        <w:t>encompassing criteri</w:t>
      </w:r>
      <w:r w:rsidR="003800A3" w:rsidRPr="009159AB">
        <w:rPr>
          <w:rFonts w:ascii="Times New Roman" w:hAnsi="Times New Roman" w:cs="Times New Roman"/>
          <w:sz w:val="24"/>
          <w:szCs w:val="24"/>
        </w:rPr>
        <w:t>on</w:t>
      </w:r>
      <w:r w:rsidR="0004634D" w:rsidRPr="009159AB">
        <w:rPr>
          <w:rFonts w:ascii="Times New Roman" w:hAnsi="Times New Roman" w:cs="Times New Roman"/>
          <w:sz w:val="24"/>
          <w:szCs w:val="24"/>
        </w:rPr>
        <w:t xml:space="preserve"> for the purposes of this meta-analysis.</w:t>
      </w:r>
      <w:r w:rsidR="0072322F" w:rsidRPr="009159AB">
        <w:rPr>
          <w:rFonts w:ascii="Times New Roman" w:hAnsi="Times New Roman" w:cs="Times New Roman"/>
          <w:sz w:val="24"/>
          <w:szCs w:val="24"/>
        </w:rPr>
        <w:t xml:space="preserve"> (2)</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The </w:t>
      </w:r>
      <w:r w:rsidR="003800A3" w:rsidRPr="009159AB">
        <w:rPr>
          <w:rFonts w:ascii="Times New Roman" w:hAnsi="Times New Roman" w:cs="Times New Roman"/>
          <w:sz w:val="24"/>
          <w:szCs w:val="24"/>
        </w:rPr>
        <w:t>choice to limit the meta-analysis to</w:t>
      </w:r>
      <w:r w:rsidRPr="009159AB">
        <w:rPr>
          <w:rFonts w:ascii="Times New Roman" w:hAnsi="Times New Roman" w:cs="Times New Roman"/>
          <w:sz w:val="24"/>
          <w:szCs w:val="24"/>
        </w:rPr>
        <w:t xml:space="preserve"> between-subject designs rendered computational aspects </w:t>
      </w:r>
      <w:r w:rsidR="001D140B" w:rsidRPr="009159AB">
        <w:rPr>
          <w:rFonts w:ascii="Times New Roman" w:hAnsi="Times New Roman" w:cs="Times New Roman"/>
          <w:sz w:val="24"/>
          <w:szCs w:val="24"/>
        </w:rPr>
        <w:t>more feasible based on reported statistics in papers</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(3) These </w:t>
      </w:r>
      <w:r w:rsidR="0004634D" w:rsidRPr="009159AB">
        <w:rPr>
          <w:rFonts w:ascii="Times New Roman" w:hAnsi="Times New Roman" w:cs="Times New Roman"/>
          <w:sz w:val="24"/>
          <w:szCs w:val="24"/>
        </w:rPr>
        <w:t xml:space="preserve">criteria </w:t>
      </w:r>
      <w:r w:rsidR="00B86564" w:rsidRPr="009159AB">
        <w:rPr>
          <w:rFonts w:ascii="Times New Roman" w:hAnsi="Times New Roman" w:cs="Times New Roman"/>
          <w:sz w:val="24"/>
          <w:szCs w:val="24"/>
        </w:rPr>
        <w:t xml:space="preserve">guarantee a minimum standard of experimental rigor, which eliminates the need for </w:t>
      </w:r>
      <w:r w:rsidR="0004634D" w:rsidRPr="009159AB">
        <w:rPr>
          <w:rFonts w:ascii="Times New Roman" w:hAnsi="Times New Roman" w:cs="Times New Roman"/>
          <w:sz w:val="24"/>
          <w:szCs w:val="24"/>
        </w:rPr>
        <w:t>subjective quality assessment</w:t>
      </w:r>
      <w:r w:rsidR="00ED4442" w:rsidRPr="009159AB">
        <w:rPr>
          <w:rFonts w:ascii="Times New Roman" w:hAnsi="Times New Roman" w:cs="Times New Roman"/>
          <w:sz w:val="24"/>
          <w:szCs w:val="24"/>
        </w:rPr>
        <w:t>s</w:t>
      </w:r>
      <w:r w:rsidR="0004634D" w:rsidRPr="009159AB">
        <w:rPr>
          <w:rFonts w:ascii="Times New Roman" w:hAnsi="Times New Roman" w:cs="Times New Roman"/>
          <w:sz w:val="24"/>
          <w:szCs w:val="24"/>
        </w:rPr>
        <w:t xml:space="preserve"> </w:t>
      </w:r>
      <w:r w:rsidR="003800A3" w:rsidRPr="009159AB">
        <w:rPr>
          <w:rFonts w:ascii="Times New Roman" w:hAnsi="Times New Roman" w:cs="Times New Roman"/>
          <w:sz w:val="24"/>
          <w:szCs w:val="24"/>
        </w:rPr>
        <w:t xml:space="preserve">of </w:t>
      </w:r>
      <w:r w:rsidR="0004634D" w:rsidRPr="009159AB">
        <w:rPr>
          <w:rFonts w:ascii="Times New Roman" w:hAnsi="Times New Roman" w:cs="Times New Roman"/>
          <w:sz w:val="24"/>
          <w:szCs w:val="24"/>
        </w:rPr>
        <w:t>individual studies</w:t>
      </w:r>
      <w:r w:rsidR="001D140B" w:rsidRPr="009159AB">
        <w:rPr>
          <w:rFonts w:ascii="Times New Roman" w:hAnsi="Times New Roman" w:cs="Times New Roman"/>
          <w:sz w:val="24"/>
          <w:szCs w:val="24"/>
        </w:rPr>
        <w:t xml:space="preserve">. </w:t>
      </w:r>
      <w:r w:rsidRPr="009159AB">
        <w:rPr>
          <w:rFonts w:ascii="Times New Roman" w:hAnsi="Times New Roman" w:cs="Times New Roman"/>
          <w:sz w:val="24"/>
          <w:szCs w:val="24"/>
        </w:rPr>
        <w:t>For the dependent measures the criterion was that they were (expected to be) affected by the ostracism manipulation</w:t>
      </w:r>
      <w:r w:rsidR="001D140B" w:rsidRPr="009159AB">
        <w:rPr>
          <w:rFonts w:ascii="Times New Roman" w:hAnsi="Times New Roman" w:cs="Times New Roman"/>
          <w:sz w:val="24"/>
          <w:szCs w:val="24"/>
        </w:rPr>
        <w:t>. We considered the measure</w:t>
      </w:r>
      <w:r w:rsidR="00C170B6" w:rsidRPr="009159AB">
        <w:rPr>
          <w:rFonts w:ascii="Times New Roman" w:hAnsi="Times New Roman" w:cs="Times New Roman"/>
          <w:sz w:val="24"/>
          <w:szCs w:val="24"/>
        </w:rPr>
        <w:t>s</w:t>
      </w:r>
      <w:r w:rsidR="001D140B" w:rsidRPr="009159AB">
        <w:rPr>
          <w:rFonts w:ascii="Times New Roman" w:hAnsi="Times New Roman" w:cs="Times New Roman"/>
          <w:sz w:val="24"/>
          <w:szCs w:val="24"/>
        </w:rPr>
        <w:t xml:space="preserve"> that immediately followed the manipulation (first measure) </w:t>
      </w:r>
      <w:r w:rsidR="00C170B6" w:rsidRPr="009159AB">
        <w:rPr>
          <w:rFonts w:ascii="Times New Roman" w:hAnsi="Times New Roman" w:cs="Times New Roman"/>
          <w:sz w:val="24"/>
          <w:szCs w:val="24"/>
        </w:rPr>
        <w:t>and the measure</w:t>
      </w:r>
      <w:r w:rsidR="001D140B" w:rsidRPr="009159AB">
        <w:rPr>
          <w:rFonts w:ascii="Times New Roman" w:hAnsi="Times New Roman" w:cs="Times New Roman"/>
          <w:sz w:val="24"/>
          <w:szCs w:val="24"/>
        </w:rPr>
        <w:t xml:space="preserve"> </w:t>
      </w:r>
      <w:r w:rsidR="00C170B6" w:rsidRPr="009159AB">
        <w:rPr>
          <w:rFonts w:ascii="Times New Roman" w:hAnsi="Times New Roman" w:cs="Times New Roman"/>
          <w:sz w:val="24"/>
          <w:szCs w:val="24"/>
        </w:rPr>
        <w:t xml:space="preserve">at </w:t>
      </w:r>
      <w:r w:rsidR="001D140B" w:rsidRPr="009159AB">
        <w:rPr>
          <w:rFonts w:ascii="Times New Roman" w:hAnsi="Times New Roman" w:cs="Times New Roman"/>
          <w:sz w:val="24"/>
          <w:szCs w:val="24"/>
        </w:rPr>
        <w:t>the end of the study (last measure),</w:t>
      </w:r>
      <w:r w:rsidR="00ED4442" w:rsidRPr="009159AB">
        <w:rPr>
          <w:rFonts w:ascii="Times New Roman" w:hAnsi="Times New Roman" w:cs="Times New Roman"/>
          <w:sz w:val="24"/>
          <w:szCs w:val="24"/>
        </w:rPr>
        <w:t xml:space="preserve"> while</w:t>
      </w:r>
      <w:r w:rsidR="001D140B" w:rsidRPr="009159AB">
        <w:rPr>
          <w:rFonts w:ascii="Times New Roman" w:hAnsi="Times New Roman" w:cs="Times New Roman"/>
          <w:sz w:val="24"/>
          <w:szCs w:val="24"/>
        </w:rPr>
        <w:t xml:space="preserve"> excluding manipulation checks in this assessment.</w:t>
      </w:r>
    </w:p>
    <w:p w14:paraId="6A28A8B7" w14:textId="77777777" w:rsidR="007B79EA" w:rsidRPr="009159AB" w:rsidRDefault="00E91FED" w:rsidP="00C30555">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Literature search</w:t>
      </w:r>
      <w:r w:rsidR="00731737" w:rsidRPr="009159AB">
        <w:rPr>
          <w:rFonts w:ascii="Times New Roman" w:hAnsi="Times New Roman" w:cs="Times New Roman"/>
          <w:b/>
          <w:sz w:val="24"/>
          <w:szCs w:val="24"/>
        </w:rPr>
        <w:t xml:space="preserve"> </w:t>
      </w:r>
    </w:p>
    <w:p w14:paraId="34DD5870" w14:textId="637876D4" w:rsidR="00E76D2C" w:rsidRPr="009159AB" w:rsidRDefault="00731737" w:rsidP="00D060BE">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To have a</w:t>
      </w:r>
      <w:r w:rsidR="003800A3" w:rsidRPr="009159AB">
        <w:rPr>
          <w:rFonts w:ascii="Times New Roman" w:hAnsi="Times New Roman" w:cs="Times New Roman"/>
          <w:sz w:val="24"/>
          <w:szCs w:val="24"/>
        </w:rPr>
        <w:t xml:space="preserve"> comprehensive </w:t>
      </w:r>
      <w:r w:rsidRPr="009159AB">
        <w:rPr>
          <w:rFonts w:ascii="Times New Roman" w:hAnsi="Times New Roman" w:cs="Times New Roman"/>
          <w:sz w:val="24"/>
          <w:szCs w:val="24"/>
        </w:rPr>
        <w:t>meta-analysis of Cyberball studies,</w:t>
      </w:r>
      <w:r w:rsidR="00421DF3" w:rsidRPr="009159AB">
        <w:rPr>
          <w:rFonts w:ascii="Times New Roman" w:hAnsi="Times New Roman" w:cs="Times New Roman"/>
          <w:sz w:val="24"/>
          <w:szCs w:val="24"/>
        </w:rPr>
        <w:t xml:space="preserve"> we used</w:t>
      </w:r>
      <w:r w:rsidRPr="009159AB">
        <w:rPr>
          <w:rFonts w:ascii="Times New Roman" w:hAnsi="Times New Roman" w:cs="Times New Roman"/>
          <w:sz w:val="24"/>
          <w:szCs w:val="24"/>
        </w:rPr>
        <w:t xml:space="preserve"> seven search strategies in the period of November 2012 through April 2013. These search strategies included database searches, a call for data,</w:t>
      </w:r>
      <w:r w:rsidR="00114AA5"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cross-reference with </w:t>
      </w:r>
      <w:r w:rsidR="007B79EA" w:rsidRPr="009159AB">
        <w:rPr>
          <w:rFonts w:ascii="Times New Roman" w:hAnsi="Times New Roman" w:cs="Times New Roman"/>
          <w:sz w:val="24"/>
          <w:szCs w:val="24"/>
        </w:rPr>
        <w:t>Kip Williams’</w:t>
      </w:r>
      <w:r w:rsidR="00A04365" w:rsidRPr="009159AB">
        <w:rPr>
          <w:rFonts w:ascii="Times New Roman" w:hAnsi="Times New Roman" w:cs="Times New Roman"/>
          <w:sz w:val="24"/>
          <w:szCs w:val="24"/>
        </w:rPr>
        <w:t>s</w:t>
      </w:r>
      <w:r w:rsidR="007B79EA" w:rsidRPr="009159AB">
        <w:rPr>
          <w:rFonts w:ascii="Times New Roman" w:hAnsi="Times New Roman" w:cs="Times New Roman"/>
          <w:sz w:val="24"/>
          <w:szCs w:val="24"/>
        </w:rPr>
        <w:t xml:space="preserve"> </w:t>
      </w:r>
      <w:r w:rsidR="00E42605" w:rsidRPr="009159AB">
        <w:rPr>
          <w:rFonts w:ascii="Times New Roman" w:hAnsi="Times New Roman" w:cs="Times New Roman"/>
          <w:sz w:val="24"/>
          <w:szCs w:val="24"/>
        </w:rPr>
        <w:t xml:space="preserve">online </w:t>
      </w:r>
      <w:r w:rsidRPr="009159AB">
        <w:rPr>
          <w:rFonts w:ascii="Times New Roman" w:hAnsi="Times New Roman" w:cs="Times New Roman"/>
          <w:sz w:val="24"/>
          <w:szCs w:val="24"/>
        </w:rPr>
        <w:t xml:space="preserve">list of </w:t>
      </w:r>
      <w:r w:rsidRPr="009159AB">
        <w:rPr>
          <w:rFonts w:ascii="Times New Roman" w:hAnsi="Times New Roman" w:cs="Times New Roman"/>
          <w:sz w:val="24"/>
          <w:szCs w:val="24"/>
        </w:rPr>
        <w:lastRenderedPageBreak/>
        <w:t>Cyberball studies</w:t>
      </w:r>
      <w:r w:rsidR="00D060BE" w:rsidRPr="009159AB">
        <w:rPr>
          <w:rFonts w:ascii="Times New Roman" w:hAnsi="Times New Roman" w:cs="Times New Roman"/>
          <w:sz w:val="24"/>
          <w:szCs w:val="24"/>
        </w:rPr>
        <w:t>,</w:t>
      </w:r>
      <w:r w:rsidRPr="009159AB">
        <w:rPr>
          <w:rFonts w:ascii="Times New Roman" w:hAnsi="Times New Roman" w:cs="Times New Roman"/>
          <w:sz w:val="24"/>
          <w:szCs w:val="24"/>
        </w:rPr>
        <w:t xml:space="preserve"> Google Scholar alerts, citation records, SPSP conference abstracts</w:t>
      </w:r>
      <w:r w:rsidR="00421DF3" w:rsidRPr="009159AB">
        <w:rPr>
          <w:rFonts w:ascii="Times New Roman" w:hAnsi="Times New Roman" w:cs="Times New Roman"/>
          <w:sz w:val="24"/>
          <w:szCs w:val="24"/>
        </w:rPr>
        <w:t xml:space="preserve">, </w:t>
      </w:r>
      <w:r w:rsidRPr="009159AB">
        <w:rPr>
          <w:rFonts w:ascii="Times New Roman" w:hAnsi="Times New Roman" w:cs="Times New Roman"/>
          <w:sz w:val="24"/>
          <w:szCs w:val="24"/>
        </w:rPr>
        <w:t>and personal communication</w:t>
      </w:r>
      <w:r w:rsidR="008D7D3D"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p>
    <w:p w14:paraId="2A968001" w14:textId="5EF3A4A5" w:rsidR="00E76D2C" w:rsidRPr="009159AB" w:rsidRDefault="00731737" w:rsidP="00C30555">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ab/>
        <w:t>The databases searched included Web of Knowledge, PubMed, ScienceDirect and Worldcat</w:t>
      </w:r>
      <w:r w:rsidR="009E05F5" w:rsidRPr="009159AB">
        <w:rPr>
          <w:rFonts w:ascii="Times New Roman" w:hAnsi="Times New Roman" w:cs="Times New Roman"/>
          <w:sz w:val="24"/>
          <w:szCs w:val="24"/>
        </w:rPr>
        <w:t xml:space="preserve"> using </w:t>
      </w:r>
      <w:r w:rsidR="008D7D3D" w:rsidRPr="009159AB">
        <w:rPr>
          <w:rFonts w:ascii="Times New Roman" w:hAnsi="Times New Roman" w:cs="Times New Roman"/>
          <w:sz w:val="24"/>
          <w:szCs w:val="24"/>
        </w:rPr>
        <w:t xml:space="preserve">all </w:t>
      </w:r>
      <w:r w:rsidR="009E05F5" w:rsidRPr="009159AB">
        <w:rPr>
          <w:rFonts w:ascii="Times New Roman" w:hAnsi="Times New Roman" w:cs="Times New Roman"/>
          <w:sz w:val="24"/>
          <w:szCs w:val="24"/>
        </w:rPr>
        <w:t xml:space="preserve">sources from </w:t>
      </w:r>
      <w:r w:rsidR="008D7D3D" w:rsidRPr="009159AB">
        <w:rPr>
          <w:rFonts w:ascii="Times New Roman" w:hAnsi="Times New Roman" w:cs="Times New Roman"/>
          <w:sz w:val="24"/>
          <w:szCs w:val="24"/>
        </w:rPr>
        <w:t xml:space="preserve">the </w:t>
      </w:r>
      <w:r w:rsidR="009E05F5" w:rsidRPr="009159AB">
        <w:rPr>
          <w:rFonts w:ascii="Times New Roman" w:hAnsi="Times New Roman" w:cs="Times New Roman"/>
          <w:sz w:val="24"/>
          <w:szCs w:val="24"/>
        </w:rPr>
        <w:t>Tilburg University</w:t>
      </w:r>
      <w:r w:rsidR="008D7D3D" w:rsidRPr="009159AB">
        <w:rPr>
          <w:rFonts w:ascii="Times New Roman" w:hAnsi="Times New Roman" w:cs="Times New Roman"/>
          <w:sz w:val="24"/>
          <w:szCs w:val="24"/>
        </w:rPr>
        <w:t xml:space="preserve"> library</w:t>
      </w:r>
      <w:r w:rsidRPr="009159AB">
        <w:rPr>
          <w:rFonts w:ascii="Times New Roman" w:hAnsi="Times New Roman" w:cs="Times New Roman"/>
          <w:sz w:val="24"/>
          <w:szCs w:val="24"/>
        </w:rPr>
        <w:t xml:space="preserve">. The first three cover only published articles, whereas Worldcat also covers </w:t>
      </w:r>
      <w:r w:rsidR="009E05F5" w:rsidRPr="009159AB">
        <w:rPr>
          <w:rFonts w:ascii="Times New Roman" w:hAnsi="Times New Roman" w:cs="Times New Roman"/>
          <w:sz w:val="24"/>
          <w:szCs w:val="24"/>
        </w:rPr>
        <w:t xml:space="preserve">books and </w:t>
      </w:r>
      <w:r w:rsidRPr="009159AB">
        <w:rPr>
          <w:rFonts w:ascii="Times New Roman" w:hAnsi="Times New Roman" w:cs="Times New Roman"/>
          <w:sz w:val="24"/>
          <w:szCs w:val="24"/>
        </w:rPr>
        <w:t>dissertations</w:t>
      </w:r>
      <w:r w:rsidR="009E05F5" w:rsidRPr="009159AB">
        <w:rPr>
          <w:rFonts w:ascii="Times New Roman" w:hAnsi="Times New Roman" w:cs="Times New Roman"/>
          <w:sz w:val="24"/>
          <w:szCs w:val="24"/>
        </w:rPr>
        <w:t xml:space="preserve"> as well as the PsycINFO database</w:t>
      </w:r>
      <w:r w:rsidRPr="009159AB">
        <w:rPr>
          <w:rFonts w:ascii="Times New Roman" w:hAnsi="Times New Roman" w:cs="Times New Roman"/>
          <w:sz w:val="24"/>
          <w:szCs w:val="24"/>
        </w:rPr>
        <w:t xml:space="preserve">. All these databases were searched with the keywords </w:t>
      </w:r>
      <w:r w:rsidRPr="009159AB">
        <w:rPr>
          <w:rFonts w:ascii="Times New Roman" w:hAnsi="Times New Roman" w:cs="Times New Roman"/>
          <w:i/>
          <w:sz w:val="24"/>
          <w:szCs w:val="24"/>
        </w:rPr>
        <w:t>cyberball</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ball-tossing</w:t>
      </w:r>
      <w:r w:rsidRPr="009159AB">
        <w:rPr>
          <w:rFonts w:ascii="Times New Roman" w:hAnsi="Times New Roman" w:cs="Times New Roman"/>
          <w:sz w:val="24"/>
          <w:szCs w:val="24"/>
        </w:rPr>
        <w:t xml:space="preserve"> and </w:t>
      </w:r>
      <w:r w:rsidRPr="009159AB">
        <w:rPr>
          <w:rFonts w:ascii="Times New Roman" w:hAnsi="Times New Roman" w:cs="Times New Roman"/>
          <w:i/>
          <w:sz w:val="24"/>
          <w:szCs w:val="24"/>
        </w:rPr>
        <w:t>ball AND ostraci*</w:t>
      </w:r>
      <w:r w:rsidRPr="009159AB">
        <w:rPr>
          <w:rFonts w:ascii="Times New Roman" w:hAnsi="Times New Roman" w:cs="Times New Roman"/>
          <w:sz w:val="24"/>
          <w:szCs w:val="24"/>
        </w:rPr>
        <w:t>. Web of Knowledge was the first database searched. For this database, an additional search term (i.e.</w:t>
      </w:r>
      <w:r w:rsidR="00AD3D33"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ball AND exclu*</w:t>
      </w:r>
      <w:r w:rsidRPr="009159AB">
        <w:rPr>
          <w:rFonts w:ascii="Times New Roman" w:hAnsi="Times New Roman" w:cs="Times New Roman"/>
          <w:sz w:val="24"/>
          <w:szCs w:val="24"/>
        </w:rPr>
        <w:t>) was used, but this yielded zero relevant hits on a total of 501 hits. Across all these searches, results included 1927 hits of which 109 were saved for coding. Within Web of Knowledge,</w:t>
      </w:r>
      <w:r w:rsidR="00111F5F" w:rsidRPr="009159AB">
        <w:rPr>
          <w:rFonts w:ascii="Times New Roman" w:hAnsi="Times New Roman" w:cs="Times New Roman"/>
          <w:sz w:val="24"/>
          <w:szCs w:val="24"/>
        </w:rPr>
        <w:t xml:space="preserve"> we looked through all</w:t>
      </w:r>
      <w:r w:rsidRPr="009159AB">
        <w:rPr>
          <w:rFonts w:ascii="Times New Roman" w:hAnsi="Times New Roman" w:cs="Times New Roman"/>
          <w:sz w:val="24"/>
          <w:szCs w:val="24"/>
        </w:rPr>
        <w:t xml:space="preserve"> citation records of the seminal papers by </w:t>
      </w:r>
      <w:r w:rsidRPr="009159AB">
        <w:rPr>
          <w:rFonts w:ascii="Times New Roman" w:hAnsi="Times New Roman" w:cs="Times New Roman"/>
          <w:noProof/>
          <w:sz w:val="24"/>
          <w:szCs w:val="24"/>
        </w:rPr>
        <w:t xml:space="preserve">Williams </w:t>
      </w:r>
      <w:r w:rsidR="00182055" w:rsidRPr="009159AB">
        <w:rPr>
          <w:rFonts w:ascii="Times New Roman" w:hAnsi="Times New Roman" w:cs="Times New Roman"/>
          <w:noProof/>
          <w:sz w:val="24"/>
          <w:szCs w:val="24"/>
        </w:rPr>
        <w:t>et al.</w:t>
      </w:r>
      <w:r w:rsidRPr="009159AB">
        <w:rPr>
          <w:rFonts w:ascii="Times New Roman" w:hAnsi="Times New Roman" w:cs="Times New Roman"/>
          <w:noProof/>
          <w:sz w:val="24"/>
          <w:szCs w:val="24"/>
        </w:rPr>
        <w:t xml:space="preserve"> (2000); Williams and Jarvis (2006)</w:t>
      </w:r>
      <w:r w:rsidRPr="009159AB">
        <w:rPr>
          <w:rFonts w:ascii="Times New Roman" w:hAnsi="Times New Roman" w:cs="Times New Roman"/>
          <w:sz w:val="24"/>
          <w:szCs w:val="24"/>
        </w:rPr>
        <w:t>. These papers were cited 332 times (as of 5</w:t>
      </w:r>
      <w:r w:rsidRPr="009159AB">
        <w:rPr>
          <w:rFonts w:ascii="Times New Roman" w:hAnsi="Times New Roman" w:cs="Times New Roman"/>
          <w:sz w:val="24"/>
          <w:szCs w:val="24"/>
          <w:vertAlign w:val="superscript"/>
        </w:rPr>
        <w:t>th</w:t>
      </w:r>
      <w:r w:rsidRPr="009159AB">
        <w:rPr>
          <w:rFonts w:ascii="Times New Roman" w:hAnsi="Times New Roman" w:cs="Times New Roman"/>
          <w:sz w:val="24"/>
          <w:szCs w:val="24"/>
        </w:rPr>
        <w:t xml:space="preserve"> of November, 2012), of which 43 papers were saved for coding. </w:t>
      </w:r>
      <w:r w:rsidR="005152EF" w:rsidRPr="009159AB">
        <w:rPr>
          <w:rFonts w:ascii="Times New Roman" w:hAnsi="Times New Roman" w:cs="Times New Roman"/>
          <w:sz w:val="24"/>
          <w:szCs w:val="24"/>
        </w:rPr>
        <w:t xml:space="preserve">The entire </w:t>
      </w:r>
      <w:r w:rsidRPr="009159AB">
        <w:rPr>
          <w:rFonts w:ascii="Times New Roman" w:hAnsi="Times New Roman" w:cs="Times New Roman"/>
          <w:sz w:val="24"/>
          <w:szCs w:val="24"/>
        </w:rPr>
        <w:t xml:space="preserve">literature search </w:t>
      </w:r>
      <w:r w:rsidR="00421DF3" w:rsidRPr="009159AB">
        <w:rPr>
          <w:rFonts w:ascii="Times New Roman" w:hAnsi="Times New Roman" w:cs="Times New Roman"/>
          <w:sz w:val="24"/>
          <w:szCs w:val="24"/>
        </w:rPr>
        <w:t>provided</w:t>
      </w:r>
      <w:r w:rsidRPr="009159AB">
        <w:rPr>
          <w:rFonts w:ascii="Times New Roman" w:hAnsi="Times New Roman" w:cs="Times New Roman"/>
          <w:sz w:val="24"/>
          <w:szCs w:val="24"/>
        </w:rPr>
        <w:t xml:space="preserve"> 2259 </w:t>
      </w:r>
      <w:r w:rsidR="00421DF3" w:rsidRPr="009159AB">
        <w:rPr>
          <w:rFonts w:ascii="Times New Roman" w:hAnsi="Times New Roman" w:cs="Times New Roman"/>
          <w:sz w:val="24"/>
          <w:szCs w:val="24"/>
        </w:rPr>
        <w:t xml:space="preserve">initial </w:t>
      </w:r>
      <w:r w:rsidRPr="009159AB">
        <w:rPr>
          <w:rFonts w:ascii="Times New Roman" w:hAnsi="Times New Roman" w:cs="Times New Roman"/>
          <w:sz w:val="24"/>
          <w:szCs w:val="24"/>
        </w:rPr>
        <w:t>hits</w:t>
      </w:r>
      <w:r w:rsidR="002321C9" w:rsidRPr="009159AB">
        <w:rPr>
          <w:rFonts w:ascii="Times New Roman" w:hAnsi="Times New Roman" w:cs="Times New Roman"/>
          <w:sz w:val="24"/>
          <w:szCs w:val="24"/>
        </w:rPr>
        <w:t xml:space="preserve"> (including possible duplicates across searches)</w:t>
      </w:r>
      <w:r w:rsidRPr="009159AB">
        <w:rPr>
          <w:rFonts w:ascii="Times New Roman" w:hAnsi="Times New Roman" w:cs="Times New Roman"/>
          <w:sz w:val="24"/>
          <w:szCs w:val="24"/>
        </w:rPr>
        <w:t>, of which 152 were selected to be included in the coding.</w:t>
      </w:r>
    </w:p>
    <w:p w14:paraId="6AB96C7E" w14:textId="77777777" w:rsidR="00E76D2C" w:rsidRPr="009159AB" w:rsidRDefault="00731737" w:rsidP="00C30555">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ab/>
        <w:t>The call for data was put on the list</w:t>
      </w:r>
      <w:r w:rsidR="000B73FB" w:rsidRPr="009159AB">
        <w:rPr>
          <w:rFonts w:ascii="Times New Roman" w:hAnsi="Times New Roman" w:cs="Times New Roman"/>
          <w:sz w:val="24"/>
          <w:szCs w:val="24"/>
        </w:rPr>
        <w:t xml:space="preserve"> </w:t>
      </w:r>
      <w:r w:rsidRPr="009159AB">
        <w:rPr>
          <w:rFonts w:ascii="Times New Roman" w:hAnsi="Times New Roman" w:cs="Times New Roman"/>
          <w:sz w:val="24"/>
          <w:szCs w:val="24"/>
        </w:rPr>
        <w:t>serv</w:t>
      </w:r>
      <w:r w:rsidR="000B73FB" w:rsidRPr="009159AB">
        <w:rPr>
          <w:rFonts w:ascii="Times New Roman" w:hAnsi="Times New Roman" w:cs="Times New Roman"/>
          <w:sz w:val="24"/>
          <w:szCs w:val="24"/>
        </w:rPr>
        <w:t>er</w:t>
      </w:r>
      <w:r w:rsidRPr="009159AB">
        <w:rPr>
          <w:rFonts w:ascii="Times New Roman" w:hAnsi="Times New Roman" w:cs="Times New Roman"/>
          <w:sz w:val="24"/>
          <w:szCs w:val="24"/>
        </w:rPr>
        <w:t>s or forums of Society for Personality and Social Psychology (SPSP), European Association of Social Psychology (EASP), and Social Psychology Network (SPN; all on 3rd of December, 2012). This resulted in nine replies, from which three useful studies</w:t>
      </w:r>
      <w:r w:rsidR="00571E31" w:rsidRPr="009159AB">
        <w:rPr>
          <w:rFonts w:ascii="Times New Roman" w:hAnsi="Times New Roman" w:cs="Times New Roman"/>
          <w:sz w:val="24"/>
          <w:szCs w:val="24"/>
        </w:rPr>
        <w:t>, which</w:t>
      </w:r>
      <w:r w:rsidRPr="009159AB">
        <w:rPr>
          <w:rFonts w:ascii="Times New Roman" w:hAnsi="Times New Roman" w:cs="Times New Roman"/>
          <w:sz w:val="24"/>
          <w:szCs w:val="24"/>
        </w:rPr>
        <w:t xml:space="preserve"> were included in the coding procedure.</w:t>
      </w:r>
    </w:p>
    <w:p w14:paraId="66841E93" w14:textId="1F738E04"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Kip Williams keeps a list of Cyberball studies on his website. This list was used to check for extra articles that did not turn up in the initial searches on </w:t>
      </w:r>
      <w:r w:rsidR="004B1D45" w:rsidRPr="009159AB">
        <w:rPr>
          <w:rFonts w:ascii="Times New Roman" w:hAnsi="Times New Roman" w:cs="Times New Roman"/>
          <w:sz w:val="24"/>
          <w:szCs w:val="24"/>
        </w:rPr>
        <w:t xml:space="preserve">November </w:t>
      </w:r>
      <w:r w:rsidRPr="009159AB">
        <w:rPr>
          <w:rFonts w:ascii="Times New Roman" w:hAnsi="Times New Roman" w:cs="Times New Roman"/>
          <w:sz w:val="24"/>
          <w:szCs w:val="24"/>
        </w:rPr>
        <w:t>15</w:t>
      </w:r>
      <w:r w:rsidRPr="009159AB">
        <w:rPr>
          <w:rFonts w:ascii="Times New Roman" w:hAnsi="Times New Roman" w:cs="Times New Roman"/>
          <w:sz w:val="24"/>
          <w:szCs w:val="24"/>
          <w:vertAlign w:val="superscript"/>
        </w:rPr>
        <w:t>th</w:t>
      </w:r>
      <w:r w:rsidR="004B1D45" w:rsidRPr="009159AB">
        <w:rPr>
          <w:rFonts w:ascii="Times New Roman" w:hAnsi="Times New Roman" w:cs="Times New Roman"/>
          <w:sz w:val="24"/>
          <w:szCs w:val="24"/>
        </w:rPr>
        <w:t xml:space="preserve">, </w:t>
      </w:r>
      <w:r w:rsidR="000A5278" w:rsidRPr="009159AB">
        <w:rPr>
          <w:rFonts w:ascii="Times New Roman" w:hAnsi="Times New Roman" w:cs="Times New Roman"/>
          <w:sz w:val="24"/>
          <w:szCs w:val="24"/>
        </w:rPr>
        <w:t>2012</w:t>
      </w:r>
      <w:r w:rsidRPr="009159AB">
        <w:rPr>
          <w:rFonts w:ascii="Times New Roman" w:hAnsi="Times New Roman" w:cs="Times New Roman"/>
          <w:sz w:val="24"/>
          <w:szCs w:val="24"/>
        </w:rPr>
        <w:t>.</w:t>
      </w:r>
      <w:r w:rsidRPr="009159AB">
        <w:rPr>
          <w:rFonts w:ascii="Times New Roman" w:hAnsi="Times New Roman" w:cs="Times New Roman"/>
          <w:sz w:val="24"/>
          <w:szCs w:val="24"/>
          <w:vertAlign w:val="superscript"/>
        </w:rPr>
        <w:t>3</w:t>
      </w:r>
      <w:r w:rsidR="00035B90" w:rsidRPr="009159AB">
        <w:rPr>
          <w:rFonts w:ascii="Times New Roman" w:hAnsi="Times New Roman" w:cs="Times New Roman"/>
          <w:sz w:val="24"/>
          <w:szCs w:val="24"/>
        </w:rPr>
        <w:t xml:space="preserve"> </w:t>
      </w:r>
      <w:r w:rsidRPr="009159AB">
        <w:rPr>
          <w:rFonts w:ascii="Times New Roman" w:hAnsi="Times New Roman" w:cs="Times New Roman"/>
          <w:sz w:val="24"/>
          <w:szCs w:val="24"/>
        </w:rPr>
        <w:t>The list included 93 papers, of which 9 papers were included to be coded.</w:t>
      </w:r>
    </w:p>
    <w:p w14:paraId="7595D074" w14:textId="5CA7EBCD" w:rsidR="00E76D2C" w:rsidRPr="009159AB" w:rsidRDefault="00731737" w:rsidP="00C30555">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ab/>
        <w:t xml:space="preserve">The final searches included Google Scholar alerts, SPSP conference abstracts and personal communication. The Google Scholar alerts were used to keep up to date with new literature. These alerts notify a user when new hits for a search term occur, and were used for </w:t>
      </w:r>
      <w:r w:rsidRPr="009159AB">
        <w:rPr>
          <w:rFonts w:ascii="Times New Roman" w:hAnsi="Times New Roman" w:cs="Times New Roman"/>
          <w:i/>
          <w:sz w:val="24"/>
          <w:szCs w:val="24"/>
        </w:rPr>
        <w:t>cyberball</w:t>
      </w:r>
      <w:r w:rsidRPr="009159AB">
        <w:rPr>
          <w:rFonts w:ascii="Times New Roman" w:hAnsi="Times New Roman" w:cs="Times New Roman"/>
          <w:sz w:val="24"/>
          <w:szCs w:val="24"/>
        </w:rPr>
        <w:t xml:space="preserve"> and </w:t>
      </w:r>
      <w:r w:rsidRPr="009159AB">
        <w:rPr>
          <w:rFonts w:ascii="Times New Roman" w:hAnsi="Times New Roman" w:cs="Times New Roman"/>
          <w:i/>
          <w:sz w:val="24"/>
          <w:szCs w:val="24"/>
        </w:rPr>
        <w:t>ball-tossing</w:t>
      </w:r>
      <w:r w:rsidRPr="009159AB">
        <w:rPr>
          <w:rFonts w:ascii="Times New Roman" w:hAnsi="Times New Roman" w:cs="Times New Roman"/>
          <w:sz w:val="24"/>
          <w:szCs w:val="24"/>
        </w:rPr>
        <w:t xml:space="preserve">, which yielded 85 hits of which 25 were saved for coding. SPSP </w:t>
      </w:r>
      <w:r w:rsidRPr="009159AB">
        <w:rPr>
          <w:rFonts w:ascii="Times New Roman" w:hAnsi="Times New Roman" w:cs="Times New Roman"/>
          <w:sz w:val="24"/>
          <w:szCs w:val="24"/>
        </w:rPr>
        <w:lastRenderedPageBreak/>
        <w:t>conference abstracts from 2006 through 2013 were searched for Cyberball studies. This led to personal communication</w:t>
      </w:r>
      <w:r w:rsidR="0070515C" w:rsidRPr="009159AB">
        <w:rPr>
          <w:rFonts w:ascii="Times New Roman" w:hAnsi="Times New Roman" w:cs="Times New Roman"/>
          <w:sz w:val="24"/>
          <w:szCs w:val="24"/>
        </w:rPr>
        <w:t>s</w:t>
      </w:r>
      <w:r w:rsidRPr="009159AB">
        <w:rPr>
          <w:rFonts w:ascii="Times New Roman" w:hAnsi="Times New Roman" w:cs="Times New Roman"/>
          <w:sz w:val="24"/>
          <w:szCs w:val="24"/>
        </w:rPr>
        <w:t xml:space="preserve"> with the authors of the conference abstracts, leading to</w:t>
      </w:r>
      <w:r w:rsidR="00B42601" w:rsidRPr="009159AB">
        <w:rPr>
          <w:rFonts w:ascii="Times New Roman" w:hAnsi="Times New Roman" w:cs="Times New Roman"/>
          <w:sz w:val="24"/>
          <w:szCs w:val="24"/>
        </w:rPr>
        <w:t xml:space="preserve"> </w:t>
      </w:r>
      <w:r w:rsidRPr="009159AB">
        <w:rPr>
          <w:rFonts w:ascii="Times New Roman" w:hAnsi="Times New Roman" w:cs="Times New Roman"/>
          <w:sz w:val="24"/>
          <w:szCs w:val="24"/>
        </w:rPr>
        <w:t>additional studies. Pooled, the personal communication and the conference abstracts yielded 21 hits</w:t>
      </w:r>
      <w:r w:rsidR="00A93CDF" w:rsidRPr="009159AB">
        <w:rPr>
          <w:rFonts w:ascii="Times New Roman" w:hAnsi="Times New Roman" w:cs="Times New Roman"/>
          <w:sz w:val="24"/>
          <w:szCs w:val="24"/>
        </w:rPr>
        <w:t>,</w:t>
      </w:r>
      <w:r w:rsidRPr="009159AB">
        <w:rPr>
          <w:rFonts w:ascii="Times New Roman" w:hAnsi="Times New Roman" w:cs="Times New Roman"/>
          <w:sz w:val="24"/>
          <w:szCs w:val="24"/>
        </w:rPr>
        <w:t xml:space="preserve"> of which 20 were saved for coding. The seminal paper by Williams </w:t>
      </w:r>
      <w:r w:rsidR="00182055" w:rsidRPr="009159AB">
        <w:rPr>
          <w:rFonts w:ascii="Times New Roman" w:hAnsi="Times New Roman" w:cs="Times New Roman"/>
          <w:sz w:val="24"/>
          <w:szCs w:val="24"/>
        </w:rPr>
        <w:t>et al.</w:t>
      </w:r>
      <w:r w:rsidRPr="009159AB">
        <w:rPr>
          <w:rFonts w:ascii="Times New Roman" w:hAnsi="Times New Roman" w:cs="Times New Roman"/>
          <w:sz w:val="24"/>
          <w:szCs w:val="24"/>
        </w:rPr>
        <w:t xml:space="preserve"> (2000) was added separately. </w:t>
      </w:r>
    </w:p>
    <w:p w14:paraId="0F6AF74B" w14:textId="310E0611" w:rsidR="00E76D2C" w:rsidRPr="009159AB" w:rsidRDefault="00731737" w:rsidP="00C30555">
      <w:pPr>
        <w:spacing w:after="0" w:line="480" w:lineRule="auto"/>
        <w:ind w:firstLine="708"/>
        <w:rPr>
          <w:rFonts w:ascii="Times New Roman" w:hAnsi="Times New Roman" w:cs="Times New Roman"/>
          <w:sz w:val="24"/>
          <w:szCs w:val="24"/>
          <w:vertAlign w:val="superscript"/>
        </w:rPr>
      </w:pPr>
      <w:r w:rsidRPr="009159AB">
        <w:rPr>
          <w:rFonts w:ascii="Times New Roman" w:hAnsi="Times New Roman" w:cs="Times New Roman"/>
          <w:sz w:val="24"/>
          <w:szCs w:val="24"/>
        </w:rPr>
        <w:t xml:space="preserve">In sum, the literature search spanned 2468 hits, resulting in 205 that were saved for coding. During coding, papers were assessed to fit the inclusion criteria. </w:t>
      </w:r>
      <w:r w:rsidR="00871BEA" w:rsidRPr="009159AB">
        <w:rPr>
          <w:rFonts w:ascii="Times New Roman" w:hAnsi="Times New Roman" w:cs="Times New Roman"/>
          <w:sz w:val="24"/>
          <w:szCs w:val="24"/>
        </w:rPr>
        <w:t>Of the 205 papers, 107 papers were excluded for a variety of reasons</w:t>
      </w:r>
      <w:r w:rsidR="0070515C" w:rsidRPr="009159AB">
        <w:rPr>
          <w:rFonts w:ascii="Times New Roman" w:hAnsi="Times New Roman" w:cs="Times New Roman"/>
          <w:sz w:val="24"/>
          <w:szCs w:val="24"/>
        </w:rPr>
        <w:t xml:space="preserve">. Several involved the </w:t>
      </w:r>
      <w:r w:rsidR="00871BEA" w:rsidRPr="009159AB">
        <w:rPr>
          <w:rFonts w:ascii="Times New Roman" w:hAnsi="Times New Roman" w:cs="Times New Roman"/>
          <w:sz w:val="24"/>
          <w:szCs w:val="24"/>
        </w:rPr>
        <w:t>use of a within-subjects design (52 papers)</w:t>
      </w:r>
      <w:r w:rsidR="0070515C" w:rsidRPr="009159AB">
        <w:rPr>
          <w:rFonts w:ascii="Times New Roman" w:hAnsi="Times New Roman" w:cs="Times New Roman"/>
          <w:sz w:val="24"/>
          <w:szCs w:val="24"/>
        </w:rPr>
        <w:t>.</w:t>
      </w:r>
      <w:r w:rsidR="00871BEA" w:rsidRPr="009159AB">
        <w:rPr>
          <w:rFonts w:ascii="Times New Roman" w:hAnsi="Times New Roman" w:cs="Times New Roman"/>
          <w:sz w:val="24"/>
          <w:szCs w:val="24"/>
        </w:rPr>
        <w:t xml:space="preserve"> </w:t>
      </w:r>
      <w:r w:rsidR="0070515C" w:rsidRPr="009159AB">
        <w:rPr>
          <w:rFonts w:ascii="Times New Roman" w:hAnsi="Times New Roman" w:cs="Times New Roman"/>
          <w:sz w:val="24"/>
          <w:szCs w:val="24"/>
        </w:rPr>
        <w:t xml:space="preserve">Some </w:t>
      </w:r>
      <w:r w:rsidR="00871BEA" w:rsidRPr="009159AB">
        <w:rPr>
          <w:rFonts w:ascii="Times New Roman" w:hAnsi="Times New Roman" w:cs="Times New Roman"/>
          <w:sz w:val="24"/>
          <w:szCs w:val="24"/>
        </w:rPr>
        <w:t>papers could not be accessed (5 papers) or could not be included because we did not receive the required data</w:t>
      </w:r>
      <w:r w:rsidR="00A93CDF" w:rsidRPr="009159AB">
        <w:rPr>
          <w:rFonts w:ascii="Times New Roman" w:hAnsi="Times New Roman" w:cs="Times New Roman"/>
          <w:sz w:val="24"/>
          <w:szCs w:val="24"/>
        </w:rPr>
        <w:t xml:space="preserve"> on request</w:t>
      </w:r>
      <w:r w:rsidR="00871BEA" w:rsidRPr="009159AB">
        <w:rPr>
          <w:rFonts w:ascii="Times New Roman" w:hAnsi="Times New Roman" w:cs="Times New Roman"/>
          <w:sz w:val="24"/>
          <w:szCs w:val="24"/>
        </w:rPr>
        <w:t xml:space="preserve"> (7 papers). Some </w:t>
      </w:r>
      <w:r w:rsidR="00A93CDF" w:rsidRPr="009159AB">
        <w:rPr>
          <w:rFonts w:ascii="Times New Roman" w:hAnsi="Times New Roman" w:cs="Times New Roman"/>
          <w:sz w:val="24"/>
          <w:szCs w:val="24"/>
        </w:rPr>
        <w:t>were excluded for other</w:t>
      </w:r>
      <w:r w:rsidR="00871BEA" w:rsidRPr="009159AB">
        <w:rPr>
          <w:rFonts w:ascii="Times New Roman" w:hAnsi="Times New Roman" w:cs="Times New Roman"/>
          <w:sz w:val="24"/>
          <w:szCs w:val="24"/>
        </w:rPr>
        <w:t xml:space="preserve"> reasons</w:t>
      </w:r>
      <w:r w:rsidR="00A93CDF" w:rsidRPr="009159AB">
        <w:rPr>
          <w:rFonts w:ascii="Times New Roman" w:hAnsi="Times New Roman" w:cs="Times New Roman"/>
          <w:sz w:val="24"/>
          <w:szCs w:val="24"/>
        </w:rPr>
        <w:t xml:space="preserve"> </w:t>
      </w:r>
      <w:r w:rsidR="00871BEA" w:rsidRPr="009159AB">
        <w:rPr>
          <w:rFonts w:ascii="Times New Roman" w:hAnsi="Times New Roman" w:cs="Times New Roman"/>
          <w:sz w:val="24"/>
          <w:szCs w:val="24"/>
        </w:rPr>
        <w:t xml:space="preserve">(43 papers), such as not </w:t>
      </w:r>
      <w:r w:rsidR="00A93CDF" w:rsidRPr="009159AB">
        <w:rPr>
          <w:rFonts w:ascii="Times New Roman" w:hAnsi="Times New Roman" w:cs="Times New Roman"/>
          <w:sz w:val="24"/>
          <w:szCs w:val="24"/>
        </w:rPr>
        <w:t xml:space="preserve">involving new data (e.g., </w:t>
      </w:r>
      <w:r w:rsidR="00871BEA" w:rsidRPr="009159AB">
        <w:rPr>
          <w:rFonts w:ascii="Times New Roman" w:hAnsi="Times New Roman" w:cs="Times New Roman"/>
          <w:sz w:val="24"/>
          <w:szCs w:val="24"/>
        </w:rPr>
        <w:t>a dissertation</w:t>
      </w:r>
      <w:r w:rsidR="00A93CDF" w:rsidRPr="009159AB">
        <w:rPr>
          <w:rFonts w:ascii="Times New Roman" w:hAnsi="Times New Roman" w:cs="Times New Roman"/>
          <w:sz w:val="24"/>
          <w:szCs w:val="24"/>
        </w:rPr>
        <w:t xml:space="preserve"> study that was later</w:t>
      </w:r>
      <w:r w:rsidR="00871BEA" w:rsidRPr="009159AB">
        <w:rPr>
          <w:rFonts w:ascii="Times New Roman" w:hAnsi="Times New Roman" w:cs="Times New Roman"/>
          <w:sz w:val="24"/>
          <w:szCs w:val="24"/>
        </w:rPr>
        <w:t xml:space="preserve"> published</w:t>
      </w:r>
      <w:r w:rsidR="00A93CDF" w:rsidRPr="009159AB">
        <w:rPr>
          <w:rFonts w:ascii="Times New Roman" w:hAnsi="Times New Roman" w:cs="Times New Roman"/>
          <w:sz w:val="24"/>
          <w:szCs w:val="24"/>
        </w:rPr>
        <w:t>)</w:t>
      </w:r>
      <w:r w:rsidR="00871BEA" w:rsidRPr="009159AB">
        <w:rPr>
          <w:rFonts w:ascii="Times New Roman" w:hAnsi="Times New Roman" w:cs="Times New Roman"/>
          <w:sz w:val="24"/>
          <w:szCs w:val="24"/>
        </w:rPr>
        <w:t xml:space="preserve">. All included </w:t>
      </w:r>
      <w:r w:rsidRPr="009159AB">
        <w:rPr>
          <w:rFonts w:ascii="Times New Roman" w:hAnsi="Times New Roman" w:cs="Times New Roman"/>
          <w:sz w:val="24"/>
          <w:szCs w:val="24"/>
        </w:rPr>
        <w:t>papers were published between 2000 (after the introduction of Cyberball) and April 2013. This resulted in a final, fully coded sample of 98 papers containing 120 studies</w:t>
      </w:r>
      <w:r w:rsidR="00BE1AD1" w:rsidRPr="009159AB">
        <w:rPr>
          <w:rFonts w:ascii="Times New Roman" w:hAnsi="Times New Roman" w:cs="Times New Roman"/>
          <w:sz w:val="24"/>
          <w:szCs w:val="24"/>
        </w:rPr>
        <w:t>, with mean sample size 98.9 and median sample size 74.</w:t>
      </w:r>
      <w:r w:rsidR="00BE1AD1" w:rsidRPr="009159AB">
        <w:rPr>
          <w:rFonts w:ascii="Times New Roman" w:hAnsi="Times New Roman" w:cs="Times New Roman"/>
          <w:sz w:val="24"/>
          <w:szCs w:val="24"/>
          <w:vertAlign w:val="superscript"/>
        </w:rPr>
        <w:t>4</w:t>
      </w:r>
      <w:r w:rsidR="00BE1AD1" w:rsidRPr="009159AB">
        <w:rPr>
          <w:rFonts w:ascii="Times New Roman" w:hAnsi="Times New Roman" w:cs="Times New Roman"/>
          <w:sz w:val="24"/>
          <w:szCs w:val="24"/>
        </w:rPr>
        <w:t xml:space="preserve"> There were a total of</w:t>
      </w:r>
      <w:r w:rsidRPr="009159AB">
        <w:rPr>
          <w:rFonts w:ascii="Times New Roman" w:hAnsi="Times New Roman" w:cs="Times New Roman"/>
          <w:sz w:val="24"/>
          <w:szCs w:val="24"/>
        </w:rPr>
        <w:t xml:space="preserve"> 11,869 Cyberball participants</w:t>
      </w:r>
      <w:r w:rsidR="00BE1AD1" w:rsidRPr="009159AB">
        <w:rPr>
          <w:rFonts w:ascii="Times New Roman" w:hAnsi="Times New Roman" w:cs="Times New Roman"/>
          <w:sz w:val="24"/>
          <w:szCs w:val="24"/>
        </w:rPr>
        <w:t xml:space="preserve">. </w:t>
      </w:r>
      <w:r w:rsidR="00871BEA" w:rsidRPr="009159AB">
        <w:rPr>
          <w:rFonts w:ascii="Times New Roman" w:hAnsi="Times New Roman" w:cs="Times New Roman"/>
          <w:sz w:val="24"/>
          <w:szCs w:val="24"/>
        </w:rPr>
        <w:t xml:space="preserve"> </w:t>
      </w:r>
    </w:p>
    <w:p w14:paraId="159DA32F" w14:textId="77777777" w:rsidR="007B79EA" w:rsidRPr="009159AB" w:rsidRDefault="00E91FED" w:rsidP="00C30555">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Coding procedure</w:t>
      </w:r>
    </w:p>
    <w:p w14:paraId="5B89F89F" w14:textId="020B97EA" w:rsidR="00E76D2C" w:rsidRPr="009159AB" w:rsidRDefault="00731737">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The first author coded all the studies</w:t>
      </w:r>
      <w:r w:rsidR="009A1674" w:rsidRPr="009159AB">
        <w:rPr>
          <w:rFonts w:ascii="Times New Roman" w:hAnsi="Times New Roman" w:cs="Times New Roman"/>
          <w:sz w:val="24"/>
          <w:szCs w:val="24"/>
        </w:rPr>
        <w:t xml:space="preserve"> and conducted all the analy</w:t>
      </w:r>
      <w:r w:rsidR="008E7D2A" w:rsidRPr="009159AB">
        <w:rPr>
          <w:rFonts w:ascii="Times New Roman" w:hAnsi="Times New Roman" w:cs="Times New Roman"/>
          <w:sz w:val="24"/>
          <w:szCs w:val="24"/>
        </w:rPr>
        <w:t>s</w:t>
      </w:r>
      <w:r w:rsidR="009A1674" w:rsidRPr="009159AB">
        <w:rPr>
          <w:rFonts w:ascii="Times New Roman" w:hAnsi="Times New Roman" w:cs="Times New Roman"/>
          <w:sz w:val="24"/>
          <w:szCs w:val="24"/>
        </w:rPr>
        <w:t>es</w:t>
      </w:r>
      <w:r w:rsidR="009638AE" w:rsidRPr="009159AB">
        <w:rPr>
          <w:rFonts w:ascii="Times New Roman" w:hAnsi="Times New Roman" w:cs="Times New Roman"/>
          <w:sz w:val="24"/>
          <w:szCs w:val="24"/>
        </w:rPr>
        <w:t xml:space="preserve">. </w:t>
      </w:r>
      <w:r w:rsidR="007B79EA" w:rsidRPr="009159AB">
        <w:rPr>
          <w:rFonts w:ascii="Times New Roman" w:hAnsi="Times New Roman" w:cs="Times New Roman"/>
          <w:sz w:val="24"/>
          <w:szCs w:val="24"/>
        </w:rPr>
        <w:t xml:space="preserve">The </w:t>
      </w:r>
      <w:r w:rsidR="009A1674" w:rsidRPr="009159AB">
        <w:rPr>
          <w:rFonts w:ascii="Times New Roman" w:hAnsi="Times New Roman" w:cs="Times New Roman"/>
          <w:sz w:val="24"/>
          <w:szCs w:val="24"/>
        </w:rPr>
        <w:t xml:space="preserve">third author double-checked a subset of </w:t>
      </w:r>
      <w:r w:rsidR="005152EF" w:rsidRPr="009159AB">
        <w:rPr>
          <w:rFonts w:ascii="Times New Roman" w:hAnsi="Times New Roman" w:cs="Times New Roman"/>
          <w:sz w:val="24"/>
          <w:szCs w:val="24"/>
        </w:rPr>
        <w:t>the entire database</w:t>
      </w:r>
      <w:r w:rsidR="009A1674" w:rsidRPr="009159AB">
        <w:rPr>
          <w:rFonts w:ascii="Times New Roman" w:hAnsi="Times New Roman" w:cs="Times New Roman"/>
          <w:sz w:val="24"/>
          <w:szCs w:val="24"/>
        </w:rPr>
        <w:t xml:space="preserve">, </w:t>
      </w:r>
      <w:r w:rsidR="005152EF" w:rsidRPr="009159AB">
        <w:rPr>
          <w:rFonts w:ascii="Times New Roman" w:hAnsi="Times New Roman" w:cs="Times New Roman"/>
          <w:sz w:val="24"/>
          <w:szCs w:val="24"/>
        </w:rPr>
        <w:t>while</w:t>
      </w:r>
      <w:r w:rsidR="00381CD2" w:rsidRPr="009159AB">
        <w:rPr>
          <w:rFonts w:ascii="Times New Roman" w:hAnsi="Times New Roman" w:cs="Times New Roman"/>
          <w:sz w:val="24"/>
          <w:szCs w:val="24"/>
        </w:rPr>
        <w:t xml:space="preserve"> </w:t>
      </w:r>
      <w:r w:rsidR="009A1674" w:rsidRPr="009159AB">
        <w:rPr>
          <w:rFonts w:ascii="Times New Roman" w:hAnsi="Times New Roman" w:cs="Times New Roman"/>
          <w:sz w:val="24"/>
          <w:szCs w:val="24"/>
        </w:rPr>
        <w:t xml:space="preserve">the </w:t>
      </w:r>
      <w:r w:rsidR="007B79EA" w:rsidRPr="009159AB">
        <w:rPr>
          <w:rFonts w:ascii="Times New Roman" w:hAnsi="Times New Roman" w:cs="Times New Roman"/>
          <w:sz w:val="24"/>
          <w:szCs w:val="24"/>
        </w:rPr>
        <w:t xml:space="preserve">second </w:t>
      </w:r>
      <w:r w:rsidR="00114AA5" w:rsidRPr="009159AB">
        <w:rPr>
          <w:rFonts w:ascii="Times New Roman" w:hAnsi="Times New Roman" w:cs="Times New Roman"/>
          <w:sz w:val="24"/>
          <w:szCs w:val="24"/>
        </w:rPr>
        <w:t xml:space="preserve">author double-checked all 52 studies that entailed a full two-by-two design. </w:t>
      </w:r>
      <w:r w:rsidR="009A1674" w:rsidRPr="009159AB">
        <w:rPr>
          <w:rFonts w:ascii="Times New Roman" w:hAnsi="Times New Roman" w:cs="Times New Roman"/>
          <w:sz w:val="24"/>
          <w:szCs w:val="24"/>
        </w:rPr>
        <w:t>The third author checked and reran the R</w:t>
      </w:r>
      <w:r w:rsidR="00182055" w:rsidRPr="009159AB">
        <w:rPr>
          <w:rFonts w:ascii="Times New Roman" w:hAnsi="Times New Roman" w:cs="Times New Roman"/>
          <w:sz w:val="24"/>
          <w:szCs w:val="24"/>
        </w:rPr>
        <w:t xml:space="preserve"> </w:t>
      </w:r>
      <w:r w:rsidR="009A1674" w:rsidRPr="009159AB">
        <w:rPr>
          <w:rFonts w:ascii="Times New Roman" w:hAnsi="Times New Roman" w:cs="Times New Roman"/>
          <w:sz w:val="24"/>
          <w:szCs w:val="24"/>
        </w:rPr>
        <w:t>code of all analyses.</w:t>
      </w:r>
      <w:r w:rsidR="00F84C5C" w:rsidRPr="009159AB">
        <w:rPr>
          <w:rFonts w:ascii="Times New Roman" w:hAnsi="Times New Roman" w:cs="Times New Roman"/>
          <w:sz w:val="24"/>
          <w:szCs w:val="24"/>
        </w:rPr>
        <w:t xml:space="preserve"> Finally</w:t>
      </w:r>
      <w:r w:rsidRPr="009159AB">
        <w:rPr>
          <w:rFonts w:ascii="Times New Roman" w:hAnsi="Times New Roman" w:cs="Times New Roman"/>
          <w:sz w:val="24"/>
          <w:szCs w:val="24"/>
        </w:rPr>
        <w:t xml:space="preserve">, an extensive account </w:t>
      </w:r>
      <w:r w:rsidR="00F84C5C" w:rsidRPr="009159AB">
        <w:rPr>
          <w:rFonts w:ascii="Times New Roman" w:hAnsi="Times New Roman" w:cs="Times New Roman"/>
          <w:sz w:val="24"/>
          <w:szCs w:val="24"/>
        </w:rPr>
        <w:t xml:space="preserve">of all coding decisions is </w:t>
      </w:r>
      <w:r w:rsidRPr="009159AB">
        <w:rPr>
          <w:rFonts w:ascii="Times New Roman" w:hAnsi="Times New Roman" w:cs="Times New Roman"/>
          <w:sz w:val="24"/>
          <w:szCs w:val="24"/>
        </w:rPr>
        <w:t>publicly available via Open Science Framework on a paper-by-paper basis (see Footnote 2 for the direct link).</w:t>
      </w:r>
    </w:p>
    <w:p w14:paraId="5713CE97" w14:textId="11CFA867" w:rsidR="00E76D2C" w:rsidRPr="009159AB" w:rsidRDefault="00C4199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G</w:t>
      </w:r>
      <w:r w:rsidR="00731737" w:rsidRPr="009159AB">
        <w:rPr>
          <w:rFonts w:ascii="Times New Roman" w:hAnsi="Times New Roman" w:cs="Times New Roman"/>
          <w:sz w:val="24"/>
          <w:szCs w:val="24"/>
        </w:rPr>
        <w:t>roup means and standard deviations were retrieved for both the first and last relevant measure in each study</w:t>
      </w:r>
      <w:r w:rsidRPr="009159AB">
        <w:rPr>
          <w:rFonts w:ascii="Times New Roman" w:hAnsi="Times New Roman" w:cs="Times New Roman"/>
          <w:sz w:val="24"/>
          <w:szCs w:val="24"/>
        </w:rPr>
        <w:t xml:space="preserve"> for effect size calculation</w:t>
      </w:r>
      <w:r w:rsidR="00731737" w:rsidRPr="009159AB">
        <w:rPr>
          <w:rFonts w:ascii="Times New Roman" w:hAnsi="Times New Roman" w:cs="Times New Roman"/>
          <w:sz w:val="24"/>
          <w:szCs w:val="24"/>
        </w:rPr>
        <w:t>. Relevant measures were defined as constructs that were expected by primary authors to show an ostracism effect (e.g.</w:t>
      </w:r>
      <w:r w:rsidR="00E639FB"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fundamental needs, mood, pro-social helping behavior, etc.). Coding that was crucial for </w:t>
      </w:r>
      <w:r w:rsidR="00731737" w:rsidRPr="009159AB">
        <w:rPr>
          <w:rFonts w:ascii="Times New Roman" w:hAnsi="Times New Roman" w:cs="Times New Roman"/>
          <w:sz w:val="24"/>
          <w:szCs w:val="24"/>
        </w:rPr>
        <w:lastRenderedPageBreak/>
        <w:t>testing the confirmatory hypotheses concerned the amount of items from the first through last measure plus any additional time in between (e.g., rest period). This made up the estimation of time from the first to last measure, where each item was counted as lasting six seconds (the six-second rule was based on a longstanding practice used to estimate average completion time in the freshmen testing program of the University of Amsterdam</w:t>
      </w:r>
      <w:r w:rsidR="00D060BE" w:rsidRPr="009159AB">
        <w:rPr>
          <w:rFonts w:ascii="Times New Roman" w:hAnsi="Times New Roman" w:cs="Times New Roman"/>
          <w:sz w:val="24"/>
          <w:szCs w:val="24"/>
        </w:rPr>
        <w:t xml:space="preserve">; </w:t>
      </w:r>
      <w:r w:rsidR="004B1D45" w:rsidRPr="009159AB">
        <w:rPr>
          <w:rFonts w:ascii="Times New Roman" w:hAnsi="Times New Roman" w:cs="Times New Roman"/>
          <w:sz w:val="24"/>
          <w:szCs w:val="24"/>
        </w:rPr>
        <w:t xml:space="preserve">e.g., </w:t>
      </w:r>
      <w:r w:rsidR="00D060BE" w:rsidRPr="009159AB">
        <w:rPr>
          <w:rFonts w:ascii="Times New Roman" w:hAnsi="Times New Roman" w:cs="Times New Roman"/>
          <w:sz w:val="24"/>
          <w:szCs w:val="24"/>
        </w:rPr>
        <w:t xml:space="preserve">Smits, Dolan, </w:t>
      </w:r>
      <w:r w:rsidR="008E7D2A" w:rsidRPr="009159AB">
        <w:rPr>
          <w:rFonts w:ascii="Times New Roman" w:hAnsi="Times New Roman" w:cs="Times New Roman"/>
          <w:sz w:val="24"/>
          <w:szCs w:val="24"/>
        </w:rPr>
        <w:t>Vorst</w:t>
      </w:r>
      <w:r w:rsidR="00D060BE" w:rsidRPr="009159AB">
        <w:rPr>
          <w:rFonts w:ascii="Times New Roman" w:hAnsi="Times New Roman" w:cs="Times New Roman"/>
          <w:sz w:val="24"/>
          <w:szCs w:val="24"/>
        </w:rPr>
        <w:t>, Wicherts, &amp; Timmerman, 2011</w:t>
      </w:r>
      <w:r w:rsidR="00731737" w:rsidRPr="009159AB">
        <w:rPr>
          <w:rFonts w:ascii="Times New Roman" w:hAnsi="Times New Roman" w:cs="Times New Roman"/>
          <w:sz w:val="24"/>
          <w:szCs w:val="24"/>
        </w:rPr>
        <w:t xml:space="preserve">). Any additional time reported in the procedure was also </w:t>
      </w:r>
      <w:r w:rsidR="004B1D45" w:rsidRPr="009159AB">
        <w:rPr>
          <w:rFonts w:ascii="Times New Roman" w:hAnsi="Times New Roman" w:cs="Times New Roman"/>
          <w:sz w:val="24"/>
          <w:szCs w:val="24"/>
        </w:rPr>
        <w:t>included</w:t>
      </w:r>
      <w:r w:rsidR="00731737" w:rsidRPr="009159AB">
        <w:rPr>
          <w:rFonts w:ascii="Times New Roman" w:hAnsi="Times New Roman" w:cs="Times New Roman"/>
          <w:sz w:val="24"/>
          <w:szCs w:val="24"/>
        </w:rPr>
        <w:t>. Note that some measures are variable on time (e.g.</w:t>
      </w:r>
      <w:r w:rsidR="00A075B4"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persistence tasks) and that these </w:t>
      </w:r>
      <w:r w:rsidRPr="009159AB">
        <w:rPr>
          <w:rFonts w:ascii="Times New Roman" w:hAnsi="Times New Roman" w:cs="Times New Roman"/>
          <w:sz w:val="24"/>
          <w:szCs w:val="24"/>
        </w:rPr>
        <w:t>we</w:t>
      </w:r>
      <w:r w:rsidR="00731737" w:rsidRPr="009159AB">
        <w:rPr>
          <w:rFonts w:ascii="Times New Roman" w:hAnsi="Times New Roman" w:cs="Times New Roman"/>
          <w:sz w:val="24"/>
          <w:szCs w:val="24"/>
        </w:rPr>
        <w:t xml:space="preserve">re arbitrarily estimated in a conservative manner to at least take these measures into account at some level. </w:t>
      </w:r>
    </w:p>
    <w:p w14:paraId="2DE96719" w14:textId="0F86377B" w:rsidR="00E76D2C" w:rsidRPr="009159AB" w:rsidRDefault="00731737">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The type of measure used was coded for in the following general terms: (1) </w:t>
      </w:r>
      <w:r w:rsidR="00885EF1" w:rsidRPr="009159AB">
        <w:rPr>
          <w:rFonts w:ascii="Times New Roman" w:hAnsi="Times New Roman" w:cs="Times New Roman"/>
          <w:sz w:val="24"/>
          <w:szCs w:val="24"/>
        </w:rPr>
        <w:t>interpersonal</w:t>
      </w:r>
      <w:r w:rsidRPr="009159AB">
        <w:rPr>
          <w:rFonts w:ascii="Times New Roman" w:hAnsi="Times New Roman" w:cs="Times New Roman"/>
          <w:sz w:val="24"/>
          <w:szCs w:val="24"/>
        </w:rPr>
        <w:t>, (2) intrapersonal</w:t>
      </w:r>
      <w:r w:rsidR="003A194D" w:rsidRPr="009159AB">
        <w:rPr>
          <w:rFonts w:ascii="Times New Roman" w:hAnsi="Times New Roman" w:cs="Times New Roman"/>
          <w:sz w:val="24"/>
          <w:szCs w:val="24"/>
        </w:rPr>
        <w:t>,</w:t>
      </w:r>
      <w:r w:rsidRPr="009159AB">
        <w:rPr>
          <w:rFonts w:ascii="Times New Roman" w:hAnsi="Times New Roman" w:cs="Times New Roman"/>
          <w:sz w:val="24"/>
          <w:szCs w:val="24"/>
        </w:rPr>
        <w:t xml:space="preserve"> and (3)</w:t>
      </w:r>
      <w:r w:rsidR="00885EF1" w:rsidRPr="009159AB">
        <w:rPr>
          <w:rFonts w:ascii="Times New Roman" w:hAnsi="Times New Roman" w:cs="Times New Roman"/>
          <w:sz w:val="24"/>
          <w:szCs w:val="24"/>
        </w:rPr>
        <w:t xml:space="preserve"> fundamental needs</w:t>
      </w:r>
      <w:r w:rsidRPr="009159AB">
        <w:rPr>
          <w:rFonts w:ascii="Times New Roman" w:hAnsi="Times New Roman" w:cs="Times New Roman"/>
          <w:sz w:val="24"/>
          <w:szCs w:val="24"/>
        </w:rPr>
        <w:t xml:space="preserve">. </w:t>
      </w:r>
      <w:r w:rsidR="00885EF1" w:rsidRPr="009159AB">
        <w:rPr>
          <w:rFonts w:ascii="Times New Roman" w:hAnsi="Times New Roman" w:cs="Times New Roman"/>
          <w:sz w:val="24"/>
          <w:szCs w:val="24"/>
        </w:rPr>
        <w:t xml:space="preserve">Interpersonal measures were defined as measuring constructs that relate to (the self and) others (e.g., </w:t>
      </w:r>
      <w:r w:rsidR="00885EF1" w:rsidRPr="009159AB">
        <w:rPr>
          <w:rFonts w:ascii="Times New Roman" w:hAnsi="Times New Roman" w:cs="Times New Roman"/>
          <w:i/>
          <w:sz w:val="24"/>
          <w:szCs w:val="24"/>
        </w:rPr>
        <w:t>how angry do you feel towards person X?</w:t>
      </w:r>
      <w:r w:rsidR="00885EF1" w:rsidRPr="009159AB">
        <w:rPr>
          <w:rFonts w:ascii="Times New Roman" w:hAnsi="Times New Roman" w:cs="Times New Roman"/>
          <w:sz w:val="24"/>
          <w:szCs w:val="24"/>
        </w:rPr>
        <w:t xml:space="preserve">, donations to charity, etc.). </w:t>
      </w:r>
      <w:r w:rsidRPr="009159AB">
        <w:rPr>
          <w:rFonts w:ascii="Times New Roman" w:hAnsi="Times New Roman" w:cs="Times New Roman"/>
          <w:sz w:val="24"/>
          <w:szCs w:val="24"/>
        </w:rPr>
        <w:t xml:space="preserve">Intrapersonal measures were defined as measuring constructs that relate only to the self (e.g., </w:t>
      </w:r>
      <w:r w:rsidRPr="009159AB">
        <w:rPr>
          <w:rFonts w:ascii="Times New Roman" w:hAnsi="Times New Roman" w:cs="Times New Roman"/>
          <w:i/>
          <w:sz w:val="24"/>
          <w:szCs w:val="24"/>
        </w:rPr>
        <w:t>how angry do you feel?</w:t>
      </w:r>
      <w:r w:rsidR="00A71977" w:rsidRPr="009159AB">
        <w:rPr>
          <w:rFonts w:ascii="Times New Roman" w:hAnsi="Times New Roman" w:cs="Times New Roman"/>
          <w:sz w:val="24"/>
          <w:szCs w:val="24"/>
        </w:rPr>
        <w:t>, physiological measures, etc.</w:t>
      </w:r>
      <w:r w:rsidRPr="009159AB">
        <w:rPr>
          <w:rFonts w:ascii="Times New Roman" w:hAnsi="Times New Roman" w:cs="Times New Roman"/>
          <w:sz w:val="24"/>
          <w:szCs w:val="24"/>
        </w:rPr>
        <w:t xml:space="preserve">). </w:t>
      </w:r>
      <w:r w:rsidR="003A194D" w:rsidRPr="009159AB">
        <w:rPr>
          <w:rFonts w:ascii="Times New Roman" w:hAnsi="Times New Roman" w:cs="Times New Roman"/>
          <w:sz w:val="24"/>
          <w:szCs w:val="24"/>
        </w:rPr>
        <w:t>F</w:t>
      </w:r>
      <w:r w:rsidRPr="009159AB">
        <w:rPr>
          <w:rFonts w:ascii="Times New Roman" w:hAnsi="Times New Roman" w:cs="Times New Roman"/>
          <w:sz w:val="24"/>
          <w:szCs w:val="24"/>
        </w:rPr>
        <w:t xml:space="preserve">or the </w:t>
      </w:r>
      <w:r w:rsidR="00B50377" w:rsidRPr="009159AB">
        <w:rPr>
          <w:rFonts w:ascii="Times New Roman" w:hAnsi="Times New Roman" w:cs="Times New Roman"/>
          <w:sz w:val="24"/>
          <w:szCs w:val="24"/>
        </w:rPr>
        <w:t>exploratory</w:t>
      </w:r>
      <w:r w:rsidR="00F3677C" w:rsidRPr="009159AB">
        <w:rPr>
          <w:rFonts w:ascii="Times New Roman" w:hAnsi="Times New Roman" w:cs="Times New Roman"/>
          <w:sz w:val="24"/>
          <w:szCs w:val="24"/>
        </w:rPr>
        <w:t xml:space="preserve"> </w:t>
      </w:r>
      <w:r w:rsidRPr="009159AB">
        <w:rPr>
          <w:rFonts w:ascii="Times New Roman" w:hAnsi="Times New Roman" w:cs="Times New Roman"/>
          <w:sz w:val="24"/>
          <w:szCs w:val="24"/>
        </w:rPr>
        <w:t>analyses</w:t>
      </w:r>
      <w:r w:rsidR="003A194D" w:rsidRPr="009159AB">
        <w:rPr>
          <w:rFonts w:ascii="Times New Roman" w:hAnsi="Times New Roman" w:cs="Times New Roman"/>
          <w:sz w:val="24"/>
          <w:szCs w:val="24"/>
        </w:rPr>
        <w:t xml:space="preserve">, we coded </w:t>
      </w:r>
      <w:r w:rsidRPr="009159AB">
        <w:rPr>
          <w:rFonts w:ascii="Times New Roman" w:hAnsi="Times New Roman" w:cs="Times New Roman"/>
          <w:sz w:val="24"/>
          <w:szCs w:val="24"/>
        </w:rPr>
        <w:t>sample characteristics</w:t>
      </w:r>
      <w:r w:rsidR="00293B58" w:rsidRPr="009159AB">
        <w:rPr>
          <w:rFonts w:ascii="Times New Roman" w:hAnsi="Times New Roman" w:cs="Times New Roman"/>
          <w:sz w:val="24"/>
          <w:szCs w:val="24"/>
        </w:rPr>
        <w:t xml:space="preserve"> (e.g.</w:t>
      </w:r>
      <w:r w:rsidR="00E91FED" w:rsidRPr="009159AB">
        <w:rPr>
          <w:rFonts w:ascii="Times New Roman" w:hAnsi="Times New Roman" w:cs="Times New Roman"/>
          <w:sz w:val="24"/>
          <w:szCs w:val="24"/>
        </w:rPr>
        <w:t>,</w:t>
      </w:r>
      <w:r w:rsidR="00293B58" w:rsidRPr="009159AB">
        <w:rPr>
          <w:rFonts w:ascii="Times New Roman" w:hAnsi="Times New Roman" w:cs="Times New Roman"/>
          <w:sz w:val="24"/>
          <w:szCs w:val="24"/>
        </w:rPr>
        <w:t xml:space="preserve"> age, gender composition), </w:t>
      </w:r>
      <w:r w:rsidRPr="009159AB">
        <w:rPr>
          <w:rFonts w:ascii="Times New Roman" w:hAnsi="Times New Roman" w:cs="Times New Roman"/>
          <w:sz w:val="24"/>
          <w:szCs w:val="24"/>
        </w:rPr>
        <w:t>Cyberball characteristics (e.g., amount of players, length of game)</w:t>
      </w:r>
      <w:r w:rsidR="00E91FED" w:rsidRPr="009159AB">
        <w:rPr>
          <w:rFonts w:ascii="Times New Roman" w:hAnsi="Times New Roman" w:cs="Times New Roman"/>
          <w:sz w:val="24"/>
          <w:szCs w:val="24"/>
        </w:rPr>
        <w:t xml:space="preserve">, </w:t>
      </w:r>
      <w:r w:rsidR="00293B58" w:rsidRPr="009159AB">
        <w:rPr>
          <w:rFonts w:ascii="Times New Roman" w:hAnsi="Times New Roman" w:cs="Times New Roman"/>
          <w:sz w:val="24"/>
          <w:szCs w:val="24"/>
        </w:rPr>
        <w:t>measure properties</w:t>
      </w:r>
      <w:r w:rsidR="00E91FED" w:rsidRPr="009159AB">
        <w:rPr>
          <w:rFonts w:ascii="Times New Roman" w:hAnsi="Times New Roman" w:cs="Times New Roman"/>
          <w:sz w:val="24"/>
          <w:szCs w:val="24"/>
        </w:rPr>
        <w:t xml:space="preserve"> (e.g., intra- or interpersonal)</w:t>
      </w:r>
      <w:r w:rsidR="003A194D" w:rsidRPr="009159AB">
        <w:rPr>
          <w:rFonts w:ascii="Times New Roman" w:hAnsi="Times New Roman" w:cs="Times New Roman"/>
          <w:sz w:val="24"/>
          <w:szCs w:val="24"/>
        </w:rPr>
        <w:t>,</w:t>
      </w:r>
      <w:r w:rsidR="00E91FED" w:rsidRPr="009159AB">
        <w:rPr>
          <w:rFonts w:ascii="Times New Roman" w:hAnsi="Times New Roman" w:cs="Times New Roman"/>
          <w:sz w:val="24"/>
          <w:szCs w:val="24"/>
        </w:rPr>
        <w:t xml:space="preserve"> and whether the first- and last measure fit the definition of immediate (i.e., during the game) or delayed (i.e., after the game/now), respectively</w:t>
      </w:r>
      <w:r w:rsidRPr="009159AB">
        <w:rPr>
          <w:rFonts w:ascii="Times New Roman" w:hAnsi="Times New Roman" w:cs="Times New Roman"/>
          <w:sz w:val="24"/>
          <w:szCs w:val="24"/>
        </w:rPr>
        <w:t>.</w:t>
      </w:r>
    </w:p>
    <w:p w14:paraId="6E2507AA" w14:textId="6982FFEE" w:rsidR="000E0198" w:rsidRPr="009159AB" w:rsidRDefault="000E0198" w:rsidP="000E0198">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Because relevant measures were defined broadly we included different kinds of measures</w:t>
      </w:r>
      <w:r w:rsidR="00990E83" w:rsidRPr="009159AB">
        <w:rPr>
          <w:rFonts w:ascii="Times New Roman" w:hAnsi="Times New Roman" w:cs="Times New Roman"/>
          <w:sz w:val="24"/>
          <w:szCs w:val="24"/>
        </w:rPr>
        <w:t xml:space="preserve"> that</w:t>
      </w:r>
      <w:r w:rsidRPr="009159AB">
        <w:rPr>
          <w:rFonts w:ascii="Times New Roman" w:hAnsi="Times New Roman" w:cs="Times New Roman"/>
          <w:sz w:val="24"/>
          <w:szCs w:val="24"/>
        </w:rPr>
        <w:t xml:space="preserve"> are expected to show different directions of an ostracism effect. For example, </w:t>
      </w:r>
      <w:r w:rsidR="005E1E88" w:rsidRPr="009159AB">
        <w:rPr>
          <w:rFonts w:ascii="Times New Roman" w:hAnsi="Times New Roman" w:cs="Times New Roman"/>
          <w:sz w:val="24"/>
          <w:szCs w:val="24"/>
        </w:rPr>
        <w:t>when compared to included participants</w:t>
      </w:r>
      <w:r w:rsidR="00010151" w:rsidRPr="009159AB">
        <w:rPr>
          <w:rFonts w:ascii="Times New Roman" w:hAnsi="Times New Roman" w:cs="Times New Roman"/>
          <w:sz w:val="24"/>
          <w:szCs w:val="24"/>
        </w:rPr>
        <w:t>,</w:t>
      </w:r>
      <w:r w:rsidR="005E1E88" w:rsidRPr="009159AB">
        <w:rPr>
          <w:rFonts w:ascii="Times New Roman" w:hAnsi="Times New Roman" w:cs="Times New Roman"/>
          <w:sz w:val="24"/>
          <w:szCs w:val="24"/>
        </w:rPr>
        <w:t xml:space="preserve"> </w:t>
      </w:r>
      <w:r w:rsidRPr="009159AB">
        <w:rPr>
          <w:rFonts w:ascii="Times New Roman" w:hAnsi="Times New Roman" w:cs="Times New Roman"/>
          <w:sz w:val="24"/>
          <w:szCs w:val="24"/>
        </w:rPr>
        <w:t>belongingness scores are expected to be lower for ostracized participants, whereas retaliation scores are expected to be higher for ostracized participants. To counteract computational problems (i.e., cancellation of effects) being caused by this bidirectionality of</w:t>
      </w:r>
      <w:r w:rsidR="005E1E88" w:rsidRPr="009159AB">
        <w:rPr>
          <w:rFonts w:ascii="Times New Roman" w:hAnsi="Times New Roman" w:cs="Times New Roman"/>
          <w:sz w:val="24"/>
          <w:szCs w:val="24"/>
        </w:rPr>
        <w:t xml:space="preserve"> ostracism</w:t>
      </w:r>
      <w:r w:rsidRPr="009159AB">
        <w:rPr>
          <w:rFonts w:ascii="Times New Roman" w:hAnsi="Times New Roman" w:cs="Times New Roman"/>
          <w:sz w:val="24"/>
          <w:szCs w:val="24"/>
        </w:rPr>
        <w:t xml:space="preserve"> effects, we coded the direction of the ostracism effect for </w:t>
      </w:r>
      <w:r w:rsidR="005E1E88" w:rsidRPr="009159AB">
        <w:rPr>
          <w:rFonts w:ascii="Times New Roman" w:hAnsi="Times New Roman" w:cs="Times New Roman"/>
          <w:sz w:val="24"/>
          <w:szCs w:val="24"/>
        </w:rPr>
        <w:lastRenderedPageBreak/>
        <w:t xml:space="preserve">each </w:t>
      </w:r>
      <w:r w:rsidRPr="009159AB">
        <w:rPr>
          <w:rFonts w:ascii="Times New Roman" w:hAnsi="Times New Roman" w:cs="Times New Roman"/>
          <w:sz w:val="24"/>
          <w:szCs w:val="24"/>
        </w:rPr>
        <w:t xml:space="preserve">specific measure, such that negative effect sizes depict </w:t>
      </w:r>
      <w:r w:rsidR="004C2568" w:rsidRPr="009159AB">
        <w:rPr>
          <w:rFonts w:ascii="Times New Roman" w:hAnsi="Times New Roman" w:cs="Times New Roman"/>
          <w:sz w:val="24"/>
          <w:szCs w:val="24"/>
        </w:rPr>
        <w:t xml:space="preserve">negative psychological </w:t>
      </w:r>
      <w:r w:rsidRPr="009159AB">
        <w:rPr>
          <w:rFonts w:ascii="Times New Roman" w:hAnsi="Times New Roman" w:cs="Times New Roman"/>
          <w:sz w:val="24"/>
          <w:szCs w:val="24"/>
        </w:rPr>
        <w:t xml:space="preserve">effects. Moreover, in two-by-two designs in which </w:t>
      </w:r>
      <w:r w:rsidR="006416AA" w:rsidRPr="009159AB">
        <w:rPr>
          <w:rFonts w:ascii="Times New Roman" w:hAnsi="Times New Roman" w:cs="Times New Roman"/>
          <w:sz w:val="24"/>
          <w:szCs w:val="24"/>
        </w:rPr>
        <w:t xml:space="preserve">the </w:t>
      </w:r>
      <w:r w:rsidRPr="009159AB">
        <w:rPr>
          <w:rFonts w:ascii="Times New Roman" w:hAnsi="Times New Roman" w:cs="Times New Roman"/>
          <w:sz w:val="24"/>
          <w:szCs w:val="24"/>
        </w:rPr>
        <w:t>ostracism effect was crossed with another factor (i.e., a moderator), we coded for expected direction of that moderator. For example, in Table 1, we show hypothetical data for the four study designs that are possible when crossing direction of the effect and direction of the moderation. The relevant effect sizes should be corrected to attain comparable effect sizes across studies. Effect sizes for the simple ostracism effect (column wise) were corrected only for the type of measure. For instance, for panels (a) (involving, e.g., need threat) and (</w:t>
      </w:r>
      <w:r w:rsidR="00E639FB" w:rsidRPr="009159AB">
        <w:rPr>
          <w:rFonts w:ascii="Times New Roman" w:hAnsi="Times New Roman" w:cs="Times New Roman"/>
          <w:sz w:val="24"/>
          <w:szCs w:val="24"/>
        </w:rPr>
        <w:t>c</w:t>
      </w:r>
      <w:r w:rsidRPr="009159AB">
        <w:rPr>
          <w:rFonts w:ascii="Times New Roman" w:hAnsi="Times New Roman" w:cs="Times New Roman"/>
          <w:sz w:val="24"/>
          <w:szCs w:val="24"/>
        </w:rPr>
        <w:t>) (involving, e.g., need satisfaction), the corrections entailed a multiplication with -1 or +1, respectively. Simple moderator effects (row wise comparisons) are interesting for understanding the effect of the moderator under either ostracism or inclusion</w:t>
      </w:r>
      <w:r w:rsidR="005E1E88" w:rsidRPr="009159AB">
        <w:rPr>
          <w:rFonts w:ascii="Times New Roman" w:hAnsi="Times New Roman" w:cs="Times New Roman"/>
          <w:sz w:val="24"/>
          <w:szCs w:val="24"/>
        </w:rPr>
        <w:t>. These simple moderator effects</w:t>
      </w:r>
      <w:r w:rsidRPr="009159AB">
        <w:rPr>
          <w:rFonts w:ascii="Times New Roman" w:hAnsi="Times New Roman" w:cs="Times New Roman"/>
          <w:sz w:val="24"/>
          <w:szCs w:val="24"/>
        </w:rPr>
        <w:t xml:space="preserve"> were corrected for both the type of measure </w:t>
      </w:r>
      <w:r w:rsidRPr="009159AB">
        <w:rPr>
          <w:rFonts w:ascii="Times New Roman" w:hAnsi="Times New Roman" w:cs="Times New Roman"/>
          <w:i/>
          <w:sz w:val="24"/>
          <w:szCs w:val="24"/>
        </w:rPr>
        <w:t>and</w:t>
      </w:r>
      <w:r w:rsidRPr="009159AB">
        <w:rPr>
          <w:rFonts w:ascii="Times New Roman" w:hAnsi="Times New Roman" w:cs="Times New Roman"/>
          <w:sz w:val="24"/>
          <w:szCs w:val="24"/>
        </w:rPr>
        <w:t xml:space="preserve"> the expected moderation (i.e., exacerbation, -1, or minimization, +1). For example in panel (c), the 5 and 8 on the right are used to compute the </w:t>
      </w:r>
      <w:r w:rsidRPr="009159AB">
        <w:rPr>
          <w:rFonts w:ascii="Times New Roman" w:hAnsi="Times New Roman" w:cs="Times New Roman"/>
          <w:i/>
          <w:sz w:val="24"/>
          <w:szCs w:val="24"/>
        </w:rPr>
        <w:t>standard ostracism effect</w:t>
      </w:r>
      <w:r w:rsidR="005E1E88" w:rsidRPr="009159AB">
        <w:rPr>
          <w:rFonts w:ascii="Times New Roman" w:hAnsi="Times New Roman" w:cs="Times New Roman"/>
          <w:sz w:val="24"/>
          <w:szCs w:val="24"/>
        </w:rPr>
        <w:t xml:space="preserve"> (as in Williams et al., 2000)</w:t>
      </w:r>
      <w:r w:rsidR="005E1E88" w:rsidRPr="009159AB">
        <w:rPr>
          <w:rStyle w:val="CommentReference"/>
        </w:rPr>
        <w:t>,</w:t>
      </w:r>
      <w:r w:rsidR="005E1E88"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whereas the 3 and 8 in the left column represent an ostracism effect that is thought to be exacerbated. </w:t>
      </w:r>
      <w:r w:rsidR="005E1E88" w:rsidRPr="009159AB">
        <w:rPr>
          <w:rFonts w:ascii="Times New Roman" w:hAnsi="Times New Roman" w:cs="Times New Roman"/>
          <w:sz w:val="24"/>
          <w:szCs w:val="24"/>
        </w:rPr>
        <w:t xml:space="preserve">For example, in a given </w:t>
      </w:r>
      <w:r w:rsidR="00D7758A" w:rsidRPr="009159AB">
        <w:rPr>
          <w:rFonts w:ascii="Times New Roman" w:hAnsi="Times New Roman" w:cs="Times New Roman"/>
          <w:sz w:val="24"/>
          <w:szCs w:val="24"/>
        </w:rPr>
        <w:t xml:space="preserve">ostracism </w:t>
      </w:r>
      <w:r w:rsidR="005E1E88" w:rsidRPr="009159AB">
        <w:rPr>
          <w:rFonts w:ascii="Times New Roman" w:hAnsi="Times New Roman" w:cs="Times New Roman"/>
          <w:sz w:val="24"/>
          <w:szCs w:val="24"/>
        </w:rPr>
        <w:t>study</w:t>
      </w:r>
      <w:r w:rsidR="00D7758A" w:rsidRPr="009159AB">
        <w:rPr>
          <w:rFonts w:ascii="Times New Roman" w:hAnsi="Times New Roman" w:cs="Times New Roman"/>
          <w:sz w:val="24"/>
          <w:szCs w:val="24"/>
        </w:rPr>
        <w:t xml:space="preserve"> with a two-by-two design,</w:t>
      </w:r>
      <w:r w:rsidR="00B830F2" w:rsidRPr="009159AB">
        <w:rPr>
          <w:rFonts w:ascii="Times New Roman" w:hAnsi="Times New Roman" w:cs="Times New Roman"/>
          <w:sz w:val="24"/>
          <w:szCs w:val="24"/>
        </w:rPr>
        <w:t xml:space="preserve"> </w:t>
      </w:r>
      <w:r w:rsidR="00C60B25" w:rsidRPr="009159AB">
        <w:rPr>
          <w:rFonts w:ascii="Times New Roman" w:hAnsi="Times New Roman" w:cs="Times New Roman"/>
          <w:sz w:val="24"/>
          <w:szCs w:val="24"/>
        </w:rPr>
        <w:t xml:space="preserve">adolescents </w:t>
      </w:r>
      <w:r w:rsidR="00B830F2" w:rsidRPr="009159AB">
        <w:rPr>
          <w:rFonts w:ascii="Times New Roman" w:hAnsi="Times New Roman" w:cs="Times New Roman"/>
          <w:sz w:val="24"/>
          <w:szCs w:val="24"/>
        </w:rPr>
        <w:t xml:space="preserve">are </w:t>
      </w:r>
      <w:r w:rsidR="00C60B25" w:rsidRPr="009159AB">
        <w:rPr>
          <w:rFonts w:ascii="Times New Roman" w:hAnsi="Times New Roman" w:cs="Times New Roman"/>
          <w:sz w:val="24"/>
          <w:szCs w:val="24"/>
        </w:rPr>
        <w:t xml:space="preserve">expected to show stronger ostracism effects, compared to young adults </w:t>
      </w:r>
      <w:r w:rsidR="00C60B25" w:rsidRPr="009159AB">
        <w:rPr>
          <w:rFonts w:ascii="Times New Roman" w:hAnsi="Times New Roman" w:cs="Times New Roman"/>
          <w:noProof/>
          <w:sz w:val="24"/>
          <w:szCs w:val="24"/>
        </w:rPr>
        <w:t>(Pharo, Gross, Richardson, &amp; Hayne, 2011)</w:t>
      </w:r>
      <w:r w:rsidR="00C60B25" w:rsidRPr="009159AB">
        <w:rPr>
          <w:rFonts w:ascii="Times New Roman" w:hAnsi="Times New Roman" w:cs="Times New Roman"/>
          <w:sz w:val="24"/>
          <w:szCs w:val="24"/>
        </w:rPr>
        <w:t xml:space="preserve">. The 5 and 8 would subsequently represent the scores for the young adults, whereas the 3 and 8 would represent the scores for the young adolescents. </w:t>
      </w:r>
      <w:r w:rsidRPr="009159AB">
        <w:rPr>
          <w:rFonts w:ascii="Times New Roman" w:hAnsi="Times New Roman" w:cs="Times New Roman"/>
          <w:sz w:val="24"/>
          <w:szCs w:val="24"/>
        </w:rPr>
        <w:t xml:space="preserve">In panel (d) we depict a study in which the </w:t>
      </w:r>
      <w:r w:rsidRPr="009159AB">
        <w:rPr>
          <w:rFonts w:ascii="Times New Roman" w:hAnsi="Times New Roman" w:cs="Times New Roman"/>
          <w:i/>
          <w:sz w:val="24"/>
          <w:szCs w:val="24"/>
        </w:rPr>
        <w:t>moderated</w:t>
      </w:r>
      <w:r w:rsidRPr="009159AB">
        <w:rPr>
          <w:rFonts w:ascii="Times New Roman" w:hAnsi="Times New Roman" w:cs="Times New Roman"/>
          <w:sz w:val="24"/>
          <w:szCs w:val="24"/>
        </w:rPr>
        <w:t xml:space="preserve"> column is thought to lead to a minimal ostracism effect, as </w:t>
      </w:r>
      <w:r w:rsidR="00BD5CC7" w:rsidRPr="009159AB">
        <w:rPr>
          <w:rFonts w:ascii="Times New Roman" w:hAnsi="Times New Roman" w:cs="Times New Roman"/>
          <w:sz w:val="24"/>
          <w:szCs w:val="24"/>
        </w:rPr>
        <w:t>could be expected</w:t>
      </w:r>
      <w:r w:rsidRPr="009159AB">
        <w:rPr>
          <w:rFonts w:ascii="Times New Roman" w:hAnsi="Times New Roman" w:cs="Times New Roman"/>
          <w:sz w:val="24"/>
          <w:szCs w:val="24"/>
        </w:rPr>
        <w:t xml:space="preserve"> when Cyberb</w:t>
      </w:r>
      <w:r w:rsidR="008E78E3" w:rsidRPr="009159AB">
        <w:rPr>
          <w:rFonts w:ascii="Times New Roman" w:hAnsi="Times New Roman" w:cs="Times New Roman"/>
          <w:sz w:val="24"/>
          <w:szCs w:val="24"/>
        </w:rPr>
        <w:t xml:space="preserve">all is played with members of a despised </w:t>
      </w:r>
      <w:r w:rsidR="00D7758A" w:rsidRPr="009159AB">
        <w:rPr>
          <w:rFonts w:ascii="Times New Roman" w:hAnsi="Times New Roman" w:cs="Times New Roman"/>
          <w:sz w:val="24"/>
          <w:szCs w:val="24"/>
        </w:rPr>
        <w:t>out-group</w:t>
      </w:r>
      <w:r w:rsidR="008E78E3" w:rsidRPr="009159AB">
        <w:rPr>
          <w:rFonts w:ascii="Times New Roman" w:hAnsi="Times New Roman" w:cs="Times New Roman"/>
          <w:sz w:val="24"/>
          <w:szCs w:val="24"/>
        </w:rPr>
        <w:t xml:space="preserve"> </w:t>
      </w:r>
      <w:r w:rsidR="008E78E3" w:rsidRPr="009159AB">
        <w:rPr>
          <w:rFonts w:ascii="Times New Roman" w:hAnsi="Times New Roman" w:cs="Times New Roman"/>
          <w:noProof/>
          <w:sz w:val="24"/>
          <w:szCs w:val="24"/>
        </w:rPr>
        <w:t>(Gonsalkorale &amp; Williams, 2007)</w:t>
      </w:r>
      <w:r w:rsidRPr="009159AB">
        <w:rPr>
          <w:rFonts w:ascii="Times New Roman" w:hAnsi="Times New Roman" w:cs="Times New Roman"/>
          <w:sz w:val="24"/>
          <w:szCs w:val="24"/>
        </w:rPr>
        <w:t>. The margins (greyed out) denote the simple effects, which are after correction comparable across all panels (a) through (d), indicating that this correction did what we intended it to.</w:t>
      </w:r>
      <w:r w:rsidRPr="009159AB" w:rsidDel="007E35CC">
        <w:rPr>
          <w:rFonts w:ascii="Times New Roman" w:hAnsi="Times New Roman" w:cs="Times New Roman"/>
          <w:sz w:val="24"/>
          <w:szCs w:val="24"/>
        </w:rPr>
        <w:t xml:space="preserve"> </w:t>
      </w:r>
    </w:p>
    <w:p w14:paraId="1DA3FFF1"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Relevant information that was missing in the papers was requested from the authors via e-mail. In case of non-response, </w:t>
      </w:r>
      <w:r w:rsidR="008D5A4A" w:rsidRPr="009159AB">
        <w:rPr>
          <w:rFonts w:ascii="Times New Roman" w:hAnsi="Times New Roman" w:cs="Times New Roman"/>
          <w:sz w:val="24"/>
          <w:szCs w:val="24"/>
        </w:rPr>
        <w:t xml:space="preserve">we sent </w:t>
      </w:r>
      <w:r w:rsidRPr="009159AB">
        <w:rPr>
          <w:rFonts w:ascii="Times New Roman" w:hAnsi="Times New Roman" w:cs="Times New Roman"/>
          <w:sz w:val="24"/>
          <w:szCs w:val="24"/>
        </w:rPr>
        <w:t xml:space="preserve">three follow-up e-mails. All this communication </w:t>
      </w:r>
      <w:r w:rsidRPr="009159AB">
        <w:rPr>
          <w:rFonts w:ascii="Times New Roman" w:hAnsi="Times New Roman" w:cs="Times New Roman"/>
          <w:sz w:val="24"/>
          <w:szCs w:val="24"/>
        </w:rPr>
        <w:lastRenderedPageBreak/>
        <w:t xml:space="preserve">was documented and can be found on the OSF page for this project. In case of non-response or non-willingness to send data, studies were either eliminated if the information was crucial (i.e., means and standard deviations of the measures per group), computed if possible (i.e., cell sizes), or assumed if deemed reasonable on the basis of additional information. For instance, when no information was given we considered the Cyberball manipulation characteristics to be similar to previous studies in the same paper or in earlier papers referred to in the paper. </w:t>
      </w:r>
    </w:p>
    <w:p w14:paraId="379E8BB4" w14:textId="61A13024" w:rsidR="00E91FED" w:rsidRPr="009159AB" w:rsidRDefault="00731737" w:rsidP="00C30555">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 xml:space="preserve">Statistical analyses </w:t>
      </w:r>
    </w:p>
    <w:p w14:paraId="58625959" w14:textId="1F48106E" w:rsidR="00A66A9A" w:rsidRPr="009159AB" w:rsidRDefault="00731737" w:rsidP="00BE08E4">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For the analyses, we used the </w:t>
      </w:r>
      <w:r w:rsidRPr="009159AB">
        <w:rPr>
          <w:rFonts w:ascii="Times New Roman" w:hAnsi="Times New Roman" w:cs="Times New Roman"/>
          <w:i/>
          <w:sz w:val="24"/>
          <w:szCs w:val="24"/>
        </w:rPr>
        <w:t>metafor</w:t>
      </w:r>
      <w:r w:rsidRPr="009159AB">
        <w:rPr>
          <w:rFonts w:ascii="Times New Roman" w:hAnsi="Times New Roman" w:cs="Times New Roman"/>
          <w:sz w:val="24"/>
          <w:szCs w:val="24"/>
        </w:rPr>
        <w:t xml:space="preserve"> package </w:t>
      </w:r>
      <w:r w:rsidRPr="009159AB">
        <w:rPr>
          <w:rFonts w:ascii="Times New Roman" w:hAnsi="Times New Roman" w:cs="Times New Roman"/>
          <w:noProof/>
          <w:sz w:val="24"/>
          <w:szCs w:val="24"/>
        </w:rPr>
        <w:t>(Viechtbauer, 2010)</w:t>
      </w:r>
      <w:r w:rsidRPr="009159AB">
        <w:rPr>
          <w:rFonts w:ascii="Times New Roman" w:hAnsi="Times New Roman" w:cs="Times New Roman"/>
          <w:sz w:val="24"/>
          <w:szCs w:val="24"/>
        </w:rPr>
        <w:t xml:space="preserve"> in the R statistical environment </w:t>
      </w:r>
      <w:r w:rsidRPr="009159AB">
        <w:rPr>
          <w:rFonts w:ascii="Times New Roman" w:hAnsi="Times New Roman" w:cs="Times New Roman"/>
          <w:noProof/>
          <w:sz w:val="24"/>
          <w:szCs w:val="24"/>
        </w:rPr>
        <w:t>(R Core Team, 2013)</w:t>
      </w:r>
      <w:r w:rsidRPr="009159AB">
        <w:rPr>
          <w:rFonts w:ascii="Times New Roman" w:hAnsi="Times New Roman" w:cs="Times New Roman"/>
          <w:sz w:val="24"/>
          <w:szCs w:val="24"/>
        </w:rPr>
        <w:t xml:space="preserve">. </w:t>
      </w:r>
    </w:p>
    <w:p w14:paraId="500A86D2" w14:textId="0BBFA09F" w:rsidR="00204DDD" w:rsidRPr="009159AB" w:rsidRDefault="00731737" w:rsidP="0025753D">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Effect size metric. </w:t>
      </w:r>
      <w:r w:rsidRPr="009159AB">
        <w:rPr>
          <w:rFonts w:ascii="Times New Roman" w:hAnsi="Times New Roman" w:cs="Times New Roman"/>
          <w:sz w:val="24"/>
          <w:szCs w:val="24"/>
        </w:rPr>
        <w:t>We used Hedges’</w:t>
      </w:r>
      <w:r w:rsidR="0009192E"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version of the standardized mean differences as the effect size. Hedges’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corrects for the slightly biased estimate</w:t>
      </w:r>
      <w:r w:rsidR="002A10EF" w:rsidRPr="009159AB">
        <w:rPr>
          <w:rFonts w:ascii="Times New Roman" w:hAnsi="Times New Roman" w:cs="Times New Roman"/>
          <w:sz w:val="24"/>
          <w:szCs w:val="24"/>
        </w:rPr>
        <w:t xml:space="preserve"> given by</w:t>
      </w:r>
      <w:r w:rsidRPr="009159AB">
        <w:rPr>
          <w:rFonts w:ascii="Times New Roman" w:hAnsi="Times New Roman" w:cs="Times New Roman"/>
          <w:sz w:val="24"/>
          <w:szCs w:val="24"/>
        </w:rPr>
        <w:t xml:space="preserve"> Cohen’s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t>
      </w:r>
      <w:r w:rsidRPr="009159AB">
        <w:rPr>
          <w:rFonts w:ascii="Times New Roman" w:hAnsi="Times New Roman" w:cs="Times New Roman"/>
          <w:noProof/>
          <w:sz w:val="24"/>
          <w:szCs w:val="24"/>
        </w:rPr>
        <w:t>(Hedges, 1981)</w:t>
      </w:r>
      <w:r w:rsidRPr="009159AB">
        <w:rPr>
          <w:rFonts w:ascii="Times New Roman" w:hAnsi="Times New Roman" w:cs="Times New Roman"/>
          <w:sz w:val="24"/>
          <w:szCs w:val="24"/>
        </w:rPr>
        <w:t>.</w:t>
      </w:r>
      <w:r w:rsidR="006416AA" w:rsidRPr="009159AB">
        <w:rPr>
          <w:rFonts w:ascii="Times New Roman" w:hAnsi="Times New Roman" w:cs="Times New Roman"/>
          <w:sz w:val="24"/>
          <w:szCs w:val="24"/>
        </w:rPr>
        <w:t xml:space="preserve"> </w:t>
      </w:r>
      <w:r w:rsidRPr="009159AB">
        <w:rPr>
          <w:rFonts w:ascii="Times New Roman" w:hAnsi="Times New Roman" w:cs="Times New Roman"/>
          <w:sz w:val="24"/>
          <w:szCs w:val="24"/>
        </w:rPr>
        <w:t>Standardized simple effects were calculated across the ostracism factor and the interaction effect was calculated by taking the standardized difference between the unstandardized main effects (see the Appendix for the exact formulae used). This was done for both the first and last dependent variable in each experiment. For example, in a 2 (ostracized vs. included) by 2 (moderator</w:t>
      </w:r>
      <w:r w:rsidR="0001015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present vs. </w:t>
      </w:r>
      <w:r w:rsidR="00010151" w:rsidRPr="009159AB">
        <w:rPr>
          <w:rFonts w:ascii="Times New Roman" w:hAnsi="Times New Roman" w:cs="Times New Roman"/>
          <w:sz w:val="24"/>
          <w:szCs w:val="24"/>
        </w:rPr>
        <w:t>moderator</w:t>
      </w:r>
      <w:r w:rsidRPr="009159AB">
        <w:rPr>
          <w:rFonts w:ascii="Times New Roman" w:hAnsi="Times New Roman" w:cs="Times New Roman"/>
          <w:sz w:val="24"/>
          <w:szCs w:val="24"/>
        </w:rPr>
        <w:t xml:space="preserve"> absent) design with multiple measures, </w:t>
      </w:r>
      <w:r w:rsidR="001F0E11" w:rsidRPr="009159AB">
        <w:rPr>
          <w:rFonts w:ascii="Times New Roman" w:hAnsi="Times New Roman" w:cs="Times New Roman"/>
          <w:sz w:val="24"/>
          <w:szCs w:val="24"/>
        </w:rPr>
        <w:t xml:space="preserve">we calculated </w:t>
      </w:r>
      <w:r w:rsidRPr="009159AB">
        <w:rPr>
          <w:rFonts w:ascii="Times New Roman" w:hAnsi="Times New Roman" w:cs="Times New Roman"/>
          <w:sz w:val="24"/>
          <w:szCs w:val="24"/>
        </w:rPr>
        <w:t xml:space="preserve">two simple </w:t>
      </w:r>
      <w:r w:rsidR="001F0E11" w:rsidRPr="009159AB">
        <w:rPr>
          <w:rFonts w:ascii="Times New Roman" w:hAnsi="Times New Roman" w:cs="Times New Roman"/>
          <w:sz w:val="24"/>
          <w:szCs w:val="24"/>
        </w:rPr>
        <w:t xml:space="preserve">ostracism </w:t>
      </w:r>
      <w:r w:rsidRPr="009159AB">
        <w:rPr>
          <w:rFonts w:ascii="Times New Roman" w:hAnsi="Times New Roman" w:cs="Times New Roman"/>
          <w:sz w:val="24"/>
          <w:szCs w:val="24"/>
        </w:rPr>
        <w:t xml:space="preserve">effects </w:t>
      </w:r>
      <w:r w:rsidR="001F0E11" w:rsidRPr="009159AB">
        <w:rPr>
          <w:rFonts w:ascii="Times New Roman" w:hAnsi="Times New Roman" w:cs="Times New Roman"/>
          <w:sz w:val="24"/>
          <w:szCs w:val="24"/>
        </w:rPr>
        <w:t xml:space="preserve">(Hypothesis 1) </w:t>
      </w:r>
      <w:r w:rsidRPr="009159AB">
        <w:rPr>
          <w:rFonts w:ascii="Times New Roman" w:hAnsi="Times New Roman" w:cs="Times New Roman"/>
          <w:sz w:val="24"/>
          <w:szCs w:val="24"/>
        </w:rPr>
        <w:t xml:space="preserve">and two interaction effects </w:t>
      </w:r>
      <w:r w:rsidR="001F0E11" w:rsidRPr="009159AB">
        <w:rPr>
          <w:rFonts w:ascii="Times New Roman" w:hAnsi="Times New Roman" w:cs="Times New Roman"/>
          <w:sz w:val="24"/>
          <w:szCs w:val="24"/>
        </w:rPr>
        <w:t>(Hypothesis 2)</w:t>
      </w:r>
      <w:r w:rsidRPr="009159AB">
        <w:rPr>
          <w:rFonts w:ascii="Times New Roman" w:hAnsi="Times New Roman" w:cs="Times New Roman"/>
          <w:sz w:val="24"/>
          <w:szCs w:val="24"/>
        </w:rPr>
        <w:t xml:space="preserve">. Non-factorial studies delivered only </w:t>
      </w:r>
      <w:r w:rsidR="001F0E11" w:rsidRPr="009159AB">
        <w:rPr>
          <w:rFonts w:ascii="Times New Roman" w:hAnsi="Times New Roman" w:cs="Times New Roman"/>
          <w:sz w:val="24"/>
          <w:szCs w:val="24"/>
        </w:rPr>
        <w:t>simple</w:t>
      </w:r>
      <w:r w:rsidRPr="009159AB">
        <w:rPr>
          <w:rFonts w:ascii="Times New Roman" w:hAnsi="Times New Roman" w:cs="Times New Roman"/>
          <w:sz w:val="24"/>
          <w:szCs w:val="24"/>
        </w:rPr>
        <w:t xml:space="preserve"> effects for the first and last measure and no interactions.</w:t>
      </w:r>
    </w:p>
    <w:p w14:paraId="3EE2F7D0" w14:textId="50FD1B32" w:rsidR="00E76D2C" w:rsidRPr="009159AB" w:rsidRDefault="00731737" w:rsidP="00C30555">
      <w:pPr>
        <w:spacing w:after="0" w:line="480" w:lineRule="auto"/>
        <w:ind w:firstLine="709"/>
        <w:rPr>
          <w:rFonts w:ascii="Times New Roman" w:hAnsi="Times New Roman" w:cs="Times New Roman"/>
          <w:sz w:val="24"/>
          <w:szCs w:val="24"/>
        </w:rPr>
      </w:pPr>
      <w:r w:rsidRPr="009159AB">
        <w:rPr>
          <w:rFonts w:ascii="Times New Roman" w:hAnsi="Times New Roman" w:cs="Times New Roman"/>
          <w:b/>
          <w:sz w:val="24"/>
          <w:szCs w:val="24"/>
        </w:rPr>
        <w:t xml:space="preserve">Meta-analytic model. </w:t>
      </w:r>
      <w:r w:rsidRPr="009159AB">
        <w:rPr>
          <w:rFonts w:ascii="Times New Roman" w:hAnsi="Times New Roman" w:cs="Times New Roman"/>
          <w:sz w:val="24"/>
          <w:szCs w:val="24"/>
        </w:rPr>
        <w:t>We used random- and mixed-effects models, since heterogeneity in the effect sizes is expected due to</w:t>
      </w:r>
      <w:r w:rsidR="00396ED1" w:rsidRPr="009159AB">
        <w:rPr>
          <w:rFonts w:ascii="Times New Roman" w:hAnsi="Times New Roman" w:cs="Times New Roman"/>
          <w:sz w:val="24"/>
          <w:szCs w:val="24"/>
        </w:rPr>
        <w:t xml:space="preserve"> both</w:t>
      </w:r>
      <w:r w:rsidRPr="009159AB">
        <w:rPr>
          <w:rFonts w:ascii="Times New Roman" w:hAnsi="Times New Roman" w:cs="Times New Roman"/>
          <w:sz w:val="24"/>
          <w:szCs w:val="24"/>
        </w:rPr>
        <w:t xml:space="preserve"> the </w:t>
      </w:r>
      <w:r w:rsidR="00396ED1" w:rsidRPr="009159AB">
        <w:rPr>
          <w:rFonts w:ascii="Times New Roman" w:hAnsi="Times New Roman" w:cs="Times New Roman"/>
          <w:sz w:val="24"/>
          <w:szCs w:val="24"/>
        </w:rPr>
        <w:t xml:space="preserve">inclusion of </w:t>
      </w:r>
      <w:r w:rsidRPr="009159AB">
        <w:rPr>
          <w:rFonts w:ascii="Times New Roman" w:hAnsi="Times New Roman" w:cs="Times New Roman"/>
          <w:sz w:val="24"/>
          <w:szCs w:val="24"/>
        </w:rPr>
        <w:t xml:space="preserve">different measures and additional unknown methodological and substantive factors. The meta-regression element in some of the analyses is the variable time as </w:t>
      </w:r>
      <w:r w:rsidR="00447A01" w:rsidRPr="009159AB">
        <w:rPr>
          <w:rFonts w:ascii="Times New Roman" w:hAnsi="Times New Roman" w:cs="Times New Roman"/>
          <w:sz w:val="24"/>
          <w:szCs w:val="24"/>
        </w:rPr>
        <w:t>predictor of the ostracism effect</w:t>
      </w:r>
      <w:r w:rsidRPr="009159AB">
        <w:rPr>
          <w:rFonts w:ascii="Times New Roman" w:hAnsi="Times New Roman" w:cs="Times New Roman"/>
          <w:sz w:val="24"/>
          <w:szCs w:val="24"/>
        </w:rPr>
        <w:t>. Analyses without this study-level predictor reduce to a random-effects model. We used Restricted Maximum Likelihood (REML)</w:t>
      </w:r>
      <w:r w:rsidR="004626E4" w:rsidRPr="009159AB">
        <w:rPr>
          <w:rFonts w:ascii="Times New Roman" w:hAnsi="Times New Roman" w:cs="Times New Roman"/>
          <w:sz w:val="24"/>
          <w:szCs w:val="24"/>
        </w:rPr>
        <w:t xml:space="preserve"> </w:t>
      </w:r>
      <w:r w:rsidRPr="009159AB">
        <w:rPr>
          <w:rFonts w:ascii="Times New Roman" w:hAnsi="Times New Roman" w:cs="Times New Roman"/>
          <w:sz w:val="24"/>
          <w:szCs w:val="24"/>
        </w:rPr>
        <w:t>to estimate tau-squared (</w:t>
      </w:r>
      <w:r w:rsidR="004B1D45" w:rsidRPr="009159AB">
        <w:rPr>
          <w:rFonts w:ascii="Times New Roman" w:hAnsi="Times New Roman" w:cs="Times New Roman"/>
          <w:sz w:val="24"/>
          <w:szCs w:val="24"/>
        </w:rPr>
        <w:t xml:space="preserve">i.e., </w:t>
      </w:r>
      <w:r w:rsidRPr="009159AB">
        <w:rPr>
          <w:rFonts w:ascii="Times New Roman" w:hAnsi="Times New Roman" w:cs="Times New Roman"/>
          <w:sz w:val="24"/>
          <w:szCs w:val="24"/>
        </w:rPr>
        <w:t xml:space="preserve">the residual variance), as </w:t>
      </w:r>
      <w:r w:rsidRPr="009159AB">
        <w:rPr>
          <w:rFonts w:ascii="Times New Roman" w:hAnsi="Times New Roman" w:cs="Times New Roman"/>
          <w:sz w:val="24"/>
          <w:szCs w:val="24"/>
        </w:rPr>
        <w:lastRenderedPageBreak/>
        <w:t xml:space="preserve">recommended by </w:t>
      </w:r>
      <w:r w:rsidRPr="009159AB">
        <w:rPr>
          <w:rFonts w:ascii="Times New Roman" w:hAnsi="Times New Roman" w:cs="Times New Roman"/>
          <w:noProof/>
          <w:sz w:val="24"/>
          <w:szCs w:val="24"/>
        </w:rPr>
        <w:t>Viechtbauer (2005)</w:t>
      </w:r>
      <w:r w:rsidRPr="009159AB">
        <w:rPr>
          <w:rFonts w:ascii="Times New Roman" w:hAnsi="Times New Roman" w:cs="Times New Roman"/>
          <w:sz w:val="24"/>
          <w:szCs w:val="24"/>
        </w:rPr>
        <w:t xml:space="preserve">. Note that when estimating a mixed- or random effects model, </w:t>
      </w:r>
      <w:r w:rsidR="00447A01" w:rsidRPr="009159AB">
        <w:rPr>
          <w:rFonts w:ascii="Times New Roman" w:hAnsi="Times New Roman" w:cs="Times New Roman"/>
          <w:sz w:val="24"/>
          <w:szCs w:val="24"/>
        </w:rPr>
        <w:t xml:space="preserve">one does not estimate a single </w:t>
      </w:r>
      <w:r w:rsidRPr="009159AB">
        <w:rPr>
          <w:rFonts w:ascii="Times New Roman" w:hAnsi="Times New Roman" w:cs="Times New Roman"/>
          <w:i/>
          <w:sz w:val="24"/>
          <w:szCs w:val="24"/>
        </w:rPr>
        <w:t>true</w:t>
      </w:r>
      <w:r w:rsidRPr="009159AB">
        <w:rPr>
          <w:rFonts w:ascii="Times New Roman" w:hAnsi="Times New Roman" w:cs="Times New Roman"/>
          <w:sz w:val="24"/>
          <w:szCs w:val="24"/>
        </w:rPr>
        <w:t xml:space="preserve"> effect</w:t>
      </w:r>
      <w:r w:rsidR="00447A01" w:rsidRPr="009159AB">
        <w:rPr>
          <w:rFonts w:ascii="Times New Roman" w:hAnsi="Times New Roman" w:cs="Times New Roman"/>
          <w:sz w:val="24"/>
          <w:szCs w:val="24"/>
        </w:rPr>
        <w:t>, but rather the mean and variance of underlying effects</w:t>
      </w:r>
      <w:r w:rsidRPr="009159AB">
        <w:rPr>
          <w:rFonts w:ascii="Times New Roman" w:hAnsi="Times New Roman" w:cs="Times New Roman"/>
          <w:sz w:val="24"/>
          <w:szCs w:val="24"/>
        </w:rPr>
        <w:t xml:space="preserve"> </w:t>
      </w:r>
      <w:r w:rsidRPr="009159AB">
        <w:rPr>
          <w:rFonts w:ascii="Times New Roman" w:hAnsi="Times New Roman" w:cs="Times New Roman"/>
          <w:noProof/>
          <w:sz w:val="24"/>
          <w:szCs w:val="24"/>
        </w:rPr>
        <w:t>(Viechtbauer, 2005)</w:t>
      </w:r>
      <w:r w:rsidRPr="009159AB">
        <w:rPr>
          <w:rFonts w:ascii="Times New Roman" w:hAnsi="Times New Roman" w:cs="Times New Roman"/>
          <w:sz w:val="24"/>
          <w:szCs w:val="24"/>
        </w:rPr>
        <w:t>.</w:t>
      </w:r>
    </w:p>
    <w:p w14:paraId="2449B204" w14:textId="52206F08" w:rsidR="00E76D2C" w:rsidRPr="009159AB" w:rsidRDefault="00885EF1"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Statistical s</w:t>
      </w:r>
      <w:r w:rsidR="00731737" w:rsidRPr="009159AB">
        <w:rPr>
          <w:rFonts w:ascii="Times New Roman" w:hAnsi="Times New Roman" w:cs="Times New Roman"/>
          <w:b/>
          <w:sz w:val="24"/>
          <w:szCs w:val="24"/>
        </w:rPr>
        <w:t xml:space="preserve">ensitivity analyses. </w:t>
      </w:r>
      <w:r w:rsidR="00731737" w:rsidRPr="009159AB">
        <w:rPr>
          <w:rFonts w:ascii="Times New Roman" w:hAnsi="Times New Roman" w:cs="Times New Roman"/>
          <w:sz w:val="24"/>
          <w:szCs w:val="24"/>
        </w:rPr>
        <w:t xml:space="preserve">To test for robustness of the effects, we incorporated several </w:t>
      </w:r>
      <w:r w:rsidRPr="009159AB">
        <w:rPr>
          <w:rFonts w:ascii="Times New Roman" w:hAnsi="Times New Roman" w:cs="Times New Roman"/>
          <w:sz w:val="24"/>
          <w:szCs w:val="24"/>
        </w:rPr>
        <w:t xml:space="preserve">statistical </w:t>
      </w:r>
      <w:r w:rsidR="00731737" w:rsidRPr="009159AB">
        <w:rPr>
          <w:rFonts w:ascii="Times New Roman" w:hAnsi="Times New Roman" w:cs="Times New Roman"/>
          <w:sz w:val="24"/>
          <w:szCs w:val="24"/>
        </w:rPr>
        <w:t xml:space="preserve">sensitivity analyses. We flagged possibly problematic outliers on the basis of studentized deleted residuals, Q-Q plots, and Cook’s distance values. Subsequently, we inspected the effect of these outliers on substantial results in </w:t>
      </w:r>
      <w:r w:rsidRPr="009159AB">
        <w:rPr>
          <w:rFonts w:ascii="Times New Roman" w:hAnsi="Times New Roman" w:cs="Times New Roman"/>
          <w:sz w:val="24"/>
          <w:szCs w:val="24"/>
        </w:rPr>
        <w:t xml:space="preserve">statistical </w:t>
      </w:r>
      <w:r w:rsidR="00731737" w:rsidRPr="009159AB">
        <w:rPr>
          <w:rFonts w:ascii="Times New Roman" w:hAnsi="Times New Roman" w:cs="Times New Roman"/>
          <w:sz w:val="24"/>
          <w:szCs w:val="24"/>
        </w:rPr>
        <w:t xml:space="preserve">sensitivity analyses in which these outliers were excluded. Another </w:t>
      </w:r>
      <w:r w:rsidRPr="009159AB">
        <w:rPr>
          <w:rFonts w:ascii="Times New Roman" w:hAnsi="Times New Roman" w:cs="Times New Roman"/>
          <w:sz w:val="24"/>
          <w:szCs w:val="24"/>
        </w:rPr>
        <w:t xml:space="preserve">statistical </w:t>
      </w:r>
      <w:r w:rsidR="00731737" w:rsidRPr="009159AB">
        <w:rPr>
          <w:rFonts w:ascii="Times New Roman" w:hAnsi="Times New Roman" w:cs="Times New Roman"/>
          <w:sz w:val="24"/>
          <w:szCs w:val="24"/>
        </w:rPr>
        <w:t>sensitivity analysis entailed fitting of the mixed-effects model with tau-squared fit at the upper</w:t>
      </w:r>
      <w:r w:rsidR="004B1D45"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bound value of the 95% confidence interval. </w:t>
      </w:r>
    </w:p>
    <w:p w14:paraId="3A3F19EC" w14:textId="027B763F"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Funnel plot asymmetry. </w:t>
      </w:r>
      <w:r w:rsidRPr="009159AB">
        <w:rPr>
          <w:rFonts w:ascii="Times New Roman" w:hAnsi="Times New Roman" w:cs="Times New Roman"/>
          <w:sz w:val="24"/>
          <w:szCs w:val="24"/>
        </w:rPr>
        <w:t xml:space="preserve">A </w:t>
      </w:r>
      <w:r w:rsidR="007D5A2F" w:rsidRPr="009159AB">
        <w:rPr>
          <w:rFonts w:ascii="Times New Roman" w:hAnsi="Times New Roman" w:cs="Times New Roman"/>
          <w:sz w:val="24"/>
          <w:szCs w:val="24"/>
        </w:rPr>
        <w:t>f</w:t>
      </w:r>
      <w:r w:rsidRPr="009159AB">
        <w:rPr>
          <w:rFonts w:ascii="Times New Roman" w:hAnsi="Times New Roman" w:cs="Times New Roman"/>
          <w:sz w:val="24"/>
          <w:szCs w:val="24"/>
        </w:rPr>
        <w:t xml:space="preserve">unnel plot </w:t>
      </w:r>
      <w:r w:rsidR="00447A01" w:rsidRPr="009159AB">
        <w:rPr>
          <w:rFonts w:ascii="Times New Roman" w:hAnsi="Times New Roman" w:cs="Times New Roman"/>
          <w:sz w:val="24"/>
          <w:szCs w:val="24"/>
        </w:rPr>
        <w:t xml:space="preserve">depicts </w:t>
      </w:r>
      <w:r w:rsidRPr="009159AB">
        <w:rPr>
          <w:rFonts w:ascii="Times New Roman" w:hAnsi="Times New Roman" w:cs="Times New Roman"/>
          <w:sz w:val="24"/>
          <w:szCs w:val="24"/>
        </w:rPr>
        <w:t>each study’s effect size against its standard error (Light &amp; Pillemer, 1984). Larger studies have smaller standard errors, and vice versa for smaller studies. Following from a theoretical fluctuation of the population effect size due to sampling variance, a funnel plot should be symmetrical around the estimate</w:t>
      </w:r>
      <w:r w:rsidR="007D5A2F" w:rsidRPr="009159AB">
        <w:rPr>
          <w:rFonts w:ascii="Times New Roman" w:hAnsi="Times New Roman" w:cs="Times New Roman"/>
          <w:sz w:val="24"/>
          <w:szCs w:val="24"/>
        </w:rPr>
        <w:t>d mean</w:t>
      </w:r>
      <w:r w:rsidRPr="009159AB">
        <w:rPr>
          <w:rFonts w:ascii="Times New Roman" w:hAnsi="Times New Roman" w:cs="Times New Roman"/>
          <w:sz w:val="24"/>
          <w:szCs w:val="24"/>
        </w:rPr>
        <w:t xml:space="preserve"> effect size</w:t>
      </w:r>
      <w:r w:rsidR="007D5A2F" w:rsidRPr="009159AB">
        <w:rPr>
          <w:rFonts w:ascii="Times New Roman" w:hAnsi="Times New Roman" w:cs="Times New Roman"/>
          <w:sz w:val="24"/>
          <w:szCs w:val="24"/>
        </w:rPr>
        <w:t>. If there are no methodological or substantive reasons to expect a link between effect sizes and standard errors, f</w:t>
      </w:r>
      <w:r w:rsidRPr="009159AB">
        <w:rPr>
          <w:rFonts w:ascii="Times New Roman" w:hAnsi="Times New Roman" w:cs="Times New Roman"/>
          <w:sz w:val="24"/>
          <w:szCs w:val="24"/>
        </w:rPr>
        <w:t xml:space="preserve">unnel plot </w:t>
      </w:r>
      <w:r w:rsidRPr="009159AB">
        <w:rPr>
          <w:rFonts w:ascii="Times New Roman" w:hAnsi="Times New Roman" w:cs="Times New Roman"/>
          <w:i/>
          <w:sz w:val="24"/>
          <w:szCs w:val="24"/>
        </w:rPr>
        <w:t>asymmetry</w:t>
      </w:r>
      <w:r w:rsidRPr="009159AB">
        <w:rPr>
          <w:rFonts w:ascii="Times New Roman" w:hAnsi="Times New Roman" w:cs="Times New Roman"/>
          <w:sz w:val="24"/>
          <w:szCs w:val="24"/>
        </w:rPr>
        <w:t xml:space="preserve"> can indicate publication bias (</w:t>
      </w:r>
      <w:r w:rsidR="00030665" w:rsidRPr="009159AB">
        <w:rPr>
          <w:rFonts w:ascii="Times New Roman" w:hAnsi="Times New Roman" w:cs="Times New Roman"/>
          <w:sz w:val="24"/>
          <w:szCs w:val="24"/>
        </w:rPr>
        <w:t xml:space="preserve">e.g., </w:t>
      </w:r>
      <w:r w:rsidRPr="009159AB">
        <w:rPr>
          <w:rFonts w:ascii="Times New Roman" w:hAnsi="Times New Roman" w:cs="Times New Roman"/>
          <w:sz w:val="24"/>
          <w:szCs w:val="24"/>
        </w:rPr>
        <w:t xml:space="preserve">Bakker et al, 2012). To </w:t>
      </w:r>
      <w:r w:rsidR="00FB4F83" w:rsidRPr="009159AB">
        <w:rPr>
          <w:rFonts w:ascii="Times New Roman" w:hAnsi="Times New Roman" w:cs="Times New Roman"/>
          <w:sz w:val="24"/>
          <w:szCs w:val="24"/>
        </w:rPr>
        <w:t>test funnel plot asymmetry</w:t>
      </w:r>
      <w:r w:rsidRPr="009159AB">
        <w:rPr>
          <w:rFonts w:ascii="Times New Roman" w:hAnsi="Times New Roman" w:cs="Times New Roman"/>
          <w:sz w:val="24"/>
          <w:szCs w:val="24"/>
        </w:rPr>
        <w:t xml:space="preserve">, we used Egger’s regression test </w:t>
      </w:r>
      <w:r w:rsidRPr="009159AB">
        <w:rPr>
          <w:rFonts w:ascii="Times New Roman" w:hAnsi="Times New Roman" w:cs="Times New Roman"/>
          <w:noProof/>
          <w:sz w:val="24"/>
          <w:szCs w:val="24"/>
        </w:rPr>
        <w:t>(Egger, Smith, Schneider, &amp; Minder, 1997)</w:t>
      </w:r>
      <w:r w:rsidRPr="009159AB">
        <w:rPr>
          <w:rFonts w:ascii="Times New Roman" w:hAnsi="Times New Roman" w:cs="Times New Roman"/>
          <w:sz w:val="24"/>
          <w:szCs w:val="24"/>
        </w:rPr>
        <w:t xml:space="preserve"> for mixed-effects models </w:t>
      </w:r>
      <w:r w:rsidRPr="009159AB">
        <w:rPr>
          <w:rFonts w:ascii="Times New Roman" w:hAnsi="Times New Roman" w:cs="Times New Roman"/>
          <w:noProof/>
          <w:sz w:val="24"/>
          <w:szCs w:val="24"/>
        </w:rPr>
        <w:t>(Sterne &amp; Egger, 2005)</w:t>
      </w:r>
      <w:r w:rsidRPr="009159AB">
        <w:rPr>
          <w:rFonts w:ascii="Times New Roman" w:hAnsi="Times New Roman" w:cs="Times New Roman"/>
          <w:sz w:val="24"/>
          <w:szCs w:val="24"/>
        </w:rPr>
        <w:t>. This tests whether the distribution of effect sizes is equal on both sides of the average effect, when accounting for true heterogeneity. Funnel plot asymmetry thus indicates bias in the estimated</w:t>
      </w:r>
      <w:r w:rsidR="007D5A2F" w:rsidRPr="009159AB">
        <w:rPr>
          <w:rFonts w:ascii="Times New Roman" w:hAnsi="Times New Roman" w:cs="Times New Roman"/>
          <w:sz w:val="24"/>
          <w:szCs w:val="24"/>
        </w:rPr>
        <w:t xml:space="preserve"> mean</w:t>
      </w:r>
      <w:r w:rsidRPr="009159AB">
        <w:rPr>
          <w:rFonts w:ascii="Times New Roman" w:hAnsi="Times New Roman" w:cs="Times New Roman"/>
          <w:sz w:val="24"/>
          <w:szCs w:val="24"/>
        </w:rPr>
        <w:t xml:space="preserve"> effect size, and possibly publication bias.</w:t>
      </w:r>
    </w:p>
    <w:p w14:paraId="21D23DBD" w14:textId="77777777" w:rsidR="00E76D2C" w:rsidRPr="009159AB" w:rsidRDefault="00731737" w:rsidP="00C30555">
      <w:pPr>
        <w:spacing w:after="0" w:line="480" w:lineRule="auto"/>
        <w:jc w:val="center"/>
        <w:rPr>
          <w:rFonts w:ascii="Times New Roman" w:hAnsi="Times New Roman" w:cs="Times New Roman"/>
          <w:b/>
          <w:sz w:val="24"/>
          <w:szCs w:val="24"/>
        </w:rPr>
      </w:pPr>
      <w:r w:rsidRPr="009159AB">
        <w:rPr>
          <w:rFonts w:ascii="Times New Roman" w:hAnsi="Times New Roman" w:cs="Times New Roman"/>
          <w:b/>
          <w:sz w:val="24"/>
          <w:szCs w:val="24"/>
        </w:rPr>
        <w:t>Results</w:t>
      </w:r>
    </w:p>
    <w:p w14:paraId="19974EAF" w14:textId="030F3989"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In our reporting of the effect sizes,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indicates a main effect and Δ</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indicates an interaction effect. Even though </w:t>
      </w:r>
      <w:r w:rsidR="00B50377" w:rsidRPr="009159AB">
        <w:rPr>
          <w:rFonts w:ascii="Times New Roman" w:hAnsi="Times New Roman" w:cs="Times New Roman"/>
          <w:sz w:val="24"/>
          <w:szCs w:val="24"/>
        </w:rPr>
        <w:t xml:space="preserve">we used </w:t>
      </w:r>
      <w:r w:rsidRPr="009159AB">
        <w:rPr>
          <w:rFonts w:ascii="Times New Roman" w:hAnsi="Times New Roman" w:cs="Times New Roman"/>
          <w:sz w:val="24"/>
          <w:szCs w:val="24"/>
        </w:rPr>
        <w:t>Hedges’</w:t>
      </w:r>
      <w:r w:rsidR="00B50377"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00B50377" w:rsidRPr="009159AB">
        <w:rPr>
          <w:rFonts w:ascii="Times New Roman" w:hAnsi="Times New Roman" w:cs="Times New Roman"/>
          <w:sz w:val="24"/>
          <w:szCs w:val="24"/>
        </w:rPr>
        <w:t>, we maintained the</w:t>
      </w:r>
      <w:r w:rsidRPr="009159AB">
        <w:rPr>
          <w:rFonts w:ascii="Times New Roman" w:hAnsi="Times New Roman" w:cs="Times New Roman"/>
          <w:sz w:val="24"/>
          <w:szCs w:val="24"/>
        </w:rPr>
        <w:t xml:space="preserve"> notation of d, since </w:t>
      </w:r>
      <w:r w:rsidR="00B50377" w:rsidRPr="009159AB">
        <w:rPr>
          <w:rFonts w:ascii="Times New Roman" w:hAnsi="Times New Roman" w:cs="Times New Roman"/>
          <w:i/>
          <w:sz w:val="24"/>
          <w:szCs w:val="24"/>
        </w:rPr>
        <w:t>g</w:t>
      </w:r>
      <w:r w:rsidR="00B50377" w:rsidRPr="009159AB">
        <w:rPr>
          <w:rFonts w:ascii="Times New Roman" w:hAnsi="Times New Roman" w:cs="Times New Roman"/>
          <w:sz w:val="24"/>
          <w:szCs w:val="24"/>
        </w:rPr>
        <w:t xml:space="preserve"> </w:t>
      </w:r>
      <w:r w:rsidRPr="009159AB">
        <w:rPr>
          <w:rFonts w:ascii="Times New Roman" w:hAnsi="Times New Roman" w:cs="Times New Roman"/>
          <w:sz w:val="24"/>
          <w:szCs w:val="24"/>
        </w:rPr>
        <w:lastRenderedPageBreak/>
        <w:t xml:space="preserve">is only a minor correction to Cohen’s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885EF1" w:rsidRPr="009159AB">
        <w:rPr>
          <w:rFonts w:ascii="Times New Roman" w:hAnsi="Times New Roman" w:cs="Times New Roman"/>
          <w:sz w:val="24"/>
          <w:szCs w:val="24"/>
        </w:rPr>
        <w:t>Statistical s</w:t>
      </w:r>
      <w:r w:rsidRPr="009159AB">
        <w:rPr>
          <w:rFonts w:ascii="Times New Roman" w:hAnsi="Times New Roman" w:cs="Times New Roman"/>
          <w:sz w:val="24"/>
          <w:szCs w:val="24"/>
        </w:rPr>
        <w:t>ensitivity analyses are only reported if they show</w:t>
      </w:r>
      <w:r w:rsidR="0020115E" w:rsidRPr="009159AB">
        <w:rPr>
          <w:rFonts w:ascii="Times New Roman" w:hAnsi="Times New Roman" w:cs="Times New Roman"/>
          <w:sz w:val="24"/>
          <w:szCs w:val="24"/>
        </w:rPr>
        <w:t>ed</w:t>
      </w:r>
      <w:r w:rsidRPr="009159AB">
        <w:rPr>
          <w:rFonts w:ascii="Times New Roman" w:hAnsi="Times New Roman" w:cs="Times New Roman"/>
          <w:sz w:val="24"/>
          <w:szCs w:val="24"/>
        </w:rPr>
        <w:t xml:space="preserve"> different effects (all </w:t>
      </w:r>
      <w:r w:rsidR="001F4BDB">
        <w:rPr>
          <w:rFonts w:ascii="Times New Roman" w:hAnsi="Times New Roman" w:cs="Times New Roman"/>
          <w:sz w:val="24"/>
          <w:szCs w:val="24"/>
        </w:rPr>
        <w:t xml:space="preserve">statistical </w:t>
      </w:r>
      <w:r w:rsidRPr="009159AB">
        <w:rPr>
          <w:rFonts w:ascii="Times New Roman" w:hAnsi="Times New Roman" w:cs="Times New Roman"/>
          <w:sz w:val="24"/>
          <w:szCs w:val="24"/>
        </w:rPr>
        <w:t>sensitivity analyses can be</w:t>
      </w:r>
      <w:r w:rsidR="00300674" w:rsidRPr="009159AB">
        <w:rPr>
          <w:rFonts w:ascii="Times New Roman" w:hAnsi="Times New Roman" w:cs="Times New Roman"/>
          <w:sz w:val="24"/>
          <w:szCs w:val="24"/>
        </w:rPr>
        <w:t xml:space="preserve"> found</w:t>
      </w:r>
      <w:r w:rsidRPr="009159AB">
        <w:rPr>
          <w:rFonts w:ascii="Times New Roman" w:hAnsi="Times New Roman" w:cs="Times New Roman"/>
          <w:sz w:val="24"/>
          <w:szCs w:val="24"/>
        </w:rPr>
        <w:t xml:space="preserve"> on OSF).</w:t>
      </w:r>
    </w:p>
    <w:p w14:paraId="0787C674" w14:textId="404BC41E" w:rsidR="00E639FB" w:rsidRPr="009159AB" w:rsidRDefault="00991FBE" w:rsidP="00C30555">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 xml:space="preserve">Primary </w:t>
      </w:r>
      <w:r w:rsidR="004C2568" w:rsidRPr="009159AB">
        <w:rPr>
          <w:rFonts w:ascii="Times New Roman" w:hAnsi="Times New Roman" w:cs="Times New Roman"/>
          <w:b/>
          <w:sz w:val="24"/>
          <w:szCs w:val="24"/>
        </w:rPr>
        <w:t>hypotheses</w:t>
      </w:r>
    </w:p>
    <w:p w14:paraId="5CB24CF0" w14:textId="7ED509FB" w:rsidR="00E76D2C" w:rsidRPr="009159AB" w:rsidRDefault="00731737" w:rsidP="00A0436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The two confirmatory hypotheses are tested in four meta-analyses</w:t>
      </w:r>
      <w:r w:rsidR="00F70F9F" w:rsidRPr="009159AB">
        <w:rPr>
          <w:rFonts w:ascii="Times New Roman" w:hAnsi="Times New Roman" w:cs="Times New Roman"/>
          <w:sz w:val="24"/>
          <w:szCs w:val="24"/>
        </w:rPr>
        <w:t>, of which the study level effects are reported in Table 2</w:t>
      </w:r>
      <w:r w:rsidRPr="009159AB">
        <w:rPr>
          <w:rFonts w:ascii="Times New Roman" w:hAnsi="Times New Roman" w:cs="Times New Roman"/>
          <w:sz w:val="24"/>
          <w:szCs w:val="24"/>
        </w:rPr>
        <w:t>. Th</w:t>
      </w:r>
      <w:r w:rsidR="0020115E" w:rsidRPr="009159AB">
        <w:rPr>
          <w:rFonts w:ascii="Times New Roman" w:hAnsi="Times New Roman" w:cs="Times New Roman"/>
          <w:sz w:val="24"/>
          <w:szCs w:val="24"/>
        </w:rPr>
        <w:t>e table</w:t>
      </w:r>
      <w:r w:rsidRPr="009159AB">
        <w:rPr>
          <w:rFonts w:ascii="Times New Roman" w:hAnsi="Times New Roman" w:cs="Times New Roman"/>
          <w:sz w:val="24"/>
          <w:szCs w:val="24"/>
        </w:rPr>
        <w:t xml:space="preserve"> includes </w:t>
      </w:r>
      <w:r w:rsidR="003375A0" w:rsidRPr="009159AB">
        <w:rPr>
          <w:rFonts w:ascii="Times New Roman" w:hAnsi="Times New Roman" w:cs="Times New Roman"/>
          <w:sz w:val="24"/>
          <w:szCs w:val="24"/>
        </w:rPr>
        <w:t xml:space="preserve">effect sizes used in the </w:t>
      </w:r>
      <w:r w:rsidRPr="009159AB">
        <w:rPr>
          <w:rFonts w:ascii="Times New Roman" w:hAnsi="Times New Roman" w:cs="Times New Roman"/>
          <w:sz w:val="24"/>
          <w:szCs w:val="24"/>
        </w:rPr>
        <w:t xml:space="preserve">estimation of the average simple effect of ostracism on the first measure, the average simple effect on the last measure and the estimation of the average interaction effect on both the first and last measure. </w:t>
      </w:r>
    </w:p>
    <w:p w14:paraId="3F3E8A53" w14:textId="6D87520A" w:rsidR="00E76D2C" w:rsidRPr="009159AB" w:rsidRDefault="00731737" w:rsidP="00C30555">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ab/>
      </w:r>
      <w:r w:rsidRPr="009159AB">
        <w:rPr>
          <w:rFonts w:ascii="Times New Roman" w:hAnsi="Times New Roman" w:cs="Times New Roman"/>
          <w:b/>
          <w:sz w:val="24"/>
          <w:szCs w:val="24"/>
        </w:rPr>
        <w:t xml:space="preserve">Simple ostracism effect (Hypothesis 1). </w:t>
      </w:r>
      <w:r w:rsidRPr="009159AB">
        <w:rPr>
          <w:rFonts w:ascii="Times New Roman" w:hAnsi="Times New Roman" w:cs="Times New Roman"/>
          <w:sz w:val="24"/>
          <w:szCs w:val="24"/>
        </w:rPr>
        <w:t>In a random-effects model on the main effect of ostracism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120), </w:t>
      </w:r>
      <w:r w:rsidR="00421C4F" w:rsidRPr="009159AB">
        <w:rPr>
          <w:rFonts w:ascii="Times New Roman" w:hAnsi="Times New Roman" w:cs="Times New Roman"/>
          <w:sz w:val="24"/>
          <w:szCs w:val="24"/>
        </w:rPr>
        <w:t xml:space="preserve">residual </w:t>
      </w:r>
      <w:r w:rsidRPr="009159AB">
        <w:rPr>
          <w:rFonts w:ascii="Times New Roman" w:hAnsi="Times New Roman" w:cs="Times New Roman"/>
          <w:sz w:val="24"/>
          <w:szCs w:val="24"/>
        </w:rPr>
        <w:t xml:space="preserve">heterogeneity was significant, </w:t>
      </w:r>
      <w:r w:rsidRPr="009159AB">
        <w:rPr>
          <w:rFonts w:ascii="Times New Roman" w:hAnsi="Times New Roman" w:cs="Times New Roman"/>
          <w:i/>
          <w:sz w:val="24"/>
          <w:szCs w:val="24"/>
        </w:rPr>
        <w:t>Q</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(119) = </w:t>
      </w:r>
      <w:r w:rsidR="004C2568" w:rsidRPr="009159AB">
        <w:rPr>
          <w:rFonts w:ascii="Times New Roman" w:hAnsi="Times New Roman" w:cs="Times New Roman"/>
          <w:sz w:val="24"/>
          <w:szCs w:val="24"/>
        </w:rPr>
        <w:t>1395</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w:t>
      </w:r>
      <w:r w:rsidRPr="009159AB">
        <w:rPr>
          <w:rFonts w:ascii="Times New Roman" w:hAnsi="Times New Roman" w:cs="Times New Roman"/>
          <w:i/>
          <w:sz w:val="24"/>
          <w:szCs w:val="24"/>
        </w:rPr>
        <w:t>I</w:t>
      </w:r>
      <w:r w:rsidRPr="009159AB">
        <w:rPr>
          <w:rFonts w:ascii="Times New Roman" w:hAnsi="Times New Roman" w:cs="Times New Roman"/>
          <w:i/>
          <w:sz w:val="24"/>
          <w:szCs w:val="24"/>
          <w:vertAlign w:val="superscript"/>
        </w:rPr>
        <w:t>2</w:t>
      </w:r>
      <w:r w:rsidRPr="009159AB">
        <w:rPr>
          <w:rFonts w:ascii="Times New Roman" w:hAnsi="Times New Roman" w:cs="Times New Roman"/>
          <w:sz w:val="24"/>
          <w:szCs w:val="24"/>
        </w:rPr>
        <w:t xml:space="preserve"> = 92.</w:t>
      </w:r>
      <w:r w:rsidR="004C2568" w:rsidRPr="009159AB">
        <w:rPr>
          <w:rFonts w:ascii="Times New Roman" w:hAnsi="Times New Roman" w:cs="Times New Roman"/>
          <w:sz w:val="24"/>
          <w:szCs w:val="24"/>
        </w:rPr>
        <w:t>99</w:t>
      </w:r>
      <w:r w:rsidRPr="009159AB">
        <w:rPr>
          <w:rFonts w:ascii="Times New Roman" w:hAnsi="Times New Roman" w:cs="Times New Roman"/>
          <w:sz w:val="24"/>
          <w:szCs w:val="24"/>
        </w:rPr>
        <w:t>% and estimated</w:t>
      </w:r>
      <w:r w:rsidR="00421C4F" w:rsidRPr="009159AB">
        <w:rPr>
          <w:rFonts w:ascii="Times New Roman" w:hAnsi="Times New Roman" w:cs="Times New Roman"/>
          <w:sz w:val="24"/>
          <w:szCs w:val="24"/>
        </w:rPr>
        <w:t xml:space="preserve"> at</w:t>
      </w:r>
      <w:r w:rsidRPr="009159AB">
        <w:rPr>
          <w:rFonts w:ascii="Times New Roman" w:hAnsi="Times New Roman" w:cs="Times New Roman"/>
          <w:sz w:val="24"/>
          <w:szCs w:val="24"/>
        </w:rPr>
        <w:t xml:space="preserve"> τ</w:t>
      </w:r>
      <w:r w:rsidRPr="009159AB">
        <w:rPr>
          <w:rFonts w:ascii="Times New Roman" w:hAnsi="Times New Roman" w:cs="Times New Roman"/>
          <w:sz w:val="24"/>
          <w:szCs w:val="24"/>
          <w:vertAlign w:val="superscript"/>
        </w:rPr>
        <w:t xml:space="preserve">2  </w:t>
      </w:r>
      <w:r w:rsidRPr="009159AB">
        <w:rPr>
          <w:rFonts w:ascii="Times New Roman" w:hAnsi="Times New Roman" w:cs="Times New Roman"/>
          <w:sz w:val="24"/>
          <w:szCs w:val="24"/>
        </w:rPr>
        <w:t>=</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90</w:t>
      </w:r>
      <w:r w:rsidRPr="009159AB">
        <w:rPr>
          <w:rFonts w:ascii="Times New Roman" w:hAnsi="Times New Roman" w:cs="Times New Roman"/>
          <w:sz w:val="24"/>
          <w:szCs w:val="24"/>
        </w:rPr>
        <w:t>, 95% CI [0.</w:t>
      </w:r>
      <w:r w:rsidR="004C2568" w:rsidRPr="009159AB">
        <w:rPr>
          <w:rFonts w:ascii="Times New Roman" w:hAnsi="Times New Roman" w:cs="Times New Roman"/>
          <w:sz w:val="24"/>
          <w:szCs w:val="24"/>
        </w:rPr>
        <w:t>70</w:t>
      </w:r>
      <w:r w:rsidRPr="009159AB">
        <w:rPr>
          <w:rFonts w:ascii="Times New Roman" w:hAnsi="Times New Roman" w:cs="Times New Roman"/>
          <w:sz w:val="24"/>
          <w:szCs w:val="24"/>
        </w:rPr>
        <w:t>, 1.2</w:t>
      </w:r>
      <w:r w:rsidR="004C2568" w:rsidRPr="009159AB">
        <w:rPr>
          <w:rFonts w:ascii="Times New Roman" w:hAnsi="Times New Roman" w:cs="Times New Roman"/>
          <w:sz w:val="24"/>
          <w:szCs w:val="24"/>
        </w:rPr>
        <w:t>4</w:t>
      </w:r>
      <w:r w:rsidRPr="009159AB">
        <w:rPr>
          <w:rFonts w:ascii="Times New Roman" w:hAnsi="Times New Roman" w:cs="Times New Roman"/>
          <w:sz w:val="24"/>
          <w:szCs w:val="24"/>
        </w:rPr>
        <w:t>].</w:t>
      </w:r>
      <w:r w:rsidR="00FA4AE7" w:rsidRPr="009159AB">
        <w:rPr>
          <w:rFonts w:ascii="Times New Roman" w:hAnsi="Times New Roman" w:cs="Times New Roman"/>
          <w:sz w:val="24"/>
          <w:szCs w:val="24"/>
        </w:rPr>
        <w:t xml:space="preserve"> </w:t>
      </w:r>
      <w:r w:rsidR="00DA57C5" w:rsidRPr="009159AB">
        <w:rPr>
          <w:rFonts w:ascii="Times New Roman" w:hAnsi="Times New Roman" w:cs="Times New Roman"/>
          <w:sz w:val="24"/>
          <w:szCs w:val="24"/>
        </w:rPr>
        <w:t>The h</w:t>
      </w:r>
      <w:r w:rsidR="00A50D59" w:rsidRPr="009159AB">
        <w:rPr>
          <w:rFonts w:ascii="Times New Roman" w:hAnsi="Times New Roman" w:cs="Times New Roman"/>
          <w:sz w:val="24"/>
          <w:szCs w:val="24"/>
        </w:rPr>
        <w:t>eterogeneity measure</w:t>
      </w:r>
      <w:r w:rsidR="00DA57C5" w:rsidRPr="009159AB">
        <w:rPr>
          <w:rFonts w:ascii="Times New Roman" w:hAnsi="Times New Roman" w:cs="Times New Roman"/>
          <w:sz w:val="24"/>
          <w:szCs w:val="24"/>
        </w:rPr>
        <w:t xml:space="preserve"> τ</w:t>
      </w:r>
      <w:r w:rsidR="00DA57C5" w:rsidRPr="009159AB">
        <w:rPr>
          <w:rFonts w:ascii="Times New Roman" w:hAnsi="Times New Roman" w:cs="Times New Roman"/>
          <w:sz w:val="24"/>
          <w:szCs w:val="24"/>
          <w:vertAlign w:val="superscript"/>
        </w:rPr>
        <w:t>2</w:t>
      </w:r>
      <w:r w:rsidR="00DA57C5" w:rsidRPr="009159AB">
        <w:rPr>
          <w:rFonts w:ascii="Times New Roman" w:hAnsi="Times New Roman" w:cs="Times New Roman"/>
          <w:sz w:val="24"/>
          <w:szCs w:val="24"/>
        </w:rPr>
        <w:t xml:space="preserve"> </w:t>
      </w:r>
      <w:r w:rsidR="00030665" w:rsidRPr="009159AB">
        <w:rPr>
          <w:rFonts w:ascii="Times New Roman" w:hAnsi="Times New Roman" w:cs="Times New Roman"/>
          <w:sz w:val="24"/>
          <w:szCs w:val="24"/>
        </w:rPr>
        <w:t>include</w:t>
      </w:r>
      <w:r w:rsidR="00DA57C5" w:rsidRPr="009159AB">
        <w:rPr>
          <w:rFonts w:ascii="Times New Roman" w:hAnsi="Times New Roman" w:cs="Times New Roman"/>
          <w:sz w:val="24"/>
          <w:szCs w:val="24"/>
        </w:rPr>
        <w:t>s</w:t>
      </w:r>
      <w:r w:rsidR="00A50D59" w:rsidRPr="009159AB">
        <w:rPr>
          <w:rFonts w:ascii="Times New Roman" w:hAnsi="Times New Roman" w:cs="Times New Roman"/>
          <w:sz w:val="24"/>
          <w:szCs w:val="24"/>
        </w:rPr>
        <w:t xml:space="preserve"> both the estimated</w:t>
      </w:r>
      <w:r w:rsidR="00E639FB" w:rsidRPr="009159AB">
        <w:rPr>
          <w:rFonts w:ascii="Times New Roman" w:hAnsi="Times New Roman" w:cs="Times New Roman"/>
          <w:sz w:val="24"/>
          <w:szCs w:val="24"/>
        </w:rPr>
        <w:t xml:space="preserve"> proportion of variance </w:t>
      </w:r>
      <w:r w:rsidR="00A50D59" w:rsidRPr="009159AB">
        <w:rPr>
          <w:rFonts w:ascii="Times New Roman" w:hAnsi="Times New Roman" w:cs="Times New Roman"/>
          <w:sz w:val="24"/>
          <w:szCs w:val="24"/>
        </w:rPr>
        <w:t xml:space="preserve">explained </w:t>
      </w:r>
      <w:r w:rsidR="00030665" w:rsidRPr="009159AB">
        <w:rPr>
          <w:rFonts w:ascii="Times New Roman" w:hAnsi="Times New Roman" w:cs="Times New Roman"/>
          <w:sz w:val="24"/>
          <w:szCs w:val="24"/>
        </w:rPr>
        <w:t xml:space="preserve">by moderators </w:t>
      </w:r>
      <w:r w:rsidR="00364FA2" w:rsidRPr="009159AB">
        <w:rPr>
          <w:rFonts w:ascii="Times New Roman" w:hAnsi="Times New Roman" w:cs="Times New Roman"/>
          <w:sz w:val="24"/>
          <w:szCs w:val="24"/>
        </w:rPr>
        <w:t>at the</w:t>
      </w:r>
      <w:r w:rsidR="00A50D59" w:rsidRPr="009159AB">
        <w:rPr>
          <w:rFonts w:ascii="Times New Roman" w:hAnsi="Times New Roman" w:cs="Times New Roman"/>
          <w:sz w:val="24"/>
          <w:szCs w:val="24"/>
        </w:rPr>
        <w:t xml:space="preserve"> study </w:t>
      </w:r>
      <w:r w:rsidR="00364FA2" w:rsidRPr="009159AB">
        <w:rPr>
          <w:rFonts w:ascii="Times New Roman" w:hAnsi="Times New Roman" w:cs="Times New Roman"/>
          <w:sz w:val="24"/>
          <w:szCs w:val="24"/>
        </w:rPr>
        <w:t>level</w:t>
      </w:r>
      <w:r w:rsidR="00E639FB" w:rsidRPr="009159AB">
        <w:rPr>
          <w:rFonts w:ascii="Times New Roman" w:hAnsi="Times New Roman" w:cs="Times New Roman"/>
          <w:sz w:val="24"/>
          <w:szCs w:val="24"/>
        </w:rPr>
        <w:t xml:space="preserve"> </w:t>
      </w:r>
      <w:r w:rsidR="00A50D59" w:rsidRPr="009159AB">
        <w:rPr>
          <w:rFonts w:ascii="Times New Roman" w:hAnsi="Times New Roman" w:cs="Times New Roman"/>
          <w:sz w:val="24"/>
          <w:szCs w:val="24"/>
        </w:rPr>
        <w:t xml:space="preserve">and </w:t>
      </w:r>
      <w:r w:rsidR="00030665" w:rsidRPr="009159AB">
        <w:rPr>
          <w:rFonts w:ascii="Times New Roman" w:hAnsi="Times New Roman" w:cs="Times New Roman"/>
          <w:sz w:val="24"/>
          <w:szCs w:val="24"/>
        </w:rPr>
        <w:t xml:space="preserve">unexplained </w:t>
      </w:r>
      <w:r w:rsidR="00364FA2" w:rsidRPr="009159AB">
        <w:rPr>
          <w:rFonts w:ascii="Times New Roman" w:hAnsi="Times New Roman" w:cs="Times New Roman"/>
          <w:sz w:val="24"/>
          <w:szCs w:val="24"/>
        </w:rPr>
        <w:t xml:space="preserve">variance </w:t>
      </w:r>
      <w:r w:rsidR="00030665" w:rsidRPr="009159AB">
        <w:rPr>
          <w:rFonts w:ascii="Times New Roman" w:hAnsi="Times New Roman" w:cs="Times New Roman"/>
          <w:sz w:val="24"/>
          <w:szCs w:val="24"/>
        </w:rPr>
        <w:t>in the</w:t>
      </w:r>
      <w:r w:rsidR="00364FA2" w:rsidRPr="009159AB">
        <w:rPr>
          <w:rFonts w:ascii="Times New Roman" w:hAnsi="Times New Roman" w:cs="Times New Roman"/>
          <w:sz w:val="24"/>
          <w:szCs w:val="24"/>
        </w:rPr>
        <w:t xml:space="preserve"> distribution </w:t>
      </w:r>
      <w:r w:rsidR="00030665" w:rsidRPr="009159AB">
        <w:rPr>
          <w:rFonts w:ascii="Times New Roman" w:hAnsi="Times New Roman" w:cs="Times New Roman"/>
          <w:sz w:val="24"/>
          <w:szCs w:val="24"/>
        </w:rPr>
        <w:t>of underlying effect sizes</w:t>
      </w:r>
      <w:r w:rsidR="00364FA2" w:rsidRPr="009159AB">
        <w:rPr>
          <w:rFonts w:ascii="Times New Roman" w:hAnsi="Times New Roman" w:cs="Times New Roman"/>
          <w:sz w:val="24"/>
          <w:szCs w:val="24"/>
        </w:rPr>
        <w:t xml:space="preserve"> </w:t>
      </w:r>
      <w:r w:rsidR="00A50D59" w:rsidRPr="009159AB">
        <w:rPr>
          <w:rFonts w:ascii="Times New Roman" w:hAnsi="Times New Roman" w:cs="Times New Roman"/>
          <w:sz w:val="24"/>
          <w:szCs w:val="24"/>
        </w:rPr>
        <w:t>(i.e., τ</w:t>
      </w:r>
      <w:r w:rsidR="00FA3652" w:rsidRPr="009159AB">
        <w:rPr>
          <w:rFonts w:ascii="Times New Roman" w:hAnsi="Times New Roman" w:cs="Times New Roman"/>
          <w:sz w:val="24"/>
          <w:szCs w:val="24"/>
          <w:vertAlign w:val="subscript"/>
        </w:rPr>
        <w:t>res</w:t>
      </w:r>
      <w:r w:rsidR="00A50D59" w:rsidRPr="009159AB">
        <w:rPr>
          <w:rFonts w:ascii="Times New Roman" w:hAnsi="Times New Roman" w:cs="Times New Roman"/>
          <w:sz w:val="24"/>
          <w:szCs w:val="24"/>
          <w:vertAlign w:val="superscript"/>
        </w:rPr>
        <w:t>2</w:t>
      </w:r>
      <w:r w:rsidR="00A50D59" w:rsidRPr="009159AB">
        <w:rPr>
          <w:rFonts w:ascii="Times New Roman" w:hAnsi="Times New Roman" w:cs="Times New Roman"/>
          <w:sz w:val="24"/>
          <w:szCs w:val="24"/>
        </w:rPr>
        <w:t>).</w:t>
      </w:r>
      <w:r w:rsidR="00E639FB" w:rsidRPr="009159AB">
        <w:rPr>
          <w:rFonts w:ascii="Times New Roman" w:hAnsi="Times New Roman" w:cs="Times New Roman"/>
          <w:i/>
          <w:sz w:val="24"/>
          <w:szCs w:val="24"/>
        </w:rPr>
        <w:t xml:space="preserve"> </w:t>
      </w:r>
      <w:r w:rsidRPr="009159AB">
        <w:rPr>
          <w:rFonts w:ascii="Times New Roman" w:hAnsi="Times New Roman" w:cs="Times New Roman"/>
          <w:sz w:val="24"/>
          <w:szCs w:val="24"/>
        </w:rPr>
        <w:t xml:space="preserve">The analysis </w:t>
      </w:r>
      <w:r w:rsidR="0020115E" w:rsidRPr="009159AB">
        <w:rPr>
          <w:rFonts w:ascii="Times New Roman" w:hAnsi="Times New Roman" w:cs="Times New Roman"/>
          <w:sz w:val="24"/>
          <w:szCs w:val="24"/>
        </w:rPr>
        <w:t xml:space="preserve">yielded </w:t>
      </w:r>
      <w:r w:rsidRPr="009159AB">
        <w:rPr>
          <w:rFonts w:ascii="Times New Roman" w:hAnsi="Times New Roman" w:cs="Times New Roman"/>
          <w:sz w:val="24"/>
          <w:szCs w:val="24"/>
        </w:rPr>
        <w:t xml:space="preserve">an estimated average effect of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-1.36</w:t>
      </w:r>
      <w:r w:rsidRPr="009159AB">
        <w:rPr>
          <w:rFonts w:ascii="Times New Roman" w:hAnsi="Times New Roman" w:cs="Times New Roman"/>
          <w:sz w:val="24"/>
          <w:szCs w:val="24"/>
        </w:rPr>
        <w:t>, p &lt; .001, 95% CI</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w:t>
      </w:r>
      <w:r w:rsidR="004C2568" w:rsidRPr="009159AB">
        <w:rPr>
          <w:rFonts w:ascii="Times New Roman" w:hAnsi="Times New Roman" w:cs="Times New Roman"/>
          <w:sz w:val="24"/>
          <w:szCs w:val="24"/>
        </w:rPr>
        <w:t>-1.54, -1.18</w:t>
      </w:r>
      <w:r w:rsidRPr="009159AB">
        <w:rPr>
          <w:rFonts w:ascii="Times New Roman" w:hAnsi="Times New Roman" w:cs="Times New Roman"/>
          <w:sz w:val="24"/>
          <w:szCs w:val="24"/>
        </w:rPr>
        <w:t xml:space="preserve">]. A random-effects version of the Egger’s test </w:t>
      </w:r>
      <w:r w:rsidRPr="009159AB">
        <w:rPr>
          <w:rFonts w:ascii="Times New Roman" w:hAnsi="Times New Roman" w:cs="Times New Roman"/>
          <w:noProof/>
          <w:sz w:val="24"/>
          <w:szCs w:val="24"/>
        </w:rPr>
        <w:t>(Sterne &amp; Egger, 2005)</w:t>
      </w:r>
      <w:r w:rsidRPr="009159AB">
        <w:rPr>
          <w:rFonts w:ascii="Times New Roman" w:hAnsi="Times New Roman" w:cs="Times New Roman"/>
          <w:sz w:val="24"/>
          <w:szCs w:val="24"/>
        </w:rPr>
        <w:t xml:space="preserve"> </w:t>
      </w:r>
      <w:r w:rsidR="0020115E" w:rsidRPr="009159AB">
        <w:rPr>
          <w:rFonts w:ascii="Times New Roman" w:hAnsi="Times New Roman" w:cs="Times New Roman"/>
          <w:sz w:val="24"/>
          <w:szCs w:val="24"/>
        </w:rPr>
        <w:t>indicated</w:t>
      </w:r>
      <w:r w:rsidR="004C2568" w:rsidRPr="009159AB">
        <w:rPr>
          <w:rFonts w:ascii="Times New Roman" w:hAnsi="Times New Roman" w:cs="Times New Roman"/>
          <w:sz w:val="24"/>
          <w:szCs w:val="24"/>
        </w:rPr>
        <w:t xml:space="preserve"> funnel plot asymmetry, </w:t>
      </w:r>
      <w:r w:rsidR="008D5A4A" w:rsidRPr="009159AB">
        <w:rPr>
          <w:rFonts w:ascii="Times New Roman" w:hAnsi="Times New Roman" w:cs="Times New Roman"/>
          <w:i/>
          <w:sz w:val="24"/>
          <w:szCs w:val="24"/>
        </w:rPr>
        <w:t>Z</w:t>
      </w:r>
      <w:r w:rsidR="008D5A4A"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 -6.14</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w:t>
      </w:r>
      <w:r w:rsidR="00C87E8F" w:rsidRPr="009159AB">
        <w:rPr>
          <w:rFonts w:ascii="Times New Roman" w:hAnsi="Times New Roman" w:cs="Times New Roman"/>
          <w:sz w:val="24"/>
          <w:szCs w:val="24"/>
        </w:rPr>
        <w:t>.</w:t>
      </w:r>
      <w:r w:rsidR="0020115E" w:rsidRPr="009159AB">
        <w:rPr>
          <w:rFonts w:ascii="Times New Roman" w:hAnsi="Times New Roman" w:cs="Times New Roman"/>
          <w:sz w:val="24"/>
          <w:szCs w:val="24"/>
        </w:rPr>
        <w:t xml:space="preserve"> </w:t>
      </w:r>
      <w:r w:rsidR="00C87E8F" w:rsidRPr="009159AB">
        <w:rPr>
          <w:rFonts w:ascii="Times New Roman" w:hAnsi="Times New Roman" w:cs="Times New Roman"/>
          <w:sz w:val="24"/>
          <w:szCs w:val="24"/>
        </w:rPr>
        <w:t xml:space="preserve">Due </w:t>
      </w:r>
      <w:r w:rsidRPr="009159AB">
        <w:rPr>
          <w:rFonts w:ascii="Times New Roman" w:hAnsi="Times New Roman" w:cs="Times New Roman"/>
          <w:sz w:val="24"/>
          <w:szCs w:val="24"/>
        </w:rPr>
        <w:t xml:space="preserve">to the size of the </w:t>
      </w:r>
      <w:r w:rsidR="00C87E8F" w:rsidRPr="009159AB">
        <w:rPr>
          <w:rFonts w:ascii="Times New Roman" w:hAnsi="Times New Roman" w:cs="Times New Roman"/>
          <w:sz w:val="24"/>
          <w:szCs w:val="24"/>
        </w:rPr>
        <w:t xml:space="preserve">average </w:t>
      </w:r>
      <w:r w:rsidRPr="009159AB">
        <w:rPr>
          <w:rFonts w:ascii="Times New Roman" w:hAnsi="Times New Roman" w:cs="Times New Roman"/>
          <w:sz w:val="24"/>
          <w:szCs w:val="24"/>
        </w:rPr>
        <w:t xml:space="preserve">effect, and hence large power to acquire significant outcomes in primary studies, we do not suspect publication bias to </w:t>
      </w:r>
      <w:r w:rsidR="00C87E8F" w:rsidRPr="009159AB">
        <w:rPr>
          <w:rFonts w:ascii="Times New Roman" w:hAnsi="Times New Roman" w:cs="Times New Roman"/>
          <w:sz w:val="24"/>
          <w:szCs w:val="24"/>
        </w:rPr>
        <w:t>explain</w:t>
      </w:r>
      <w:r w:rsidRPr="009159AB">
        <w:rPr>
          <w:rFonts w:ascii="Times New Roman" w:hAnsi="Times New Roman" w:cs="Times New Roman"/>
          <w:sz w:val="24"/>
          <w:szCs w:val="24"/>
        </w:rPr>
        <w:t xml:space="preserve"> this asymmetry. In other words, immediately after being ostracized, the average ostracism effect is estimated at </w:t>
      </w:r>
      <w:r w:rsidR="004C2568" w:rsidRPr="009159AB">
        <w:rPr>
          <w:rFonts w:ascii="Times New Roman" w:hAnsi="Times New Roman" w:cs="Times New Roman"/>
          <w:sz w:val="24"/>
          <w:szCs w:val="24"/>
        </w:rPr>
        <w:t>-1.36</w:t>
      </w:r>
      <w:r w:rsidRPr="009159AB">
        <w:rPr>
          <w:rFonts w:ascii="Times New Roman" w:hAnsi="Times New Roman" w:cs="Times New Roman"/>
          <w:sz w:val="24"/>
          <w:szCs w:val="24"/>
        </w:rPr>
        <w:t xml:space="preserve"> standard deviation</w:t>
      </w:r>
      <w:r w:rsidR="00991FBE" w:rsidRPr="009159AB">
        <w:rPr>
          <w:rFonts w:ascii="Times New Roman" w:hAnsi="Times New Roman" w:cs="Times New Roman"/>
          <w:sz w:val="24"/>
          <w:szCs w:val="24"/>
        </w:rPr>
        <w:t xml:space="preserve"> units, which </w:t>
      </w:r>
      <w:r w:rsidR="0020115E" w:rsidRPr="009159AB">
        <w:rPr>
          <w:rFonts w:ascii="Times New Roman" w:hAnsi="Times New Roman" w:cs="Times New Roman"/>
          <w:sz w:val="24"/>
          <w:szCs w:val="24"/>
        </w:rPr>
        <w:t>entails</w:t>
      </w:r>
      <w:r w:rsidR="00991FBE" w:rsidRPr="009159AB">
        <w:rPr>
          <w:rFonts w:ascii="Times New Roman" w:hAnsi="Times New Roman" w:cs="Times New Roman"/>
          <w:sz w:val="24"/>
          <w:szCs w:val="24"/>
        </w:rPr>
        <w:t xml:space="preserve"> a large effect (Cohen, 1988)</w:t>
      </w:r>
      <w:r w:rsidRPr="009159AB">
        <w:rPr>
          <w:rFonts w:ascii="Times New Roman" w:hAnsi="Times New Roman" w:cs="Times New Roman"/>
          <w:sz w:val="24"/>
          <w:szCs w:val="24"/>
        </w:rPr>
        <w:t>.</w:t>
      </w:r>
    </w:p>
    <w:p w14:paraId="5D4D64A6" w14:textId="7B633454"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Next, we fitted a mixed-effects regression model for the ostracism effect on the last </w:t>
      </w:r>
      <w:r w:rsidR="00FA4AE7" w:rsidRPr="009159AB">
        <w:rPr>
          <w:rFonts w:ascii="Times New Roman" w:hAnsi="Times New Roman" w:cs="Times New Roman"/>
          <w:sz w:val="24"/>
          <w:szCs w:val="24"/>
        </w:rPr>
        <w:t>measure</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k =</w:t>
      </w:r>
      <w:r w:rsidRPr="009159AB">
        <w:rPr>
          <w:rFonts w:ascii="Times New Roman" w:hAnsi="Times New Roman" w:cs="Times New Roman"/>
          <w:sz w:val="24"/>
          <w:szCs w:val="24"/>
        </w:rPr>
        <w:t xml:space="preserve"> 95), including estimated time in seconds </w:t>
      </w:r>
      <w:r w:rsidR="005F4B78" w:rsidRPr="009159AB">
        <w:rPr>
          <w:rFonts w:ascii="Times New Roman" w:hAnsi="Times New Roman" w:cs="Times New Roman"/>
          <w:sz w:val="24"/>
          <w:szCs w:val="24"/>
        </w:rPr>
        <w:t xml:space="preserve">since </w:t>
      </w:r>
      <w:r w:rsidR="003375A0" w:rsidRPr="009159AB">
        <w:rPr>
          <w:rFonts w:ascii="Times New Roman" w:hAnsi="Times New Roman" w:cs="Times New Roman"/>
          <w:sz w:val="24"/>
          <w:szCs w:val="24"/>
        </w:rPr>
        <w:t>completing the Cyberball game</w:t>
      </w:r>
      <w:r w:rsidR="005F4B78"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as predictor. Residual heterogeneity was significant,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E</w:t>
      </w:r>
      <w:r w:rsidRPr="009159AB">
        <w:rPr>
          <w:rFonts w:ascii="Times New Roman" w:hAnsi="Times New Roman" w:cs="Times New Roman"/>
          <w:sz w:val="24"/>
          <w:szCs w:val="24"/>
        </w:rPr>
        <w:t xml:space="preserve"> (93) = </w:t>
      </w:r>
      <w:r w:rsidR="004C2568" w:rsidRPr="009159AB">
        <w:rPr>
          <w:rFonts w:ascii="Times New Roman" w:hAnsi="Times New Roman" w:cs="Times New Roman"/>
          <w:sz w:val="24"/>
          <w:szCs w:val="24"/>
        </w:rPr>
        <w:t>803</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and estimated </w:t>
      </w:r>
      <w:r w:rsidR="00421C4F" w:rsidRPr="009159AB">
        <w:rPr>
          <w:rFonts w:ascii="Times New Roman" w:hAnsi="Times New Roman" w:cs="Times New Roman"/>
          <w:sz w:val="24"/>
          <w:szCs w:val="24"/>
        </w:rPr>
        <w:t xml:space="preserve">at </w:t>
      </w:r>
      <w:r w:rsidRPr="009159AB">
        <w:rPr>
          <w:rFonts w:ascii="Times New Roman" w:hAnsi="Times New Roman" w:cs="Times New Roman"/>
          <w:sz w:val="24"/>
          <w:szCs w:val="24"/>
        </w:rPr>
        <w:t>τ</w:t>
      </w:r>
      <w:r w:rsidR="00030665" w:rsidRPr="009159AB">
        <w:rPr>
          <w:rFonts w:ascii="Times New Roman" w:hAnsi="Times New Roman" w:cs="Times New Roman"/>
          <w:sz w:val="24"/>
          <w:szCs w:val="24"/>
          <w:vertAlign w:val="subscript"/>
        </w:rPr>
        <w:t>res</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0.3</w:t>
      </w:r>
      <w:r w:rsidR="004C2568" w:rsidRPr="009159AB">
        <w:rPr>
          <w:rFonts w:ascii="Times New Roman" w:hAnsi="Times New Roman" w:cs="Times New Roman"/>
          <w:sz w:val="24"/>
          <w:szCs w:val="24"/>
        </w:rPr>
        <w:t>8</w:t>
      </w:r>
      <w:r w:rsidRPr="009159AB">
        <w:rPr>
          <w:rFonts w:ascii="Times New Roman" w:hAnsi="Times New Roman" w:cs="Times New Roman"/>
          <w:sz w:val="24"/>
          <w:szCs w:val="24"/>
        </w:rPr>
        <w:t>, 95% CI [0.</w:t>
      </w:r>
      <w:r w:rsidR="004C2568" w:rsidRPr="009159AB">
        <w:rPr>
          <w:rFonts w:ascii="Times New Roman" w:hAnsi="Times New Roman" w:cs="Times New Roman"/>
          <w:sz w:val="24"/>
          <w:szCs w:val="24"/>
        </w:rPr>
        <w:t>27</w:t>
      </w:r>
      <w:r w:rsidRPr="009159AB">
        <w:rPr>
          <w:rFonts w:ascii="Times New Roman" w:hAnsi="Times New Roman" w:cs="Times New Roman"/>
          <w:sz w:val="24"/>
          <w:szCs w:val="24"/>
        </w:rPr>
        <w:t>, 0.</w:t>
      </w:r>
      <w:r w:rsidR="004C2568" w:rsidRPr="009159AB">
        <w:rPr>
          <w:rFonts w:ascii="Times New Roman" w:hAnsi="Times New Roman" w:cs="Times New Roman"/>
          <w:sz w:val="24"/>
          <w:szCs w:val="24"/>
        </w:rPr>
        <w:t>54</w:t>
      </w:r>
      <w:r w:rsidRPr="009159AB">
        <w:rPr>
          <w:rFonts w:ascii="Times New Roman" w:hAnsi="Times New Roman" w:cs="Times New Roman"/>
          <w:sz w:val="24"/>
          <w:szCs w:val="24"/>
        </w:rPr>
        <w:t>]. The intercept was estimated</w:t>
      </w:r>
      <w:r w:rsidR="00BA6DE5" w:rsidRPr="009159AB">
        <w:rPr>
          <w:rFonts w:ascii="Times New Roman" w:hAnsi="Times New Roman" w:cs="Times New Roman"/>
          <w:sz w:val="24"/>
          <w:szCs w:val="24"/>
        </w:rPr>
        <w:t xml:space="preserve"> </w:t>
      </w:r>
      <w:r w:rsidR="00421C4F" w:rsidRPr="009159AB">
        <w:rPr>
          <w:rFonts w:ascii="Times New Roman" w:hAnsi="Times New Roman" w:cs="Times New Roman"/>
          <w:sz w:val="24"/>
          <w:szCs w:val="24"/>
        </w:rPr>
        <w:t>at</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d</w:t>
      </w:r>
      <w:r w:rsidRPr="009159AB">
        <w:rPr>
          <w:rFonts w:ascii="Times New Roman" w:hAnsi="Times New Roman" w:cs="Times New Roman"/>
          <w:i/>
          <w:sz w:val="24"/>
          <w:szCs w:val="24"/>
          <w:vertAlign w:val="subscript"/>
        </w:rPr>
        <w:t>intercept</w:t>
      </w:r>
      <w:r w:rsidR="004C2568" w:rsidRPr="009159AB">
        <w:rPr>
          <w:rFonts w:ascii="Times New Roman" w:hAnsi="Times New Roman" w:cs="Times New Roman"/>
          <w:sz w:val="24"/>
          <w:szCs w:val="24"/>
          <w:vertAlign w:val="subscript"/>
        </w:rPr>
        <w:t xml:space="preserve"> </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-0.76</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95% CI [</w:t>
      </w:r>
      <w:r w:rsidR="004C2568" w:rsidRPr="009159AB">
        <w:rPr>
          <w:rFonts w:ascii="Times New Roman" w:hAnsi="Times New Roman" w:cs="Times New Roman"/>
          <w:sz w:val="24"/>
          <w:szCs w:val="24"/>
        </w:rPr>
        <w:t>-0.91</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61</w:t>
      </w:r>
      <w:r w:rsidRPr="009159AB">
        <w:rPr>
          <w:rFonts w:ascii="Times New Roman" w:hAnsi="Times New Roman" w:cs="Times New Roman"/>
          <w:sz w:val="24"/>
          <w:szCs w:val="24"/>
        </w:rPr>
        <w:t>].</w:t>
      </w:r>
      <w:r w:rsidR="003375A0" w:rsidRPr="009159AB">
        <w:rPr>
          <w:rFonts w:ascii="Times New Roman" w:hAnsi="Times New Roman" w:cs="Times New Roman"/>
          <w:sz w:val="24"/>
          <w:szCs w:val="24"/>
        </w:rPr>
        <w:t xml:space="preserve"> </w:t>
      </w:r>
      <w:r w:rsidR="00002F61" w:rsidRPr="009159AB">
        <w:rPr>
          <w:rFonts w:ascii="Times New Roman" w:hAnsi="Times New Roman" w:cs="Times New Roman"/>
          <w:sz w:val="24"/>
          <w:szCs w:val="24"/>
        </w:rPr>
        <w:t>Moreover</w:t>
      </w:r>
      <w:r w:rsidR="00E057F3" w:rsidRPr="009159AB">
        <w:rPr>
          <w:rFonts w:ascii="Times New Roman" w:hAnsi="Times New Roman" w:cs="Times New Roman"/>
          <w:sz w:val="24"/>
          <w:szCs w:val="24"/>
        </w:rPr>
        <w:t>, the e</w:t>
      </w:r>
      <w:r w:rsidRPr="009159AB">
        <w:rPr>
          <w:rFonts w:ascii="Times New Roman" w:hAnsi="Times New Roman" w:cs="Times New Roman"/>
          <w:sz w:val="24"/>
          <w:szCs w:val="24"/>
        </w:rPr>
        <w:t xml:space="preserve">stimated time in seconds </w:t>
      </w:r>
      <w:r w:rsidR="00E057F3" w:rsidRPr="009159AB">
        <w:rPr>
          <w:rFonts w:ascii="Times New Roman" w:hAnsi="Times New Roman" w:cs="Times New Roman"/>
          <w:sz w:val="24"/>
          <w:szCs w:val="24"/>
        </w:rPr>
        <w:t>failed to</w:t>
      </w:r>
      <w:r w:rsidRPr="009159AB">
        <w:rPr>
          <w:rFonts w:ascii="Times New Roman" w:hAnsi="Times New Roman" w:cs="Times New Roman"/>
          <w:sz w:val="24"/>
          <w:szCs w:val="24"/>
        </w:rPr>
        <w:t xml:space="preserve"> moderate the average effect, </w:t>
      </w:r>
      <w:r w:rsidRPr="009159AB">
        <w:rPr>
          <w:rFonts w:ascii="Times New Roman" w:hAnsi="Times New Roman" w:cs="Times New Roman"/>
          <w:i/>
          <w:sz w:val="24"/>
          <w:szCs w:val="24"/>
        </w:rPr>
        <w:t>b</w:t>
      </w:r>
      <w:r w:rsidR="004C2568"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0.0001,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187</w:t>
      </w:r>
      <w:r w:rsidRPr="009159AB">
        <w:rPr>
          <w:rFonts w:ascii="Times New Roman" w:hAnsi="Times New Roman" w:cs="Times New Roman"/>
          <w:sz w:val="24"/>
          <w:szCs w:val="24"/>
        </w:rPr>
        <w:t>, 95% CI [-0.000</w:t>
      </w:r>
      <w:r w:rsidR="004C2568" w:rsidRPr="009159AB">
        <w:rPr>
          <w:rFonts w:ascii="Times New Roman" w:hAnsi="Times New Roman" w:cs="Times New Roman"/>
          <w:sz w:val="24"/>
          <w:szCs w:val="24"/>
        </w:rPr>
        <w:t xml:space="preserve">1, </w:t>
      </w:r>
      <w:r w:rsidRPr="009159AB">
        <w:rPr>
          <w:rFonts w:ascii="Times New Roman" w:hAnsi="Times New Roman" w:cs="Times New Roman"/>
          <w:sz w:val="24"/>
          <w:szCs w:val="24"/>
        </w:rPr>
        <w:t>0.000</w:t>
      </w:r>
      <w:r w:rsidR="004C2568" w:rsidRPr="009159AB">
        <w:rPr>
          <w:rFonts w:ascii="Times New Roman" w:hAnsi="Times New Roman" w:cs="Times New Roman"/>
          <w:sz w:val="24"/>
          <w:szCs w:val="24"/>
        </w:rPr>
        <w:t>3</w:t>
      </w:r>
      <w:r w:rsidRPr="009159AB">
        <w:rPr>
          <w:rFonts w:ascii="Times New Roman" w:hAnsi="Times New Roman" w:cs="Times New Roman"/>
          <w:sz w:val="24"/>
          <w:szCs w:val="24"/>
        </w:rPr>
        <w:t xml:space="preserve">]. </w:t>
      </w:r>
      <w:r w:rsidR="00E057F3" w:rsidRPr="009159AB">
        <w:rPr>
          <w:rFonts w:ascii="Times New Roman" w:hAnsi="Times New Roman" w:cs="Times New Roman"/>
          <w:sz w:val="24"/>
          <w:szCs w:val="24"/>
        </w:rPr>
        <w:t>However, w</w:t>
      </w:r>
      <w:r w:rsidR="005F4B78" w:rsidRPr="009159AB">
        <w:rPr>
          <w:rFonts w:ascii="Times New Roman" w:hAnsi="Times New Roman" w:cs="Times New Roman"/>
          <w:sz w:val="24"/>
          <w:szCs w:val="24"/>
        </w:rPr>
        <w:t>e</w:t>
      </w:r>
      <w:r w:rsidR="00E057F3"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have to take into </w:t>
      </w:r>
      <w:r w:rsidRPr="009159AB">
        <w:rPr>
          <w:rFonts w:ascii="Times New Roman" w:hAnsi="Times New Roman" w:cs="Times New Roman"/>
          <w:sz w:val="24"/>
          <w:szCs w:val="24"/>
        </w:rPr>
        <w:lastRenderedPageBreak/>
        <w:t>consideration the low power of the moderation analyses due to the large (residual) heterogeneity in effect sizes (Hedges &amp; Pigott, 2004). A regression test for mixed-effects model with moderator</w:t>
      </w:r>
      <w:r w:rsidR="00D643EA" w:rsidRPr="009159AB">
        <w:rPr>
          <w:rFonts w:ascii="Times New Roman" w:hAnsi="Times New Roman" w:cs="Times New Roman"/>
          <w:sz w:val="24"/>
          <w:szCs w:val="24"/>
        </w:rPr>
        <w:t xml:space="preserve"> (i.e., including both the time and </w:t>
      </w:r>
      <w:r w:rsidR="00D643EA" w:rsidRPr="009159AB">
        <w:rPr>
          <w:rFonts w:ascii="Times New Roman" w:hAnsi="Times New Roman" w:cs="Times New Roman"/>
          <w:i/>
          <w:sz w:val="24"/>
          <w:szCs w:val="24"/>
        </w:rPr>
        <w:t>SE</w:t>
      </w:r>
      <w:r w:rsidR="00D643EA" w:rsidRPr="009159AB">
        <w:rPr>
          <w:rFonts w:ascii="Times New Roman" w:hAnsi="Times New Roman" w:cs="Times New Roman"/>
          <w:sz w:val="24"/>
          <w:szCs w:val="24"/>
        </w:rPr>
        <w:t xml:space="preserve"> as predictor)</w:t>
      </w:r>
      <w:r w:rsidRPr="009159AB">
        <w:rPr>
          <w:rFonts w:ascii="Times New Roman" w:hAnsi="Times New Roman" w:cs="Times New Roman"/>
          <w:sz w:val="24"/>
          <w:szCs w:val="24"/>
        </w:rPr>
        <w:t xml:space="preserve"> showed no funnel plot asymmetry, </w:t>
      </w:r>
      <w:r w:rsidR="00D81F36" w:rsidRPr="009159AB">
        <w:rPr>
          <w:rFonts w:ascii="Times New Roman" w:hAnsi="Times New Roman" w:cs="Times New Roman"/>
          <w:i/>
          <w:sz w:val="24"/>
          <w:szCs w:val="24"/>
        </w:rPr>
        <w:t>Z</w:t>
      </w:r>
      <w:r w:rsidR="00D81F36"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-0.72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474</w:t>
      </w:r>
      <w:r w:rsidRPr="009159AB">
        <w:rPr>
          <w:rFonts w:ascii="Times New Roman" w:hAnsi="Times New Roman" w:cs="Times New Roman"/>
          <w:sz w:val="24"/>
          <w:szCs w:val="24"/>
        </w:rPr>
        <w:t>. In short, long after ostracism has occurred (</w:t>
      </w:r>
      <w:r w:rsidRPr="009159AB">
        <w:rPr>
          <w:rFonts w:ascii="Times New Roman" w:hAnsi="Times New Roman" w:cs="Times New Roman"/>
          <w:i/>
          <w:sz w:val="24"/>
          <w:szCs w:val="24"/>
        </w:rPr>
        <w:t>M</w:t>
      </w:r>
      <w:r w:rsidRPr="009159AB">
        <w:rPr>
          <w:rFonts w:ascii="Times New Roman" w:hAnsi="Times New Roman" w:cs="Times New Roman"/>
          <w:i/>
          <w:sz w:val="24"/>
          <w:szCs w:val="24"/>
          <w:vertAlign w:val="subscript"/>
        </w:rPr>
        <w:t>time</w:t>
      </w:r>
      <w:r w:rsidRPr="009159AB">
        <w:rPr>
          <w:rFonts w:ascii="Times New Roman" w:hAnsi="Times New Roman" w:cs="Times New Roman"/>
          <w:sz w:val="24"/>
          <w:szCs w:val="24"/>
        </w:rPr>
        <w:t xml:space="preserve"> = 291.</w:t>
      </w:r>
      <w:r w:rsidR="00D81F36" w:rsidRPr="009159AB">
        <w:rPr>
          <w:rFonts w:ascii="Times New Roman" w:hAnsi="Times New Roman" w:cs="Times New Roman"/>
          <w:sz w:val="24"/>
          <w:szCs w:val="24"/>
        </w:rPr>
        <w:t xml:space="preserve">2 </w:t>
      </w:r>
      <w:r w:rsidRPr="009159AB">
        <w:rPr>
          <w:rFonts w:ascii="Times New Roman" w:hAnsi="Times New Roman" w:cs="Times New Roman"/>
          <w:sz w:val="24"/>
          <w:szCs w:val="24"/>
        </w:rPr>
        <w:t>seconds), ostracized participants on average score</w:t>
      </w:r>
      <w:r w:rsidR="005F4B78" w:rsidRPr="009159AB">
        <w:rPr>
          <w:rFonts w:ascii="Times New Roman" w:hAnsi="Times New Roman" w:cs="Times New Roman"/>
          <w:sz w:val="24"/>
          <w:szCs w:val="24"/>
        </w:rPr>
        <w:t>d</w:t>
      </w:r>
      <w:r w:rsidRPr="009159AB">
        <w:rPr>
          <w:rFonts w:ascii="Times New Roman" w:hAnsi="Times New Roman" w:cs="Times New Roman"/>
          <w:sz w:val="24"/>
          <w:szCs w:val="24"/>
        </w:rPr>
        <w:t xml:space="preserve"> around </w:t>
      </w:r>
      <w:r w:rsidR="004C2568" w:rsidRPr="009159AB">
        <w:rPr>
          <w:rFonts w:ascii="Times New Roman" w:hAnsi="Times New Roman" w:cs="Times New Roman"/>
          <w:sz w:val="24"/>
          <w:szCs w:val="24"/>
        </w:rPr>
        <w:t>-</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73 standard deviation units</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lower</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 xml:space="preserve">when compared with </w:t>
      </w:r>
      <w:r w:rsidRPr="009159AB">
        <w:rPr>
          <w:rFonts w:ascii="Times New Roman" w:hAnsi="Times New Roman" w:cs="Times New Roman"/>
          <w:sz w:val="24"/>
          <w:szCs w:val="24"/>
        </w:rPr>
        <w:t xml:space="preserve">included participants, an effect that does not appear to be moderated further by time passed since the ostracism occurrence. </w:t>
      </w:r>
    </w:p>
    <w:p w14:paraId="7D1B0D9E" w14:textId="609BC62D" w:rsidR="00E76D2C" w:rsidRPr="009159AB" w:rsidRDefault="000B1401"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Thus, results show a clear</w:t>
      </w:r>
      <w:r w:rsidR="00731737" w:rsidRPr="009159AB">
        <w:rPr>
          <w:rFonts w:ascii="Times New Roman" w:hAnsi="Times New Roman" w:cs="Times New Roman"/>
          <w:sz w:val="24"/>
          <w:szCs w:val="24"/>
        </w:rPr>
        <w:t xml:space="preserve"> effect of ostracism on both the first and last measures, of which the latter is </w:t>
      </w:r>
      <w:r w:rsidR="00731737" w:rsidRPr="009159AB">
        <w:rPr>
          <w:rFonts w:ascii="Times New Roman" w:hAnsi="Times New Roman" w:cs="Times New Roman"/>
          <w:i/>
          <w:sz w:val="24"/>
          <w:szCs w:val="24"/>
        </w:rPr>
        <w:t>not</w:t>
      </w:r>
      <w:r w:rsidR="00731737" w:rsidRPr="009159AB">
        <w:rPr>
          <w:rFonts w:ascii="Times New Roman" w:hAnsi="Times New Roman" w:cs="Times New Roman"/>
          <w:sz w:val="24"/>
          <w:szCs w:val="24"/>
        </w:rPr>
        <w:t xml:space="preserve"> </w:t>
      </w:r>
      <w:r w:rsidR="003375A0" w:rsidRPr="009159AB">
        <w:rPr>
          <w:rFonts w:ascii="Times New Roman" w:hAnsi="Times New Roman" w:cs="Times New Roman"/>
          <w:sz w:val="24"/>
          <w:szCs w:val="24"/>
        </w:rPr>
        <w:t>predicted</w:t>
      </w:r>
      <w:r w:rsidR="00731737" w:rsidRPr="009159AB">
        <w:rPr>
          <w:rFonts w:ascii="Times New Roman" w:hAnsi="Times New Roman" w:cs="Times New Roman"/>
          <w:sz w:val="24"/>
          <w:szCs w:val="24"/>
        </w:rPr>
        <w:t xml:space="preserve"> by </w:t>
      </w:r>
      <w:r w:rsidR="00DB08CE" w:rsidRPr="009159AB">
        <w:rPr>
          <w:rFonts w:ascii="Times New Roman" w:hAnsi="Times New Roman" w:cs="Times New Roman"/>
          <w:sz w:val="24"/>
          <w:szCs w:val="24"/>
        </w:rPr>
        <w:t xml:space="preserve">our operationalization of </w:t>
      </w:r>
      <w:r w:rsidR="00731737" w:rsidRPr="009159AB">
        <w:rPr>
          <w:rFonts w:ascii="Times New Roman" w:hAnsi="Times New Roman" w:cs="Times New Roman"/>
          <w:sz w:val="24"/>
          <w:szCs w:val="24"/>
        </w:rPr>
        <w:t xml:space="preserve">time. The ostracism effect over time </w:t>
      </w:r>
      <w:r w:rsidR="005F4B78" w:rsidRPr="009159AB">
        <w:rPr>
          <w:rFonts w:ascii="Times New Roman" w:hAnsi="Times New Roman" w:cs="Times New Roman"/>
          <w:sz w:val="24"/>
          <w:szCs w:val="24"/>
        </w:rPr>
        <w:t>can also be</w:t>
      </w:r>
      <w:r w:rsidR="00731737" w:rsidRPr="009159AB">
        <w:rPr>
          <w:rFonts w:ascii="Times New Roman" w:hAnsi="Times New Roman" w:cs="Times New Roman"/>
          <w:sz w:val="24"/>
          <w:szCs w:val="24"/>
        </w:rPr>
        <w:t xml:space="preserve"> inspected via confidence intervals. </w:t>
      </w:r>
      <w:r w:rsidR="005F4B78" w:rsidRPr="009159AB">
        <w:rPr>
          <w:rFonts w:ascii="Times New Roman" w:hAnsi="Times New Roman" w:cs="Times New Roman"/>
          <w:sz w:val="24"/>
          <w:szCs w:val="24"/>
        </w:rPr>
        <w:t>C</w:t>
      </w:r>
      <w:r w:rsidRPr="009159AB">
        <w:rPr>
          <w:rFonts w:ascii="Times New Roman" w:hAnsi="Times New Roman" w:cs="Times New Roman"/>
          <w:sz w:val="24"/>
          <w:szCs w:val="24"/>
        </w:rPr>
        <w:t xml:space="preserve">omparing </w:t>
      </w:r>
      <w:r w:rsidR="00731737" w:rsidRPr="009159AB">
        <w:rPr>
          <w:rFonts w:ascii="Times New Roman" w:hAnsi="Times New Roman" w:cs="Times New Roman"/>
          <w:sz w:val="24"/>
          <w:szCs w:val="24"/>
        </w:rPr>
        <w:t xml:space="preserve">the 95% confidence intervals for the average ostracism effect on the first measure (i.e., </w:t>
      </w:r>
      <w:r w:rsidR="002315A3" w:rsidRPr="009159AB">
        <w:rPr>
          <w:rFonts w:ascii="Times New Roman" w:hAnsi="Times New Roman" w:cs="Times New Roman"/>
          <w:sz w:val="24"/>
          <w:szCs w:val="24"/>
        </w:rPr>
        <w:t>[-1.54, -1.18]</w:t>
      </w:r>
      <w:r w:rsidR="00731737" w:rsidRPr="009159AB">
        <w:rPr>
          <w:rFonts w:ascii="Times New Roman" w:hAnsi="Times New Roman" w:cs="Times New Roman"/>
          <w:sz w:val="24"/>
          <w:szCs w:val="24"/>
        </w:rPr>
        <w:t xml:space="preserve">) and on the last measure (i.e., </w:t>
      </w:r>
      <w:r w:rsidR="002315A3" w:rsidRPr="009159AB">
        <w:rPr>
          <w:rFonts w:ascii="Times New Roman" w:hAnsi="Times New Roman" w:cs="Times New Roman"/>
          <w:sz w:val="24"/>
          <w:szCs w:val="24"/>
        </w:rPr>
        <w:t>[-0.91, -0.61]</w:t>
      </w:r>
      <w:r w:rsidR="00731737" w:rsidRPr="009159AB">
        <w:rPr>
          <w:rFonts w:ascii="Times New Roman" w:hAnsi="Times New Roman" w:cs="Times New Roman"/>
          <w:sz w:val="24"/>
          <w:szCs w:val="24"/>
        </w:rPr>
        <w:t>) show</w:t>
      </w:r>
      <w:r w:rsidRPr="009159AB">
        <w:rPr>
          <w:rFonts w:ascii="Times New Roman" w:hAnsi="Times New Roman" w:cs="Times New Roman"/>
          <w:sz w:val="24"/>
          <w:szCs w:val="24"/>
        </w:rPr>
        <w:t xml:space="preserve">ed no </w:t>
      </w:r>
      <w:r w:rsidR="00731737" w:rsidRPr="009159AB">
        <w:rPr>
          <w:rFonts w:ascii="Times New Roman" w:hAnsi="Times New Roman" w:cs="Times New Roman"/>
          <w:sz w:val="24"/>
          <w:szCs w:val="24"/>
        </w:rPr>
        <w:t>overlap. Although the difference in average effect sizes between first and last measure cannot be formally tested (because of a lack of information on the correlation between measures in the primary studies),</w:t>
      </w:r>
      <w:r w:rsidR="005F4B78" w:rsidRPr="009159AB">
        <w:rPr>
          <w:rFonts w:ascii="Times New Roman" w:hAnsi="Times New Roman" w:cs="Times New Roman"/>
          <w:sz w:val="24"/>
          <w:szCs w:val="24"/>
        </w:rPr>
        <w:t xml:space="preserve"> the mean </w:t>
      </w:r>
      <w:r w:rsidR="00731737" w:rsidRPr="009159AB">
        <w:rPr>
          <w:rFonts w:ascii="Times New Roman" w:hAnsi="Times New Roman" w:cs="Times New Roman"/>
          <w:sz w:val="24"/>
          <w:szCs w:val="24"/>
        </w:rPr>
        <w:t xml:space="preserve">difference is </w:t>
      </w:r>
      <w:r w:rsidR="005F4B78" w:rsidRPr="009159AB">
        <w:rPr>
          <w:rFonts w:ascii="Times New Roman" w:hAnsi="Times New Roman" w:cs="Times New Roman"/>
          <w:sz w:val="24"/>
          <w:szCs w:val="24"/>
        </w:rPr>
        <w:t xml:space="preserve">sizeable </w:t>
      </w:r>
      <w:r w:rsidR="00731737" w:rsidRPr="009159AB">
        <w:rPr>
          <w:rFonts w:ascii="Times New Roman" w:hAnsi="Times New Roman" w:cs="Times New Roman"/>
          <w:sz w:val="24"/>
          <w:szCs w:val="24"/>
        </w:rPr>
        <w:t>and CIs suggest that the average ostracism effect is smaller for the last measure</w:t>
      </w:r>
      <w:r w:rsidRPr="009159AB">
        <w:rPr>
          <w:rFonts w:ascii="Times New Roman" w:hAnsi="Times New Roman" w:cs="Times New Roman"/>
          <w:sz w:val="24"/>
          <w:szCs w:val="24"/>
        </w:rPr>
        <w:t>, as expected</w:t>
      </w:r>
      <w:r w:rsidR="00731737" w:rsidRPr="009159AB">
        <w:rPr>
          <w:rFonts w:ascii="Times New Roman" w:hAnsi="Times New Roman" w:cs="Times New Roman"/>
          <w:sz w:val="24"/>
          <w:szCs w:val="24"/>
        </w:rPr>
        <w:t>.</w:t>
      </w:r>
      <w:r w:rsidR="00A37527" w:rsidRPr="009159AB">
        <w:rPr>
          <w:rFonts w:ascii="Times New Roman" w:hAnsi="Times New Roman" w:cs="Times New Roman"/>
          <w:sz w:val="24"/>
          <w:szCs w:val="24"/>
        </w:rPr>
        <w:t xml:space="preserve"> Given the expected positive correlation between effects for first and last measures, the comparison of CIs is likely to be conservative (Schenker &amp; Gentleman, 2001)</w:t>
      </w:r>
      <w:r w:rsidR="00D64455" w:rsidRPr="009159AB">
        <w:rPr>
          <w:rFonts w:ascii="Times New Roman" w:hAnsi="Times New Roman" w:cs="Times New Roman"/>
          <w:sz w:val="24"/>
          <w:szCs w:val="24"/>
        </w:rPr>
        <w:t>. Additionally, we noted that estimated</w:t>
      </w:r>
      <w:r w:rsidR="00CE352D" w:rsidRPr="009159AB">
        <w:rPr>
          <w:rFonts w:ascii="Times New Roman" w:hAnsi="Times New Roman" w:cs="Times New Roman"/>
          <w:sz w:val="24"/>
          <w:szCs w:val="24"/>
        </w:rPr>
        <w:t xml:space="preserve"> residual</w:t>
      </w:r>
      <w:r w:rsidR="00D64455" w:rsidRPr="009159AB">
        <w:rPr>
          <w:rFonts w:ascii="Times New Roman" w:hAnsi="Times New Roman" w:cs="Times New Roman"/>
          <w:sz w:val="24"/>
          <w:szCs w:val="24"/>
        </w:rPr>
        <w:t xml:space="preserve"> heterogeneity was larger on the first- than on the last measure.</w:t>
      </w:r>
      <w:r w:rsidR="00A37527" w:rsidRPr="009159AB">
        <w:rPr>
          <w:rFonts w:ascii="Times New Roman" w:hAnsi="Times New Roman" w:cs="Times New Roman"/>
          <w:sz w:val="24"/>
          <w:szCs w:val="24"/>
        </w:rPr>
        <w:t xml:space="preserve"> </w:t>
      </w:r>
      <w:r w:rsidR="00D64455" w:rsidRPr="009159AB">
        <w:rPr>
          <w:rFonts w:ascii="Times New Roman" w:hAnsi="Times New Roman" w:cs="Times New Roman"/>
          <w:sz w:val="24"/>
          <w:szCs w:val="24"/>
        </w:rPr>
        <w:t>W</w:t>
      </w:r>
      <w:r w:rsidR="00A37527" w:rsidRPr="009159AB">
        <w:rPr>
          <w:rFonts w:ascii="Times New Roman" w:hAnsi="Times New Roman" w:cs="Times New Roman"/>
          <w:sz w:val="24"/>
          <w:szCs w:val="24"/>
        </w:rPr>
        <w:t xml:space="preserve">e conclude that the average ostracism effects </w:t>
      </w:r>
      <w:r w:rsidR="00DB08CE" w:rsidRPr="009159AB">
        <w:rPr>
          <w:rFonts w:ascii="Times New Roman" w:hAnsi="Times New Roman" w:cs="Times New Roman"/>
          <w:sz w:val="24"/>
          <w:szCs w:val="24"/>
        </w:rPr>
        <w:t>decrease</w:t>
      </w:r>
      <w:r w:rsidR="00D64455" w:rsidRPr="009159AB">
        <w:rPr>
          <w:rFonts w:ascii="Times New Roman" w:hAnsi="Times New Roman" w:cs="Times New Roman"/>
          <w:sz w:val="24"/>
          <w:szCs w:val="24"/>
        </w:rPr>
        <w:t>s</w:t>
      </w:r>
      <w:r w:rsidR="00DB08CE" w:rsidRPr="009159AB">
        <w:rPr>
          <w:rFonts w:ascii="Times New Roman" w:hAnsi="Times New Roman" w:cs="Times New Roman"/>
          <w:sz w:val="24"/>
          <w:szCs w:val="24"/>
        </w:rPr>
        <w:t xml:space="preserve"> from</w:t>
      </w:r>
      <w:r w:rsidR="00A37527" w:rsidRPr="009159AB">
        <w:rPr>
          <w:rFonts w:ascii="Times New Roman" w:hAnsi="Times New Roman" w:cs="Times New Roman"/>
          <w:sz w:val="24"/>
          <w:szCs w:val="24"/>
        </w:rPr>
        <w:t xml:space="preserve"> </w:t>
      </w:r>
      <w:r w:rsidR="00D64455" w:rsidRPr="009159AB">
        <w:rPr>
          <w:rFonts w:ascii="Times New Roman" w:hAnsi="Times New Roman" w:cs="Times New Roman"/>
          <w:sz w:val="24"/>
          <w:szCs w:val="24"/>
        </w:rPr>
        <w:t xml:space="preserve">the </w:t>
      </w:r>
      <w:r w:rsidR="00A37527" w:rsidRPr="009159AB">
        <w:rPr>
          <w:rFonts w:ascii="Times New Roman" w:hAnsi="Times New Roman" w:cs="Times New Roman"/>
          <w:sz w:val="24"/>
          <w:szCs w:val="24"/>
        </w:rPr>
        <w:t>first</w:t>
      </w:r>
      <w:r w:rsidR="00D64455" w:rsidRPr="009159AB">
        <w:rPr>
          <w:rFonts w:ascii="Times New Roman" w:hAnsi="Times New Roman" w:cs="Times New Roman"/>
          <w:sz w:val="24"/>
          <w:szCs w:val="24"/>
        </w:rPr>
        <w:t>-</w:t>
      </w:r>
      <w:r w:rsidR="00A37527" w:rsidRPr="009159AB">
        <w:rPr>
          <w:rFonts w:ascii="Times New Roman" w:hAnsi="Times New Roman" w:cs="Times New Roman"/>
          <w:sz w:val="24"/>
          <w:szCs w:val="24"/>
        </w:rPr>
        <w:t xml:space="preserve"> </w:t>
      </w:r>
      <w:r w:rsidR="00DB08CE" w:rsidRPr="009159AB">
        <w:rPr>
          <w:rFonts w:ascii="Times New Roman" w:hAnsi="Times New Roman" w:cs="Times New Roman"/>
          <w:sz w:val="24"/>
          <w:szCs w:val="24"/>
        </w:rPr>
        <w:t xml:space="preserve">to </w:t>
      </w:r>
      <w:r w:rsidR="00A37527" w:rsidRPr="009159AB">
        <w:rPr>
          <w:rFonts w:ascii="Times New Roman" w:hAnsi="Times New Roman" w:cs="Times New Roman"/>
          <w:sz w:val="24"/>
          <w:szCs w:val="24"/>
        </w:rPr>
        <w:t>last measures</w:t>
      </w:r>
      <w:r w:rsidR="00D64455" w:rsidRPr="009159AB">
        <w:rPr>
          <w:rFonts w:ascii="Times New Roman" w:hAnsi="Times New Roman" w:cs="Times New Roman"/>
          <w:sz w:val="24"/>
          <w:szCs w:val="24"/>
        </w:rPr>
        <w:t>, and that study</w:t>
      </w:r>
      <w:r w:rsidR="0090562B" w:rsidRPr="009159AB">
        <w:rPr>
          <w:rFonts w:ascii="Times New Roman" w:hAnsi="Times New Roman" w:cs="Times New Roman"/>
          <w:sz w:val="24"/>
          <w:szCs w:val="24"/>
        </w:rPr>
        <w:t>-</w:t>
      </w:r>
      <w:r w:rsidR="00D64455" w:rsidRPr="009159AB">
        <w:rPr>
          <w:rFonts w:ascii="Times New Roman" w:hAnsi="Times New Roman" w:cs="Times New Roman"/>
          <w:sz w:val="24"/>
          <w:szCs w:val="24"/>
        </w:rPr>
        <w:t>level effects are more similar on the last measure</w:t>
      </w:r>
      <w:r w:rsidR="00A37527" w:rsidRPr="009159AB">
        <w:rPr>
          <w:rFonts w:ascii="Times New Roman" w:hAnsi="Times New Roman" w:cs="Times New Roman"/>
          <w:sz w:val="24"/>
          <w:szCs w:val="24"/>
        </w:rPr>
        <w:t>.</w:t>
      </w:r>
    </w:p>
    <w:p w14:paraId="11E65406" w14:textId="716ABA1D"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Moderation of ostracism (Hypothesis 2). </w:t>
      </w:r>
      <w:r w:rsidRPr="009159AB">
        <w:rPr>
          <w:rFonts w:ascii="Times New Roman" w:hAnsi="Times New Roman" w:cs="Times New Roman"/>
          <w:sz w:val="24"/>
          <w:szCs w:val="24"/>
        </w:rPr>
        <w:t>To test moderation</w:t>
      </w:r>
      <w:r w:rsidR="00D643EA" w:rsidRPr="009159AB">
        <w:rPr>
          <w:rFonts w:ascii="Times New Roman" w:hAnsi="Times New Roman" w:cs="Times New Roman"/>
          <w:sz w:val="24"/>
          <w:szCs w:val="24"/>
        </w:rPr>
        <w:t xml:space="preserve"> of the ostracism effect</w:t>
      </w:r>
      <w:r w:rsidR="000B1401" w:rsidRPr="009159AB">
        <w:rPr>
          <w:rFonts w:ascii="Times New Roman" w:hAnsi="Times New Roman" w:cs="Times New Roman"/>
          <w:sz w:val="24"/>
          <w:szCs w:val="24"/>
        </w:rPr>
        <w:t>,</w:t>
      </w:r>
      <w:r w:rsidRPr="009159AB">
        <w:rPr>
          <w:rFonts w:ascii="Times New Roman" w:hAnsi="Times New Roman" w:cs="Times New Roman"/>
          <w:sz w:val="24"/>
          <w:szCs w:val="24"/>
        </w:rPr>
        <w:t xml:space="preserve"> we selected the </w:t>
      </w:r>
      <w:r w:rsidR="00D8602C" w:rsidRPr="009159AB">
        <w:rPr>
          <w:rFonts w:ascii="Times New Roman" w:hAnsi="Times New Roman" w:cs="Times New Roman"/>
          <w:sz w:val="24"/>
          <w:szCs w:val="24"/>
        </w:rPr>
        <w:t xml:space="preserve">factorial </w:t>
      </w:r>
      <w:r w:rsidRPr="009159AB">
        <w:rPr>
          <w:rFonts w:ascii="Times New Roman" w:hAnsi="Times New Roman" w:cs="Times New Roman"/>
          <w:sz w:val="24"/>
          <w:szCs w:val="24"/>
        </w:rPr>
        <w:t>experiments that manipul</w:t>
      </w:r>
      <w:r w:rsidR="00604171" w:rsidRPr="009159AB">
        <w:rPr>
          <w:rFonts w:ascii="Times New Roman" w:hAnsi="Times New Roman" w:cs="Times New Roman"/>
          <w:sz w:val="24"/>
          <w:szCs w:val="24"/>
        </w:rPr>
        <w:t>at</w:t>
      </w:r>
      <w:r w:rsidRPr="009159AB">
        <w:rPr>
          <w:rFonts w:ascii="Times New Roman" w:hAnsi="Times New Roman" w:cs="Times New Roman"/>
          <w:sz w:val="24"/>
          <w:szCs w:val="24"/>
        </w:rPr>
        <w:t xml:space="preserve">ed ostracism and </w:t>
      </w:r>
      <w:r w:rsidR="000B1401" w:rsidRPr="009159AB">
        <w:rPr>
          <w:rFonts w:ascii="Times New Roman" w:hAnsi="Times New Roman" w:cs="Times New Roman"/>
          <w:sz w:val="24"/>
          <w:szCs w:val="24"/>
        </w:rPr>
        <w:t>an</w:t>
      </w:r>
      <w:r w:rsidRPr="009159AB">
        <w:rPr>
          <w:rFonts w:ascii="Times New Roman" w:hAnsi="Times New Roman" w:cs="Times New Roman"/>
          <w:sz w:val="24"/>
          <w:szCs w:val="24"/>
        </w:rPr>
        <w:t>other independent variable</w:t>
      </w:r>
      <w:r w:rsidR="000B1401" w:rsidRPr="009159AB">
        <w:rPr>
          <w:rFonts w:ascii="Times New Roman" w:hAnsi="Times New Roman" w:cs="Times New Roman"/>
          <w:sz w:val="24"/>
          <w:szCs w:val="24"/>
        </w:rPr>
        <w:t xml:space="preserve"> in between-subjects designs</w:t>
      </w:r>
      <w:r w:rsidRPr="009159AB">
        <w:rPr>
          <w:rFonts w:ascii="Times New Roman" w:hAnsi="Times New Roman" w:cs="Times New Roman"/>
          <w:sz w:val="24"/>
          <w:szCs w:val="24"/>
        </w:rPr>
        <w:t>.</w:t>
      </w:r>
      <w:r w:rsidRPr="009159AB">
        <w:rPr>
          <w:rFonts w:ascii="Times New Roman" w:hAnsi="Times New Roman" w:cs="Times New Roman"/>
          <w:b/>
          <w:sz w:val="24"/>
          <w:szCs w:val="24"/>
        </w:rPr>
        <w:t xml:space="preserve"> </w:t>
      </w:r>
      <w:r w:rsidRPr="009159AB">
        <w:rPr>
          <w:rFonts w:ascii="Times New Roman" w:hAnsi="Times New Roman" w:cs="Times New Roman"/>
          <w:sz w:val="24"/>
          <w:szCs w:val="24"/>
        </w:rPr>
        <w:t>A random-effects model on the interaction effect (Δ</w:t>
      </w:r>
      <w:r w:rsidRPr="009159AB">
        <w:rPr>
          <w:rFonts w:ascii="Times New Roman" w:hAnsi="Times New Roman" w:cs="Times New Roman"/>
          <w:i/>
          <w:sz w:val="24"/>
          <w:szCs w:val="24"/>
        </w:rPr>
        <w:t>d</w:t>
      </w:r>
      <w:r w:rsidRPr="009159AB">
        <w:rPr>
          <w:rFonts w:ascii="Times New Roman" w:hAnsi="Times New Roman" w:cs="Times New Roman"/>
          <w:sz w:val="24"/>
          <w:szCs w:val="24"/>
        </w:rPr>
        <w:t>) on the first measure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52) </w:t>
      </w:r>
      <w:r w:rsidR="000B1401" w:rsidRPr="009159AB">
        <w:rPr>
          <w:rFonts w:ascii="Times New Roman" w:hAnsi="Times New Roman" w:cs="Times New Roman"/>
          <w:sz w:val="24"/>
          <w:szCs w:val="24"/>
        </w:rPr>
        <w:t xml:space="preserve">showed </w:t>
      </w:r>
      <w:r w:rsidRPr="009159AB">
        <w:rPr>
          <w:rFonts w:ascii="Times New Roman" w:hAnsi="Times New Roman" w:cs="Times New Roman"/>
          <w:sz w:val="24"/>
          <w:szCs w:val="24"/>
        </w:rPr>
        <w:t>heterogeneity</w:t>
      </w:r>
      <w:r w:rsidR="00D643EA" w:rsidRPr="009159AB">
        <w:rPr>
          <w:rFonts w:ascii="Times New Roman" w:hAnsi="Times New Roman" w:cs="Times New Roman"/>
          <w:sz w:val="24"/>
          <w:szCs w:val="24"/>
        </w:rPr>
        <w:t xml:space="preserve"> in underlying effects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Q</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(51) = </w:t>
      </w:r>
      <w:r w:rsidR="00F15DFE" w:rsidRPr="009159AB">
        <w:rPr>
          <w:rFonts w:ascii="Times New Roman" w:hAnsi="Times New Roman" w:cs="Times New Roman"/>
          <w:sz w:val="24"/>
          <w:szCs w:val="24"/>
        </w:rPr>
        <w:t>103.24</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&lt; .001</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I</w:t>
      </w:r>
      <w:r w:rsidRPr="009159AB">
        <w:rPr>
          <w:rFonts w:ascii="Times New Roman" w:hAnsi="Times New Roman" w:cs="Times New Roman"/>
          <w:i/>
          <w:sz w:val="24"/>
          <w:szCs w:val="24"/>
          <w:vertAlign w:val="superscript"/>
        </w:rPr>
        <w:t>2</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50.60</w:t>
      </w:r>
      <w:r w:rsidRPr="009159AB">
        <w:rPr>
          <w:rFonts w:ascii="Times New Roman" w:hAnsi="Times New Roman" w:cs="Times New Roman"/>
          <w:sz w:val="24"/>
          <w:szCs w:val="24"/>
        </w:rPr>
        <w:t>% and</w:t>
      </w:r>
      <w:r w:rsidR="00D643EA" w:rsidRPr="009159AB">
        <w:rPr>
          <w:rFonts w:ascii="Times New Roman" w:hAnsi="Times New Roman" w:cs="Times New Roman"/>
          <w:sz w:val="24"/>
          <w:szCs w:val="24"/>
        </w:rPr>
        <w:t xml:space="preserve"> an</w:t>
      </w:r>
      <w:r w:rsidR="000B1401" w:rsidRPr="009159AB">
        <w:rPr>
          <w:rFonts w:ascii="Times New Roman" w:hAnsi="Times New Roman" w:cs="Times New Roman"/>
          <w:sz w:val="24"/>
          <w:szCs w:val="24"/>
        </w:rPr>
        <w:t xml:space="preserve"> </w:t>
      </w:r>
      <w:r w:rsidRPr="009159AB">
        <w:rPr>
          <w:rFonts w:ascii="Times New Roman" w:hAnsi="Times New Roman" w:cs="Times New Roman"/>
          <w:sz w:val="24"/>
          <w:szCs w:val="24"/>
        </w:rPr>
        <w:t>estimated τ</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w:t>
      </w:r>
      <w:r w:rsidR="00F15DFE" w:rsidRPr="009159AB">
        <w:rPr>
          <w:rFonts w:ascii="Times New Roman" w:hAnsi="Times New Roman" w:cs="Times New Roman"/>
          <w:sz w:val="24"/>
          <w:szCs w:val="24"/>
        </w:rPr>
        <w:t>19</w:t>
      </w:r>
      <w:r w:rsidRPr="009159AB">
        <w:rPr>
          <w:rFonts w:ascii="Times New Roman" w:hAnsi="Times New Roman" w:cs="Times New Roman"/>
          <w:sz w:val="24"/>
          <w:szCs w:val="24"/>
        </w:rPr>
        <w:t>, 95% CI [0</w:t>
      </w:r>
      <w:r w:rsidR="00F15DFE" w:rsidRPr="009159AB">
        <w:rPr>
          <w:rFonts w:ascii="Times New Roman" w:hAnsi="Times New Roman" w:cs="Times New Roman"/>
          <w:sz w:val="24"/>
          <w:szCs w:val="24"/>
        </w:rPr>
        <w:t>.07</w:t>
      </w:r>
      <w:r w:rsidR="005751E9"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r w:rsidR="00F15DFE" w:rsidRPr="009159AB">
        <w:rPr>
          <w:rFonts w:ascii="Times New Roman" w:hAnsi="Times New Roman" w:cs="Times New Roman"/>
          <w:sz w:val="24"/>
          <w:szCs w:val="24"/>
        </w:rPr>
        <w:t>41</w:t>
      </w:r>
      <w:r w:rsidRPr="009159AB">
        <w:rPr>
          <w:rFonts w:ascii="Times New Roman" w:hAnsi="Times New Roman" w:cs="Times New Roman"/>
          <w:sz w:val="24"/>
          <w:szCs w:val="24"/>
        </w:rPr>
        <w:t>].</w:t>
      </w:r>
      <w:r w:rsidR="005751E9" w:rsidRPr="009159AB">
        <w:rPr>
          <w:rFonts w:ascii="Times New Roman" w:hAnsi="Times New Roman" w:cs="Times New Roman"/>
          <w:sz w:val="24"/>
          <w:szCs w:val="24"/>
        </w:rPr>
        <w:t xml:space="preserve"> </w:t>
      </w:r>
      <w:r w:rsidR="00D643EA" w:rsidRPr="009159AB">
        <w:rPr>
          <w:rFonts w:ascii="Times New Roman" w:hAnsi="Times New Roman" w:cs="Times New Roman"/>
          <w:sz w:val="24"/>
          <w:szCs w:val="24"/>
        </w:rPr>
        <w:t xml:space="preserve">The </w:t>
      </w:r>
      <w:r w:rsidRPr="009159AB">
        <w:rPr>
          <w:rFonts w:ascii="Times New Roman" w:hAnsi="Times New Roman" w:cs="Times New Roman"/>
          <w:sz w:val="24"/>
          <w:szCs w:val="24"/>
        </w:rPr>
        <w:t xml:space="preserve">average interaction </w:t>
      </w:r>
      <w:r w:rsidRPr="009159AB">
        <w:rPr>
          <w:rFonts w:ascii="Times New Roman" w:hAnsi="Times New Roman" w:cs="Times New Roman"/>
          <w:sz w:val="24"/>
          <w:szCs w:val="24"/>
        </w:rPr>
        <w:lastRenderedPageBreak/>
        <w:t xml:space="preserve">effect </w:t>
      </w:r>
      <w:r w:rsidR="00833C41" w:rsidRPr="009159AB">
        <w:rPr>
          <w:rFonts w:ascii="Times New Roman" w:hAnsi="Times New Roman" w:cs="Times New Roman"/>
          <w:sz w:val="24"/>
          <w:szCs w:val="24"/>
        </w:rPr>
        <w:t>equaled</w:t>
      </w:r>
      <w:r w:rsidRPr="009159AB">
        <w:rPr>
          <w:rFonts w:ascii="Times New Roman" w:hAnsi="Times New Roman" w:cs="Times New Roman"/>
          <w:sz w:val="24"/>
          <w:szCs w:val="24"/>
        </w:rPr>
        <w:t xml:space="preserve"> Δ</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-0.46</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95% CI [</w:t>
      </w:r>
      <w:r w:rsidR="00F15DFE" w:rsidRPr="009159AB">
        <w:rPr>
          <w:rFonts w:ascii="Times New Roman" w:hAnsi="Times New Roman" w:cs="Times New Roman"/>
          <w:sz w:val="24"/>
          <w:szCs w:val="24"/>
        </w:rPr>
        <w:t>-0.64, -0.28</w:t>
      </w:r>
      <w:r w:rsidRPr="009159AB">
        <w:rPr>
          <w:rFonts w:ascii="Times New Roman" w:hAnsi="Times New Roman" w:cs="Times New Roman"/>
          <w:sz w:val="24"/>
          <w:szCs w:val="24"/>
        </w:rPr>
        <w:t>], indicating a change in the ostracism effect due to the moderator level and vice versa (i.e., moderation of the ostracism effect). There was indication of funnel plot asymmetry</w:t>
      </w:r>
      <w:r w:rsidR="000B1401" w:rsidRPr="009159AB">
        <w:rPr>
          <w:rFonts w:ascii="Times New Roman" w:hAnsi="Times New Roman" w:cs="Times New Roman"/>
          <w:sz w:val="24"/>
          <w:szCs w:val="24"/>
        </w:rPr>
        <w:t xml:space="preserve"> in this analysis</w:t>
      </w:r>
      <w:r w:rsidRPr="009159AB">
        <w:rPr>
          <w:rFonts w:ascii="Times New Roman" w:hAnsi="Times New Roman" w:cs="Times New Roman"/>
          <w:sz w:val="24"/>
          <w:szCs w:val="24"/>
        </w:rPr>
        <w:t xml:space="preserve">, </w:t>
      </w:r>
      <w:r w:rsidR="0069440F" w:rsidRPr="009159AB">
        <w:rPr>
          <w:rFonts w:ascii="Times New Roman" w:hAnsi="Times New Roman" w:cs="Times New Roman"/>
          <w:i/>
          <w:sz w:val="24"/>
          <w:szCs w:val="24"/>
        </w:rPr>
        <w:t>Z</w:t>
      </w:r>
      <w:r w:rsidR="0069440F"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-2.43,</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.015</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Thus, t</w:t>
      </w:r>
      <w:r w:rsidRPr="009159AB">
        <w:rPr>
          <w:rFonts w:ascii="Times New Roman" w:hAnsi="Times New Roman" w:cs="Times New Roman"/>
          <w:sz w:val="24"/>
          <w:szCs w:val="24"/>
        </w:rPr>
        <w:t>he data indicate that</w:t>
      </w:r>
      <w:r w:rsidR="00D8602C" w:rsidRPr="009159AB">
        <w:rPr>
          <w:rFonts w:ascii="Times New Roman" w:hAnsi="Times New Roman" w:cs="Times New Roman"/>
          <w:sz w:val="24"/>
          <w:szCs w:val="24"/>
        </w:rPr>
        <w:t>, across the board,</w:t>
      </w:r>
      <w:r w:rsidRPr="009159AB">
        <w:rPr>
          <w:rFonts w:ascii="Times New Roman" w:hAnsi="Times New Roman" w:cs="Times New Roman"/>
          <w:sz w:val="24"/>
          <w:szCs w:val="24"/>
        </w:rPr>
        <w:t xml:space="preserve"> the ostracism effect </w:t>
      </w:r>
      <w:r w:rsidRPr="009159AB">
        <w:rPr>
          <w:rFonts w:ascii="Times New Roman" w:hAnsi="Times New Roman" w:cs="Times New Roman"/>
          <w:i/>
          <w:sz w:val="24"/>
          <w:szCs w:val="24"/>
        </w:rPr>
        <w:t>can</w:t>
      </w:r>
      <w:r w:rsidRPr="009159AB">
        <w:rPr>
          <w:rFonts w:ascii="Times New Roman" w:hAnsi="Times New Roman" w:cs="Times New Roman"/>
          <w:sz w:val="24"/>
          <w:szCs w:val="24"/>
        </w:rPr>
        <w:t xml:space="preserve"> be moderated on the first measure following the ostracism sequence</w:t>
      </w:r>
      <w:r w:rsidR="000B1401" w:rsidRPr="009159AB">
        <w:rPr>
          <w:rFonts w:ascii="Times New Roman" w:hAnsi="Times New Roman" w:cs="Times New Roman"/>
          <w:sz w:val="24"/>
          <w:szCs w:val="24"/>
        </w:rPr>
        <w:t xml:space="preserve">, but </w:t>
      </w:r>
      <w:r w:rsidR="00D643EA" w:rsidRPr="009159AB">
        <w:rPr>
          <w:rFonts w:ascii="Times New Roman" w:hAnsi="Times New Roman" w:cs="Times New Roman"/>
          <w:sz w:val="24"/>
          <w:szCs w:val="24"/>
        </w:rPr>
        <w:t>it is possible that</w:t>
      </w:r>
      <w:r w:rsidR="000B1401" w:rsidRPr="009159AB">
        <w:rPr>
          <w:rFonts w:ascii="Times New Roman" w:hAnsi="Times New Roman" w:cs="Times New Roman"/>
          <w:sz w:val="24"/>
          <w:szCs w:val="24"/>
        </w:rPr>
        <w:t xml:space="preserve"> publication bias may have affected the interaction estimates</w:t>
      </w:r>
      <w:r w:rsidRPr="009159AB">
        <w:rPr>
          <w:rFonts w:ascii="Times New Roman" w:hAnsi="Times New Roman" w:cs="Times New Roman"/>
          <w:sz w:val="24"/>
          <w:szCs w:val="24"/>
        </w:rPr>
        <w:t>.</w:t>
      </w:r>
    </w:p>
    <w:p w14:paraId="4C3213C4" w14:textId="530E94AE"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On the last measure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46), the mixed-effects model (with estimated time as predictor) for the interaction effect </w:t>
      </w:r>
      <w:r w:rsidR="000B1401" w:rsidRPr="009159AB">
        <w:rPr>
          <w:rFonts w:ascii="Times New Roman" w:hAnsi="Times New Roman" w:cs="Times New Roman"/>
          <w:sz w:val="24"/>
          <w:szCs w:val="24"/>
        </w:rPr>
        <w:t xml:space="preserve">again </w:t>
      </w:r>
      <w:r w:rsidRPr="009159AB">
        <w:rPr>
          <w:rFonts w:ascii="Times New Roman" w:hAnsi="Times New Roman" w:cs="Times New Roman"/>
          <w:sz w:val="24"/>
          <w:szCs w:val="24"/>
        </w:rPr>
        <w:t xml:space="preserve">showed residual heterogeneity,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E</w:t>
      </w:r>
      <w:r w:rsidR="001B6421" w:rsidRPr="009159AB">
        <w:rPr>
          <w:rFonts w:ascii="Times New Roman" w:hAnsi="Times New Roman" w:cs="Times New Roman"/>
          <w:sz w:val="24"/>
          <w:szCs w:val="24"/>
          <w:vertAlign w:val="subscript"/>
        </w:rPr>
        <w:t xml:space="preserve"> </w:t>
      </w:r>
      <w:r w:rsidRPr="009159AB">
        <w:rPr>
          <w:rFonts w:ascii="Times New Roman" w:hAnsi="Times New Roman" w:cs="Times New Roman"/>
          <w:sz w:val="24"/>
          <w:szCs w:val="24"/>
        </w:rPr>
        <w:t xml:space="preserve">(44) = </w:t>
      </w:r>
      <w:r w:rsidR="00F15DFE" w:rsidRPr="009159AB">
        <w:rPr>
          <w:rFonts w:ascii="Times New Roman" w:hAnsi="Times New Roman" w:cs="Times New Roman"/>
          <w:sz w:val="24"/>
          <w:szCs w:val="24"/>
        </w:rPr>
        <w:t>100.82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&lt; .001</w:t>
      </w:r>
      <w:r w:rsidRPr="009159AB">
        <w:rPr>
          <w:rFonts w:ascii="Times New Roman" w:hAnsi="Times New Roman" w:cs="Times New Roman"/>
          <w:sz w:val="24"/>
          <w:szCs w:val="24"/>
        </w:rPr>
        <w:t xml:space="preserve"> and estimated τ</w:t>
      </w:r>
      <w:r w:rsidR="00CE352D" w:rsidRPr="009159AB">
        <w:rPr>
          <w:rFonts w:ascii="Times New Roman" w:hAnsi="Times New Roman" w:cs="Times New Roman"/>
          <w:sz w:val="24"/>
          <w:szCs w:val="24"/>
          <w:vertAlign w:val="subscript"/>
        </w:rPr>
        <w:t>res</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w:t>
      </w:r>
      <w:r w:rsidR="00F15DFE" w:rsidRPr="009159AB">
        <w:rPr>
          <w:rFonts w:ascii="Times New Roman" w:hAnsi="Times New Roman" w:cs="Times New Roman"/>
          <w:sz w:val="24"/>
          <w:szCs w:val="24"/>
        </w:rPr>
        <w:t>21</w:t>
      </w:r>
      <w:r w:rsidRPr="009159AB">
        <w:rPr>
          <w:rFonts w:ascii="Times New Roman" w:hAnsi="Times New Roman" w:cs="Times New Roman"/>
          <w:sz w:val="24"/>
          <w:szCs w:val="24"/>
        </w:rPr>
        <w:t>, 95% CI [0</w:t>
      </w:r>
      <w:r w:rsidR="00F15DFE" w:rsidRPr="009159AB">
        <w:rPr>
          <w:rFonts w:ascii="Times New Roman" w:hAnsi="Times New Roman" w:cs="Times New Roman"/>
          <w:sz w:val="24"/>
          <w:szCs w:val="24"/>
        </w:rPr>
        <w:t>.10</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0.55</w:t>
      </w:r>
      <w:r w:rsidRPr="009159AB">
        <w:rPr>
          <w:rFonts w:ascii="Times New Roman" w:hAnsi="Times New Roman" w:cs="Times New Roman"/>
          <w:sz w:val="24"/>
          <w:szCs w:val="24"/>
        </w:rPr>
        <w:t>]. The intercept of the interaction effect was estimated at Δ</w:t>
      </w:r>
      <w:r w:rsidRPr="009159AB">
        <w:rPr>
          <w:rFonts w:ascii="Times New Roman" w:hAnsi="Times New Roman" w:cs="Times New Roman"/>
          <w:i/>
          <w:sz w:val="24"/>
          <w:szCs w:val="24"/>
        </w:rPr>
        <w:t>d</w:t>
      </w:r>
      <w:r w:rsidRPr="009159AB">
        <w:rPr>
          <w:rFonts w:ascii="Times New Roman" w:hAnsi="Times New Roman" w:cs="Times New Roman"/>
          <w:i/>
          <w:sz w:val="24"/>
          <w:szCs w:val="24"/>
          <w:vertAlign w:val="subscript"/>
        </w:rPr>
        <w:t>intercept</w:t>
      </w:r>
      <w:r w:rsidRPr="009159AB">
        <w:rPr>
          <w:rFonts w:ascii="Times New Roman" w:hAnsi="Times New Roman" w:cs="Times New Roman"/>
          <w:i/>
          <w:sz w:val="24"/>
          <w:szCs w:val="24"/>
          <w:vertAlign w:val="subscript"/>
        </w:rPr>
        <w:softHyphen/>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-0.20</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.052</w:t>
      </w:r>
      <w:r w:rsidRPr="009159AB">
        <w:rPr>
          <w:rFonts w:ascii="Times New Roman" w:hAnsi="Times New Roman" w:cs="Times New Roman"/>
          <w:sz w:val="24"/>
          <w:szCs w:val="24"/>
        </w:rPr>
        <w:t>, 95% CI [</w:t>
      </w:r>
      <w:r w:rsidR="00F15DFE" w:rsidRPr="009159AB">
        <w:rPr>
          <w:rFonts w:ascii="Times New Roman" w:hAnsi="Times New Roman" w:cs="Times New Roman"/>
          <w:sz w:val="24"/>
          <w:szCs w:val="24"/>
        </w:rPr>
        <w:t>-0.402, 0.002]</w:t>
      </w:r>
      <w:r w:rsidRPr="009159AB">
        <w:rPr>
          <w:rFonts w:ascii="Times New Roman" w:hAnsi="Times New Roman" w:cs="Times New Roman"/>
          <w:sz w:val="24"/>
          <w:szCs w:val="24"/>
        </w:rPr>
        <w:t xml:space="preserve"> and no</w:t>
      </w:r>
      <w:r w:rsidR="003645B6" w:rsidRPr="009159AB">
        <w:rPr>
          <w:rFonts w:ascii="Times New Roman" w:hAnsi="Times New Roman" w:cs="Times New Roman"/>
          <w:sz w:val="24"/>
          <w:szCs w:val="24"/>
        </w:rPr>
        <w:t xml:space="preserve"> significant</w:t>
      </w:r>
      <w:r w:rsidRPr="009159AB">
        <w:rPr>
          <w:rFonts w:ascii="Times New Roman" w:hAnsi="Times New Roman" w:cs="Times New Roman"/>
          <w:sz w:val="24"/>
          <w:szCs w:val="24"/>
        </w:rPr>
        <w:t xml:space="preserve"> moderation of time was found, </w:t>
      </w:r>
      <w:r w:rsidRPr="009159AB">
        <w:rPr>
          <w:rFonts w:ascii="Times New Roman" w:hAnsi="Times New Roman" w:cs="Times New Roman"/>
          <w:i/>
          <w:sz w:val="24"/>
          <w:szCs w:val="24"/>
        </w:rPr>
        <w:t>b</w:t>
      </w:r>
      <w:r w:rsidRPr="009159AB">
        <w:rPr>
          <w:rFonts w:ascii="Times New Roman" w:hAnsi="Times New Roman" w:cs="Times New Roman"/>
          <w:sz w:val="24"/>
          <w:szCs w:val="24"/>
        </w:rPr>
        <w:t xml:space="preserve"> = 0.000</w:t>
      </w:r>
      <w:r w:rsidR="00F15DFE" w:rsidRPr="009159AB">
        <w:rPr>
          <w:rFonts w:ascii="Times New Roman" w:hAnsi="Times New Roman" w:cs="Times New Roman"/>
          <w:sz w:val="24"/>
          <w:szCs w:val="24"/>
        </w:rPr>
        <w:t>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159</w:t>
      </w:r>
      <w:r w:rsidRPr="009159AB">
        <w:rPr>
          <w:rFonts w:ascii="Times New Roman" w:hAnsi="Times New Roman" w:cs="Times New Roman"/>
          <w:sz w:val="24"/>
          <w:szCs w:val="24"/>
        </w:rPr>
        <w:t>, 95% CI [-0.000</w:t>
      </w:r>
      <w:r w:rsidR="00F15DFE" w:rsidRPr="009159AB">
        <w:rPr>
          <w:rFonts w:ascii="Times New Roman" w:hAnsi="Times New Roman" w:cs="Times New Roman"/>
          <w:sz w:val="24"/>
          <w:szCs w:val="24"/>
        </w:rPr>
        <w:t>1</w:t>
      </w:r>
      <w:r w:rsidRPr="009159AB">
        <w:rPr>
          <w:rFonts w:ascii="Times New Roman" w:hAnsi="Times New Roman" w:cs="Times New Roman"/>
          <w:sz w:val="24"/>
          <w:szCs w:val="24"/>
        </w:rPr>
        <w:t>, 0.000</w:t>
      </w:r>
      <w:r w:rsidR="00F15DFE" w:rsidRPr="009159AB">
        <w:rPr>
          <w:rFonts w:ascii="Times New Roman" w:hAnsi="Times New Roman" w:cs="Times New Roman"/>
          <w:sz w:val="24"/>
          <w:szCs w:val="24"/>
        </w:rPr>
        <w:t>4</w:t>
      </w:r>
      <w:r w:rsidRPr="009159AB">
        <w:rPr>
          <w:rFonts w:ascii="Times New Roman" w:hAnsi="Times New Roman" w:cs="Times New Roman"/>
          <w:sz w:val="24"/>
          <w:szCs w:val="24"/>
        </w:rPr>
        <w:t>]. The regression test</w:t>
      </w:r>
      <w:r w:rsidR="00D643EA" w:rsidRPr="009159AB">
        <w:rPr>
          <w:rFonts w:ascii="Times New Roman" w:hAnsi="Times New Roman" w:cs="Times New Roman"/>
          <w:sz w:val="24"/>
          <w:szCs w:val="24"/>
        </w:rPr>
        <w:t xml:space="preserve"> with the time and SE as predictors</w:t>
      </w:r>
      <w:r w:rsidRPr="009159AB">
        <w:rPr>
          <w:rFonts w:ascii="Times New Roman" w:hAnsi="Times New Roman" w:cs="Times New Roman"/>
          <w:sz w:val="24"/>
          <w:szCs w:val="24"/>
        </w:rPr>
        <w:t xml:space="preserve"> showed </w:t>
      </w:r>
      <w:r w:rsidR="00F15DFE" w:rsidRPr="009159AB">
        <w:rPr>
          <w:rFonts w:ascii="Times New Roman" w:hAnsi="Times New Roman" w:cs="Times New Roman"/>
          <w:sz w:val="24"/>
          <w:szCs w:val="24"/>
        </w:rPr>
        <w:t xml:space="preserve">no </w:t>
      </w:r>
      <w:r w:rsidRPr="009159AB">
        <w:rPr>
          <w:rFonts w:ascii="Times New Roman" w:hAnsi="Times New Roman" w:cs="Times New Roman"/>
          <w:sz w:val="24"/>
          <w:szCs w:val="24"/>
        </w:rPr>
        <w:t xml:space="preserve">funnel plot asymmetry, </w:t>
      </w:r>
      <w:r w:rsidR="0069440F" w:rsidRPr="009159AB">
        <w:rPr>
          <w:rFonts w:ascii="Times New Roman" w:hAnsi="Times New Roman" w:cs="Times New Roman"/>
          <w:i/>
          <w:sz w:val="24"/>
          <w:szCs w:val="24"/>
        </w:rPr>
        <w:t>Z</w:t>
      </w:r>
      <w:r w:rsidR="0069440F"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-0.68</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495</w:t>
      </w:r>
      <w:r w:rsidRPr="009159AB">
        <w:rPr>
          <w:rFonts w:ascii="Times New Roman" w:hAnsi="Times New Roman" w:cs="Times New Roman"/>
          <w:sz w:val="24"/>
          <w:szCs w:val="24"/>
        </w:rPr>
        <w:t xml:space="preserve">. These results indicate that moderation of the average ostracism effect is </w:t>
      </w:r>
      <w:r w:rsidR="00593A23" w:rsidRPr="009159AB">
        <w:rPr>
          <w:rFonts w:ascii="Times New Roman" w:hAnsi="Times New Roman" w:cs="Times New Roman"/>
          <w:i/>
          <w:sz w:val="24"/>
          <w:szCs w:val="24"/>
        </w:rPr>
        <w:t>not</w:t>
      </w:r>
      <w:r w:rsidRPr="009159AB">
        <w:rPr>
          <w:rFonts w:ascii="Times New Roman" w:hAnsi="Times New Roman" w:cs="Times New Roman"/>
          <w:sz w:val="24"/>
          <w:szCs w:val="24"/>
        </w:rPr>
        <w:t xml:space="preserve"> found a</w:t>
      </w:r>
      <w:r w:rsidR="00F15DFE" w:rsidRPr="009159AB">
        <w:rPr>
          <w:rFonts w:ascii="Times New Roman" w:hAnsi="Times New Roman" w:cs="Times New Roman"/>
          <w:sz w:val="24"/>
          <w:szCs w:val="24"/>
        </w:rPr>
        <w:t>t a later time</w:t>
      </w:r>
      <w:r w:rsidR="00792D66" w:rsidRPr="009159AB">
        <w:rPr>
          <w:rFonts w:ascii="Times New Roman" w:hAnsi="Times New Roman" w:cs="Times New Roman"/>
          <w:sz w:val="24"/>
          <w:szCs w:val="24"/>
        </w:rPr>
        <w:t>-</w:t>
      </w:r>
      <w:r w:rsidR="00F15DFE" w:rsidRPr="009159AB">
        <w:rPr>
          <w:rFonts w:ascii="Times New Roman" w:hAnsi="Times New Roman" w:cs="Times New Roman"/>
          <w:sz w:val="24"/>
          <w:szCs w:val="24"/>
        </w:rPr>
        <w:t>point in the included studies</w:t>
      </w:r>
      <w:r w:rsidRPr="009159AB">
        <w:rPr>
          <w:rFonts w:ascii="Times New Roman" w:hAnsi="Times New Roman" w:cs="Times New Roman"/>
          <w:sz w:val="24"/>
          <w:szCs w:val="24"/>
        </w:rPr>
        <w:t>, and time itself does not moderate th</w:t>
      </w:r>
      <w:r w:rsidR="00F15DFE" w:rsidRPr="009159AB">
        <w:rPr>
          <w:rFonts w:ascii="Times New Roman" w:hAnsi="Times New Roman" w:cs="Times New Roman"/>
          <w:sz w:val="24"/>
          <w:szCs w:val="24"/>
        </w:rPr>
        <w:t>e</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xml:space="preserve">computed </w:t>
      </w:r>
      <w:r w:rsidRPr="009159AB">
        <w:rPr>
          <w:rFonts w:ascii="Times New Roman" w:hAnsi="Times New Roman" w:cs="Times New Roman"/>
          <w:sz w:val="24"/>
          <w:szCs w:val="24"/>
        </w:rPr>
        <w:t>interaction</w:t>
      </w:r>
      <w:r w:rsidR="00F15DFE" w:rsidRPr="009159AB">
        <w:rPr>
          <w:rFonts w:ascii="Times New Roman" w:hAnsi="Times New Roman" w:cs="Times New Roman"/>
          <w:sz w:val="24"/>
          <w:szCs w:val="24"/>
        </w:rPr>
        <w:t xml:space="preserve"> effects</w:t>
      </w:r>
      <w:r w:rsidRPr="009159AB">
        <w:rPr>
          <w:rFonts w:ascii="Times New Roman" w:hAnsi="Times New Roman" w:cs="Times New Roman"/>
          <w:sz w:val="24"/>
          <w:szCs w:val="24"/>
        </w:rPr>
        <w:t xml:space="preserve">. </w:t>
      </w:r>
      <w:r w:rsidR="00A95997" w:rsidRPr="009159AB">
        <w:rPr>
          <w:rFonts w:ascii="Times New Roman" w:hAnsi="Times New Roman" w:cs="Times New Roman"/>
          <w:sz w:val="24"/>
          <w:szCs w:val="24"/>
        </w:rPr>
        <w:t xml:space="preserve">However, </w:t>
      </w:r>
      <w:r w:rsidR="00EC614B" w:rsidRPr="009159AB">
        <w:rPr>
          <w:rFonts w:ascii="Times New Roman" w:hAnsi="Times New Roman" w:cs="Times New Roman"/>
          <w:i/>
          <w:sz w:val="24"/>
          <w:szCs w:val="24"/>
        </w:rPr>
        <w:t>statistical</w:t>
      </w:r>
      <w:r w:rsidR="00EC614B" w:rsidRPr="009159AB">
        <w:rPr>
          <w:rFonts w:ascii="Times New Roman" w:hAnsi="Times New Roman" w:cs="Times New Roman"/>
          <w:sz w:val="24"/>
          <w:szCs w:val="24"/>
        </w:rPr>
        <w:t xml:space="preserve"> </w:t>
      </w:r>
      <w:r w:rsidR="00A95997" w:rsidRPr="009159AB">
        <w:rPr>
          <w:rFonts w:ascii="Times New Roman" w:hAnsi="Times New Roman" w:cs="Times New Roman"/>
          <w:sz w:val="24"/>
          <w:szCs w:val="24"/>
        </w:rPr>
        <w:t>sensitivity analyses show</w:t>
      </w:r>
      <w:r w:rsidR="00D643EA" w:rsidRPr="009159AB">
        <w:rPr>
          <w:rFonts w:ascii="Times New Roman" w:hAnsi="Times New Roman" w:cs="Times New Roman"/>
          <w:sz w:val="24"/>
          <w:szCs w:val="24"/>
        </w:rPr>
        <w:t>ed</w:t>
      </w:r>
      <w:r w:rsidR="00A95997" w:rsidRPr="009159AB">
        <w:rPr>
          <w:rFonts w:ascii="Times New Roman" w:hAnsi="Times New Roman" w:cs="Times New Roman"/>
          <w:sz w:val="24"/>
          <w:szCs w:val="24"/>
        </w:rPr>
        <w:t xml:space="preserve"> that this interaction </w:t>
      </w:r>
      <w:r w:rsidR="00D643EA" w:rsidRPr="009159AB">
        <w:rPr>
          <w:rFonts w:ascii="Times New Roman" w:hAnsi="Times New Roman" w:cs="Times New Roman"/>
          <w:i/>
          <w:sz w:val="24"/>
          <w:szCs w:val="24"/>
        </w:rPr>
        <w:t>wa</w:t>
      </w:r>
      <w:r w:rsidR="00A95997" w:rsidRPr="009159AB">
        <w:rPr>
          <w:rFonts w:ascii="Times New Roman" w:hAnsi="Times New Roman" w:cs="Times New Roman"/>
          <w:i/>
          <w:sz w:val="24"/>
          <w:szCs w:val="24"/>
        </w:rPr>
        <w:t xml:space="preserve">s </w:t>
      </w:r>
      <w:r w:rsidR="00A95997" w:rsidRPr="009159AB">
        <w:rPr>
          <w:rFonts w:ascii="Times New Roman" w:hAnsi="Times New Roman" w:cs="Times New Roman"/>
          <w:sz w:val="24"/>
          <w:szCs w:val="24"/>
        </w:rPr>
        <w:t>significant when we remove</w:t>
      </w:r>
      <w:r w:rsidR="00D643EA" w:rsidRPr="009159AB">
        <w:rPr>
          <w:rFonts w:ascii="Times New Roman" w:hAnsi="Times New Roman" w:cs="Times New Roman"/>
          <w:sz w:val="24"/>
          <w:szCs w:val="24"/>
        </w:rPr>
        <w:t>d</w:t>
      </w:r>
      <w:r w:rsidR="00A95997" w:rsidRPr="009159AB">
        <w:rPr>
          <w:rFonts w:ascii="Times New Roman" w:hAnsi="Times New Roman" w:cs="Times New Roman"/>
          <w:sz w:val="24"/>
          <w:szCs w:val="24"/>
        </w:rPr>
        <w:t xml:space="preserve"> three outliers based on studentized residuals, Δ</w:t>
      </w:r>
      <w:r w:rsidR="00A95997" w:rsidRPr="009159AB">
        <w:rPr>
          <w:rFonts w:ascii="Times New Roman" w:hAnsi="Times New Roman" w:cs="Times New Roman"/>
          <w:i/>
          <w:sz w:val="24"/>
          <w:szCs w:val="24"/>
        </w:rPr>
        <w:t>d</w:t>
      </w:r>
      <w:r w:rsidR="00A95997" w:rsidRPr="009159AB">
        <w:rPr>
          <w:rFonts w:ascii="Times New Roman" w:hAnsi="Times New Roman" w:cs="Times New Roman"/>
          <w:i/>
          <w:sz w:val="24"/>
          <w:szCs w:val="24"/>
          <w:vertAlign w:val="subscript"/>
        </w:rPr>
        <w:t>intercept</w:t>
      </w:r>
      <w:r w:rsidR="00A95997" w:rsidRPr="009159AB">
        <w:rPr>
          <w:rFonts w:ascii="Times New Roman" w:hAnsi="Times New Roman" w:cs="Times New Roman"/>
          <w:i/>
          <w:sz w:val="24"/>
          <w:szCs w:val="24"/>
          <w:vertAlign w:val="subscript"/>
        </w:rPr>
        <w:softHyphen/>
      </w:r>
      <w:r w:rsidR="00A95997" w:rsidRPr="009159AB">
        <w:rPr>
          <w:rFonts w:ascii="Times New Roman" w:hAnsi="Times New Roman" w:cs="Times New Roman"/>
          <w:sz w:val="24"/>
          <w:szCs w:val="24"/>
        </w:rPr>
        <w:t xml:space="preserve"> = -0.32, </w:t>
      </w:r>
      <w:r w:rsidR="00A95997" w:rsidRPr="009159AB">
        <w:rPr>
          <w:rFonts w:ascii="Times New Roman" w:hAnsi="Times New Roman" w:cs="Times New Roman"/>
          <w:i/>
          <w:sz w:val="24"/>
          <w:szCs w:val="24"/>
        </w:rPr>
        <w:t>p</w:t>
      </w:r>
      <w:r w:rsidR="00A95997" w:rsidRPr="009159AB">
        <w:rPr>
          <w:rFonts w:ascii="Times New Roman" w:hAnsi="Times New Roman" w:cs="Times New Roman"/>
          <w:sz w:val="24"/>
          <w:szCs w:val="24"/>
        </w:rPr>
        <w:t xml:space="preserve"> = .029, 95% CI [-0.60, -0.03], whereas the regression coefficient time </w:t>
      </w:r>
      <w:r w:rsidR="00EF022B" w:rsidRPr="009159AB">
        <w:rPr>
          <w:rFonts w:ascii="Times New Roman" w:hAnsi="Times New Roman" w:cs="Times New Roman"/>
          <w:sz w:val="24"/>
          <w:szCs w:val="24"/>
        </w:rPr>
        <w:t>continued to be</w:t>
      </w:r>
      <w:r w:rsidR="00A95997" w:rsidRPr="009159AB">
        <w:rPr>
          <w:rFonts w:ascii="Times New Roman" w:hAnsi="Times New Roman" w:cs="Times New Roman"/>
          <w:sz w:val="24"/>
          <w:szCs w:val="24"/>
        </w:rPr>
        <w:t xml:space="preserve"> non-significant, </w:t>
      </w:r>
      <w:r w:rsidR="00A95997" w:rsidRPr="009159AB">
        <w:rPr>
          <w:rFonts w:ascii="Times New Roman" w:hAnsi="Times New Roman" w:cs="Times New Roman"/>
          <w:i/>
          <w:sz w:val="24"/>
          <w:szCs w:val="24"/>
        </w:rPr>
        <w:t>b</w:t>
      </w:r>
      <w:r w:rsidR="00A95997" w:rsidRPr="009159AB">
        <w:rPr>
          <w:rFonts w:ascii="Times New Roman" w:hAnsi="Times New Roman" w:cs="Times New Roman"/>
          <w:sz w:val="24"/>
          <w:szCs w:val="24"/>
        </w:rPr>
        <w:t xml:space="preserve"> = 0.0002, </w:t>
      </w:r>
      <w:r w:rsidR="00A95997" w:rsidRPr="009159AB">
        <w:rPr>
          <w:rFonts w:ascii="Times New Roman" w:hAnsi="Times New Roman" w:cs="Times New Roman"/>
          <w:i/>
          <w:sz w:val="24"/>
          <w:szCs w:val="24"/>
        </w:rPr>
        <w:t>p</w:t>
      </w:r>
      <w:r w:rsidR="00A95997" w:rsidRPr="009159AB">
        <w:rPr>
          <w:rFonts w:ascii="Times New Roman" w:hAnsi="Times New Roman" w:cs="Times New Roman"/>
          <w:sz w:val="24"/>
          <w:szCs w:val="24"/>
        </w:rPr>
        <w:t xml:space="preserve"> = .207, 95% CI [-0.0001, 0.0006]. </w:t>
      </w:r>
      <w:r w:rsidR="00D64455" w:rsidRPr="009159AB">
        <w:rPr>
          <w:rFonts w:ascii="Times New Roman" w:hAnsi="Times New Roman" w:cs="Times New Roman"/>
          <w:sz w:val="24"/>
          <w:szCs w:val="24"/>
        </w:rPr>
        <w:t>On the last measure, t</w:t>
      </w:r>
      <w:r w:rsidR="00A95997" w:rsidRPr="009159AB">
        <w:rPr>
          <w:rFonts w:ascii="Times New Roman" w:hAnsi="Times New Roman" w:cs="Times New Roman"/>
          <w:sz w:val="24"/>
          <w:szCs w:val="24"/>
        </w:rPr>
        <w:t>his indicates that the non-significant interaction effect is sensitive to outliers in the data</w:t>
      </w:r>
      <w:r w:rsidR="00D643EA" w:rsidRPr="009159AB">
        <w:rPr>
          <w:rFonts w:ascii="Times New Roman" w:hAnsi="Times New Roman" w:cs="Times New Roman"/>
          <w:sz w:val="24"/>
          <w:szCs w:val="24"/>
        </w:rPr>
        <w:t>.</w:t>
      </w:r>
      <w:r w:rsidR="001F7AEF" w:rsidRPr="009159AB">
        <w:rPr>
          <w:rFonts w:ascii="Times New Roman" w:hAnsi="Times New Roman" w:cs="Times New Roman"/>
          <w:sz w:val="24"/>
          <w:szCs w:val="24"/>
        </w:rPr>
        <w:t xml:space="preserve"> </w:t>
      </w:r>
    </w:p>
    <w:p w14:paraId="382D18C6" w14:textId="3C7A3ED3"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To see whether the interaction</w:t>
      </w:r>
      <w:r w:rsidR="00D643EA" w:rsidRPr="009159AB">
        <w:rPr>
          <w:rFonts w:ascii="Times New Roman" w:hAnsi="Times New Roman" w:cs="Times New Roman"/>
          <w:sz w:val="24"/>
          <w:szCs w:val="24"/>
        </w:rPr>
        <w:t xml:space="preserve"> effects</w:t>
      </w:r>
      <w:r w:rsidRPr="009159AB">
        <w:rPr>
          <w:rFonts w:ascii="Times New Roman" w:hAnsi="Times New Roman" w:cs="Times New Roman"/>
          <w:sz w:val="24"/>
          <w:szCs w:val="24"/>
        </w:rPr>
        <w:t xml:space="preserve"> decrease</w:t>
      </w:r>
      <w:r w:rsidR="0069440F" w:rsidRPr="009159AB">
        <w:rPr>
          <w:rFonts w:ascii="Times New Roman" w:hAnsi="Times New Roman" w:cs="Times New Roman"/>
          <w:sz w:val="24"/>
          <w:szCs w:val="24"/>
        </w:rPr>
        <w:t>d</w:t>
      </w:r>
      <w:r w:rsidR="00D643EA"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from the first to the last measure, we again compared confidence intervals. On the first measure, the 95% CI was </w:t>
      </w:r>
      <w:r w:rsidR="00F15DFE" w:rsidRPr="009159AB">
        <w:rPr>
          <w:rFonts w:ascii="Times New Roman" w:hAnsi="Times New Roman" w:cs="Times New Roman"/>
          <w:sz w:val="24"/>
          <w:szCs w:val="24"/>
        </w:rPr>
        <w:t>[-0.64, -0.28]</w:t>
      </w:r>
      <w:r w:rsidRPr="009159AB">
        <w:rPr>
          <w:rFonts w:ascii="Times New Roman" w:hAnsi="Times New Roman" w:cs="Times New Roman"/>
          <w:sz w:val="24"/>
          <w:szCs w:val="24"/>
        </w:rPr>
        <w:t xml:space="preserve"> whereas for the last measure, the 95% CI was </w:t>
      </w:r>
      <w:r w:rsidR="00F15DFE" w:rsidRPr="009159AB">
        <w:rPr>
          <w:rFonts w:ascii="Times New Roman" w:hAnsi="Times New Roman" w:cs="Times New Roman"/>
          <w:sz w:val="24"/>
          <w:szCs w:val="24"/>
        </w:rPr>
        <w:t>[-0.402, 0.002]</w:t>
      </w:r>
      <w:r w:rsidRPr="009159AB">
        <w:rPr>
          <w:rFonts w:ascii="Times New Roman" w:hAnsi="Times New Roman" w:cs="Times New Roman"/>
          <w:sz w:val="24"/>
          <w:szCs w:val="24"/>
        </w:rPr>
        <w:t xml:space="preserve">. </w:t>
      </w:r>
      <w:r w:rsidR="00F65837" w:rsidRPr="009159AB">
        <w:rPr>
          <w:rFonts w:ascii="Times New Roman" w:hAnsi="Times New Roman" w:cs="Times New Roman"/>
          <w:sz w:val="24"/>
          <w:szCs w:val="24"/>
        </w:rPr>
        <w:t xml:space="preserve">Considering </w:t>
      </w:r>
      <w:r w:rsidRPr="009159AB">
        <w:rPr>
          <w:rFonts w:ascii="Times New Roman" w:hAnsi="Times New Roman" w:cs="Times New Roman"/>
          <w:sz w:val="24"/>
          <w:szCs w:val="24"/>
        </w:rPr>
        <w:t xml:space="preserve">the overlap of these CIs, there is </w:t>
      </w:r>
      <w:r w:rsidR="00D64455" w:rsidRPr="009159AB">
        <w:rPr>
          <w:rFonts w:ascii="Times New Roman" w:hAnsi="Times New Roman" w:cs="Times New Roman"/>
          <w:sz w:val="24"/>
          <w:szCs w:val="24"/>
        </w:rPr>
        <w:t>not enough evidence</w:t>
      </w:r>
      <w:r w:rsidRPr="009159AB">
        <w:rPr>
          <w:rFonts w:ascii="Times New Roman" w:hAnsi="Times New Roman" w:cs="Times New Roman"/>
          <w:sz w:val="24"/>
          <w:szCs w:val="24"/>
        </w:rPr>
        <w:t xml:space="preserve"> for </w:t>
      </w:r>
      <w:r w:rsidR="00CC551D" w:rsidRPr="009159AB">
        <w:rPr>
          <w:rFonts w:ascii="Times New Roman" w:hAnsi="Times New Roman" w:cs="Times New Roman"/>
          <w:sz w:val="24"/>
          <w:szCs w:val="24"/>
        </w:rPr>
        <w:t>a</w:t>
      </w:r>
      <w:r w:rsidR="00D643EA" w:rsidRPr="009159AB">
        <w:rPr>
          <w:rFonts w:ascii="Times New Roman" w:hAnsi="Times New Roman" w:cs="Times New Roman"/>
          <w:sz w:val="24"/>
          <w:szCs w:val="24"/>
        </w:rPr>
        <w:t>n average</w:t>
      </w:r>
      <w:r w:rsidR="00CC551D" w:rsidRPr="009159AB">
        <w:rPr>
          <w:rFonts w:ascii="Times New Roman" w:hAnsi="Times New Roman" w:cs="Times New Roman"/>
          <w:sz w:val="24"/>
          <w:szCs w:val="24"/>
        </w:rPr>
        <w:t xml:space="preserve"> reduction </w:t>
      </w:r>
      <w:r w:rsidRPr="009159AB">
        <w:rPr>
          <w:rFonts w:ascii="Times New Roman" w:hAnsi="Times New Roman" w:cs="Times New Roman"/>
          <w:sz w:val="24"/>
          <w:szCs w:val="24"/>
        </w:rPr>
        <w:t>in the moderation across the measures examined</w:t>
      </w:r>
      <w:r w:rsidR="00F65837" w:rsidRPr="009159AB">
        <w:rPr>
          <w:rFonts w:ascii="Times New Roman" w:hAnsi="Times New Roman" w:cs="Times New Roman"/>
          <w:sz w:val="24"/>
          <w:szCs w:val="24"/>
        </w:rPr>
        <w:t xml:space="preserve">. </w:t>
      </w:r>
    </w:p>
    <w:p w14:paraId="08C1117B" w14:textId="132A33DC" w:rsidR="001E02DF" w:rsidRPr="009159AB" w:rsidRDefault="001F4BDB" w:rsidP="00C30555">
      <w:pPr>
        <w:spacing w:after="0" w:line="480" w:lineRule="auto"/>
        <w:rPr>
          <w:rFonts w:ascii="Times New Roman" w:hAnsi="Times New Roman" w:cs="Times New Roman"/>
          <w:b/>
          <w:sz w:val="24"/>
          <w:szCs w:val="24"/>
        </w:rPr>
      </w:pPr>
      <w:r>
        <w:rPr>
          <w:rFonts w:ascii="Times New Roman" w:hAnsi="Times New Roman" w:cs="Times New Roman"/>
          <w:b/>
          <w:sz w:val="24"/>
          <w:szCs w:val="24"/>
        </w:rPr>
        <w:t>Exploratory</w:t>
      </w:r>
      <w:r w:rsidRPr="009159AB">
        <w:rPr>
          <w:rFonts w:ascii="Times New Roman" w:hAnsi="Times New Roman" w:cs="Times New Roman"/>
          <w:b/>
          <w:sz w:val="24"/>
          <w:szCs w:val="24"/>
        </w:rPr>
        <w:t xml:space="preserve"> </w:t>
      </w:r>
      <w:r w:rsidR="00991FBE" w:rsidRPr="009159AB">
        <w:rPr>
          <w:rFonts w:ascii="Times New Roman" w:hAnsi="Times New Roman" w:cs="Times New Roman"/>
          <w:b/>
          <w:sz w:val="24"/>
          <w:szCs w:val="24"/>
        </w:rPr>
        <w:t>analyses</w:t>
      </w:r>
    </w:p>
    <w:p w14:paraId="5D3E1025" w14:textId="71C85766" w:rsidR="00E76D2C" w:rsidRPr="009159AB" w:rsidRDefault="0076527D" w:rsidP="00A0436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lastRenderedPageBreak/>
        <w:t>I</w:t>
      </w:r>
      <w:r w:rsidR="00731737" w:rsidRPr="009159AB">
        <w:rPr>
          <w:rFonts w:ascii="Times New Roman" w:hAnsi="Times New Roman" w:cs="Times New Roman"/>
          <w:sz w:val="24"/>
          <w:szCs w:val="24"/>
        </w:rPr>
        <w:t>n</w:t>
      </w:r>
      <w:r w:rsidRPr="009159AB">
        <w:rPr>
          <w:rFonts w:ascii="Times New Roman" w:hAnsi="Times New Roman" w:cs="Times New Roman"/>
          <w:sz w:val="24"/>
          <w:szCs w:val="24"/>
        </w:rPr>
        <w:t xml:space="preserve"> addition to the simple effects over all studies,</w:t>
      </w:r>
      <w:r w:rsidR="00132DA6" w:rsidRPr="009159AB">
        <w:rPr>
          <w:rFonts w:ascii="Times New Roman" w:hAnsi="Times New Roman" w:cs="Times New Roman"/>
          <w:sz w:val="24"/>
          <w:szCs w:val="24"/>
        </w:rPr>
        <w:t xml:space="preserve"> we analyzed</w:t>
      </w:r>
      <w:r w:rsidR="00731737" w:rsidRPr="009159AB">
        <w:rPr>
          <w:rFonts w:ascii="Times New Roman" w:hAnsi="Times New Roman" w:cs="Times New Roman"/>
          <w:sz w:val="24"/>
          <w:szCs w:val="24"/>
        </w:rPr>
        <w:t xml:space="preserve"> subsets of studies that differ in terms of measure type</w:t>
      </w:r>
      <w:r w:rsidRPr="009159AB">
        <w:rPr>
          <w:rFonts w:ascii="Times New Roman" w:hAnsi="Times New Roman" w:cs="Times New Roman"/>
          <w:sz w:val="24"/>
          <w:szCs w:val="24"/>
        </w:rPr>
        <w:t xml:space="preserve"> </w:t>
      </w:r>
      <w:r w:rsidR="00132DA6" w:rsidRPr="009159AB">
        <w:rPr>
          <w:rFonts w:ascii="Times New Roman" w:hAnsi="Times New Roman" w:cs="Times New Roman"/>
          <w:sz w:val="24"/>
          <w:szCs w:val="24"/>
        </w:rPr>
        <w:t>to study</w:t>
      </w:r>
      <w:r w:rsidRPr="009159AB">
        <w:rPr>
          <w:rFonts w:ascii="Times New Roman" w:hAnsi="Times New Roman" w:cs="Times New Roman"/>
          <w:sz w:val="24"/>
          <w:szCs w:val="24"/>
        </w:rPr>
        <w:t xml:space="preserve"> </w:t>
      </w:r>
      <w:r w:rsidR="00BD5138" w:rsidRPr="009159AB">
        <w:rPr>
          <w:rFonts w:ascii="Times New Roman" w:hAnsi="Times New Roman" w:cs="Times New Roman"/>
          <w:sz w:val="24"/>
          <w:szCs w:val="24"/>
        </w:rPr>
        <w:t>robustness</w:t>
      </w:r>
      <w:r w:rsidRPr="009159AB">
        <w:rPr>
          <w:rFonts w:ascii="Times New Roman" w:hAnsi="Times New Roman" w:cs="Times New Roman"/>
          <w:sz w:val="24"/>
          <w:szCs w:val="24"/>
        </w:rPr>
        <w:t xml:space="preserve"> of the </w:t>
      </w:r>
      <w:r w:rsidR="00132DA6" w:rsidRPr="009159AB">
        <w:rPr>
          <w:rFonts w:ascii="Times New Roman" w:hAnsi="Times New Roman" w:cs="Times New Roman"/>
          <w:sz w:val="24"/>
          <w:szCs w:val="24"/>
        </w:rPr>
        <w:t>effects</w:t>
      </w:r>
      <w:r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We also inspected whether s</w:t>
      </w:r>
      <w:r w:rsidR="00731737" w:rsidRPr="009159AB">
        <w:rPr>
          <w:rFonts w:ascii="Times New Roman" w:hAnsi="Times New Roman" w:cs="Times New Roman"/>
          <w:sz w:val="24"/>
          <w:szCs w:val="24"/>
        </w:rPr>
        <w:t xml:space="preserve">ample composition, scale composition, </w:t>
      </w:r>
      <w:r w:rsidRPr="009159AB">
        <w:rPr>
          <w:rFonts w:ascii="Times New Roman" w:hAnsi="Times New Roman" w:cs="Times New Roman"/>
          <w:sz w:val="24"/>
          <w:szCs w:val="24"/>
        </w:rPr>
        <w:t xml:space="preserve">and </w:t>
      </w:r>
      <w:r w:rsidR="00731737" w:rsidRPr="009159AB">
        <w:rPr>
          <w:rFonts w:ascii="Times New Roman" w:hAnsi="Times New Roman" w:cs="Times New Roman"/>
          <w:sz w:val="24"/>
          <w:szCs w:val="24"/>
        </w:rPr>
        <w:t>Cyberball specifics</w:t>
      </w:r>
      <w:r w:rsidRPr="009159AB">
        <w:rPr>
          <w:rFonts w:ascii="Times New Roman" w:hAnsi="Times New Roman" w:cs="Times New Roman"/>
          <w:sz w:val="24"/>
          <w:szCs w:val="24"/>
        </w:rPr>
        <w:t xml:space="preserve"> could predict the estimated effect size</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Finally, we </w:t>
      </w:r>
      <w:r w:rsidR="001A1739" w:rsidRPr="009159AB">
        <w:rPr>
          <w:rFonts w:ascii="Times New Roman" w:hAnsi="Times New Roman" w:cs="Times New Roman"/>
          <w:sz w:val="24"/>
          <w:szCs w:val="24"/>
        </w:rPr>
        <w:t xml:space="preserve">selected a </w:t>
      </w:r>
      <w:r w:rsidR="00731737" w:rsidRPr="009159AB">
        <w:rPr>
          <w:rFonts w:ascii="Times New Roman" w:hAnsi="Times New Roman" w:cs="Times New Roman"/>
          <w:sz w:val="24"/>
          <w:szCs w:val="24"/>
        </w:rPr>
        <w:t>homogeneous subset of studies to come to grips with the relatively large heterogeneity of simple main effects found in the confirmatory analyses.</w:t>
      </w:r>
    </w:p>
    <w:p w14:paraId="30FE49E3" w14:textId="25C7C60D" w:rsidR="00E76D2C" w:rsidRPr="009159AB" w:rsidRDefault="00731737" w:rsidP="00BD5138">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ab/>
      </w:r>
      <w:r w:rsidRPr="009159AB">
        <w:rPr>
          <w:rFonts w:ascii="Times New Roman" w:hAnsi="Times New Roman" w:cs="Times New Roman"/>
          <w:b/>
          <w:sz w:val="24"/>
          <w:szCs w:val="24"/>
        </w:rPr>
        <w:t xml:space="preserve">Measures. </w:t>
      </w:r>
      <w:r w:rsidRPr="009159AB">
        <w:rPr>
          <w:rFonts w:ascii="Times New Roman" w:hAnsi="Times New Roman" w:cs="Times New Roman"/>
          <w:sz w:val="24"/>
          <w:szCs w:val="24"/>
        </w:rPr>
        <w:t xml:space="preserve">To inspect </w:t>
      </w:r>
      <w:r w:rsidR="00004F28" w:rsidRPr="009159AB">
        <w:rPr>
          <w:rFonts w:ascii="Times New Roman" w:hAnsi="Times New Roman" w:cs="Times New Roman"/>
          <w:sz w:val="24"/>
          <w:szCs w:val="24"/>
        </w:rPr>
        <w:t xml:space="preserve">the </w:t>
      </w:r>
      <w:r w:rsidRPr="009159AB">
        <w:rPr>
          <w:rFonts w:ascii="Times New Roman" w:hAnsi="Times New Roman" w:cs="Times New Roman"/>
          <w:sz w:val="24"/>
          <w:szCs w:val="24"/>
        </w:rPr>
        <w:t>robust</w:t>
      </w:r>
      <w:r w:rsidR="00004F28" w:rsidRPr="009159AB">
        <w:rPr>
          <w:rFonts w:ascii="Times New Roman" w:hAnsi="Times New Roman" w:cs="Times New Roman"/>
          <w:sz w:val="24"/>
          <w:szCs w:val="24"/>
        </w:rPr>
        <w:t>ness of</w:t>
      </w:r>
      <w:r w:rsidRPr="009159AB">
        <w:rPr>
          <w:rFonts w:ascii="Times New Roman" w:hAnsi="Times New Roman" w:cs="Times New Roman"/>
          <w:sz w:val="24"/>
          <w:szCs w:val="24"/>
        </w:rPr>
        <w:t xml:space="preserve"> the estimate</w:t>
      </w:r>
      <w:r w:rsidR="0073067A" w:rsidRPr="009159AB">
        <w:rPr>
          <w:rFonts w:ascii="Times New Roman" w:hAnsi="Times New Roman" w:cs="Times New Roman"/>
          <w:sz w:val="24"/>
          <w:szCs w:val="24"/>
        </w:rPr>
        <w:t>s</w:t>
      </w:r>
      <w:r w:rsidRPr="009159AB">
        <w:rPr>
          <w:rFonts w:ascii="Times New Roman" w:hAnsi="Times New Roman" w:cs="Times New Roman"/>
          <w:sz w:val="24"/>
          <w:szCs w:val="24"/>
        </w:rPr>
        <w:t xml:space="preserve">, we </w:t>
      </w:r>
      <w:r w:rsidR="00F1349C" w:rsidRPr="009159AB">
        <w:rPr>
          <w:rFonts w:ascii="Times New Roman" w:hAnsi="Times New Roman" w:cs="Times New Roman"/>
          <w:sz w:val="24"/>
          <w:szCs w:val="24"/>
        </w:rPr>
        <w:t xml:space="preserve">studied </w:t>
      </w:r>
      <w:r w:rsidRPr="009159AB">
        <w:rPr>
          <w:rFonts w:ascii="Times New Roman" w:hAnsi="Times New Roman" w:cs="Times New Roman"/>
          <w:sz w:val="24"/>
          <w:szCs w:val="24"/>
        </w:rPr>
        <w:t xml:space="preserve">simple effects across several subsets of measures. These </w:t>
      </w:r>
      <w:r w:rsidR="0073067A" w:rsidRPr="009159AB">
        <w:rPr>
          <w:rFonts w:ascii="Times New Roman" w:hAnsi="Times New Roman" w:cs="Times New Roman"/>
          <w:sz w:val="24"/>
          <w:szCs w:val="24"/>
        </w:rPr>
        <w:t>subsets</w:t>
      </w:r>
      <w:r w:rsidRPr="009159AB">
        <w:rPr>
          <w:rFonts w:ascii="Times New Roman" w:hAnsi="Times New Roman" w:cs="Times New Roman"/>
          <w:sz w:val="24"/>
          <w:szCs w:val="24"/>
        </w:rPr>
        <w:t xml:space="preserve"> encompassed </w:t>
      </w:r>
      <w:r w:rsidR="00A576E5" w:rsidRPr="009159AB">
        <w:rPr>
          <w:rFonts w:ascii="Times New Roman" w:hAnsi="Times New Roman" w:cs="Times New Roman"/>
          <w:sz w:val="24"/>
          <w:szCs w:val="24"/>
        </w:rPr>
        <w:t xml:space="preserve">interpersonal measures (i.e., measures that relate to others or the self in the context of others), intrapersonal measures (i.e., measures that relate only to the self), </w:t>
      </w:r>
      <w:r w:rsidRPr="009159AB">
        <w:rPr>
          <w:rFonts w:ascii="Times New Roman" w:hAnsi="Times New Roman" w:cs="Times New Roman"/>
          <w:sz w:val="24"/>
          <w:szCs w:val="24"/>
        </w:rPr>
        <w:t xml:space="preserve">fundamental needs (single- and composite </w:t>
      </w:r>
      <w:r w:rsidR="00FF7607" w:rsidRPr="009159AB">
        <w:rPr>
          <w:rFonts w:ascii="Times New Roman" w:hAnsi="Times New Roman" w:cs="Times New Roman"/>
          <w:sz w:val="24"/>
          <w:szCs w:val="24"/>
        </w:rPr>
        <w:t>needs</w:t>
      </w:r>
      <w:r w:rsidRPr="009159AB">
        <w:rPr>
          <w:rFonts w:ascii="Times New Roman" w:hAnsi="Times New Roman" w:cs="Times New Roman"/>
          <w:sz w:val="24"/>
          <w:szCs w:val="24"/>
        </w:rPr>
        <w:t>)</w:t>
      </w:r>
      <w:r w:rsidR="00A576E5" w:rsidRPr="009159AB">
        <w:rPr>
          <w:rFonts w:ascii="Times New Roman" w:hAnsi="Times New Roman" w:cs="Times New Roman"/>
          <w:sz w:val="24"/>
          <w:szCs w:val="24"/>
        </w:rPr>
        <w:t>,</w:t>
      </w:r>
      <w:r w:rsidRPr="009159AB">
        <w:rPr>
          <w:rFonts w:ascii="Times New Roman" w:hAnsi="Times New Roman" w:cs="Times New Roman"/>
          <w:sz w:val="24"/>
          <w:szCs w:val="24"/>
        </w:rPr>
        <w:t xml:space="preserve"> and measures that were coded by the first two authors as fitting the description of being immediate or delayed (i.e.</w:t>
      </w:r>
      <w:r w:rsidR="00BD5138" w:rsidRPr="009159AB">
        <w:rPr>
          <w:rFonts w:ascii="Times New Roman" w:hAnsi="Times New Roman" w:cs="Times New Roman"/>
          <w:sz w:val="24"/>
          <w:szCs w:val="24"/>
        </w:rPr>
        <w:t>,</w:t>
      </w:r>
      <w:r w:rsidRPr="009159AB">
        <w:rPr>
          <w:rFonts w:ascii="Times New Roman" w:hAnsi="Times New Roman" w:cs="Times New Roman"/>
          <w:sz w:val="24"/>
          <w:szCs w:val="24"/>
        </w:rPr>
        <w:t xml:space="preserve"> questions related to during- or after the game, respectively</w:t>
      </w:r>
      <w:r w:rsidR="004B71E1" w:rsidRPr="009159AB">
        <w:rPr>
          <w:rFonts w:ascii="Times New Roman" w:hAnsi="Times New Roman" w:cs="Times New Roman"/>
          <w:sz w:val="24"/>
          <w:szCs w:val="24"/>
        </w:rPr>
        <w:t xml:space="preserve">; shown in Figure </w:t>
      </w:r>
      <w:r w:rsidR="009736B3" w:rsidRPr="009159AB">
        <w:rPr>
          <w:rFonts w:ascii="Times New Roman" w:hAnsi="Times New Roman" w:cs="Times New Roman"/>
          <w:sz w:val="24"/>
          <w:szCs w:val="24"/>
        </w:rPr>
        <w:t>2</w:t>
      </w:r>
      <w:r w:rsidR="008E6660" w:rsidRPr="009159AB">
        <w:rPr>
          <w:rFonts w:ascii="Times New Roman" w:hAnsi="Times New Roman" w:cs="Times New Roman"/>
          <w:sz w:val="24"/>
          <w:szCs w:val="24"/>
        </w:rPr>
        <w:t xml:space="preserve"> </w:t>
      </w:r>
      <w:r w:rsidR="004B71E1" w:rsidRPr="009159AB">
        <w:rPr>
          <w:rFonts w:ascii="Times New Roman" w:hAnsi="Times New Roman" w:cs="Times New Roman"/>
          <w:sz w:val="24"/>
          <w:szCs w:val="24"/>
        </w:rPr>
        <w:t xml:space="preserve">as </w:t>
      </w:r>
      <w:r w:rsidR="004B71E1" w:rsidRPr="009159AB">
        <w:rPr>
          <w:rFonts w:ascii="Times New Roman" w:hAnsi="Times New Roman" w:cs="Times New Roman"/>
          <w:i/>
          <w:sz w:val="24"/>
          <w:szCs w:val="24"/>
        </w:rPr>
        <w:t>model</w:t>
      </w:r>
      <w:r w:rsidRPr="009159AB">
        <w:rPr>
          <w:rFonts w:ascii="Times New Roman" w:hAnsi="Times New Roman" w:cs="Times New Roman"/>
          <w:sz w:val="24"/>
          <w:szCs w:val="24"/>
        </w:rPr>
        <w:t xml:space="preserve">). </w:t>
      </w:r>
      <w:r w:rsidR="005C127B" w:rsidRPr="009159AB">
        <w:rPr>
          <w:rFonts w:ascii="Times New Roman" w:hAnsi="Times New Roman" w:cs="Times New Roman"/>
          <w:sz w:val="24"/>
          <w:szCs w:val="24"/>
        </w:rPr>
        <w:t xml:space="preserve">We ran the </w:t>
      </w:r>
      <w:r w:rsidRPr="009159AB">
        <w:rPr>
          <w:rFonts w:ascii="Times New Roman" w:hAnsi="Times New Roman" w:cs="Times New Roman"/>
          <w:sz w:val="24"/>
          <w:szCs w:val="24"/>
        </w:rPr>
        <w:t>analyses for the different measures for the two time points separately (i.e.</w:t>
      </w:r>
      <w:r w:rsidR="00BD5138" w:rsidRPr="009159AB">
        <w:rPr>
          <w:rFonts w:ascii="Times New Roman" w:hAnsi="Times New Roman" w:cs="Times New Roman"/>
          <w:sz w:val="24"/>
          <w:szCs w:val="24"/>
        </w:rPr>
        <w:t>,</w:t>
      </w:r>
      <w:r w:rsidRPr="009159AB">
        <w:rPr>
          <w:rFonts w:ascii="Times New Roman" w:hAnsi="Times New Roman" w:cs="Times New Roman"/>
          <w:sz w:val="24"/>
          <w:szCs w:val="24"/>
        </w:rPr>
        <w:t xml:space="preserve"> first and last measure).</w:t>
      </w:r>
      <w:r w:rsidR="00BD5138" w:rsidRPr="009159AB">
        <w:rPr>
          <w:rFonts w:ascii="Times New Roman" w:hAnsi="Times New Roman" w:cs="Times New Roman"/>
          <w:sz w:val="24"/>
          <w:szCs w:val="24"/>
        </w:rPr>
        <w:t xml:space="preserve"> </w:t>
      </w:r>
    </w:p>
    <w:p w14:paraId="49662AF5" w14:textId="58F8F785" w:rsidR="008E6660" w:rsidRPr="009159AB" w:rsidRDefault="002778FB"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The different panels in Figure </w:t>
      </w:r>
      <w:r w:rsidR="009736B3" w:rsidRPr="009159AB">
        <w:rPr>
          <w:rFonts w:ascii="Times New Roman" w:hAnsi="Times New Roman" w:cs="Times New Roman"/>
          <w:sz w:val="24"/>
          <w:szCs w:val="24"/>
        </w:rPr>
        <w:t>2</w:t>
      </w:r>
      <w:r w:rsidRPr="009159AB">
        <w:rPr>
          <w:rFonts w:ascii="Times New Roman" w:hAnsi="Times New Roman" w:cs="Times New Roman"/>
          <w:sz w:val="24"/>
          <w:szCs w:val="24"/>
        </w:rPr>
        <w:t xml:space="preserve"> show the results for the different simple effects per subset and overall</w:t>
      </w:r>
      <w:r w:rsidR="00A26372" w:rsidRPr="009159AB">
        <w:rPr>
          <w:rFonts w:ascii="Times New Roman" w:hAnsi="Times New Roman" w:cs="Times New Roman"/>
          <w:sz w:val="24"/>
          <w:szCs w:val="24"/>
        </w:rPr>
        <w:t xml:space="preserve">; </w:t>
      </w:r>
      <w:r w:rsidR="004B71E1" w:rsidRPr="009159AB">
        <w:rPr>
          <w:rFonts w:ascii="Times New Roman" w:hAnsi="Times New Roman" w:cs="Times New Roman"/>
          <w:sz w:val="24"/>
          <w:szCs w:val="24"/>
        </w:rPr>
        <w:t xml:space="preserve">Table </w:t>
      </w:r>
      <w:r w:rsidR="0080312C" w:rsidRPr="009159AB">
        <w:rPr>
          <w:rFonts w:ascii="Times New Roman" w:hAnsi="Times New Roman" w:cs="Times New Roman"/>
          <w:sz w:val="24"/>
          <w:szCs w:val="24"/>
        </w:rPr>
        <w:t xml:space="preserve">3 </w:t>
      </w:r>
      <w:r w:rsidR="004B71E1" w:rsidRPr="009159AB">
        <w:rPr>
          <w:rFonts w:ascii="Times New Roman" w:hAnsi="Times New Roman" w:cs="Times New Roman"/>
          <w:sz w:val="24"/>
          <w:szCs w:val="24"/>
        </w:rPr>
        <w:t xml:space="preserve">summarizes the estimated interaction effects. </w:t>
      </w:r>
      <w:r w:rsidR="008D5B38" w:rsidRPr="009159AB">
        <w:rPr>
          <w:rFonts w:ascii="Times New Roman" w:hAnsi="Times New Roman" w:cs="Times New Roman"/>
          <w:sz w:val="24"/>
          <w:szCs w:val="24"/>
        </w:rPr>
        <w:t xml:space="preserve">A comparison of the </w:t>
      </w:r>
      <w:r w:rsidRPr="009159AB">
        <w:rPr>
          <w:rFonts w:ascii="Times New Roman" w:hAnsi="Times New Roman" w:cs="Times New Roman"/>
          <w:sz w:val="24"/>
          <w:szCs w:val="24"/>
        </w:rPr>
        <w:t xml:space="preserve">results within each panel shows whether the overall results are robust and representative of all subsets, or whether there are nuances per type of measure. The main differences </w:t>
      </w:r>
      <w:r w:rsidR="008D5B38" w:rsidRPr="009159AB">
        <w:rPr>
          <w:rFonts w:ascii="Times New Roman" w:hAnsi="Times New Roman" w:cs="Times New Roman"/>
          <w:sz w:val="24"/>
          <w:szCs w:val="24"/>
        </w:rPr>
        <w:t>are</w:t>
      </w:r>
      <w:r w:rsidRPr="009159AB">
        <w:rPr>
          <w:rFonts w:ascii="Times New Roman" w:hAnsi="Times New Roman" w:cs="Times New Roman"/>
          <w:sz w:val="24"/>
          <w:szCs w:val="24"/>
        </w:rPr>
        <w:t xml:space="preserve"> not</w:t>
      </w:r>
      <w:r w:rsidR="008D5B38" w:rsidRPr="009159AB">
        <w:rPr>
          <w:rFonts w:ascii="Times New Roman" w:hAnsi="Times New Roman" w:cs="Times New Roman"/>
          <w:sz w:val="24"/>
          <w:szCs w:val="24"/>
        </w:rPr>
        <w:t>able</w:t>
      </w:r>
      <w:r w:rsidRPr="009159AB">
        <w:rPr>
          <w:rFonts w:ascii="Times New Roman" w:hAnsi="Times New Roman" w:cs="Times New Roman"/>
          <w:sz w:val="24"/>
          <w:szCs w:val="24"/>
        </w:rPr>
        <w:t xml:space="preserve"> in panels (1), (2) and (5). The first and second panels indicate that the effect of ostracism within both moderator levels is stronger for the subset of fundamental needs measures, and weaker for interpersonal measures. </w:t>
      </w:r>
      <w:r w:rsidR="001724F0" w:rsidRPr="009159AB">
        <w:rPr>
          <w:rFonts w:ascii="Times New Roman" w:hAnsi="Times New Roman" w:cs="Times New Roman"/>
          <w:sz w:val="24"/>
          <w:szCs w:val="24"/>
        </w:rPr>
        <w:t xml:space="preserve">This indicates that in a similar factorial design, fundamental measures show stronger effects and interpersonal measures weaker effects. </w:t>
      </w:r>
      <w:r w:rsidRPr="009159AB">
        <w:rPr>
          <w:rFonts w:ascii="Times New Roman" w:hAnsi="Times New Roman" w:cs="Times New Roman"/>
          <w:sz w:val="24"/>
          <w:szCs w:val="24"/>
        </w:rPr>
        <w:t xml:space="preserve">Panel 5 indicates that the moderation of interpersonal measures is stronger compared to the other subsets. This suggests that interpersonal measures </w:t>
      </w:r>
      <w:r w:rsidR="009F6162" w:rsidRPr="009159AB">
        <w:rPr>
          <w:rFonts w:ascii="Times New Roman" w:hAnsi="Times New Roman" w:cs="Times New Roman"/>
          <w:sz w:val="24"/>
          <w:szCs w:val="24"/>
        </w:rPr>
        <w:t xml:space="preserve">are more subject to moderation, whereas the effects of ostracism on fundamental needs </w:t>
      </w:r>
      <w:r w:rsidR="009F7D49" w:rsidRPr="009159AB">
        <w:rPr>
          <w:rFonts w:ascii="Times New Roman" w:hAnsi="Times New Roman" w:cs="Times New Roman"/>
          <w:sz w:val="24"/>
          <w:szCs w:val="24"/>
        </w:rPr>
        <w:t xml:space="preserve">are </w:t>
      </w:r>
      <w:r w:rsidR="009F6162" w:rsidRPr="009159AB">
        <w:rPr>
          <w:rFonts w:ascii="Times New Roman" w:hAnsi="Times New Roman" w:cs="Times New Roman"/>
          <w:sz w:val="24"/>
          <w:szCs w:val="24"/>
        </w:rPr>
        <w:t>larger initially</w:t>
      </w:r>
      <w:r w:rsidRPr="009159AB">
        <w:rPr>
          <w:rFonts w:ascii="Times New Roman" w:hAnsi="Times New Roman" w:cs="Times New Roman"/>
          <w:sz w:val="24"/>
          <w:szCs w:val="24"/>
        </w:rPr>
        <w:t>.</w:t>
      </w:r>
      <w:r w:rsidR="008E6660" w:rsidRPr="009159AB">
        <w:rPr>
          <w:rFonts w:ascii="Times New Roman" w:hAnsi="Times New Roman" w:cs="Times New Roman"/>
          <w:sz w:val="24"/>
          <w:szCs w:val="24"/>
        </w:rPr>
        <w:t xml:space="preserve"> Additionally, for the subset of fundamental needs, we noted that the point estimated interactions (Table 3) follow the </w:t>
      </w:r>
      <w:r w:rsidR="00F1349C" w:rsidRPr="009159AB">
        <w:rPr>
          <w:rFonts w:ascii="Times New Roman" w:hAnsi="Times New Roman" w:cs="Times New Roman"/>
          <w:sz w:val="24"/>
          <w:szCs w:val="24"/>
        </w:rPr>
        <w:t xml:space="preserve">pattern </w:t>
      </w:r>
      <w:r w:rsidR="00F1349C" w:rsidRPr="009159AB">
        <w:rPr>
          <w:rFonts w:ascii="Times New Roman" w:hAnsi="Times New Roman" w:cs="Times New Roman"/>
          <w:sz w:val="24"/>
          <w:szCs w:val="24"/>
        </w:rPr>
        <w:lastRenderedPageBreak/>
        <w:t>predicted by</w:t>
      </w:r>
      <w:r w:rsidR="008E6660" w:rsidRPr="009159AB">
        <w:rPr>
          <w:rFonts w:ascii="Times New Roman" w:hAnsi="Times New Roman" w:cs="Times New Roman"/>
          <w:sz w:val="24"/>
          <w:szCs w:val="24"/>
        </w:rPr>
        <w:t xml:space="preserve"> the need-threat model</w:t>
      </w:r>
      <w:r w:rsidR="00F1349C" w:rsidRPr="009159AB">
        <w:rPr>
          <w:rFonts w:ascii="Times New Roman" w:hAnsi="Times New Roman" w:cs="Times New Roman"/>
          <w:sz w:val="24"/>
          <w:szCs w:val="24"/>
        </w:rPr>
        <w:t xml:space="preserve"> (Williams, 2009)</w:t>
      </w:r>
      <w:r w:rsidR="003F78BD" w:rsidRPr="009159AB">
        <w:rPr>
          <w:rFonts w:ascii="Times New Roman" w:hAnsi="Times New Roman" w:cs="Times New Roman"/>
          <w:sz w:val="24"/>
          <w:szCs w:val="24"/>
        </w:rPr>
        <w:t>:</w:t>
      </w:r>
      <w:r w:rsidR="008E16C1" w:rsidRPr="009159AB">
        <w:rPr>
          <w:rFonts w:ascii="Times New Roman" w:hAnsi="Times New Roman" w:cs="Times New Roman"/>
          <w:sz w:val="24"/>
          <w:szCs w:val="24"/>
        </w:rPr>
        <w:t xml:space="preserve"> i.e.,</w:t>
      </w:r>
      <w:r w:rsidR="008E6660" w:rsidRPr="009159AB">
        <w:rPr>
          <w:rFonts w:ascii="Times New Roman" w:hAnsi="Times New Roman" w:cs="Times New Roman"/>
          <w:sz w:val="24"/>
          <w:szCs w:val="24"/>
        </w:rPr>
        <w:t xml:space="preserve"> the first measures are moderated less than the last measures. These sensitivity analyses indicate that the results</w:t>
      </w:r>
      <w:r w:rsidR="00F1349C" w:rsidRPr="009159AB">
        <w:rPr>
          <w:rFonts w:ascii="Times New Roman" w:hAnsi="Times New Roman" w:cs="Times New Roman"/>
          <w:sz w:val="24"/>
          <w:szCs w:val="24"/>
        </w:rPr>
        <w:t xml:space="preserve"> concerning interactions</w:t>
      </w:r>
      <w:r w:rsidR="008E6660" w:rsidRPr="009159AB">
        <w:rPr>
          <w:rFonts w:ascii="Times New Roman" w:hAnsi="Times New Roman" w:cs="Times New Roman"/>
          <w:sz w:val="24"/>
          <w:szCs w:val="24"/>
        </w:rPr>
        <w:t xml:space="preserve"> are sensitive to measures being fundamental needs or interpersonal</w:t>
      </w:r>
      <w:r w:rsidR="009121A0" w:rsidRPr="009159AB">
        <w:rPr>
          <w:rFonts w:ascii="Times New Roman" w:hAnsi="Times New Roman" w:cs="Times New Roman"/>
          <w:sz w:val="24"/>
          <w:szCs w:val="24"/>
        </w:rPr>
        <w:t xml:space="preserve">. </w:t>
      </w:r>
      <w:r w:rsidR="00A04365" w:rsidRPr="009159AB">
        <w:rPr>
          <w:rFonts w:ascii="Times New Roman" w:hAnsi="Times New Roman" w:cs="Times New Roman"/>
          <w:sz w:val="24"/>
          <w:szCs w:val="24"/>
        </w:rPr>
        <w:t>Because</w:t>
      </w:r>
      <w:r w:rsidR="00A26372" w:rsidRPr="009159AB">
        <w:rPr>
          <w:rFonts w:ascii="Times New Roman" w:hAnsi="Times New Roman" w:cs="Times New Roman"/>
          <w:sz w:val="24"/>
          <w:szCs w:val="24"/>
        </w:rPr>
        <w:t xml:space="preserve"> fundamental needs </w:t>
      </w:r>
      <w:r w:rsidR="00A04365" w:rsidRPr="009159AB">
        <w:rPr>
          <w:rFonts w:ascii="Times New Roman" w:hAnsi="Times New Roman" w:cs="Times New Roman"/>
          <w:sz w:val="24"/>
          <w:szCs w:val="24"/>
        </w:rPr>
        <w:t xml:space="preserve">showed </w:t>
      </w:r>
      <w:r w:rsidR="00A26372" w:rsidRPr="009159AB">
        <w:rPr>
          <w:rFonts w:ascii="Times New Roman" w:hAnsi="Times New Roman" w:cs="Times New Roman"/>
          <w:sz w:val="24"/>
          <w:szCs w:val="24"/>
        </w:rPr>
        <w:t>effects in the theorized direction, we explored this further by overlapping the subset of fundamental need measures with the model definition of immediate and delayed</w:t>
      </w:r>
      <w:r w:rsidR="008E16C1" w:rsidRPr="009159AB">
        <w:rPr>
          <w:rFonts w:ascii="Times New Roman" w:hAnsi="Times New Roman" w:cs="Times New Roman"/>
          <w:sz w:val="24"/>
          <w:szCs w:val="24"/>
        </w:rPr>
        <w:t xml:space="preserve"> (i.e., whether the measures related to </w:t>
      </w:r>
      <w:r w:rsidR="0062246E" w:rsidRPr="009159AB">
        <w:rPr>
          <w:rFonts w:ascii="Times New Roman" w:hAnsi="Times New Roman" w:cs="Times New Roman"/>
          <w:sz w:val="24"/>
          <w:szCs w:val="24"/>
        </w:rPr>
        <w:t>feelings during or after the Cyberball game)</w:t>
      </w:r>
      <w:r w:rsidR="00A26372" w:rsidRPr="009159AB">
        <w:rPr>
          <w:rFonts w:ascii="Times New Roman" w:hAnsi="Times New Roman" w:cs="Times New Roman"/>
          <w:sz w:val="24"/>
          <w:szCs w:val="24"/>
        </w:rPr>
        <w:t xml:space="preserve">. </w:t>
      </w:r>
      <w:r w:rsidR="00CE352D" w:rsidRPr="009159AB">
        <w:rPr>
          <w:rFonts w:ascii="Times New Roman" w:hAnsi="Times New Roman" w:cs="Times New Roman"/>
          <w:sz w:val="24"/>
          <w:szCs w:val="24"/>
        </w:rPr>
        <w:t xml:space="preserve">Thus, we inspected the fundamental needs measures on both time points, </w:t>
      </w:r>
      <w:r w:rsidR="00B928AA" w:rsidRPr="009159AB">
        <w:rPr>
          <w:rFonts w:ascii="Times New Roman" w:hAnsi="Times New Roman" w:cs="Times New Roman"/>
          <w:sz w:val="24"/>
          <w:szCs w:val="24"/>
        </w:rPr>
        <w:t xml:space="preserve">which </w:t>
      </w:r>
      <w:r w:rsidR="00CE352D" w:rsidRPr="009159AB">
        <w:rPr>
          <w:rFonts w:ascii="Times New Roman" w:hAnsi="Times New Roman" w:cs="Times New Roman"/>
          <w:sz w:val="24"/>
          <w:szCs w:val="24"/>
        </w:rPr>
        <w:t xml:space="preserve">were </w:t>
      </w:r>
      <w:r w:rsidR="00B928AA" w:rsidRPr="009159AB">
        <w:rPr>
          <w:rFonts w:ascii="Times New Roman" w:hAnsi="Times New Roman" w:cs="Times New Roman"/>
          <w:sz w:val="24"/>
          <w:szCs w:val="24"/>
        </w:rPr>
        <w:t xml:space="preserve">coded as being truly </w:t>
      </w:r>
      <w:r w:rsidR="00CE352D" w:rsidRPr="009159AB">
        <w:rPr>
          <w:rFonts w:ascii="Times New Roman" w:hAnsi="Times New Roman" w:cs="Times New Roman"/>
          <w:sz w:val="24"/>
          <w:szCs w:val="24"/>
        </w:rPr>
        <w:t xml:space="preserve">immediate or delayed. </w:t>
      </w:r>
      <w:r w:rsidR="00A26372" w:rsidRPr="009159AB">
        <w:rPr>
          <w:rFonts w:ascii="Times New Roman" w:hAnsi="Times New Roman" w:cs="Times New Roman"/>
          <w:sz w:val="24"/>
          <w:szCs w:val="24"/>
        </w:rPr>
        <w:t>Estimated interactions for this selection</w:t>
      </w:r>
      <w:r w:rsidR="00F1349C" w:rsidRPr="009159AB">
        <w:rPr>
          <w:rFonts w:ascii="Times New Roman" w:hAnsi="Times New Roman" w:cs="Times New Roman"/>
          <w:sz w:val="24"/>
          <w:szCs w:val="24"/>
        </w:rPr>
        <w:t xml:space="preserve"> </w:t>
      </w:r>
      <w:r w:rsidR="00A26372" w:rsidRPr="009159AB">
        <w:rPr>
          <w:rFonts w:ascii="Times New Roman" w:hAnsi="Times New Roman" w:cs="Times New Roman"/>
          <w:sz w:val="24"/>
          <w:szCs w:val="24"/>
        </w:rPr>
        <w:t>were</w:t>
      </w:r>
      <w:r w:rsidR="00A576E5" w:rsidRPr="009159AB">
        <w:rPr>
          <w:rFonts w:ascii="Times New Roman" w:hAnsi="Times New Roman" w:cs="Times New Roman"/>
          <w:sz w:val="24"/>
          <w:szCs w:val="24"/>
        </w:rPr>
        <w:t xml:space="preserve"> </w:t>
      </w:r>
      <w:r w:rsidR="00A26372" w:rsidRPr="009159AB">
        <w:rPr>
          <w:rFonts w:ascii="Times New Roman" w:hAnsi="Times New Roman" w:cs="Times New Roman"/>
          <w:sz w:val="24"/>
          <w:szCs w:val="24"/>
        </w:rPr>
        <w:t>Δ</w:t>
      </w:r>
      <w:r w:rsidR="00A26372" w:rsidRPr="009159AB">
        <w:rPr>
          <w:rFonts w:ascii="Times New Roman" w:hAnsi="Times New Roman" w:cs="Times New Roman"/>
          <w:i/>
          <w:sz w:val="24"/>
          <w:szCs w:val="24"/>
        </w:rPr>
        <w:t xml:space="preserve">d = </w:t>
      </w:r>
      <w:r w:rsidR="00A26372" w:rsidRPr="009159AB">
        <w:rPr>
          <w:rFonts w:ascii="Times New Roman" w:hAnsi="Times New Roman" w:cs="Times New Roman"/>
          <w:sz w:val="24"/>
          <w:szCs w:val="24"/>
        </w:rPr>
        <w:t>-0.37</w:t>
      </w:r>
      <w:r w:rsidR="003141E5" w:rsidRPr="009159AB">
        <w:rPr>
          <w:rFonts w:ascii="Times New Roman" w:hAnsi="Times New Roman" w:cs="Times New Roman"/>
          <w:sz w:val="24"/>
          <w:szCs w:val="24"/>
        </w:rPr>
        <w:t>, 95% CI [</w:t>
      </w:r>
      <w:r w:rsidR="00E42799" w:rsidRPr="009159AB">
        <w:rPr>
          <w:rFonts w:ascii="Times New Roman" w:hAnsi="Times New Roman" w:cs="Times New Roman"/>
          <w:sz w:val="24"/>
          <w:szCs w:val="24"/>
        </w:rPr>
        <w:t>-0.60, -0,14</w:t>
      </w:r>
      <w:r w:rsidR="003141E5" w:rsidRPr="009159AB">
        <w:rPr>
          <w:rFonts w:ascii="Times New Roman" w:hAnsi="Times New Roman" w:cs="Times New Roman"/>
          <w:sz w:val="24"/>
          <w:szCs w:val="24"/>
        </w:rPr>
        <w:t>]</w:t>
      </w:r>
      <w:r w:rsidR="00A26372" w:rsidRPr="009159AB">
        <w:rPr>
          <w:rFonts w:ascii="Times New Roman" w:hAnsi="Times New Roman" w:cs="Times New Roman"/>
          <w:sz w:val="24"/>
          <w:szCs w:val="24"/>
        </w:rPr>
        <w:t xml:space="preserve"> (</w:t>
      </w:r>
      <w:r w:rsidR="00A26372" w:rsidRPr="009159AB">
        <w:rPr>
          <w:rFonts w:ascii="Times New Roman" w:hAnsi="Times New Roman" w:cs="Times New Roman"/>
          <w:i/>
          <w:sz w:val="24"/>
          <w:szCs w:val="24"/>
        </w:rPr>
        <w:t>k</w:t>
      </w:r>
      <w:r w:rsidR="00A26372" w:rsidRPr="009159AB">
        <w:rPr>
          <w:rFonts w:ascii="Times New Roman" w:hAnsi="Times New Roman" w:cs="Times New Roman"/>
          <w:sz w:val="24"/>
          <w:szCs w:val="24"/>
        </w:rPr>
        <w:t xml:space="preserve"> = 29) and Δ</w:t>
      </w:r>
      <w:r w:rsidR="00A26372" w:rsidRPr="009159AB">
        <w:rPr>
          <w:rFonts w:ascii="Times New Roman" w:hAnsi="Times New Roman" w:cs="Times New Roman"/>
          <w:i/>
          <w:sz w:val="24"/>
          <w:szCs w:val="24"/>
        </w:rPr>
        <w:t>d =</w:t>
      </w:r>
      <w:r w:rsidR="00A26372" w:rsidRPr="009159AB">
        <w:rPr>
          <w:rFonts w:ascii="Times New Roman" w:hAnsi="Times New Roman" w:cs="Times New Roman"/>
          <w:sz w:val="24"/>
          <w:szCs w:val="24"/>
        </w:rPr>
        <w:t xml:space="preserve"> -0.13</w:t>
      </w:r>
      <w:r w:rsidR="003141E5" w:rsidRPr="009159AB">
        <w:rPr>
          <w:rFonts w:ascii="Times New Roman" w:hAnsi="Times New Roman" w:cs="Times New Roman"/>
          <w:sz w:val="24"/>
          <w:szCs w:val="24"/>
        </w:rPr>
        <w:t>, 95% CI [</w:t>
      </w:r>
      <w:r w:rsidR="00E42799" w:rsidRPr="009159AB">
        <w:rPr>
          <w:rFonts w:ascii="Times New Roman" w:hAnsi="Times New Roman" w:cs="Times New Roman"/>
          <w:sz w:val="24"/>
          <w:szCs w:val="24"/>
        </w:rPr>
        <w:t>-0.53, 0.27</w:t>
      </w:r>
      <w:r w:rsidR="003141E5" w:rsidRPr="009159AB">
        <w:rPr>
          <w:rFonts w:ascii="Times New Roman" w:hAnsi="Times New Roman" w:cs="Times New Roman"/>
          <w:sz w:val="24"/>
          <w:szCs w:val="24"/>
        </w:rPr>
        <w:t>]</w:t>
      </w:r>
      <w:r w:rsidR="00A26372" w:rsidRPr="009159AB">
        <w:rPr>
          <w:rFonts w:ascii="Times New Roman" w:hAnsi="Times New Roman" w:cs="Times New Roman"/>
          <w:sz w:val="24"/>
          <w:szCs w:val="24"/>
        </w:rPr>
        <w:t xml:space="preserve"> (</w:t>
      </w:r>
      <w:r w:rsidR="00A26372" w:rsidRPr="009159AB">
        <w:rPr>
          <w:rFonts w:ascii="Times New Roman" w:hAnsi="Times New Roman" w:cs="Times New Roman"/>
          <w:i/>
          <w:sz w:val="24"/>
          <w:szCs w:val="24"/>
        </w:rPr>
        <w:t xml:space="preserve">k </w:t>
      </w:r>
      <w:r w:rsidR="00A26372" w:rsidRPr="009159AB">
        <w:rPr>
          <w:rFonts w:ascii="Times New Roman" w:hAnsi="Times New Roman" w:cs="Times New Roman"/>
          <w:sz w:val="24"/>
          <w:szCs w:val="24"/>
        </w:rPr>
        <w:t>= 8) for the first and last measure</w:t>
      </w:r>
      <w:r w:rsidR="003141E5" w:rsidRPr="009159AB">
        <w:rPr>
          <w:rFonts w:ascii="Times New Roman" w:hAnsi="Times New Roman" w:cs="Times New Roman"/>
          <w:sz w:val="24"/>
          <w:szCs w:val="24"/>
        </w:rPr>
        <w:t>, respectively</w:t>
      </w:r>
      <w:r w:rsidR="00E039EB" w:rsidRPr="009159AB">
        <w:rPr>
          <w:rFonts w:ascii="Times New Roman" w:hAnsi="Times New Roman" w:cs="Times New Roman"/>
          <w:sz w:val="24"/>
          <w:szCs w:val="24"/>
        </w:rPr>
        <w:t xml:space="preserve">. </w:t>
      </w:r>
      <w:r w:rsidR="009121A0" w:rsidRPr="009159AB">
        <w:rPr>
          <w:rFonts w:ascii="Times New Roman" w:hAnsi="Times New Roman" w:cs="Times New Roman"/>
          <w:sz w:val="24"/>
          <w:szCs w:val="24"/>
        </w:rPr>
        <w:t xml:space="preserve">So in this particular subset of studies </w:t>
      </w:r>
      <w:r w:rsidR="00B928AA" w:rsidRPr="009159AB">
        <w:rPr>
          <w:rFonts w:ascii="Times New Roman" w:hAnsi="Times New Roman" w:cs="Times New Roman"/>
          <w:sz w:val="24"/>
          <w:szCs w:val="24"/>
        </w:rPr>
        <w:t>that use immediate or delayed fundamental needs measures,</w:t>
      </w:r>
      <w:r w:rsidR="009121A0" w:rsidRPr="009159AB">
        <w:rPr>
          <w:rFonts w:ascii="Times New Roman" w:hAnsi="Times New Roman" w:cs="Times New Roman"/>
          <w:sz w:val="24"/>
          <w:szCs w:val="24"/>
        </w:rPr>
        <w:t xml:space="preserve"> result</w:t>
      </w:r>
      <w:r w:rsidR="00B928AA" w:rsidRPr="009159AB">
        <w:rPr>
          <w:rFonts w:ascii="Times New Roman" w:hAnsi="Times New Roman" w:cs="Times New Roman"/>
          <w:sz w:val="24"/>
          <w:szCs w:val="24"/>
        </w:rPr>
        <w:t>s</w:t>
      </w:r>
      <w:r w:rsidR="009121A0" w:rsidRPr="009159AB">
        <w:rPr>
          <w:rFonts w:ascii="Times New Roman" w:hAnsi="Times New Roman" w:cs="Times New Roman"/>
          <w:sz w:val="24"/>
          <w:szCs w:val="24"/>
        </w:rPr>
        <w:t xml:space="preserve"> are in line with Williams’</w:t>
      </w:r>
      <w:r w:rsidR="00A04365" w:rsidRPr="009159AB">
        <w:rPr>
          <w:rFonts w:ascii="Times New Roman" w:hAnsi="Times New Roman" w:cs="Times New Roman"/>
          <w:sz w:val="24"/>
          <w:szCs w:val="24"/>
        </w:rPr>
        <w:t>s</w:t>
      </w:r>
      <w:r w:rsidR="009121A0" w:rsidRPr="009159AB">
        <w:rPr>
          <w:rFonts w:ascii="Times New Roman" w:hAnsi="Times New Roman" w:cs="Times New Roman"/>
          <w:sz w:val="24"/>
          <w:szCs w:val="24"/>
        </w:rPr>
        <w:t xml:space="preserve"> (2009) prediction.</w:t>
      </w:r>
      <w:r w:rsidR="00E26EF1" w:rsidRPr="009159AB">
        <w:rPr>
          <w:rFonts w:ascii="Times New Roman" w:hAnsi="Times New Roman" w:cs="Times New Roman"/>
          <w:sz w:val="24"/>
          <w:szCs w:val="24"/>
          <w:vertAlign w:val="superscript"/>
        </w:rPr>
        <w:t>5</w:t>
      </w:r>
      <w:r w:rsidR="009121A0" w:rsidRPr="009159AB">
        <w:rPr>
          <w:rFonts w:ascii="Times New Roman" w:hAnsi="Times New Roman" w:cs="Times New Roman"/>
          <w:sz w:val="24"/>
          <w:szCs w:val="24"/>
        </w:rPr>
        <w:t xml:space="preserve">  </w:t>
      </w:r>
    </w:p>
    <w:p w14:paraId="191E4A57" w14:textId="64DB5136" w:rsidR="00E76D2C" w:rsidRPr="009159AB" w:rsidRDefault="00731737" w:rsidP="00BE08E4">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Composition. </w:t>
      </w:r>
      <w:r w:rsidRPr="009159AB">
        <w:rPr>
          <w:rFonts w:ascii="Times New Roman" w:hAnsi="Times New Roman" w:cs="Times New Roman"/>
          <w:sz w:val="24"/>
          <w:szCs w:val="24"/>
        </w:rPr>
        <w:t>We ran mixed-effects model</w:t>
      </w:r>
      <w:r w:rsidR="00A576E5" w:rsidRPr="009159AB">
        <w:rPr>
          <w:rFonts w:ascii="Times New Roman" w:hAnsi="Times New Roman" w:cs="Times New Roman"/>
          <w:sz w:val="24"/>
          <w:szCs w:val="24"/>
        </w:rPr>
        <w:t>s</w:t>
      </w:r>
      <w:r w:rsidRPr="009159AB">
        <w:rPr>
          <w:rFonts w:ascii="Times New Roman" w:hAnsi="Times New Roman" w:cs="Times New Roman"/>
          <w:sz w:val="24"/>
          <w:szCs w:val="24"/>
        </w:rPr>
        <w:t xml:space="preserve"> on the ostracism effect (as in Hypothesis 1) </w:t>
      </w:r>
      <w:r w:rsidR="00A576E5" w:rsidRPr="009159AB">
        <w:rPr>
          <w:rFonts w:ascii="Times New Roman" w:hAnsi="Times New Roman" w:cs="Times New Roman"/>
          <w:sz w:val="24"/>
          <w:szCs w:val="24"/>
        </w:rPr>
        <w:t xml:space="preserve">inspecting </w:t>
      </w:r>
      <w:r w:rsidRPr="009159AB">
        <w:rPr>
          <w:rFonts w:ascii="Times New Roman" w:hAnsi="Times New Roman" w:cs="Times New Roman"/>
          <w:sz w:val="24"/>
          <w:szCs w:val="24"/>
        </w:rPr>
        <w:t>for composition effects</w:t>
      </w:r>
      <w:r w:rsidR="00DB08CE" w:rsidRPr="009159AB">
        <w:rPr>
          <w:rFonts w:ascii="Times New Roman" w:hAnsi="Times New Roman" w:cs="Times New Roman"/>
          <w:sz w:val="24"/>
          <w:szCs w:val="24"/>
        </w:rPr>
        <w:t xml:space="preserve">, </w:t>
      </w:r>
      <w:r w:rsidR="00A576E5" w:rsidRPr="009159AB">
        <w:rPr>
          <w:rFonts w:ascii="Times New Roman" w:hAnsi="Times New Roman" w:cs="Times New Roman"/>
          <w:sz w:val="24"/>
          <w:szCs w:val="24"/>
        </w:rPr>
        <w:t xml:space="preserve">on </w:t>
      </w:r>
      <w:r w:rsidR="00DB08CE" w:rsidRPr="009159AB">
        <w:rPr>
          <w:rFonts w:ascii="Times New Roman" w:hAnsi="Times New Roman" w:cs="Times New Roman"/>
          <w:sz w:val="24"/>
          <w:szCs w:val="24"/>
        </w:rPr>
        <w:t>both the first and the last measure</w:t>
      </w:r>
      <w:r w:rsidRPr="009159AB">
        <w:rPr>
          <w:rFonts w:ascii="Times New Roman" w:hAnsi="Times New Roman" w:cs="Times New Roman"/>
          <w:sz w:val="24"/>
          <w:szCs w:val="24"/>
        </w:rPr>
        <w:t xml:space="preserve">. The predictors in the mixed effects model were (1) </w:t>
      </w:r>
      <w:r w:rsidR="00B0101C" w:rsidRPr="009159AB">
        <w:rPr>
          <w:rFonts w:ascii="Times New Roman" w:hAnsi="Times New Roman" w:cs="Times New Roman"/>
          <w:sz w:val="24"/>
          <w:szCs w:val="24"/>
        </w:rPr>
        <w:t>country</w:t>
      </w:r>
      <w:r w:rsidR="0074166C" w:rsidRPr="009159AB">
        <w:rPr>
          <w:rFonts w:ascii="Times New Roman" w:hAnsi="Times New Roman" w:cs="Times New Roman"/>
          <w:sz w:val="24"/>
          <w:szCs w:val="24"/>
        </w:rPr>
        <w:t xml:space="preserve"> (US, oth</w:t>
      </w:r>
      <w:r w:rsidR="00DB066D" w:rsidRPr="009159AB">
        <w:rPr>
          <w:rFonts w:ascii="Times New Roman" w:hAnsi="Times New Roman" w:cs="Times New Roman"/>
          <w:sz w:val="24"/>
          <w:szCs w:val="24"/>
        </w:rPr>
        <w:t>er Western country, Asian, other</w:t>
      </w:r>
      <w:r w:rsidR="0074166C" w:rsidRPr="009159AB">
        <w:rPr>
          <w:rFonts w:ascii="Times New Roman" w:hAnsi="Times New Roman" w:cs="Times New Roman"/>
          <w:sz w:val="24"/>
          <w:szCs w:val="24"/>
        </w:rPr>
        <w:t>)</w:t>
      </w:r>
      <w:r w:rsidR="00B0101C" w:rsidRPr="009159AB">
        <w:rPr>
          <w:rFonts w:ascii="Times New Roman" w:hAnsi="Times New Roman" w:cs="Times New Roman"/>
          <w:sz w:val="24"/>
          <w:szCs w:val="24"/>
        </w:rPr>
        <w:t xml:space="preserve">, (2) proportion of males in the study, (3) mean age of the sample, (4) </w:t>
      </w:r>
      <w:r w:rsidRPr="009159AB">
        <w:rPr>
          <w:rFonts w:ascii="Times New Roman" w:hAnsi="Times New Roman" w:cs="Times New Roman"/>
          <w:sz w:val="24"/>
          <w:szCs w:val="24"/>
        </w:rPr>
        <w:t xml:space="preserve">number of players in the game, </w:t>
      </w:r>
      <w:r w:rsidR="00B0101C" w:rsidRPr="009159AB">
        <w:rPr>
          <w:rFonts w:ascii="Times New Roman" w:hAnsi="Times New Roman" w:cs="Times New Roman"/>
          <w:sz w:val="24"/>
          <w:szCs w:val="24"/>
        </w:rPr>
        <w:t>(5) length of the game</w:t>
      </w:r>
      <w:r w:rsidR="00792D66" w:rsidRPr="009159AB">
        <w:rPr>
          <w:rFonts w:ascii="Times New Roman" w:hAnsi="Times New Roman" w:cs="Times New Roman"/>
          <w:sz w:val="24"/>
          <w:szCs w:val="24"/>
        </w:rPr>
        <w:t xml:space="preserve"> (</w:t>
      </w:r>
      <w:r w:rsidR="0074166C" w:rsidRPr="009159AB">
        <w:rPr>
          <w:rFonts w:ascii="Times New Roman" w:hAnsi="Times New Roman" w:cs="Times New Roman"/>
          <w:sz w:val="24"/>
          <w:szCs w:val="24"/>
        </w:rPr>
        <w:t>≤ 5min, 5-10 min or &gt; 10 min</w:t>
      </w:r>
      <w:r w:rsidR="00792D66" w:rsidRPr="009159AB">
        <w:rPr>
          <w:rFonts w:ascii="Times New Roman" w:hAnsi="Times New Roman" w:cs="Times New Roman"/>
          <w:sz w:val="24"/>
          <w:szCs w:val="24"/>
        </w:rPr>
        <w:t>)</w:t>
      </w:r>
      <w:r w:rsidR="00BE08E4" w:rsidRPr="009159AB">
        <w:rPr>
          <w:rFonts w:ascii="Times New Roman" w:hAnsi="Times New Roman" w:cs="Times New Roman"/>
          <w:sz w:val="24"/>
          <w:szCs w:val="24"/>
        </w:rPr>
        <w:t>, (6) the number of throws in the game</w:t>
      </w:r>
      <w:r w:rsidR="00B0101C" w:rsidRPr="009159AB">
        <w:rPr>
          <w:rFonts w:ascii="Times New Roman" w:hAnsi="Times New Roman" w:cs="Times New Roman"/>
          <w:sz w:val="24"/>
          <w:szCs w:val="24"/>
        </w:rPr>
        <w:t xml:space="preserve"> and (</w:t>
      </w:r>
      <w:r w:rsidR="00BE08E4" w:rsidRPr="009159AB">
        <w:rPr>
          <w:rFonts w:ascii="Times New Roman" w:hAnsi="Times New Roman" w:cs="Times New Roman"/>
          <w:sz w:val="24"/>
          <w:szCs w:val="24"/>
        </w:rPr>
        <w:t>7</w:t>
      </w:r>
      <w:r w:rsidR="00B0101C" w:rsidRPr="009159AB">
        <w:rPr>
          <w:rFonts w:ascii="Times New Roman" w:hAnsi="Times New Roman" w:cs="Times New Roman"/>
          <w:sz w:val="24"/>
          <w:szCs w:val="24"/>
        </w:rPr>
        <w:t xml:space="preserve">) </w:t>
      </w:r>
      <w:r w:rsidRPr="009159AB">
        <w:rPr>
          <w:rFonts w:ascii="Times New Roman" w:hAnsi="Times New Roman" w:cs="Times New Roman"/>
          <w:sz w:val="24"/>
          <w:szCs w:val="24"/>
        </w:rPr>
        <w:t>type of needs scale referenced</w:t>
      </w:r>
      <w:r w:rsidR="0074166C" w:rsidRPr="009159AB">
        <w:rPr>
          <w:rFonts w:ascii="Times New Roman" w:hAnsi="Times New Roman" w:cs="Times New Roman"/>
          <w:sz w:val="24"/>
          <w:szCs w:val="24"/>
        </w:rPr>
        <w:t xml:space="preserve"> (by assigning unique values for every unique reference)</w:t>
      </w:r>
      <w:r w:rsidRPr="009159AB">
        <w:rPr>
          <w:rFonts w:ascii="Times New Roman" w:hAnsi="Times New Roman" w:cs="Times New Roman"/>
          <w:sz w:val="24"/>
          <w:szCs w:val="24"/>
        </w:rPr>
        <w:t>. This model (</w:t>
      </w:r>
      <w:r w:rsidRPr="009159AB">
        <w:rPr>
          <w:rFonts w:ascii="Times New Roman" w:hAnsi="Times New Roman" w:cs="Times New Roman"/>
          <w:i/>
          <w:sz w:val="24"/>
          <w:szCs w:val="24"/>
        </w:rPr>
        <w:t xml:space="preserve">k = </w:t>
      </w:r>
      <w:r w:rsidRPr="009159AB">
        <w:rPr>
          <w:rFonts w:ascii="Times New Roman" w:hAnsi="Times New Roman" w:cs="Times New Roman"/>
          <w:sz w:val="24"/>
          <w:szCs w:val="24"/>
        </w:rPr>
        <w:t>4</w:t>
      </w:r>
      <w:r w:rsidR="00035D34" w:rsidRPr="009159AB">
        <w:rPr>
          <w:rFonts w:ascii="Times New Roman" w:hAnsi="Times New Roman" w:cs="Times New Roman"/>
          <w:sz w:val="24"/>
          <w:szCs w:val="24"/>
        </w:rPr>
        <w:t>5</w:t>
      </w:r>
      <w:r w:rsidRPr="009159AB">
        <w:rPr>
          <w:rFonts w:ascii="Times New Roman" w:hAnsi="Times New Roman" w:cs="Times New Roman"/>
          <w:sz w:val="24"/>
          <w:szCs w:val="24"/>
        </w:rPr>
        <w:t xml:space="preserve">) showed clear residual heterogeneity,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E</w:t>
      </w:r>
      <w:r w:rsidR="004B71E1" w:rsidRPr="009159AB">
        <w:rPr>
          <w:rFonts w:ascii="Times New Roman" w:hAnsi="Times New Roman" w:cs="Times New Roman"/>
          <w:sz w:val="24"/>
          <w:szCs w:val="24"/>
        </w:rPr>
        <w:t xml:space="preserve"> </w:t>
      </w:r>
      <w:r w:rsidRPr="009159AB">
        <w:rPr>
          <w:rFonts w:ascii="Times New Roman" w:hAnsi="Times New Roman" w:cs="Times New Roman"/>
          <w:sz w:val="24"/>
          <w:szCs w:val="24"/>
        </w:rPr>
        <w:t>(</w:t>
      </w:r>
      <w:r w:rsidR="0064326E" w:rsidRPr="009159AB">
        <w:rPr>
          <w:rFonts w:ascii="Times New Roman" w:hAnsi="Times New Roman" w:cs="Times New Roman"/>
          <w:sz w:val="24"/>
          <w:szCs w:val="24"/>
        </w:rPr>
        <w:t>3</w:t>
      </w:r>
      <w:r w:rsidR="00035D34" w:rsidRPr="009159AB">
        <w:rPr>
          <w:rFonts w:ascii="Times New Roman" w:hAnsi="Times New Roman" w:cs="Times New Roman"/>
          <w:sz w:val="24"/>
          <w:szCs w:val="24"/>
        </w:rPr>
        <w:t>3</w:t>
      </w:r>
      <w:r w:rsidRPr="009159AB">
        <w:rPr>
          <w:rFonts w:ascii="Times New Roman" w:hAnsi="Times New Roman" w:cs="Times New Roman"/>
          <w:sz w:val="24"/>
          <w:szCs w:val="24"/>
        </w:rPr>
        <w:t xml:space="preserve">) = </w:t>
      </w:r>
      <w:r w:rsidR="00035D34" w:rsidRPr="009159AB">
        <w:rPr>
          <w:rFonts w:ascii="Times New Roman" w:hAnsi="Times New Roman" w:cs="Times New Roman"/>
          <w:sz w:val="24"/>
          <w:szCs w:val="24"/>
        </w:rPr>
        <w:t>450</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estimated τ</w:t>
      </w:r>
      <w:r w:rsidR="00743B0E" w:rsidRPr="009159AB">
        <w:rPr>
          <w:rFonts w:ascii="Times New Roman" w:hAnsi="Times New Roman" w:cs="Times New Roman"/>
          <w:sz w:val="24"/>
          <w:szCs w:val="24"/>
          <w:vertAlign w:val="subscript"/>
        </w:rPr>
        <w:t>res</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w:t>
      </w:r>
      <w:r w:rsidR="00035D34" w:rsidRPr="009159AB">
        <w:rPr>
          <w:rFonts w:ascii="Times New Roman" w:hAnsi="Times New Roman" w:cs="Times New Roman"/>
          <w:sz w:val="24"/>
          <w:szCs w:val="24"/>
        </w:rPr>
        <w:t>90</w:t>
      </w:r>
      <w:r w:rsidRPr="009159AB">
        <w:rPr>
          <w:rFonts w:ascii="Times New Roman" w:hAnsi="Times New Roman" w:cs="Times New Roman"/>
          <w:sz w:val="24"/>
          <w:szCs w:val="24"/>
        </w:rPr>
        <w:t>, 95% CI [0.</w:t>
      </w:r>
      <w:r w:rsidR="00035D34" w:rsidRPr="009159AB">
        <w:rPr>
          <w:rFonts w:ascii="Times New Roman" w:hAnsi="Times New Roman" w:cs="Times New Roman"/>
          <w:sz w:val="24"/>
          <w:szCs w:val="24"/>
        </w:rPr>
        <w:t>54</w:t>
      </w:r>
      <w:r w:rsidRPr="009159AB">
        <w:rPr>
          <w:rFonts w:ascii="Times New Roman" w:hAnsi="Times New Roman" w:cs="Times New Roman"/>
          <w:sz w:val="24"/>
          <w:szCs w:val="24"/>
        </w:rPr>
        <w:t xml:space="preserve">, </w:t>
      </w:r>
      <w:r w:rsidR="009F6162" w:rsidRPr="009159AB">
        <w:rPr>
          <w:rFonts w:ascii="Times New Roman" w:hAnsi="Times New Roman" w:cs="Times New Roman"/>
          <w:sz w:val="24"/>
          <w:szCs w:val="24"/>
        </w:rPr>
        <w:t>1.</w:t>
      </w:r>
      <w:r w:rsidR="00035D34" w:rsidRPr="009159AB">
        <w:rPr>
          <w:rFonts w:ascii="Times New Roman" w:hAnsi="Times New Roman" w:cs="Times New Roman"/>
          <w:sz w:val="24"/>
          <w:szCs w:val="24"/>
        </w:rPr>
        <w:t>59</w:t>
      </w:r>
      <w:r w:rsidRPr="009159AB">
        <w:rPr>
          <w:rFonts w:ascii="Times New Roman" w:hAnsi="Times New Roman" w:cs="Times New Roman"/>
          <w:sz w:val="24"/>
          <w:szCs w:val="24"/>
        </w:rPr>
        <w:t xml:space="preserve">], but no overall moderation,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M</w:t>
      </w:r>
      <w:r w:rsidR="004B71E1" w:rsidRPr="009159AB">
        <w:rPr>
          <w:rFonts w:ascii="Times New Roman" w:hAnsi="Times New Roman" w:cs="Times New Roman"/>
          <w:sz w:val="24"/>
          <w:szCs w:val="24"/>
        </w:rPr>
        <w:t xml:space="preserve"> </w:t>
      </w:r>
      <w:r w:rsidR="00DB066D" w:rsidRPr="009159AB">
        <w:rPr>
          <w:rFonts w:ascii="Times New Roman" w:hAnsi="Times New Roman" w:cs="Times New Roman"/>
          <w:sz w:val="24"/>
          <w:szCs w:val="24"/>
        </w:rPr>
        <w:t>(</w:t>
      </w:r>
      <w:r w:rsidR="00035D34" w:rsidRPr="009159AB">
        <w:rPr>
          <w:rFonts w:ascii="Times New Roman" w:hAnsi="Times New Roman" w:cs="Times New Roman"/>
          <w:sz w:val="24"/>
          <w:szCs w:val="24"/>
        </w:rPr>
        <w:t>11</w:t>
      </w:r>
      <w:r w:rsidRPr="009159AB">
        <w:rPr>
          <w:rFonts w:ascii="Times New Roman" w:hAnsi="Times New Roman" w:cs="Times New Roman"/>
          <w:sz w:val="24"/>
          <w:szCs w:val="24"/>
        </w:rPr>
        <w:t xml:space="preserve">) = </w:t>
      </w:r>
      <w:r w:rsidR="0064326E" w:rsidRPr="009159AB">
        <w:rPr>
          <w:rFonts w:ascii="Times New Roman" w:hAnsi="Times New Roman" w:cs="Times New Roman"/>
          <w:sz w:val="24"/>
          <w:szCs w:val="24"/>
        </w:rPr>
        <w:t>10.</w:t>
      </w:r>
      <w:r w:rsidR="00035D34" w:rsidRPr="009159AB">
        <w:rPr>
          <w:rFonts w:ascii="Times New Roman" w:hAnsi="Times New Roman" w:cs="Times New Roman"/>
          <w:sz w:val="24"/>
          <w:szCs w:val="24"/>
        </w:rPr>
        <w:t>75</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035D34" w:rsidRPr="009159AB">
        <w:rPr>
          <w:rFonts w:ascii="Times New Roman" w:hAnsi="Times New Roman" w:cs="Times New Roman"/>
          <w:sz w:val="24"/>
          <w:szCs w:val="24"/>
        </w:rPr>
        <w:t>465</w:t>
      </w:r>
      <w:r w:rsidRPr="009159AB">
        <w:rPr>
          <w:rFonts w:ascii="Times New Roman" w:hAnsi="Times New Roman" w:cs="Times New Roman"/>
          <w:sz w:val="24"/>
          <w:szCs w:val="24"/>
        </w:rPr>
        <w:t>. Inspecting the predictors individually also showed no indication for moderation (</w:t>
      </w:r>
      <w:r w:rsidRPr="009159AB">
        <w:rPr>
          <w:rFonts w:ascii="Times New Roman" w:hAnsi="Times New Roman" w:cs="Times New Roman"/>
          <w:i/>
          <w:sz w:val="24"/>
          <w:szCs w:val="24"/>
        </w:rPr>
        <w:t>p</w:t>
      </w:r>
      <w:r w:rsidRPr="009159AB">
        <w:rPr>
          <w:rFonts w:ascii="Times New Roman" w:hAnsi="Times New Roman" w:cs="Times New Roman"/>
          <w:sz w:val="24"/>
          <w:szCs w:val="24"/>
        </w:rPr>
        <w:t>s</w:t>
      </w:r>
      <w:r w:rsidR="006334A3" w:rsidRPr="009159AB">
        <w:rPr>
          <w:rFonts w:ascii="Times New Roman" w:hAnsi="Times New Roman" w:cs="Times New Roman"/>
          <w:sz w:val="24"/>
          <w:szCs w:val="24"/>
        </w:rPr>
        <w:t xml:space="preserve"> </w:t>
      </w:r>
      <w:r w:rsidRPr="009159AB">
        <w:rPr>
          <w:rFonts w:ascii="Times New Roman" w:hAnsi="Times New Roman" w:cs="Times New Roman"/>
          <w:sz w:val="24"/>
          <w:szCs w:val="24"/>
        </w:rPr>
        <w:t>&gt; .</w:t>
      </w:r>
      <w:r w:rsidR="00035D34" w:rsidRPr="009159AB">
        <w:rPr>
          <w:rFonts w:ascii="Times New Roman" w:hAnsi="Times New Roman" w:cs="Times New Roman"/>
          <w:sz w:val="24"/>
          <w:szCs w:val="24"/>
        </w:rPr>
        <w:t>137</w:t>
      </w:r>
      <w:r w:rsidR="00F70F9F" w:rsidRPr="009159AB">
        <w:rPr>
          <w:rFonts w:ascii="Times New Roman" w:hAnsi="Times New Roman" w:cs="Times New Roman"/>
          <w:sz w:val="24"/>
          <w:szCs w:val="24"/>
        </w:rPr>
        <w:t xml:space="preserve">; see Table </w:t>
      </w:r>
      <w:r w:rsidR="0080312C" w:rsidRPr="009159AB">
        <w:rPr>
          <w:rFonts w:ascii="Times New Roman" w:hAnsi="Times New Roman" w:cs="Times New Roman"/>
          <w:sz w:val="24"/>
          <w:szCs w:val="24"/>
        </w:rPr>
        <w:t>4</w:t>
      </w:r>
      <w:r w:rsidR="00035D34" w:rsidRPr="009159AB">
        <w:rPr>
          <w:rFonts w:ascii="Times New Roman" w:hAnsi="Times New Roman" w:cs="Times New Roman"/>
          <w:sz w:val="24"/>
          <w:szCs w:val="24"/>
        </w:rPr>
        <w:t>)</w:t>
      </w:r>
      <w:r w:rsidR="00DB08CE" w:rsidRPr="009159AB">
        <w:rPr>
          <w:rFonts w:ascii="Times New Roman" w:hAnsi="Times New Roman" w:cs="Times New Roman"/>
          <w:sz w:val="24"/>
          <w:szCs w:val="24"/>
        </w:rPr>
        <w:t xml:space="preserve">. </w:t>
      </w:r>
      <w:r w:rsidR="0074166C" w:rsidRPr="009159AB">
        <w:rPr>
          <w:rFonts w:ascii="Times New Roman" w:hAnsi="Times New Roman" w:cs="Times New Roman"/>
          <w:sz w:val="24"/>
          <w:szCs w:val="24"/>
        </w:rPr>
        <w:t>T</w:t>
      </w:r>
      <w:r w:rsidR="009657C1" w:rsidRPr="009159AB">
        <w:rPr>
          <w:rFonts w:ascii="Times New Roman" w:hAnsi="Times New Roman" w:cs="Times New Roman"/>
          <w:sz w:val="24"/>
          <w:szCs w:val="24"/>
        </w:rPr>
        <w:t xml:space="preserve">he different types of need scales </w:t>
      </w:r>
      <w:r w:rsidR="009657C1" w:rsidRPr="009159AB">
        <w:rPr>
          <w:rFonts w:ascii="Times New Roman" w:hAnsi="Times New Roman" w:cs="Times New Roman"/>
          <w:noProof/>
          <w:sz w:val="24"/>
          <w:szCs w:val="24"/>
        </w:rPr>
        <w:t>(</w:t>
      </w:r>
      <w:r w:rsidR="0064326E" w:rsidRPr="009159AB">
        <w:rPr>
          <w:rFonts w:ascii="Times New Roman" w:hAnsi="Times New Roman" w:cs="Times New Roman"/>
          <w:noProof/>
          <w:sz w:val="24"/>
          <w:szCs w:val="24"/>
        </w:rPr>
        <w:t xml:space="preserve">e.g., </w:t>
      </w:r>
      <w:r w:rsidR="009657C1" w:rsidRPr="009159AB">
        <w:rPr>
          <w:rFonts w:ascii="Times New Roman" w:hAnsi="Times New Roman" w:cs="Times New Roman"/>
          <w:noProof/>
          <w:sz w:val="24"/>
          <w:szCs w:val="24"/>
        </w:rPr>
        <w:t>Van Beest &amp; Williams, 2006; Williams, 2009; Zadro et al., 2004)</w:t>
      </w:r>
      <w:r w:rsidR="009657C1" w:rsidRPr="009159AB">
        <w:rPr>
          <w:rFonts w:ascii="Times New Roman" w:hAnsi="Times New Roman" w:cs="Times New Roman"/>
          <w:sz w:val="24"/>
          <w:szCs w:val="24"/>
        </w:rPr>
        <w:t xml:space="preserve"> did not significantly </w:t>
      </w:r>
      <w:r w:rsidR="00004F28" w:rsidRPr="009159AB">
        <w:rPr>
          <w:rFonts w:ascii="Times New Roman" w:hAnsi="Times New Roman" w:cs="Times New Roman"/>
          <w:sz w:val="24"/>
          <w:szCs w:val="24"/>
        </w:rPr>
        <w:t xml:space="preserve">moderate </w:t>
      </w:r>
      <w:r w:rsidR="009657C1" w:rsidRPr="009159AB">
        <w:rPr>
          <w:rFonts w:ascii="Times New Roman" w:hAnsi="Times New Roman" w:cs="Times New Roman"/>
          <w:sz w:val="24"/>
          <w:szCs w:val="24"/>
        </w:rPr>
        <w:t xml:space="preserve">effect sizes, showing psychometric convergence among the three scales. </w:t>
      </w:r>
      <w:r w:rsidR="00DB08CE" w:rsidRPr="009159AB">
        <w:rPr>
          <w:rFonts w:ascii="Times New Roman" w:hAnsi="Times New Roman" w:cs="Times New Roman"/>
          <w:sz w:val="24"/>
          <w:szCs w:val="24"/>
        </w:rPr>
        <w:t>On the last measure</w:t>
      </w:r>
      <w:r w:rsidR="004F0EBB" w:rsidRPr="009159AB">
        <w:rPr>
          <w:rFonts w:ascii="Times New Roman" w:hAnsi="Times New Roman" w:cs="Times New Roman"/>
          <w:sz w:val="24"/>
          <w:szCs w:val="24"/>
        </w:rPr>
        <w:t xml:space="preserve"> (</w:t>
      </w:r>
      <w:r w:rsidR="004F0EBB" w:rsidRPr="009159AB">
        <w:rPr>
          <w:rFonts w:ascii="Times New Roman" w:hAnsi="Times New Roman" w:cs="Times New Roman"/>
          <w:i/>
          <w:sz w:val="24"/>
          <w:szCs w:val="24"/>
        </w:rPr>
        <w:t>k</w:t>
      </w:r>
      <w:r w:rsidR="004F0EBB" w:rsidRPr="009159AB">
        <w:rPr>
          <w:rFonts w:ascii="Times New Roman" w:hAnsi="Times New Roman" w:cs="Times New Roman"/>
          <w:sz w:val="24"/>
          <w:szCs w:val="24"/>
        </w:rPr>
        <w:t xml:space="preserve"> = 4</w:t>
      </w:r>
      <w:r w:rsidR="00035D34" w:rsidRPr="009159AB">
        <w:rPr>
          <w:rFonts w:ascii="Times New Roman" w:hAnsi="Times New Roman" w:cs="Times New Roman"/>
          <w:sz w:val="24"/>
          <w:szCs w:val="24"/>
        </w:rPr>
        <w:t>1</w:t>
      </w:r>
      <w:r w:rsidR="004F0EBB" w:rsidRPr="009159AB">
        <w:rPr>
          <w:rFonts w:ascii="Times New Roman" w:hAnsi="Times New Roman" w:cs="Times New Roman"/>
          <w:sz w:val="24"/>
          <w:szCs w:val="24"/>
        </w:rPr>
        <w:t>)</w:t>
      </w:r>
      <w:r w:rsidR="00DB08CE" w:rsidRPr="009159AB">
        <w:rPr>
          <w:rFonts w:ascii="Times New Roman" w:hAnsi="Times New Roman" w:cs="Times New Roman"/>
          <w:sz w:val="24"/>
          <w:szCs w:val="24"/>
        </w:rPr>
        <w:t xml:space="preserve">, no overall moderation was found, </w:t>
      </w:r>
      <w:r w:rsidR="00DB08CE" w:rsidRPr="009159AB">
        <w:rPr>
          <w:rFonts w:ascii="Times New Roman" w:hAnsi="Times New Roman" w:cs="Times New Roman"/>
          <w:i/>
          <w:sz w:val="24"/>
          <w:szCs w:val="24"/>
        </w:rPr>
        <w:t>Q</w:t>
      </w:r>
      <w:r w:rsidR="00DB08CE" w:rsidRPr="009159AB">
        <w:rPr>
          <w:rFonts w:ascii="Times New Roman" w:hAnsi="Times New Roman" w:cs="Times New Roman"/>
          <w:i/>
          <w:sz w:val="24"/>
          <w:szCs w:val="24"/>
          <w:vertAlign w:val="subscript"/>
        </w:rPr>
        <w:t>M</w:t>
      </w:r>
      <w:r w:rsidR="0080312C" w:rsidRPr="009159AB">
        <w:rPr>
          <w:rFonts w:ascii="Times New Roman" w:hAnsi="Times New Roman" w:cs="Times New Roman"/>
          <w:sz w:val="24"/>
          <w:szCs w:val="24"/>
        </w:rPr>
        <w:t xml:space="preserve"> </w:t>
      </w:r>
      <w:r w:rsidR="00DB08CE" w:rsidRPr="009159AB">
        <w:rPr>
          <w:rFonts w:ascii="Times New Roman" w:hAnsi="Times New Roman" w:cs="Times New Roman"/>
          <w:sz w:val="24"/>
          <w:szCs w:val="24"/>
        </w:rPr>
        <w:t>(1</w:t>
      </w:r>
      <w:r w:rsidR="00035D34" w:rsidRPr="009159AB">
        <w:rPr>
          <w:rFonts w:ascii="Times New Roman" w:hAnsi="Times New Roman" w:cs="Times New Roman"/>
          <w:sz w:val="24"/>
          <w:szCs w:val="24"/>
        </w:rPr>
        <w:t>1</w:t>
      </w:r>
      <w:r w:rsidR="00DB08CE" w:rsidRPr="009159AB">
        <w:rPr>
          <w:rFonts w:ascii="Times New Roman" w:hAnsi="Times New Roman" w:cs="Times New Roman"/>
          <w:sz w:val="24"/>
          <w:szCs w:val="24"/>
        </w:rPr>
        <w:t>) = 6.</w:t>
      </w:r>
      <w:r w:rsidR="00035D34" w:rsidRPr="009159AB">
        <w:rPr>
          <w:rFonts w:ascii="Times New Roman" w:hAnsi="Times New Roman" w:cs="Times New Roman"/>
          <w:sz w:val="24"/>
          <w:szCs w:val="24"/>
        </w:rPr>
        <w:t>00</w:t>
      </w:r>
      <w:r w:rsidR="00DB08CE" w:rsidRPr="009159AB">
        <w:rPr>
          <w:rFonts w:ascii="Times New Roman" w:hAnsi="Times New Roman" w:cs="Times New Roman"/>
          <w:sz w:val="24"/>
          <w:szCs w:val="24"/>
        </w:rPr>
        <w:t xml:space="preserve">, </w:t>
      </w:r>
      <w:r w:rsidR="00DB08CE" w:rsidRPr="009159AB">
        <w:rPr>
          <w:rFonts w:ascii="Times New Roman" w:hAnsi="Times New Roman" w:cs="Times New Roman"/>
          <w:i/>
          <w:sz w:val="24"/>
          <w:szCs w:val="24"/>
        </w:rPr>
        <w:t>p</w:t>
      </w:r>
      <w:r w:rsidR="00DB08CE" w:rsidRPr="009159AB">
        <w:rPr>
          <w:rFonts w:ascii="Times New Roman" w:hAnsi="Times New Roman" w:cs="Times New Roman"/>
          <w:sz w:val="24"/>
          <w:szCs w:val="24"/>
        </w:rPr>
        <w:t xml:space="preserve"> = .</w:t>
      </w:r>
      <w:r w:rsidR="00035D34" w:rsidRPr="009159AB">
        <w:rPr>
          <w:rFonts w:ascii="Times New Roman" w:hAnsi="Times New Roman" w:cs="Times New Roman"/>
          <w:sz w:val="24"/>
          <w:szCs w:val="24"/>
        </w:rPr>
        <w:t>873</w:t>
      </w:r>
      <w:r w:rsidR="00DB08CE" w:rsidRPr="009159AB">
        <w:rPr>
          <w:rFonts w:ascii="Times New Roman" w:hAnsi="Times New Roman" w:cs="Times New Roman"/>
          <w:sz w:val="24"/>
          <w:szCs w:val="24"/>
        </w:rPr>
        <w:t>, bu</w:t>
      </w:r>
      <w:r w:rsidR="00085E6C" w:rsidRPr="009159AB">
        <w:rPr>
          <w:rFonts w:ascii="Times New Roman" w:hAnsi="Times New Roman" w:cs="Times New Roman"/>
          <w:sz w:val="24"/>
          <w:szCs w:val="24"/>
        </w:rPr>
        <w:t xml:space="preserve">t the number of </w:t>
      </w:r>
      <w:r w:rsidR="00DB08CE" w:rsidRPr="009159AB">
        <w:rPr>
          <w:rFonts w:ascii="Times New Roman" w:hAnsi="Times New Roman" w:cs="Times New Roman"/>
          <w:sz w:val="24"/>
          <w:szCs w:val="24"/>
        </w:rPr>
        <w:t>players in the game did significant</w:t>
      </w:r>
      <w:r w:rsidR="0054575F" w:rsidRPr="009159AB">
        <w:rPr>
          <w:rFonts w:ascii="Times New Roman" w:hAnsi="Times New Roman" w:cs="Times New Roman"/>
          <w:sz w:val="24"/>
          <w:szCs w:val="24"/>
        </w:rPr>
        <w:t>ly predict</w:t>
      </w:r>
      <w:r w:rsidR="00DB08CE" w:rsidRPr="009159AB">
        <w:rPr>
          <w:rFonts w:ascii="Times New Roman" w:hAnsi="Times New Roman" w:cs="Times New Roman"/>
          <w:sz w:val="24"/>
          <w:szCs w:val="24"/>
        </w:rPr>
        <w:t xml:space="preserve"> </w:t>
      </w:r>
      <w:r w:rsidR="0054575F" w:rsidRPr="009159AB">
        <w:rPr>
          <w:rFonts w:ascii="Times New Roman" w:hAnsi="Times New Roman" w:cs="Times New Roman"/>
          <w:sz w:val="24"/>
          <w:szCs w:val="24"/>
        </w:rPr>
        <w:t xml:space="preserve">the </w:t>
      </w:r>
      <w:r w:rsidR="00DB08CE" w:rsidRPr="009159AB">
        <w:rPr>
          <w:rFonts w:ascii="Times New Roman" w:hAnsi="Times New Roman" w:cs="Times New Roman"/>
          <w:sz w:val="24"/>
          <w:szCs w:val="24"/>
        </w:rPr>
        <w:t>effect</w:t>
      </w:r>
      <w:r w:rsidR="0054575F" w:rsidRPr="009159AB">
        <w:rPr>
          <w:rFonts w:ascii="Times New Roman" w:hAnsi="Times New Roman" w:cs="Times New Roman"/>
          <w:sz w:val="24"/>
          <w:szCs w:val="24"/>
        </w:rPr>
        <w:t>s</w:t>
      </w:r>
      <w:r w:rsidR="00DB08CE" w:rsidRPr="009159AB">
        <w:rPr>
          <w:rFonts w:ascii="Times New Roman" w:hAnsi="Times New Roman" w:cs="Times New Roman"/>
          <w:sz w:val="24"/>
          <w:szCs w:val="24"/>
        </w:rPr>
        <w:t xml:space="preserve">, </w:t>
      </w:r>
      <w:r w:rsidR="00DB08CE" w:rsidRPr="009159AB">
        <w:rPr>
          <w:rFonts w:ascii="Times New Roman" w:hAnsi="Times New Roman" w:cs="Times New Roman"/>
          <w:i/>
          <w:sz w:val="24"/>
          <w:szCs w:val="24"/>
        </w:rPr>
        <w:t>b</w:t>
      </w:r>
      <w:r w:rsidR="00DB08CE" w:rsidRPr="009159AB">
        <w:rPr>
          <w:rFonts w:ascii="Times New Roman" w:hAnsi="Times New Roman" w:cs="Times New Roman"/>
          <w:sz w:val="24"/>
          <w:szCs w:val="24"/>
        </w:rPr>
        <w:t xml:space="preserve"> = 1.</w:t>
      </w:r>
      <w:r w:rsidR="00035D34" w:rsidRPr="009159AB">
        <w:rPr>
          <w:rFonts w:ascii="Times New Roman" w:hAnsi="Times New Roman" w:cs="Times New Roman"/>
          <w:sz w:val="24"/>
          <w:szCs w:val="24"/>
        </w:rPr>
        <w:t>55</w:t>
      </w:r>
      <w:r w:rsidR="00DB08CE" w:rsidRPr="009159AB">
        <w:rPr>
          <w:rFonts w:ascii="Times New Roman" w:hAnsi="Times New Roman" w:cs="Times New Roman"/>
          <w:sz w:val="24"/>
          <w:szCs w:val="24"/>
        </w:rPr>
        <w:t xml:space="preserve">, </w:t>
      </w:r>
      <w:r w:rsidR="00DB08CE" w:rsidRPr="009159AB">
        <w:rPr>
          <w:rFonts w:ascii="Times New Roman" w:hAnsi="Times New Roman" w:cs="Times New Roman"/>
          <w:i/>
          <w:sz w:val="24"/>
          <w:szCs w:val="24"/>
        </w:rPr>
        <w:t>p</w:t>
      </w:r>
      <w:r w:rsidR="00DB08CE" w:rsidRPr="009159AB">
        <w:rPr>
          <w:rFonts w:ascii="Times New Roman" w:hAnsi="Times New Roman" w:cs="Times New Roman"/>
          <w:sz w:val="24"/>
          <w:szCs w:val="24"/>
        </w:rPr>
        <w:t xml:space="preserve"> = .047, 95% CI [0.02; </w:t>
      </w:r>
      <w:r w:rsidR="00035D34" w:rsidRPr="009159AB">
        <w:rPr>
          <w:rFonts w:ascii="Times New Roman" w:hAnsi="Times New Roman" w:cs="Times New Roman"/>
          <w:sz w:val="24"/>
          <w:szCs w:val="24"/>
        </w:rPr>
        <w:t>3.07</w:t>
      </w:r>
      <w:r w:rsidR="00DB08CE" w:rsidRPr="009159AB">
        <w:rPr>
          <w:rFonts w:ascii="Times New Roman" w:hAnsi="Times New Roman" w:cs="Times New Roman"/>
          <w:sz w:val="24"/>
          <w:szCs w:val="24"/>
        </w:rPr>
        <w:t xml:space="preserve">]. </w:t>
      </w:r>
      <w:r w:rsidR="006F3F08" w:rsidRPr="009159AB">
        <w:rPr>
          <w:rFonts w:ascii="Times New Roman" w:hAnsi="Times New Roman" w:cs="Times New Roman"/>
          <w:sz w:val="24"/>
          <w:szCs w:val="24"/>
        </w:rPr>
        <w:t>T</w:t>
      </w:r>
      <w:r w:rsidR="00DB08CE" w:rsidRPr="009159AB">
        <w:rPr>
          <w:rFonts w:ascii="Times New Roman" w:hAnsi="Times New Roman" w:cs="Times New Roman"/>
          <w:sz w:val="24"/>
          <w:szCs w:val="24"/>
        </w:rPr>
        <w:t xml:space="preserve">he significance of </w:t>
      </w:r>
      <w:r w:rsidR="00DB08CE" w:rsidRPr="009159AB">
        <w:rPr>
          <w:rFonts w:ascii="Times New Roman" w:hAnsi="Times New Roman" w:cs="Times New Roman"/>
          <w:sz w:val="24"/>
          <w:szCs w:val="24"/>
        </w:rPr>
        <w:lastRenderedPageBreak/>
        <w:t xml:space="preserve">this individual predictor </w:t>
      </w:r>
      <w:r w:rsidR="006F3F08" w:rsidRPr="009159AB">
        <w:rPr>
          <w:rFonts w:ascii="Times New Roman" w:hAnsi="Times New Roman" w:cs="Times New Roman"/>
          <w:sz w:val="24"/>
          <w:szCs w:val="24"/>
        </w:rPr>
        <w:t>should be interpreted carefully</w:t>
      </w:r>
      <w:r w:rsidR="00DB08CE" w:rsidRPr="009159AB">
        <w:rPr>
          <w:rFonts w:ascii="Times New Roman" w:hAnsi="Times New Roman" w:cs="Times New Roman"/>
          <w:sz w:val="24"/>
          <w:szCs w:val="24"/>
        </w:rPr>
        <w:t xml:space="preserve">, as the </w:t>
      </w:r>
      <w:r w:rsidR="0054575F" w:rsidRPr="009159AB">
        <w:rPr>
          <w:rFonts w:ascii="Times New Roman" w:hAnsi="Times New Roman" w:cs="Times New Roman"/>
          <w:sz w:val="24"/>
          <w:szCs w:val="24"/>
        </w:rPr>
        <w:t>omnibus</w:t>
      </w:r>
      <w:r w:rsidR="00DB08CE" w:rsidRPr="009159AB">
        <w:rPr>
          <w:rFonts w:ascii="Times New Roman" w:hAnsi="Times New Roman" w:cs="Times New Roman"/>
          <w:sz w:val="24"/>
          <w:szCs w:val="24"/>
        </w:rPr>
        <w:t xml:space="preserve"> moderation test </w:t>
      </w:r>
      <w:r w:rsidR="006F3F08" w:rsidRPr="009159AB">
        <w:rPr>
          <w:rFonts w:ascii="Times New Roman" w:hAnsi="Times New Roman" w:cs="Times New Roman"/>
          <w:sz w:val="24"/>
          <w:szCs w:val="24"/>
        </w:rPr>
        <w:t xml:space="preserve">showed </w:t>
      </w:r>
      <w:r w:rsidR="00DB08CE" w:rsidRPr="009159AB">
        <w:rPr>
          <w:rFonts w:ascii="Times New Roman" w:hAnsi="Times New Roman" w:cs="Times New Roman"/>
          <w:sz w:val="24"/>
          <w:szCs w:val="24"/>
        </w:rPr>
        <w:t xml:space="preserve">no systematic decrease in heterogeneity. </w:t>
      </w:r>
      <w:r w:rsidR="0064326E" w:rsidRPr="009159AB">
        <w:rPr>
          <w:rFonts w:ascii="Times New Roman" w:hAnsi="Times New Roman" w:cs="Times New Roman"/>
          <w:sz w:val="24"/>
          <w:szCs w:val="24"/>
        </w:rPr>
        <w:t>We found no indication for such moderation due to study composition.</w:t>
      </w:r>
    </w:p>
    <w:p w14:paraId="3A16ADC5" w14:textId="100E4FAC" w:rsidR="00E76D2C" w:rsidRPr="009159AB" w:rsidRDefault="00C16279"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Homogeneity? </w:t>
      </w:r>
      <w:r w:rsidR="00A57D26" w:rsidRPr="009159AB">
        <w:rPr>
          <w:rFonts w:ascii="Times New Roman" w:hAnsi="Times New Roman" w:cs="Times New Roman"/>
          <w:sz w:val="24"/>
          <w:szCs w:val="24"/>
        </w:rPr>
        <w:t xml:space="preserve">The analysis of the simple ostracism effect on the first measure showed that differences of underlying effects made up 93% of the variability in study outcomes. </w:t>
      </w:r>
      <w:r w:rsidR="00731737" w:rsidRPr="009159AB">
        <w:rPr>
          <w:rFonts w:ascii="Times New Roman" w:hAnsi="Times New Roman" w:cs="Times New Roman"/>
          <w:sz w:val="24"/>
          <w:szCs w:val="24"/>
        </w:rPr>
        <w:t xml:space="preserve">We performed an additional exploratory analysis </w:t>
      </w:r>
      <w:r w:rsidR="00A57D26" w:rsidRPr="009159AB">
        <w:rPr>
          <w:rFonts w:ascii="Times New Roman" w:hAnsi="Times New Roman" w:cs="Times New Roman"/>
          <w:sz w:val="24"/>
          <w:szCs w:val="24"/>
        </w:rPr>
        <w:t>in a more</w:t>
      </w:r>
      <w:r w:rsidR="00731737" w:rsidRPr="009159AB">
        <w:rPr>
          <w:rFonts w:ascii="Times New Roman" w:hAnsi="Times New Roman" w:cs="Times New Roman"/>
          <w:sz w:val="24"/>
          <w:szCs w:val="24"/>
        </w:rPr>
        <w:t xml:space="preserve"> homogenous subset of studies</w:t>
      </w:r>
      <w:r w:rsidR="0020685C" w:rsidRPr="009159AB">
        <w:rPr>
          <w:rFonts w:ascii="Times New Roman" w:hAnsi="Times New Roman" w:cs="Times New Roman"/>
          <w:sz w:val="24"/>
          <w:szCs w:val="24"/>
        </w:rPr>
        <w:t xml:space="preserve"> to better understand this heterogeneity</w:t>
      </w:r>
      <w:r w:rsidR="00731737" w:rsidRPr="009159AB">
        <w:rPr>
          <w:rFonts w:ascii="Times New Roman" w:hAnsi="Times New Roman" w:cs="Times New Roman"/>
          <w:sz w:val="24"/>
          <w:szCs w:val="24"/>
        </w:rPr>
        <w:t xml:space="preserve">. </w:t>
      </w:r>
      <w:r w:rsidR="00A57D26" w:rsidRPr="009159AB">
        <w:rPr>
          <w:rFonts w:ascii="Times New Roman" w:hAnsi="Times New Roman" w:cs="Times New Roman"/>
          <w:sz w:val="24"/>
          <w:szCs w:val="24"/>
        </w:rPr>
        <w:t>Th</w:t>
      </w:r>
      <w:r w:rsidR="0083188D" w:rsidRPr="009159AB">
        <w:rPr>
          <w:rFonts w:ascii="Times New Roman" w:hAnsi="Times New Roman" w:cs="Times New Roman"/>
          <w:sz w:val="24"/>
          <w:szCs w:val="24"/>
        </w:rPr>
        <w:t xml:space="preserve">is subset only included </w:t>
      </w:r>
      <w:r w:rsidR="00731737" w:rsidRPr="009159AB">
        <w:rPr>
          <w:rFonts w:ascii="Times New Roman" w:hAnsi="Times New Roman" w:cs="Times New Roman"/>
          <w:sz w:val="24"/>
          <w:szCs w:val="24"/>
        </w:rPr>
        <w:t>typical Cyberball</w:t>
      </w:r>
      <w:r w:rsidR="00A57D26" w:rsidRPr="009159AB">
        <w:rPr>
          <w:rFonts w:ascii="Times New Roman" w:hAnsi="Times New Roman" w:cs="Times New Roman"/>
          <w:sz w:val="24"/>
          <w:szCs w:val="24"/>
        </w:rPr>
        <w:t xml:space="preserve"> studies</w:t>
      </w:r>
      <w:r w:rsidR="00731737" w:rsidRPr="009159AB">
        <w:rPr>
          <w:rFonts w:ascii="Times New Roman" w:hAnsi="Times New Roman" w:cs="Times New Roman"/>
          <w:sz w:val="24"/>
          <w:szCs w:val="24"/>
        </w:rPr>
        <w:t xml:space="preserve"> </w:t>
      </w:r>
      <w:r w:rsidR="00A57D26" w:rsidRPr="009159AB">
        <w:rPr>
          <w:rFonts w:ascii="Times New Roman" w:hAnsi="Times New Roman" w:cs="Times New Roman"/>
          <w:sz w:val="24"/>
          <w:szCs w:val="24"/>
        </w:rPr>
        <w:t>that</w:t>
      </w:r>
      <w:r w:rsidR="00731737" w:rsidRPr="009159AB">
        <w:rPr>
          <w:rFonts w:ascii="Times New Roman" w:hAnsi="Times New Roman" w:cs="Times New Roman"/>
          <w:sz w:val="24"/>
          <w:szCs w:val="24"/>
        </w:rPr>
        <w:t xml:space="preserve"> </w:t>
      </w:r>
      <w:r w:rsidR="00A57D26" w:rsidRPr="009159AB">
        <w:rPr>
          <w:rFonts w:ascii="Times New Roman" w:hAnsi="Times New Roman" w:cs="Times New Roman"/>
          <w:sz w:val="24"/>
          <w:szCs w:val="24"/>
        </w:rPr>
        <w:t xml:space="preserve">involved </w:t>
      </w:r>
      <w:r w:rsidR="00AE1195" w:rsidRPr="009159AB">
        <w:rPr>
          <w:rFonts w:ascii="Times New Roman" w:hAnsi="Times New Roman" w:cs="Times New Roman"/>
          <w:sz w:val="24"/>
          <w:szCs w:val="24"/>
        </w:rPr>
        <w:t xml:space="preserve">three </w:t>
      </w:r>
      <w:r w:rsidR="00731737" w:rsidRPr="009159AB">
        <w:rPr>
          <w:rFonts w:ascii="Times New Roman" w:hAnsi="Times New Roman" w:cs="Times New Roman"/>
          <w:sz w:val="24"/>
          <w:szCs w:val="24"/>
        </w:rPr>
        <w:t>players in the game, 30 throws,</w:t>
      </w:r>
      <w:r w:rsidR="00A57D26" w:rsidRPr="009159AB">
        <w:rPr>
          <w:rFonts w:ascii="Times New Roman" w:hAnsi="Times New Roman" w:cs="Times New Roman"/>
          <w:sz w:val="24"/>
          <w:szCs w:val="24"/>
        </w:rPr>
        <w:t xml:space="preserve"> and</w:t>
      </w:r>
      <w:r w:rsidR="00731737" w:rsidRPr="009159AB">
        <w:rPr>
          <w:rFonts w:ascii="Times New Roman" w:hAnsi="Times New Roman" w:cs="Times New Roman"/>
          <w:sz w:val="24"/>
          <w:szCs w:val="24"/>
        </w:rPr>
        <w:t xml:space="preserve"> last</w:t>
      </w:r>
      <w:r w:rsidR="00A57D26" w:rsidRPr="009159AB">
        <w:rPr>
          <w:rFonts w:ascii="Times New Roman" w:hAnsi="Times New Roman" w:cs="Times New Roman"/>
          <w:sz w:val="24"/>
          <w:szCs w:val="24"/>
        </w:rPr>
        <w:t>ed</w:t>
      </w:r>
      <w:r w:rsidR="00731737" w:rsidRPr="009159AB">
        <w:rPr>
          <w:rFonts w:ascii="Times New Roman" w:hAnsi="Times New Roman" w:cs="Times New Roman"/>
          <w:sz w:val="24"/>
          <w:szCs w:val="24"/>
        </w:rPr>
        <w:t xml:space="preserve"> less than five minutes</w:t>
      </w:r>
      <w:r w:rsidR="00A57D26" w:rsidRPr="009159AB">
        <w:rPr>
          <w:rFonts w:ascii="Times New Roman" w:hAnsi="Times New Roman" w:cs="Times New Roman"/>
          <w:sz w:val="24"/>
          <w:szCs w:val="24"/>
        </w:rPr>
        <w:t xml:space="preserve">. In addition, the homogeneous subset of typical Cyberball studies only involved measures of </w:t>
      </w:r>
      <w:r w:rsidR="00D42F1B" w:rsidRPr="009159AB">
        <w:rPr>
          <w:rFonts w:ascii="Times New Roman" w:hAnsi="Times New Roman" w:cs="Times New Roman"/>
          <w:sz w:val="24"/>
          <w:szCs w:val="24"/>
        </w:rPr>
        <w:t xml:space="preserve">immediate </w:t>
      </w:r>
      <w:r w:rsidR="00731737" w:rsidRPr="009159AB">
        <w:rPr>
          <w:rFonts w:ascii="Times New Roman" w:hAnsi="Times New Roman" w:cs="Times New Roman"/>
          <w:sz w:val="24"/>
          <w:szCs w:val="24"/>
        </w:rPr>
        <w:t>fundamental needs (single or composite). Performing a meta-analysis on th</w:t>
      </w:r>
      <w:r w:rsidR="00A57D26" w:rsidRPr="009159AB">
        <w:rPr>
          <w:rFonts w:ascii="Times New Roman" w:hAnsi="Times New Roman" w:cs="Times New Roman"/>
          <w:sz w:val="24"/>
          <w:szCs w:val="24"/>
        </w:rPr>
        <w:t xml:space="preserve">is homogeneous subset of </w:t>
      </w:r>
      <w:r w:rsidR="00085E6C" w:rsidRPr="009159AB">
        <w:rPr>
          <w:rFonts w:ascii="Times New Roman" w:hAnsi="Times New Roman" w:cs="Times New Roman"/>
          <w:sz w:val="24"/>
          <w:szCs w:val="24"/>
        </w:rPr>
        <w:t xml:space="preserve">19 </w:t>
      </w:r>
      <w:r w:rsidR="00A57D26" w:rsidRPr="009159AB">
        <w:rPr>
          <w:rFonts w:ascii="Times New Roman" w:hAnsi="Times New Roman" w:cs="Times New Roman"/>
          <w:sz w:val="24"/>
          <w:szCs w:val="24"/>
        </w:rPr>
        <w:t>studies</w:t>
      </w:r>
      <w:r w:rsidR="00731737" w:rsidRPr="009159AB">
        <w:rPr>
          <w:rFonts w:ascii="Times New Roman" w:hAnsi="Times New Roman" w:cs="Times New Roman"/>
          <w:sz w:val="24"/>
          <w:szCs w:val="24"/>
        </w:rPr>
        <w:t xml:space="preserve"> showed an</w:t>
      </w:r>
      <w:r w:rsidR="00731737" w:rsidRPr="009159AB">
        <w:rPr>
          <w:rFonts w:ascii="Times New Roman" w:hAnsi="Times New Roman" w:cs="Times New Roman"/>
          <w:i/>
          <w:sz w:val="24"/>
          <w:szCs w:val="24"/>
        </w:rPr>
        <w:t xml:space="preserve"> I</w:t>
      </w:r>
      <w:r w:rsidR="00731737" w:rsidRPr="009159AB">
        <w:rPr>
          <w:rFonts w:ascii="Times New Roman" w:hAnsi="Times New Roman" w:cs="Times New Roman"/>
          <w:i/>
          <w:sz w:val="24"/>
          <w:szCs w:val="24"/>
          <w:vertAlign w:val="superscript"/>
        </w:rPr>
        <w:t>2</w:t>
      </w:r>
      <w:r w:rsidR="00731737" w:rsidRPr="009159AB">
        <w:rPr>
          <w:rFonts w:ascii="Times New Roman" w:hAnsi="Times New Roman" w:cs="Times New Roman"/>
          <w:sz w:val="24"/>
          <w:szCs w:val="24"/>
        </w:rPr>
        <w:t xml:space="preserve"> value of </w:t>
      </w:r>
      <w:r w:rsidR="00D42F1B" w:rsidRPr="009159AB">
        <w:rPr>
          <w:rFonts w:ascii="Times New Roman" w:hAnsi="Times New Roman" w:cs="Times New Roman"/>
          <w:sz w:val="24"/>
          <w:szCs w:val="24"/>
        </w:rPr>
        <w:t>83</w:t>
      </w:r>
      <w:r w:rsidR="00731737" w:rsidRPr="009159AB">
        <w:rPr>
          <w:rFonts w:ascii="Times New Roman" w:hAnsi="Times New Roman" w:cs="Times New Roman"/>
          <w:sz w:val="24"/>
          <w:szCs w:val="24"/>
        </w:rPr>
        <w:t xml:space="preserve">%, indicating </w:t>
      </w:r>
      <w:r w:rsidR="00536231" w:rsidRPr="009159AB">
        <w:rPr>
          <w:rFonts w:ascii="Times New Roman" w:hAnsi="Times New Roman" w:cs="Times New Roman"/>
          <w:sz w:val="24"/>
          <w:szCs w:val="24"/>
        </w:rPr>
        <w:t xml:space="preserve">that </w:t>
      </w:r>
      <w:r w:rsidR="00D42F1B" w:rsidRPr="009159AB">
        <w:rPr>
          <w:rFonts w:ascii="Times New Roman" w:hAnsi="Times New Roman" w:cs="Times New Roman"/>
          <w:sz w:val="24"/>
          <w:szCs w:val="24"/>
        </w:rPr>
        <w:t>83</w:t>
      </w:r>
      <w:r w:rsidR="00536231" w:rsidRPr="009159AB">
        <w:rPr>
          <w:rFonts w:ascii="Times New Roman" w:hAnsi="Times New Roman" w:cs="Times New Roman"/>
          <w:sz w:val="24"/>
          <w:szCs w:val="24"/>
        </w:rPr>
        <w:t>% of the total variability is ascribable to heterogeneity in the effect sizes</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We noted that the </w:t>
      </w:r>
      <w:r w:rsidR="00A57D26" w:rsidRPr="009159AB">
        <w:rPr>
          <w:rFonts w:ascii="Times New Roman" w:hAnsi="Times New Roman" w:cs="Times New Roman"/>
          <w:sz w:val="24"/>
          <w:szCs w:val="24"/>
        </w:rPr>
        <w:t xml:space="preserve">mean </w:t>
      </w:r>
      <w:r w:rsidRPr="009159AB">
        <w:rPr>
          <w:rFonts w:ascii="Times New Roman" w:hAnsi="Times New Roman" w:cs="Times New Roman"/>
          <w:sz w:val="24"/>
          <w:szCs w:val="24"/>
        </w:rPr>
        <w:t xml:space="preserve">simple ostracism effect in these </w:t>
      </w:r>
      <w:r w:rsidR="00D42F1B" w:rsidRPr="009159AB">
        <w:rPr>
          <w:rFonts w:ascii="Times New Roman" w:hAnsi="Times New Roman" w:cs="Times New Roman"/>
          <w:sz w:val="24"/>
          <w:szCs w:val="24"/>
        </w:rPr>
        <w:t xml:space="preserve">19 </w:t>
      </w:r>
      <w:r w:rsidRPr="009159AB">
        <w:rPr>
          <w:rFonts w:ascii="Times New Roman" w:hAnsi="Times New Roman" w:cs="Times New Roman"/>
          <w:sz w:val="24"/>
          <w:szCs w:val="24"/>
        </w:rPr>
        <w:t xml:space="preserve">studies was </w:t>
      </w:r>
      <w:r w:rsidR="00A57D26" w:rsidRPr="009159AB">
        <w:rPr>
          <w:rFonts w:ascii="Times New Roman" w:hAnsi="Times New Roman" w:cs="Times New Roman"/>
          <w:sz w:val="24"/>
          <w:szCs w:val="24"/>
        </w:rPr>
        <w:t xml:space="preserve">relatively </w:t>
      </w:r>
      <w:r w:rsidRPr="009159AB">
        <w:rPr>
          <w:rFonts w:ascii="Times New Roman" w:hAnsi="Times New Roman" w:cs="Times New Roman"/>
          <w:sz w:val="24"/>
          <w:szCs w:val="24"/>
        </w:rPr>
        <w:t>strong</w:t>
      </w:r>
      <w:r w:rsidR="00A57D26" w:rsidRPr="009159AB">
        <w:rPr>
          <w:rFonts w:ascii="Times New Roman" w:hAnsi="Times New Roman" w:cs="Times New Roman"/>
          <w:sz w:val="24"/>
          <w:szCs w:val="24"/>
        </w:rPr>
        <w:t xml:space="preserve"> and</w:t>
      </w:r>
      <w:r w:rsidRPr="009159AB">
        <w:rPr>
          <w:rFonts w:ascii="Times New Roman" w:hAnsi="Times New Roman" w:cs="Times New Roman"/>
          <w:sz w:val="24"/>
          <w:szCs w:val="24"/>
        </w:rPr>
        <w:t xml:space="preserve"> estimated at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 -2.</w:t>
      </w:r>
      <w:r w:rsidR="00D42F1B" w:rsidRPr="009159AB">
        <w:rPr>
          <w:rFonts w:ascii="Times New Roman" w:hAnsi="Times New Roman" w:cs="Times New Roman"/>
          <w:sz w:val="24"/>
          <w:szCs w:val="24"/>
        </w:rPr>
        <w:t>05</w:t>
      </w:r>
      <w:r w:rsidRPr="009159AB">
        <w:rPr>
          <w:rFonts w:ascii="Times New Roman" w:hAnsi="Times New Roman" w:cs="Times New Roman"/>
          <w:sz w:val="24"/>
          <w:szCs w:val="24"/>
        </w:rPr>
        <w:t>, 95% CI [-2.</w:t>
      </w:r>
      <w:r w:rsidR="0080312C" w:rsidRPr="009159AB">
        <w:rPr>
          <w:rFonts w:ascii="Times New Roman" w:hAnsi="Times New Roman" w:cs="Times New Roman"/>
          <w:sz w:val="24"/>
          <w:szCs w:val="24"/>
        </w:rPr>
        <w:t>44</w:t>
      </w:r>
      <w:r w:rsidRPr="009159AB">
        <w:rPr>
          <w:rFonts w:ascii="Times New Roman" w:hAnsi="Times New Roman" w:cs="Times New Roman"/>
          <w:sz w:val="24"/>
          <w:szCs w:val="24"/>
        </w:rPr>
        <w:t>, -1.</w:t>
      </w:r>
      <w:r w:rsidR="00D42F1B" w:rsidRPr="009159AB">
        <w:rPr>
          <w:rFonts w:ascii="Times New Roman" w:hAnsi="Times New Roman" w:cs="Times New Roman"/>
          <w:sz w:val="24"/>
          <w:szCs w:val="24"/>
        </w:rPr>
        <w:t>65</w:t>
      </w:r>
      <w:r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In other words, the heterogeneity found in the overall analyses does not appear to </w:t>
      </w:r>
      <w:r w:rsidR="00511854" w:rsidRPr="009159AB">
        <w:rPr>
          <w:rFonts w:ascii="Times New Roman" w:hAnsi="Times New Roman" w:cs="Times New Roman"/>
          <w:sz w:val="24"/>
          <w:szCs w:val="24"/>
        </w:rPr>
        <w:t xml:space="preserve">be an </w:t>
      </w:r>
      <w:r w:rsidR="0020685C" w:rsidRPr="009159AB">
        <w:rPr>
          <w:rFonts w:ascii="Times New Roman" w:hAnsi="Times New Roman" w:cs="Times New Roman"/>
          <w:sz w:val="24"/>
          <w:szCs w:val="24"/>
        </w:rPr>
        <w:t xml:space="preserve">artifact </w:t>
      </w:r>
      <w:r w:rsidR="00731737" w:rsidRPr="009159AB">
        <w:rPr>
          <w:rFonts w:ascii="Times New Roman" w:hAnsi="Times New Roman" w:cs="Times New Roman"/>
          <w:sz w:val="24"/>
          <w:szCs w:val="24"/>
        </w:rPr>
        <w:t xml:space="preserve">from the inclusion of different measures and the use of alternative Cyberball setups. </w:t>
      </w:r>
    </w:p>
    <w:p w14:paraId="131520F5" w14:textId="551433AC"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In sum, the </w:t>
      </w:r>
      <w:r w:rsidR="001F4BDB">
        <w:rPr>
          <w:rFonts w:ascii="Times New Roman" w:hAnsi="Times New Roman" w:cs="Times New Roman"/>
          <w:sz w:val="24"/>
          <w:szCs w:val="24"/>
        </w:rPr>
        <w:t>exploratory</w:t>
      </w:r>
      <w:r w:rsidR="001F4BDB" w:rsidRPr="009159AB">
        <w:rPr>
          <w:rFonts w:ascii="Times New Roman" w:hAnsi="Times New Roman" w:cs="Times New Roman"/>
          <w:sz w:val="24"/>
          <w:szCs w:val="24"/>
        </w:rPr>
        <w:t xml:space="preserve"> </w:t>
      </w:r>
      <w:r w:rsidR="00511854" w:rsidRPr="009159AB">
        <w:rPr>
          <w:rFonts w:ascii="Times New Roman" w:hAnsi="Times New Roman" w:cs="Times New Roman"/>
          <w:sz w:val="24"/>
          <w:szCs w:val="24"/>
        </w:rPr>
        <w:t>analyses</w:t>
      </w:r>
      <w:r w:rsidRPr="009159AB">
        <w:rPr>
          <w:rFonts w:ascii="Times New Roman" w:hAnsi="Times New Roman" w:cs="Times New Roman"/>
          <w:sz w:val="24"/>
          <w:szCs w:val="24"/>
        </w:rPr>
        <w:t xml:space="preserve"> indicate several things. First, </w:t>
      </w:r>
      <w:r w:rsidR="00BB049C" w:rsidRPr="009159AB">
        <w:rPr>
          <w:rFonts w:ascii="Times New Roman" w:hAnsi="Times New Roman" w:cs="Times New Roman"/>
          <w:sz w:val="24"/>
          <w:szCs w:val="24"/>
        </w:rPr>
        <w:t xml:space="preserve">the effect of ostracism appears </w:t>
      </w:r>
      <w:r w:rsidR="00A57D26" w:rsidRPr="009159AB">
        <w:rPr>
          <w:rFonts w:ascii="Times New Roman" w:hAnsi="Times New Roman" w:cs="Times New Roman"/>
          <w:sz w:val="24"/>
          <w:szCs w:val="24"/>
        </w:rPr>
        <w:t xml:space="preserve">relatively </w:t>
      </w:r>
      <w:r w:rsidR="00BB049C" w:rsidRPr="009159AB">
        <w:rPr>
          <w:rFonts w:ascii="Times New Roman" w:hAnsi="Times New Roman" w:cs="Times New Roman"/>
          <w:sz w:val="24"/>
          <w:szCs w:val="24"/>
        </w:rPr>
        <w:t xml:space="preserve">large for fundamental needs, and </w:t>
      </w:r>
      <w:r w:rsidR="00A57D26" w:rsidRPr="009159AB">
        <w:rPr>
          <w:rFonts w:ascii="Times New Roman" w:hAnsi="Times New Roman" w:cs="Times New Roman"/>
          <w:sz w:val="24"/>
          <w:szCs w:val="24"/>
        </w:rPr>
        <w:t xml:space="preserve">somewhat </w:t>
      </w:r>
      <w:r w:rsidR="00BB049C" w:rsidRPr="009159AB">
        <w:rPr>
          <w:rFonts w:ascii="Times New Roman" w:hAnsi="Times New Roman" w:cs="Times New Roman"/>
          <w:sz w:val="24"/>
          <w:szCs w:val="24"/>
        </w:rPr>
        <w:t>weaker for the interpersonal measures.</w:t>
      </w:r>
      <w:r w:rsidR="00E039EB" w:rsidRPr="009159AB">
        <w:rPr>
          <w:rFonts w:ascii="Times New Roman" w:hAnsi="Times New Roman" w:cs="Times New Roman"/>
          <w:sz w:val="24"/>
          <w:szCs w:val="24"/>
        </w:rPr>
        <w:t xml:space="preserve"> Second, </w:t>
      </w:r>
      <w:r w:rsidR="00BB049C" w:rsidRPr="009159AB">
        <w:rPr>
          <w:rFonts w:ascii="Times New Roman" w:hAnsi="Times New Roman" w:cs="Times New Roman"/>
          <w:sz w:val="24"/>
          <w:szCs w:val="24"/>
        </w:rPr>
        <w:t>interpersonal measures are also more prone to moderation of the ostracism</w:t>
      </w:r>
      <w:r w:rsidR="00A57D26" w:rsidRPr="009159AB">
        <w:rPr>
          <w:rFonts w:ascii="Times New Roman" w:hAnsi="Times New Roman" w:cs="Times New Roman"/>
          <w:sz w:val="24"/>
          <w:szCs w:val="24"/>
        </w:rPr>
        <w:t xml:space="preserve"> effect</w:t>
      </w:r>
      <w:r w:rsidR="00BB049C" w:rsidRPr="009159AB">
        <w:rPr>
          <w:rFonts w:ascii="Times New Roman" w:hAnsi="Times New Roman" w:cs="Times New Roman"/>
          <w:sz w:val="24"/>
          <w:szCs w:val="24"/>
        </w:rPr>
        <w:t xml:space="preserve">. </w:t>
      </w:r>
      <w:r w:rsidR="00E039EB" w:rsidRPr="009159AB">
        <w:rPr>
          <w:rFonts w:ascii="Times New Roman" w:hAnsi="Times New Roman" w:cs="Times New Roman"/>
          <w:sz w:val="24"/>
          <w:szCs w:val="24"/>
        </w:rPr>
        <w:t xml:space="preserve">Third, </w:t>
      </w:r>
      <w:r w:rsidR="000C056C" w:rsidRPr="009159AB">
        <w:rPr>
          <w:rFonts w:ascii="Times New Roman" w:hAnsi="Times New Roman" w:cs="Times New Roman"/>
          <w:sz w:val="24"/>
          <w:szCs w:val="24"/>
        </w:rPr>
        <w:t xml:space="preserve">the estimated interaction effect </w:t>
      </w:r>
      <w:r w:rsidR="006E656A" w:rsidRPr="009159AB">
        <w:rPr>
          <w:rFonts w:ascii="Times New Roman" w:hAnsi="Times New Roman" w:cs="Times New Roman"/>
          <w:sz w:val="24"/>
          <w:szCs w:val="24"/>
        </w:rPr>
        <w:t>showed more moderation on the first measure, when compared to the second. The subset of fundamental needs showed interaction effects in line with the predictions of the theoretical model. Considering the relatively small size of the interaction effect</w:t>
      </w:r>
      <w:r w:rsidR="00231CF1" w:rsidRPr="009159AB">
        <w:rPr>
          <w:rFonts w:ascii="Times New Roman" w:hAnsi="Times New Roman" w:cs="Times New Roman"/>
          <w:sz w:val="24"/>
          <w:szCs w:val="24"/>
        </w:rPr>
        <w:t>s</w:t>
      </w:r>
      <w:r w:rsidR="006E656A" w:rsidRPr="009159AB">
        <w:rPr>
          <w:rFonts w:ascii="Times New Roman" w:hAnsi="Times New Roman" w:cs="Times New Roman"/>
          <w:sz w:val="24"/>
          <w:szCs w:val="24"/>
        </w:rPr>
        <w:t xml:space="preserve">, </w:t>
      </w:r>
      <w:r w:rsidR="00162B42" w:rsidRPr="009159AB">
        <w:rPr>
          <w:rFonts w:ascii="Times New Roman" w:hAnsi="Times New Roman" w:cs="Times New Roman"/>
          <w:sz w:val="24"/>
          <w:szCs w:val="24"/>
        </w:rPr>
        <w:t xml:space="preserve">more </w:t>
      </w:r>
      <w:r w:rsidR="006E656A" w:rsidRPr="009159AB">
        <w:rPr>
          <w:rFonts w:ascii="Times New Roman" w:hAnsi="Times New Roman" w:cs="Times New Roman"/>
          <w:sz w:val="24"/>
          <w:szCs w:val="24"/>
        </w:rPr>
        <w:t xml:space="preserve">powerful </w:t>
      </w:r>
      <w:r w:rsidR="00162B42" w:rsidRPr="009159AB">
        <w:rPr>
          <w:rFonts w:ascii="Times New Roman" w:hAnsi="Times New Roman" w:cs="Times New Roman"/>
          <w:sz w:val="24"/>
          <w:szCs w:val="24"/>
        </w:rPr>
        <w:t>studies are needed to address this core prediction of the need-threat model (Williams, 2009)</w:t>
      </w:r>
      <w:r w:rsidR="000C056C" w:rsidRPr="009159AB">
        <w:rPr>
          <w:rFonts w:ascii="Times New Roman" w:hAnsi="Times New Roman" w:cs="Times New Roman"/>
          <w:sz w:val="24"/>
          <w:szCs w:val="24"/>
        </w:rPr>
        <w:t>. Fourth</w:t>
      </w:r>
      <w:r w:rsidRPr="009159AB">
        <w:rPr>
          <w:rFonts w:ascii="Times New Roman" w:hAnsi="Times New Roman" w:cs="Times New Roman"/>
          <w:sz w:val="24"/>
          <w:szCs w:val="24"/>
        </w:rPr>
        <w:t>,</w:t>
      </w:r>
      <w:r w:rsidR="00BB049C"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there is </w:t>
      </w:r>
      <w:r w:rsidR="00DF78D0" w:rsidRPr="009159AB">
        <w:rPr>
          <w:rFonts w:ascii="Times New Roman" w:hAnsi="Times New Roman" w:cs="Times New Roman"/>
          <w:sz w:val="24"/>
          <w:szCs w:val="24"/>
        </w:rPr>
        <w:t xml:space="preserve">substantial </w:t>
      </w:r>
      <w:r w:rsidRPr="009159AB">
        <w:rPr>
          <w:rFonts w:ascii="Times New Roman" w:hAnsi="Times New Roman" w:cs="Times New Roman"/>
          <w:sz w:val="24"/>
          <w:szCs w:val="24"/>
        </w:rPr>
        <w:t xml:space="preserve">heterogeneity in the effect </w:t>
      </w:r>
      <w:r w:rsidRPr="009159AB">
        <w:rPr>
          <w:rFonts w:ascii="Times New Roman" w:hAnsi="Times New Roman" w:cs="Times New Roman"/>
          <w:sz w:val="24"/>
          <w:szCs w:val="24"/>
        </w:rPr>
        <w:lastRenderedPageBreak/>
        <w:t xml:space="preserve">sizes, even when </w:t>
      </w:r>
      <w:r w:rsidR="00DF78D0" w:rsidRPr="009159AB">
        <w:rPr>
          <w:rFonts w:ascii="Times New Roman" w:hAnsi="Times New Roman" w:cs="Times New Roman"/>
          <w:sz w:val="24"/>
          <w:szCs w:val="24"/>
        </w:rPr>
        <w:t xml:space="preserve">considering </w:t>
      </w:r>
      <w:r w:rsidRPr="009159AB">
        <w:rPr>
          <w:rFonts w:ascii="Times New Roman" w:hAnsi="Times New Roman" w:cs="Times New Roman"/>
          <w:sz w:val="24"/>
          <w:szCs w:val="24"/>
        </w:rPr>
        <w:t xml:space="preserve">a </w:t>
      </w:r>
      <w:r w:rsidR="00DF78D0" w:rsidRPr="009159AB">
        <w:rPr>
          <w:rFonts w:ascii="Times New Roman" w:hAnsi="Times New Roman" w:cs="Times New Roman"/>
          <w:sz w:val="24"/>
          <w:szCs w:val="24"/>
        </w:rPr>
        <w:t xml:space="preserve">homogeneous subset </w:t>
      </w:r>
      <w:r w:rsidR="00BB049C" w:rsidRPr="009159AB">
        <w:rPr>
          <w:rFonts w:ascii="Times New Roman" w:hAnsi="Times New Roman" w:cs="Times New Roman"/>
          <w:sz w:val="24"/>
          <w:szCs w:val="24"/>
        </w:rPr>
        <w:t>of stud</w:t>
      </w:r>
      <w:r w:rsidR="00DF78D0" w:rsidRPr="009159AB">
        <w:rPr>
          <w:rFonts w:ascii="Times New Roman" w:hAnsi="Times New Roman" w:cs="Times New Roman"/>
          <w:sz w:val="24"/>
          <w:szCs w:val="24"/>
        </w:rPr>
        <w:t>ies.</w:t>
      </w:r>
      <w:r w:rsidR="00BB049C" w:rsidRPr="009159AB">
        <w:rPr>
          <w:rFonts w:ascii="Times New Roman" w:hAnsi="Times New Roman" w:cs="Times New Roman"/>
          <w:sz w:val="24"/>
          <w:szCs w:val="24"/>
        </w:rPr>
        <w:t xml:space="preserve"> </w:t>
      </w:r>
      <w:r w:rsidR="00336B1E" w:rsidRPr="009159AB">
        <w:rPr>
          <w:rFonts w:ascii="Times New Roman" w:hAnsi="Times New Roman" w:cs="Times New Roman"/>
          <w:sz w:val="24"/>
          <w:szCs w:val="24"/>
        </w:rPr>
        <w:t>This</w:t>
      </w:r>
      <w:r w:rsidR="00DF78D0" w:rsidRPr="009159AB">
        <w:rPr>
          <w:rFonts w:ascii="Times New Roman" w:hAnsi="Times New Roman" w:cs="Times New Roman"/>
          <w:sz w:val="24"/>
          <w:szCs w:val="24"/>
        </w:rPr>
        <w:t xml:space="preserve"> </w:t>
      </w:r>
      <w:r w:rsidR="00BB049C" w:rsidRPr="009159AB">
        <w:rPr>
          <w:rFonts w:ascii="Times New Roman" w:hAnsi="Times New Roman" w:cs="Times New Roman"/>
          <w:sz w:val="24"/>
          <w:szCs w:val="24"/>
        </w:rPr>
        <w:t>suggest</w:t>
      </w:r>
      <w:r w:rsidR="00DF78D0" w:rsidRPr="009159AB">
        <w:rPr>
          <w:rFonts w:ascii="Times New Roman" w:hAnsi="Times New Roman" w:cs="Times New Roman"/>
          <w:sz w:val="24"/>
          <w:szCs w:val="24"/>
        </w:rPr>
        <w:t>s t</w:t>
      </w:r>
      <w:r w:rsidR="00BB049C" w:rsidRPr="009159AB">
        <w:rPr>
          <w:rFonts w:ascii="Times New Roman" w:hAnsi="Times New Roman" w:cs="Times New Roman"/>
          <w:sz w:val="24"/>
          <w:szCs w:val="24"/>
        </w:rPr>
        <w:t xml:space="preserve">hat responses to ostracism are more variable than </w:t>
      </w:r>
      <w:r w:rsidR="00CE5252" w:rsidRPr="009159AB">
        <w:rPr>
          <w:rFonts w:ascii="Times New Roman" w:hAnsi="Times New Roman" w:cs="Times New Roman"/>
          <w:sz w:val="24"/>
          <w:szCs w:val="24"/>
        </w:rPr>
        <w:t xml:space="preserve">they have been </w:t>
      </w:r>
      <w:r w:rsidR="00BB049C" w:rsidRPr="009159AB">
        <w:rPr>
          <w:rFonts w:ascii="Times New Roman" w:hAnsi="Times New Roman" w:cs="Times New Roman"/>
          <w:sz w:val="24"/>
          <w:szCs w:val="24"/>
        </w:rPr>
        <w:t>construed until now.</w:t>
      </w:r>
    </w:p>
    <w:p w14:paraId="2C9E07EF" w14:textId="77777777" w:rsidR="00E76D2C" w:rsidRPr="009159AB" w:rsidRDefault="00731737" w:rsidP="00C30555">
      <w:pPr>
        <w:spacing w:after="0" w:line="480" w:lineRule="auto"/>
        <w:jc w:val="center"/>
        <w:rPr>
          <w:rFonts w:ascii="Times New Roman" w:hAnsi="Times New Roman" w:cs="Times New Roman"/>
          <w:b/>
          <w:sz w:val="24"/>
          <w:szCs w:val="24"/>
        </w:rPr>
      </w:pPr>
      <w:r w:rsidRPr="009159AB">
        <w:rPr>
          <w:rFonts w:ascii="Times New Roman" w:hAnsi="Times New Roman" w:cs="Times New Roman"/>
          <w:b/>
          <w:sz w:val="24"/>
          <w:szCs w:val="24"/>
        </w:rPr>
        <w:t>Discussion</w:t>
      </w:r>
    </w:p>
    <w:p w14:paraId="45A326C1" w14:textId="7F66BEB5" w:rsidR="0084114C" w:rsidRPr="009159AB" w:rsidRDefault="006D04E4" w:rsidP="00C54A28">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In this comprehensive meta-analysis of </w:t>
      </w:r>
      <w:r w:rsidR="00D42F1B" w:rsidRPr="009159AB">
        <w:rPr>
          <w:rFonts w:ascii="Times New Roman" w:hAnsi="Times New Roman" w:cs="Times New Roman"/>
          <w:sz w:val="24"/>
          <w:szCs w:val="24"/>
        </w:rPr>
        <w:t xml:space="preserve">experimental </w:t>
      </w:r>
      <w:r w:rsidRPr="009159AB">
        <w:rPr>
          <w:rFonts w:ascii="Times New Roman" w:hAnsi="Times New Roman" w:cs="Times New Roman"/>
          <w:sz w:val="24"/>
          <w:szCs w:val="24"/>
        </w:rPr>
        <w:t xml:space="preserve">ostracism studies with the Cyberball game, we focused on two </w:t>
      </w:r>
      <w:r w:rsidR="00731737" w:rsidRPr="009159AB">
        <w:rPr>
          <w:rFonts w:ascii="Times New Roman" w:hAnsi="Times New Roman" w:cs="Times New Roman"/>
          <w:sz w:val="24"/>
          <w:szCs w:val="24"/>
        </w:rPr>
        <w:t xml:space="preserve">confirmatory hypotheses </w:t>
      </w:r>
      <w:r w:rsidRPr="009159AB">
        <w:rPr>
          <w:rFonts w:ascii="Times New Roman" w:hAnsi="Times New Roman" w:cs="Times New Roman"/>
          <w:sz w:val="24"/>
          <w:szCs w:val="24"/>
        </w:rPr>
        <w:t xml:space="preserve">based </w:t>
      </w:r>
      <w:r w:rsidR="0089224F" w:rsidRPr="009159AB">
        <w:rPr>
          <w:rFonts w:ascii="Times New Roman" w:hAnsi="Times New Roman" w:cs="Times New Roman"/>
          <w:sz w:val="24"/>
          <w:szCs w:val="24"/>
        </w:rPr>
        <w:t xml:space="preserve">on </w:t>
      </w:r>
      <w:r w:rsidR="00731737" w:rsidRPr="009159AB">
        <w:rPr>
          <w:rFonts w:ascii="Times New Roman" w:hAnsi="Times New Roman" w:cs="Times New Roman"/>
          <w:sz w:val="24"/>
          <w:szCs w:val="24"/>
        </w:rPr>
        <w:t xml:space="preserve">theory </w:t>
      </w:r>
      <w:r w:rsidRPr="009159AB">
        <w:rPr>
          <w:rFonts w:ascii="Times New Roman" w:hAnsi="Times New Roman" w:cs="Times New Roman"/>
          <w:sz w:val="24"/>
          <w:szCs w:val="24"/>
        </w:rPr>
        <w:t xml:space="preserve">as </w:t>
      </w:r>
      <w:r w:rsidR="00541A62" w:rsidRPr="009159AB">
        <w:rPr>
          <w:rFonts w:ascii="Times New Roman" w:hAnsi="Times New Roman" w:cs="Times New Roman"/>
          <w:sz w:val="24"/>
          <w:szCs w:val="24"/>
        </w:rPr>
        <w:t xml:space="preserve">well as </w:t>
      </w:r>
      <w:r w:rsidRPr="009159AB">
        <w:rPr>
          <w:rFonts w:ascii="Times New Roman" w:hAnsi="Times New Roman" w:cs="Times New Roman"/>
          <w:sz w:val="24"/>
          <w:szCs w:val="24"/>
        </w:rPr>
        <w:t xml:space="preserve">several </w:t>
      </w:r>
      <w:r w:rsidR="00731737" w:rsidRPr="009159AB">
        <w:rPr>
          <w:rFonts w:ascii="Times New Roman" w:hAnsi="Times New Roman" w:cs="Times New Roman"/>
          <w:sz w:val="24"/>
          <w:szCs w:val="24"/>
        </w:rPr>
        <w:t>exploratory hypotheses</w:t>
      </w:r>
      <w:r w:rsidRPr="009159AB">
        <w:rPr>
          <w:rFonts w:ascii="Times New Roman" w:hAnsi="Times New Roman" w:cs="Times New Roman"/>
          <w:sz w:val="24"/>
          <w:szCs w:val="24"/>
        </w:rPr>
        <w:t>.</w:t>
      </w:r>
      <w:r w:rsidR="00153A5A" w:rsidRPr="009159AB">
        <w:rPr>
          <w:rFonts w:ascii="Times New Roman" w:hAnsi="Times New Roman" w:cs="Times New Roman"/>
          <w:sz w:val="24"/>
          <w:szCs w:val="24"/>
        </w:rPr>
        <w:t xml:space="preserve"> Our results showed that the ostracism effect is quite large on average, but that it varies according to different factors.</w:t>
      </w:r>
      <w:r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For </w:t>
      </w:r>
      <w:r w:rsidR="00641C29" w:rsidRPr="009159AB">
        <w:rPr>
          <w:rFonts w:ascii="Times New Roman" w:hAnsi="Times New Roman" w:cs="Times New Roman"/>
          <w:sz w:val="24"/>
          <w:szCs w:val="24"/>
        </w:rPr>
        <w:t xml:space="preserve">our </w:t>
      </w:r>
      <w:r w:rsidR="00731737" w:rsidRPr="009159AB">
        <w:rPr>
          <w:rFonts w:ascii="Times New Roman" w:hAnsi="Times New Roman" w:cs="Times New Roman"/>
          <w:sz w:val="24"/>
          <w:szCs w:val="24"/>
        </w:rPr>
        <w:t xml:space="preserve">confirmatory hypotheses, two questions were central: </w:t>
      </w:r>
      <w:r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1) </w:t>
      </w:r>
      <w:r w:rsidR="00D97B13" w:rsidRPr="009159AB">
        <w:rPr>
          <w:rFonts w:ascii="Times New Roman" w:hAnsi="Times New Roman" w:cs="Times New Roman"/>
          <w:i/>
          <w:sz w:val="24"/>
          <w:szCs w:val="24"/>
        </w:rPr>
        <w:t>is there an ordinal decrease of the ostracism effect across time points</w:t>
      </w:r>
      <w:r w:rsidR="00731737" w:rsidRPr="009159AB">
        <w:rPr>
          <w:rFonts w:ascii="Times New Roman" w:hAnsi="Times New Roman" w:cs="Times New Roman"/>
          <w:i/>
          <w:sz w:val="24"/>
          <w:szCs w:val="24"/>
        </w:rPr>
        <w:t>?</w:t>
      </w:r>
      <w:r w:rsidR="00731737" w:rsidRPr="009159AB">
        <w:rPr>
          <w:rFonts w:ascii="Times New Roman" w:hAnsi="Times New Roman" w:cs="Times New Roman"/>
          <w:sz w:val="24"/>
          <w:szCs w:val="24"/>
        </w:rPr>
        <w:t xml:space="preserve"> and </w:t>
      </w:r>
      <w:r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2) </w:t>
      </w:r>
      <w:r w:rsidR="00D97B13" w:rsidRPr="009159AB">
        <w:rPr>
          <w:rFonts w:ascii="Times New Roman" w:hAnsi="Times New Roman" w:cs="Times New Roman"/>
          <w:i/>
          <w:sz w:val="24"/>
          <w:szCs w:val="24"/>
        </w:rPr>
        <w:t>is there an ordinal difference in the interaction effect across time points</w:t>
      </w:r>
      <w:r w:rsidR="00731737" w:rsidRPr="009159AB">
        <w:rPr>
          <w:rFonts w:ascii="Times New Roman" w:hAnsi="Times New Roman" w:cs="Times New Roman"/>
          <w:i/>
          <w:sz w:val="24"/>
          <w:szCs w:val="24"/>
        </w:rPr>
        <w:t>?</w:t>
      </w:r>
      <w:r w:rsidR="00731737" w:rsidRPr="009159AB">
        <w:rPr>
          <w:rFonts w:ascii="Times New Roman" w:hAnsi="Times New Roman" w:cs="Times New Roman"/>
          <w:sz w:val="24"/>
          <w:szCs w:val="24"/>
        </w:rPr>
        <w:t xml:space="preserve"> The results </w:t>
      </w:r>
      <w:r w:rsidR="004B1A00" w:rsidRPr="009159AB">
        <w:rPr>
          <w:rFonts w:ascii="Times New Roman" w:hAnsi="Times New Roman" w:cs="Times New Roman"/>
          <w:sz w:val="24"/>
          <w:szCs w:val="24"/>
        </w:rPr>
        <w:t xml:space="preserve">indicated </w:t>
      </w:r>
      <w:r w:rsidR="00731737" w:rsidRPr="009159AB">
        <w:rPr>
          <w:rFonts w:ascii="Times New Roman" w:hAnsi="Times New Roman" w:cs="Times New Roman"/>
          <w:sz w:val="24"/>
          <w:szCs w:val="24"/>
        </w:rPr>
        <w:t>a decrease in the effect from the first to the last measure</w:t>
      </w:r>
      <w:r w:rsidR="00F33022" w:rsidRPr="009159AB">
        <w:rPr>
          <w:rFonts w:ascii="Times New Roman" w:hAnsi="Times New Roman" w:cs="Times New Roman"/>
          <w:sz w:val="24"/>
          <w:szCs w:val="24"/>
        </w:rPr>
        <w:t xml:space="preserve"> (</w:t>
      </w:r>
      <w:r w:rsidR="00F33022" w:rsidRPr="009159AB">
        <w:rPr>
          <w:rFonts w:ascii="Times New Roman" w:hAnsi="Times New Roman" w:cs="Times New Roman"/>
          <w:i/>
          <w:sz w:val="24"/>
          <w:szCs w:val="24"/>
        </w:rPr>
        <w:t xml:space="preserve">d </w:t>
      </w:r>
      <w:r w:rsidR="00F33022" w:rsidRPr="009159AB">
        <w:rPr>
          <w:rFonts w:ascii="Times New Roman" w:hAnsi="Times New Roman" w:cs="Times New Roman"/>
          <w:sz w:val="24"/>
          <w:szCs w:val="24"/>
        </w:rPr>
        <w:t xml:space="preserve">= -1.36 and </w:t>
      </w:r>
      <w:r w:rsidR="00F33022" w:rsidRPr="009159AB">
        <w:rPr>
          <w:rFonts w:ascii="Times New Roman" w:hAnsi="Times New Roman" w:cs="Times New Roman"/>
          <w:i/>
          <w:sz w:val="24"/>
          <w:szCs w:val="24"/>
        </w:rPr>
        <w:t>d =</w:t>
      </w:r>
      <w:r w:rsidR="00F33022" w:rsidRPr="009159AB">
        <w:rPr>
          <w:rFonts w:ascii="Times New Roman" w:hAnsi="Times New Roman" w:cs="Times New Roman"/>
          <w:sz w:val="24"/>
          <w:szCs w:val="24"/>
        </w:rPr>
        <w:t xml:space="preserve"> -.76, respectively)</w:t>
      </w:r>
      <w:r w:rsidR="00731737" w:rsidRPr="009159AB">
        <w:rPr>
          <w:rFonts w:ascii="Times New Roman" w:hAnsi="Times New Roman" w:cs="Times New Roman"/>
          <w:sz w:val="24"/>
          <w:szCs w:val="24"/>
        </w:rPr>
        <w:t>, but that this is not moderated by the estimated time</w:t>
      </w:r>
      <w:r w:rsidR="000E524A" w:rsidRPr="009159AB">
        <w:rPr>
          <w:rFonts w:ascii="Times New Roman" w:hAnsi="Times New Roman" w:cs="Times New Roman"/>
          <w:sz w:val="24"/>
          <w:szCs w:val="24"/>
        </w:rPr>
        <w:t xml:space="preserve"> between first and last measure</w:t>
      </w:r>
      <w:r w:rsidR="00731737" w:rsidRPr="009159AB">
        <w:rPr>
          <w:rFonts w:ascii="Times New Roman" w:hAnsi="Times New Roman" w:cs="Times New Roman"/>
          <w:sz w:val="24"/>
          <w:szCs w:val="24"/>
        </w:rPr>
        <w:t xml:space="preserve">. </w:t>
      </w:r>
      <w:r w:rsidR="00F33022" w:rsidRPr="009159AB">
        <w:rPr>
          <w:rFonts w:ascii="Times New Roman" w:hAnsi="Times New Roman" w:cs="Times New Roman"/>
          <w:sz w:val="24"/>
          <w:szCs w:val="24"/>
        </w:rPr>
        <w:t xml:space="preserve">Additionally, our </w:t>
      </w:r>
      <w:r w:rsidR="0084114C" w:rsidRPr="009159AB">
        <w:rPr>
          <w:rFonts w:ascii="Times New Roman" w:hAnsi="Times New Roman" w:cs="Times New Roman"/>
          <w:sz w:val="24"/>
          <w:szCs w:val="24"/>
        </w:rPr>
        <w:t xml:space="preserve">analyses also showed </w:t>
      </w:r>
      <w:r w:rsidR="00F33022" w:rsidRPr="009159AB">
        <w:rPr>
          <w:rFonts w:ascii="Times New Roman" w:hAnsi="Times New Roman" w:cs="Times New Roman"/>
          <w:sz w:val="24"/>
          <w:szCs w:val="24"/>
        </w:rPr>
        <w:t xml:space="preserve">an ordinal increase in </w:t>
      </w:r>
      <w:r w:rsidR="00162B42" w:rsidRPr="009159AB">
        <w:rPr>
          <w:rFonts w:ascii="Times New Roman" w:hAnsi="Times New Roman" w:cs="Times New Roman"/>
          <w:sz w:val="24"/>
          <w:szCs w:val="24"/>
        </w:rPr>
        <w:t xml:space="preserve">the </w:t>
      </w:r>
      <w:r w:rsidR="0084114C" w:rsidRPr="009159AB">
        <w:rPr>
          <w:rFonts w:ascii="Times New Roman" w:hAnsi="Times New Roman" w:cs="Times New Roman"/>
          <w:sz w:val="24"/>
          <w:szCs w:val="24"/>
        </w:rPr>
        <w:t>variability of the ostracism effect</w:t>
      </w:r>
      <w:r w:rsidR="00F33022" w:rsidRPr="009159AB">
        <w:rPr>
          <w:rFonts w:ascii="Times New Roman" w:hAnsi="Times New Roman" w:cs="Times New Roman"/>
          <w:sz w:val="24"/>
          <w:szCs w:val="24"/>
        </w:rPr>
        <w:t>, where variability</w:t>
      </w:r>
      <w:r w:rsidR="0084114C" w:rsidRPr="009159AB">
        <w:rPr>
          <w:rFonts w:ascii="Times New Roman" w:hAnsi="Times New Roman" w:cs="Times New Roman"/>
          <w:sz w:val="24"/>
          <w:szCs w:val="24"/>
        </w:rPr>
        <w:t xml:space="preserve"> was larger on the first measure (τ</w:t>
      </w:r>
      <w:r w:rsidR="0084114C" w:rsidRPr="009159AB">
        <w:rPr>
          <w:rFonts w:ascii="Times New Roman" w:hAnsi="Times New Roman" w:cs="Times New Roman"/>
          <w:sz w:val="24"/>
          <w:szCs w:val="24"/>
          <w:vertAlign w:val="superscript"/>
        </w:rPr>
        <w:t>2</w:t>
      </w:r>
      <w:r w:rsidR="0084114C" w:rsidRPr="009159AB">
        <w:rPr>
          <w:rFonts w:ascii="Times New Roman" w:hAnsi="Times New Roman" w:cs="Times New Roman"/>
          <w:sz w:val="24"/>
          <w:szCs w:val="24"/>
        </w:rPr>
        <w:t xml:space="preserve"> = 0.90, 95% CI [0.70, 1.24]) </w:t>
      </w:r>
      <w:r w:rsidR="002042F9" w:rsidRPr="009159AB">
        <w:rPr>
          <w:rFonts w:ascii="Times New Roman" w:hAnsi="Times New Roman" w:cs="Times New Roman"/>
          <w:sz w:val="24"/>
          <w:szCs w:val="24"/>
        </w:rPr>
        <w:t>then</w:t>
      </w:r>
      <w:r w:rsidR="0084114C" w:rsidRPr="009159AB">
        <w:rPr>
          <w:rFonts w:ascii="Times New Roman" w:hAnsi="Times New Roman" w:cs="Times New Roman"/>
          <w:sz w:val="24"/>
          <w:szCs w:val="24"/>
        </w:rPr>
        <w:t xml:space="preserve"> on the last measure (τ</w:t>
      </w:r>
      <w:r w:rsidR="0084114C" w:rsidRPr="009159AB">
        <w:rPr>
          <w:rFonts w:ascii="Times New Roman" w:hAnsi="Times New Roman" w:cs="Times New Roman"/>
          <w:sz w:val="24"/>
          <w:szCs w:val="24"/>
          <w:vertAlign w:val="superscript"/>
        </w:rPr>
        <w:t>2</w:t>
      </w:r>
      <w:r w:rsidR="0084114C" w:rsidRPr="009159AB">
        <w:rPr>
          <w:rFonts w:ascii="Times New Roman" w:hAnsi="Times New Roman" w:cs="Times New Roman"/>
          <w:sz w:val="24"/>
          <w:szCs w:val="24"/>
        </w:rPr>
        <w:t xml:space="preserve"> = 0.38, 95% CI [0.27, 0.54]</w:t>
      </w:r>
      <w:r w:rsidR="00F33022" w:rsidRPr="009159AB">
        <w:rPr>
          <w:rFonts w:ascii="Times New Roman" w:hAnsi="Times New Roman" w:cs="Times New Roman"/>
          <w:sz w:val="24"/>
          <w:szCs w:val="24"/>
        </w:rPr>
        <w:t>;</w:t>
      </w:r>
      <w:r w:rsidR="00667204" w:rsidRPr="009159AB">
        <w:rPr>
          <w:rFonts w:ascii="Times New Roman" w:hAnsi="Times New Roman" w:cs="Times New Roman"/>
          <w:sz w:val="24"/>
          <w:szCs w:val="24"/>
        </w:rPr>
        <w:t xml:space="preserve"> see Figure </w:t>
      </w:r>
      <w:r w:rsidR="009736B3" w:rsidRPr="009159AB">
        <w:rPr>
          <w:rFonts w:ascii="Times New Roman" w:hAnsi="Times New Roman" w:cs="Times New Roman"/>
          <w:sz w:val="24"/>
          <w:szCs w:val="24"/>
        </w:rPr>
        <w:t>3</w:t>
      </w:r>
      <w:r w:rsidR="00667204" w:rsidRPr="009159AB">
        <w:rPr>
          <w:rFonts w:ascii="Times New Roman" w:hAnsi="Times New Roman" w:cs="Times New Roman"/>
          <w:sz w:val="24"/>
          <w:szCs w:val="24"/>
        </w:rPr>
        <w:t xml:space="preserve"> for visual depiction</w:t>
      </w:r>
      <w:r w:rsidR="00F33022" w:rsidRPr="009159AB">
        <w:rPr>
          <w:rFonts w:ascii="Times New Roman" w:hAnsi="Times New Roman" w:cs="Times New Roman"/>
          <w:sz w:val="24"/>
          <w:szCs w:val="24"/>
        </w:rPr>
        <w:t>)</w:t>
      </w:r>
      <w:r w:rsidR="0084114C" w:rsidRPr="009159AB">
        <w:rPr>
          <w:rFonts w:ascii="Times New Roman" w:hAnsi="Times New Roman" w:cs="Times New Roman"/>
          <w:sz w:val="24"/>
          <w:szCs w:val="24"/>
        </w:rPr>
        <w:t xml:space="preserve">. </w:t>
      </w:r>
      <w:r w:rsidR="00EF7261" w:rsidRPr="009159AB">
        <w:rPr>
          <w:rFonts w:ascii="Times New Roman" w:hAnsi="Times New Roman" w:cs="Times New Roman"/>
          <w:sz w:val="24"/>
          <w:szCs w:val="24"/>
        </w:rPr>
        <w:t>Because</w:t>
      </w:r>
      <w:r w:rsidR="00947A6B" w:rsidRPr="009159AB">
        <w:rPr>
          <w:rFonts w:ascii="Times New Roman" w:hAnsi="Times New Roman" w:cs="Times New Roman"/>
          <w:sz w:val="24"/>
          <w:szCs w:val="24"/>
        </w:rPr>
        <w:t xml:space="preserve"> </w:t>
      </w:r>
      <w:r w:rsidR="00EF7261" w:rsidRPr="009159AB">
        <w:rPr>
          <w:rFonts w:ascii="Times New Roman" w:hAnsi="Times New Roman" w:cs="Times New Roman"/>
          <w:sz w:val="24"/>
          <w:szCs w:val="24"/>
        </w:rPr>
        <w:t>reflexes are expected to be fairly homogeneous</w:t>
      </w:r>
      <w:r w:rsidR="00947A6B" w:rsidRPr="009159AB">
        <w:rPr>
          <w:rFonts w:ascii="Times New Roman" w:hAnsi="Times New Roman" w:cs="Times New Roman"/>
          <w:sz w:val="24"/>
          <w:szCs w:val="24"/>
        </w:rPr>
        <w:t xml:space="preserve">, </w:t>
      </w:r>
      <w:r w:rsidR="00162B42" w:rsidRPr="009159AB">
        <w:rPr>
          <w:rFonts w:ascii="Times New Roman" w:hAnsi="Times New Roman" w:cs="Times New Roman"/>
          <w:sz w:val="24"/>
          <w:szCs w:val="24"/>
        </w:rPr>
        <w:t xml:space="preserve">one would expect relatively less study-level variability (instead of more) at a reflexive time point, compared to a reflective time point. So </w:t>
      </w:r>
      <w:r w:rsidR="00947A6B" w:rsidRPr="009159AB">
        <w:rPr>
          <w:rFonts w:ascii="Times New Roman" w:hAnsi="Times New Roman" w:cs="Times New Roman"/>
          <w:sz w:val="24"/>
          <w:szCs w:val="24"/>
        </w:rPr>
        <w:t>t</w:t>
      </w:r>
      <w:r w:rsidR="0084114C" w:rsidRPr="009159AB">
        <w:rPr>
          <w:rFonts w:ascii="Times New Roman" w:hAnsi="Times New Roman" w:cs="Times New Roman"/>
          <w:sz w:val="24"/>
          <w:szCs w:val="24"/>
        </w:rPr>
        <w:t xml:space="preserve">his </w:t>
      </w:r>
      <w:r w:rsidR="004C1FCA" w:rsidRPr="009159AB">
        <w:rPr>
          <w:rFonts w:ascii="Times New Roman" w:hAnsi="Times New Roman" w:cs="Times New Roman"/>
          <w:sz w:val="24"/>
          <w:szCs w:val="24"/>
        </w:rPr>
        <w:t>difference in variability</w:t>
      </w:r>
      <w:r w:rsidR="0084114C" w:rsidRPr="009159AB">
        <w:rPr>
          <w:rFonts w:ascii="Times New Roman" w:hAnsi="Times New Roman" w:cs="Times New Roman"/>
          <w:sz w:val="24"/>
          <w:szCs w:val="24"/>
        </w:rPr>
        <w:t xml:space="preserve"> </w:t>
      </w:r>
      <w:r w:rsidR="004B1A00" w:rsidRPr="009159AB">
        <w:rPr>
          <w:rFonts w:ascii="Times New Roman" w:hAnsi="Times New Roman" w:cs="Times New Roman"/>
          <w:sz w:val="24"/>
          <w:szCs w:val="24"/>
        </w:rPr>
        <w:t xml:space="preserve">may </w:t>
      </w:r>
      <w:r w:rsidR="0084114C" w:rsidRPr="009159AB">
        <w:rPr>
          <w:rFonts w:ascii="Times New Roman" w:hAnsi="Times New Roman" w:cs="Times New Roman"/>
          <w:sz w:val="24"/>
          <w:szCs w:val="24"/>
        </w:rPr>
        <w:t xml:space="preserve">suggest that the </w:t>
      </w:r>
      <w:r w:rsidR="0089224F" w:rsidRPr="009159AB">
        <w:rPr>
          <w:rFonts w:ascii="Times New Roman" w:hAnsi="Times New Roman" w:cs="Times New Roman"/>
          <w:sz w:val="24"/>
          <w:szCs w:val="24"/>
        </w:rPr>
        <w:t>simple</w:t>
      </w:r>
      <w:r w:rsidR="0084114C" w:rsidRPr="009159AB">
        <w:rPr>
          <w:rFonts w:ascii="Times New Roman" w:hAnsi="Times New Roman" w:cs="Times New Roman"/>
          <w:sz w:val="24"/>
          <w:szCs w:val="24"/>
        </w:rPr>
        <w:t xml:space="preserve"> ostracism effect is less of a reflex than has been theorized previously (Williams, 2009)</w:t>
      </w:r>
      <w:r w:rsidR="00162B42" w:rsidRPr="009159AB">
        <w:rPr>
          <w:rFonts w:ascii="Times New Roman" w:hAnsi="Times New Roman" w:cs="Times New Roman"/>
          <w:sz w:val="24"/>
          <w:szCs w:val="24"/>
        </w:rPr>
        <w:t>.</w:t>
      </w:r>
      <w:r w:rsidR="004F0EBB" w:rsidRPr="009159AB">
        <w:rPr>
          <w:rFonts w:ascii="Times New Roman" w:hAnsi="Times New Roman" w:cs="Times New Roman"/>
          <w:sz w:val="24"/>
          <w:szCs w:val="24"/>
        </w:rPr>
        <w:t xml:space="preserve"> </w:t>
      </w:r>
      <w:r w:rsidR="00947A6B" w:rsidRPr="009159AB">
        <w:rPr>
          <w:rFonts w:ascii="Times New Roman" w:hAnsi="Times New Roman" w:cs="Times New Roman"/>
          <w:sz w:val="24"/>
          <w:szCs w:val="24"/>
        </w:rPr>
        <w:t>Nevertheless,</w:t>
      </w:r>
      <w:r w:rsidR="0084114C" w:rsidRPr="009159AB">
        <w:rPr>
          <w:rFonts w:ascii="Times New Roman" w:hAnsi="Times New Roman" w:cs="Times New Roman"/>
          <w:sz w:val="24"/>
          <w:szCs w:val="24"/>
        </w:rPr>
        <w:t xml:space="preserve"> </w:t>
      </w:r>
      <w:r w:rsidR="00A908A0" w:rsidRPr="009159AB">
        <w:rPr>
          <w:rFonts w:ascii="Times New Roman" w:hAnsi="Times New Roman" w:cs="Times New Roman"/>
          <w:sz w:val="24"/>
          <w:szCs w:val="24"/>
        </w:rPr>
        <w:t xml:space="preserve">the </w:t>
      </w:r>
      <w:r w:rsidR="00336B1E" w:rsidRPr="009159AB">
        <w:rPr>
          <w:rFonts w:ascii="Times New Roman" w:hAnsi="Times New Roman" w:cs="Times New Roman"/>
          <w:sz w:val="24"/>
          <w:szCs w:val="24"/>
        </w:rPr>
        <w:t>reduction</w:t>
      </w:r>
      <w:r w:rsidR="00A908A0" w:rsidRPr="009159AB">
        <w:rPr>
          <w:rFonts w:ascii="Times New Roman" w:hAnsi="Times New Roman" w:cs="Times New Roman"/>
          <w:sz w:val="24"/>
          <w:szCs w:val="24"/>
        </w:rPr>
        <w:t xml:space="preserve"> in the effect </w:t>
      </w:r>
      <w:r w:rsidR="00162B42" w:rsidRPr="009159AB">
        <w:rPr>
          <w:rFonts w:ascii="Times New Roman" w:hAnsi="Times New Roman" w:cs="Times New Roman"/>
          <w:sz w:val="24"/>
          <w:szCs w:val="24"/>
        </w:rPr>
        <w:t xml:space="preserve">size </w:t>
      </w:r>
      <w:r w:rsidR="00A908A0" w:rsidRPr="009159AB">
        <w:rPr>
          <w:rFonts w:ascii="Times New Roman" w:hAnsi="Times New Roman" w:cs="Times New Roman"/>
          <w:sz w:val="24"/>
          <w:szCs w:val="24"/>
        </w:rPr>
        <w:t>itself</w:t>
      </w:r>
      <w:r w:rsidR="0084114C" w:rsidRPr="009159AB">
        <w:rPr>
          <w:rFonts w:ascii="Times New Roman" w:hAnsi="Times New Roman" w:cs="Times New Roman"/>
          <w:sz w:val="24"/>
          <w:szCs w:val="24"/>
        </w:rPr>
        <w:t xml:space="preserve"> is in accordance </w:t>
      </w:r>
      <w:r w:rsidR="00947A6B" w:rsidRPr="009159AB">
        <w:rPr>
          <w:rFonts w:ascii="Times New Roman" w:hAnsi="Times New Roman" w:cs="Times New Roman"/>
          <w:sz w:val="24"/>
          <w:szCs w:val="24"/>
        </w:rPr>
        <w:t>Williams’</w:t>
      </w:r>
      <w:r w:rsidR="00A04365" w:rsidRPr="009159AB">
        <w:rPr>
          <w:rFonts w:ascii="Times New Roman" w:hAnsi="Times New Roman" w:cs="Times New Roman"/>
          <w:sz w:val="24"/>
          <w:szCs w:val="24"/>
        </w:rPr>
        <w:t>s</w:t>
      </w:r>
      <w:r w:rsidR="00947A6B" w:rsidRPr="009159AB">
        <w:rPr>
          <w:rFonts w:ascii="Times New Roman" w:hAnsi="Times New Roman" w:cs="Times New Roman"/>
          <w:sz w:val="24"/>
          <w:szCs w:val="24"/>
        </w:rPr>
        <w:t xml:space="preserve"> (2009) </w:t>
      </w:r>
      <w:r w:rsidR="0084114C" w:rsidRPr="009159AB">
        <w:rPr>
          <w:rFonts w:ascii="Times New Roman" w:hAnsi="Times New Roman" w:cs="Times New Roman"/>
          <w:sz w:val="24"/>
          <w:szCs w:val="24"/>
        </w:rPr>
        <w:t>theory.</w:t>
      </w:r>
      <w:r w:rsidR="00731737" w:rsidRPr="009159AB">
        <w:rPr>
          <w:rFonts w:ascii="Times New Roman" w:hAnsi="Times New Roman" w:cs="Times New Roman"/>
          <w:sz w:val="24"/>
          <w:szCs w:val="24"/>
        </w:rPr>
        <w:t xml:space="preserve"> </w:t>
      </w:r>
    </w:p>
    <w:p w14:paraId="24B1E11C" w14:textId="476501C5" w:rsidR="00E721D3" w:rsidRPr="009159AB" w:rsidRDefault="00731737" w:rsidP="000E13CA">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The</w:t>
      </w:r>
      <w:r w:rsidR="00FD0516" w:rsidRPr="009159AB">
        <w:rPr>
          <w:rFonts w:ascii="Times New Roman" w:hAnsi="Times New Roman" w:cs="Times New Roman"/>
          <w:sz w:val="24"/>
          <w:szCs w:val="24"/>
        </w:rPr>
        <w:t xml:space="preserve"> </w:t>
      </w:r>
      <w:r w:rsidR="00F33022" w:rsidRPr="009159AB">
        <w:rPr>
          <w:rFonts w:ascii="Times New Roman" w:hAnsi="Times New Roman" w:cs="Times New Roman"/>
          <w:sz w:val="24"/>
          <w:szCs w:val="24"/>
        </w:rPr>
        <w:t>expected</w:t>
      </w:r>
      <w:r w:rsidR="00A816AB"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interaction effect was </w:t>
      </w:r>
      <w:r w:rsidR="00205886" w:rsidRPr="009159AB">
        <w:rPr>
          <w:rFonts w:ascii="Times New Roman" w:hAnsi="Times New Roman" w:cs="Times New Roman"/>
          <w:sz w:val="24"/>
          <w:szCs w:val="24"/>
        </w:rPr>
        <w:t xml:space="preserve">found </w:t>
      </w:r>
      <w:r w:rsidRPr="009159AB">
        <w:rPr>
          <w:rFonts w:ascii="Times New Roman" w:hAnsi="Times New Roman" w:cs="Times New Roman"/>
          <w:sz w:val="24"/>
          <w:szCs w:val="24"/>
        </w:rPr>
        <w:t>on</w:t>
      </w:r>
      <w:r w:rsidR="000B0FFB" w:rsidRPr="009159AB">
        <w:rPr>
          <w:rFonts w:ascii="Times New Roman" w:hAnsi="Times New Roman" w:cs="Times New Roman"/>
          <w:sz w:val="24"/>
          <w:szCs w:val="24"/>
        </w:rPr>
        <w:t xml:space="preserve"> </w:t>
      </w:r>
      <w:r w:rsidR="00153A5A" w:rsidRPr="009159AB">
        <w:rPr>
          <w:rFonts w:ascii="Times New Roman" w:hAnsi="Times New Roman" w:cs="Times New Roman"/>
          <w:sz w:val="24"/>
          <w:szCs w:val="24"/>
        </w:rPr>
        <w:t xml:space="preserve">both </w:t>
      </w:r>
      <w:r w:rsidRPr="009159AB">
        <w:rPr>
          <w:rFonts w:ascii="Times New Roman" w:hAnsi="Times New Roman" w:cs="Times New Roman"/>
          <w:sz w:val="24"/>
          <w:szCs w:val="24"/>
        </w:rPr>
        <w:t>the first</w:t>
      </w:r>
      <w:r w:rsidR="000B0FFB" w:rsidRPr="009159AB">
        <w:rPr>
          <w:rFonts w:ascii="Times New Roman" w:hAnsi="Times New Roman" w:cs="Times New Roman"/>
          <w:sz w:val="24"/>
          <w:szCs w:val="24"/>
        </w:rPr>
        <w:t xml:space="preserve"> and </w:t>
      </w:r>
      <w:r w:rsidRPr="009159AB">
        <w:rPr>
          <w:rFonts w:ascii="Times New Roman" w:hAnsi="Times New Roman" w:cs="Times New Roman"/>
          <w:sz w:val="24"/>
          <w:szCs w:val="24"/>
        </w:rPr>
        <w:t>last measure</w:t>
      </w:r>
      <w:r w:rsidR="00421505" w:rsidRPr="009159AB">
        <w:rPr>
          <w:rFonts w:ascii="Times New Roman" w:hAnsi="Times New Roman" w:cs="Times New Roman"/>
          <w:sz w:val="24"/>
          <w:szCs w:val="24"/>
        </w:rPr>
        <w:t>, but on both occasions the effect was relatively weak</w:t>
      </w:r>
      <w:r w:rsidRPr="009159AB">
        <w:rPr>
          <w:rFonts w:ascii="Times New Roman" w:hAnsi="Times New Roman" w:cs="Times New Roman"/>
          <w:sz w:val="24"/>
          <w:szCs w:val="24"/>
        </w:rPr>
        <w:t>.</w:t>
      </w:r>
      <w:r w:rsidR="00B244B9" w:rsidRPr="009159AB">
        <w:rPr>
          <w:rFonts w:ascii="Times New Roman" w:hAnsi="Times New Roman" w:cs="Times New Roman"/>
          <w:sz w:val="24"/>
          <w:szCs w:val="24"/>
        </w:rPr>
        <w:t xml:space="preserve"> </w:t>
      </w:r>
      <w:r w:rsidR="000D3458" w:rsidRPr="009159AB">
        <w:rPr>
          <w:rFonts w:ascii="Times New Roman" w:hAnsi="Times New Roman" w:cs="Times New Roman"/>
          <w:sz w:val="24"/>
          <w:szCs w:val="24"/>
        </w:rPr>
        <w:t>Simple effects</w:t>
      </w:r>
      <w:r w:rsidR="00B244B9" w:rsidRPr="009159AB">
        <w:rPr>
          <w:rFonts w:ascii="Times New Roman" w:hAnsi="Times New Roman" w:cs="Times New Roman"/>
          <w:sz w:val="24"/>
          <w:szCs w:val="24"/>
        </w:rPr>
        <w:t xml:space="preserve"> indicated that</w:t>
      </w:r>
      <w:r w:rsidR="00A97C63" w:rsidRPr="009159AB">
        <w:rPr>
          <w:rFonts w:ascii="Times New Roman" w:hAnsi="Times New Roman" w:cs="Times New Roman"/>
          <w:sz w:val="24"/>
          <w:szCs w:val="24"/>
        </w:rPr>
        <w:t>, on average,</w:t>
      </w:r>
      <w:r w:rsidR="00B244B9" w:rsidRPr="009159AB">
        <w:rPr>
          <w:rFonts w:ascii="Times New Roman" w:hAnsi="Times New Roman" w:cs="Times New Roman"/>
          <w:sz w:val="24"/>
          <w:szCs w:val="24"/>
        </w:rPr>
        <w:t xml:space="preserve"> the </w:t>
      </w:r>
      <w:r w:rsidR="00E721D3" w:rsidRPr="009159AB">
        <w:rPr>
          <w:rFonts w:ascii="Times New Roman" w:hAnsi="Times New Roman" w:cs="Times New Roman"/>
          <w:sz w:val="24"/>
          <w:szCs w:val="24"/>
        </w:rPr>
        <w:t xml:space="preserve">overall </w:t>
      </w:r>
      <w:r w:rsidR="00B244B9" w:rsidRPr="009159AB">
        <w:rPr>
          <w:rFonts w:ascii="Times New Roman" w:hAnsi="Times New Roman" w:cs="Times New Roman"/>
          <w:sz w:val="24"/>
          <w:szCs w:val="24"/>
        </w:rPr>
        <w:t xml:space="preserve">ostracism effect operates similarly </w:t>
      </w:r>
      <w:r w:rsidR="00A97C63" w:rsidRPr="009159AB">
        <w:rPr>
          <w:rFonts w:ascii="Times New Roman" w:hAnsi="Times New Roman" w:cs="Times New Roman"/>
          <w:sz w:val="24"/>
          <w:szCs w:val="24"/>
        </w:rPr>
        <w:t xml:space="preserve">on </w:t>
      </w:r>
      <w:r w:rsidR="00B244B9" w:rsidRPr="009159AB">
        <w:rPr>
          <w:rFonts w:ascii="Times New Roman" w:hAnsi="Times New Roman" w:cs="Times New Roman"/>
          <w:sz w:val="24"/>
          <w:szCs w:val="24"/>
        </w:rPr>
        <w:t>both levels of the moderator factor</w:t>
      </w:r>
      <w:r w:rsidR="00421505" w:rsidRPr="009159AB">
        <w:rPr>
          <w:rFonts w:ascii="Times New Roman" w:hAnsi="Times New Roman" w:cs="Times New Roman"/>
          <w:sz w:val="24"/>
          <w:szCs w:val="24"/>
        </w:rPr>
        <w:t xml:space="preserve"> and that both effects are relatively large</w:t>
      </w:r>
      <w:r w:rsidR="00A97C63" w:rsidRPr="009159AB">
        <w:rPr>
          <w:rFonts w:ascii="Times New Roman" w:hAnsi="Times New Roman" w:cs="Times New Roman"/>
          <w:sz w:val="24"/>
          <w:szCs w:val="24"/>
        </w:rPr>
        <w:t xml:space="preserve">. At the same time, </w:t>
      </w:r>
      <w:r w:rsidR="00B244B9" w:rsidRPr="009159AB">
        <w:rPr>
          <w:rFonts w:ascii="Times New Roman" w:hAnsi="Times New Roman" w:cs="Times New Roman"/>
          <w:sz w:val="24"/>
          <w:szCs w:val="24"/>
        </w:rPr>
        <w:t>the moderator factor</w:t>
      </w:r>
      <w:r w:rsidR="00A97C63" w:rsidRPr="009159AB">
        <w:rPr>
          <w:rFonts w:ascii="Times New Roman" w:hAnsi="Times New Roman" w:cs="Times New Roman"/>
          <w:sz w:val="24"/>
          <w:szCs w:val="24"/>
        </w:rPr>
        <w:t xml:space="preserve"> in the primary studies showed a mean</w:t>
      </w:r>
      <w:r w:rsidR="00B244B9" w:rsidRPr="009159AB">
        <w:rPr>
          <w:rFonts w:ascii="Times New Roman" w:hAnsi="Times New Roman" w:cs="Times New Roman"/>
          <w:sz w:val="24"/>
          <w:szCs w:val="24"/>
        </w:rPr>
        <w:t xml:space="preserve"> positive effect within the ostracism </w:t>
      </w:r>
      <w:r w:rsidR="00EE5EA4" w:rsidRPr="009159AB">
        <w:rPr>
          <w:rFonts w:ascii="Times New Roman" w:hAnsi="Times New Roman" w:cs="Times New Roman"/>
          <w:sz w:val="24"/>
          <w:szCs w:val="24"/>
        </w:rPr>
        <w:t>level</w:t>
      </w:r>
      <w:r w:rsidR="00B244B9" w:rsidRPr="009159AB">
        <w:rPr>
          <w:rFonts w:ascii="Times New Roman" w:hAnsi="Times New Roman" w:cs="Times New Roman"/>
          <w:sz w:val="24"/>
          <w:szCs w:val="24"/>
        </w:rPr>
        <w:t xml:space="preserve"> and a</w:t>
      </w:r>
      <w:r w:rsidR="00A97C63" w:rsidRPr="009159AB">
        <w:rPr>
          <w:rFonts w:ascii="Times New Roman" w:hAnsi="Times New Roman" w:cs="Times New Roman"/>
          <w:sz w:val="24"/>
          <w:szCs w:val="24"/>
        </w:rPr>
        <w:t xml:space="preserve"> mean</w:t>
      </w:r>
      <w:r w:rsidR="00B244B9" w:rsidRPr="009159AB">
        <w:rPr>
          <w:rFonts w:ascii="Times New Roman" w:hAnsi="Times New Roman" w:cs="Times New Roman"/>
          <w:sz w:val="24"/>
          <w:szCs w:val="24"/>
        </w:rPr>
        <w:t xml:space="preserve"> negative effect within the inclusion </w:t>
      </w:r>
      <w:r w:rsidR="00EE5EA4" w:rsidRPr="009159AB">
        <w:rPr>
          <w:rFonts w:ascii="Times New Roman" w:hAnsi="Times New Roman" w:cs="Times New Roman"/>
          <w:sz w:val="24"/>
          <w:szCs w:val="24"/>
        </w:rPr>
        <w:t>level</w:t>
      </w:r>
      <w:r w:rsidR="004C05C1" w:rsidRPr="009159AB">
        <w:rPr>
          <w:rFonts w:ascii="Times New Roman" w:hAnsi="Times New Roman" w:cs="Times New Roman"/>
          <w:sz w:val="24"/>
          <w:szCs w:val="24"/>
        </w:rPr>
        <w:t xml:space="preserve"> (see Figure 2)</w:t>
      </w:r>
      <w:r w:rsidR="00B244B9" w:rsidRPr="009159AB">
        <w:rPr>
          <w:rFonts w:ascii="Times New Roman" w:hAnsi="Times New Roman" w:cs="Times New Roman"/>
          <w:sz w:val="24"/>
          <w:szCs w:val="24"/>
        </w:rPr>
        <w:t>.</w:t>
      </w:r>
      <w:r w:rsidR="00EE5EA4" w:rsidRPr="009159AB">
        <w:rPr>
          <w:rFonts w:ascii="Times New Roman" w:hAnsi="Times New Roman" w:cs="Times New Roman"/>
          <w:sz w:val="24"/>
          <w:szCs w:val="24"/>
        </w:rPr>
        <w:t xml:space="preserve"> </w:t>
      </w:r>
      <w:r w:rsidR="00421505" w:rsidRPr="009159AB">
        <w:rPr>
          <w:rFonts w:ascii="Times New Roman" w:hAnsi="Times New Roman" w:cs="Times New Roman"/>
          <w:sz w:val="24"/>
          <w:szCs w:val="24"/>
        </w:rPr>
        <w:t>Both these effects were relatively weak (</w:t>
      </w:r>
      <w:r w:rsidR="00421505" w:rsidRPr="009159AB">
        <w:rPr>
          <w:rFonts w:ascii="Times New Roman" w:hAnsi="Times New Roman" w:cs="Times New Roman"/>
          <w:i/>
          <w:sz w:val="24"/>
          <w:szCs w:val="24"/>
        </w:rPr>
        <w:t>d</w:t>
      </w:r>
      <w:r w:rsidR="00421505" w:rsidRPr="009159AB">
        <w:rPr>
          <w:rFonts w:ascii="Times New Roman" w:hAnsi="Times New Roman" w:cs="Times New Roman"/>
          <w:sz w:val="24"/>
          <w:szCs w:val="24"/>
        </w:rPr>
        <w:t xml:space="preserve"> = </w:t>
      </w:r>
      <w:r w:rsidR="00E721D3" w:rsidRPr="009159AB">
        <w:rPr>
          <w:rFonts w:ascii="Times New Roman" w:hAnsi="Times New Roman" w:cs="Times New Roman"/>
          <w:sz w:val="24"/>
          <w:szCs w:val="24"/>
        </w:rPr>
        <w:t xml:space="preserve">0.31 and </w:t>
      </w:r>
      <w:r w:rsidR="00E721D3" w:rsidRPr="009159AB">
        <w:rPr>
          <w:rFonts w:ascii="Times New Roman" w:hAnsi="Times New Roman" w:cs="Times New Roman"/>
          <w:i/>
          <w:sz w:val="24"/>
          <w:szCs w:val="24"/>
        </w:rPr>
        <w:t>d</w:t>
      </w:r>
      <w:r w:rsidR="00E721D3" w:rsidRPr="009159AB">
        <w:rPr>
          <w:rFonts w:ascii="Times New Roman" w:hAnsi="Times New Roman" w:cs="Times New Roman"/>
          <w:sz w:val="24"/>
          <w:szCs w:val="24"/>
        </w:rPr>
        <w:t xml:space="preserve"> = -</w:t>
      </w:r>
      <w:r w:rsidR="00E721D3" w:rsidRPr="009159AB">
        <w:rPr>
          <w:rFonts w:ascii="Times New Roman" w:hAnsi="Times New Roman" w:cs="Times New Roman"/>
          <w:sz w:val="24"/>
          <w:szCs w:val="24"/>
        </w:rPr>
        <w:lastRenderedPageBreak/>
        <w:t>0.16, respectively</w:t>
      </w:r>
      <w:r w:rsidR="00421505" w:rsidRPr="009159AB">
        <w:rPr>
          <w:rFonts w:ascii="Times New Roman" w:hAnsi="Times New Roman" w:cs="Times New Roman"/>
          <w:sz w:val="24"/>
          <w:szCs w:val="24"/>
        </w:rPr>
        <w:t>)</w:t>
      </w:r>
      <w:r w:rsidR="00E721D3" w:rsidRPr="009159AB">
        <w:rPr>
          <w:rFonts w:ascii="Times New Roman" w:hAnsi="Times New Roman" w:cs="Times New Roman"/>
          <w:sz w:val="24"/>
          <w:szCs w:val="24"/>
        </w:rPr>
        <w:t>.</w:t>
      </w:r>
      <w:r w:rsidR="00F81AE3" w:rsidRPr="009159AB">
        <w:rPr>
          <w:rFonts w:ascii="Times New Roman" w:hAnsi="Times New Roman" w:cs="Times New Roman"/>
          <w:sz w:val="24"/>
          <w:szCs w:val="24"/>
        </w:rPr>
        <w:t xml:space="preserve"> To understand the implication of this overall pattern it may be fruitful to consider an example in which participants are ostracized or included by either an outgroup or an ingroup. In such a setting, our findings would thus suggest that </w:t>
      </w:r>
      <w:r w:rsidR="00E721D3" w:rsidRPr="009159AB">
        <w:rPr>
          <w:rFonts w:ascii="Times New Roman" w:hAnsi="Times New Roman" w:cs="Times New Roman"/>
          <w:sz w:val="24"/>
          <w:szCs w:val="24"/>
        </w:rPr>
        <w:t xml:space="preserve">the relative effect of ostracism compared to inclusion, is similar for both outgroup </w:t>
      </w:r>
      <w:r w:rsidR="00E721D3" w:rsidRPr="009159AB">
        <w:rPr>
          <w:rFonts w:ascii="Times New Roman" w:hAnsi="Times New Roman" w:cs="Times New Roman"/>
          <w:i/>
          <w:sz w:val="24"/>
          <w:szCs w:val="24"/>
        </w:rPr>
        <w:t>and</w:t>
      </w:r>
      <w:r w:rsidR="00E721D3" w:rsidRPr="009159AB">
        <w:rPr>
          <w:rFonts w:ascii="Times New Roman" w:hAnsi="Times New Roman" w:cs="Times New Roman"/>
          <w:sz w:val="24"/>
          <w:szCs w:val="24"/>
        </w:rPr>
        <w:t xml:space="preserve"> ingroup</w:t>
      </w:r>
      <w:r w:rsidR="00F33022" w:rsidRPr="009159AB">
        <w:rPr>
          <w:rFonts w:ascii="Times New Roman" w:hAnsi="Times New Roman" w:cs="Times New Roman"/>
          <w:sz w:val="24"/>
          <w:szCs w:val="24"/>
        </w:rPr>
        <w:t xml:space="preserve"> conditions</w:t>
      </w:r>
      <w:r w:rsidR="00E721D3" w:rsidRPr="009159AB">
        <w:rPr>
          <w:rFonts w:ascii="Times New Roman" w:hAnsi="Times New Roman" w:cs="Times New Roman"/>
          <w:sz w:val="24"/>
          <w:szCs w:val="24"/>
        </w:rPr>
        <w:t xml:space="preserve">. However, </w:t>
      </w:r>
      <w:r w:rsidR="00F81AE3" w:rsidRPr="009159AB">
        <w:rPr>
          <w:rFonts w:ascii="Times New Roman" w:hAnsi="Times New Roman" w:cs="Times New Roman"/>
          <w:sz w:val="24"/>
          <w:szCs w:val="24"/>
        </w:rPr>
        <w:t>if one compares the effect of outgroup and ingroup, one would predict that</w:t>
      </w:r>
      <w:r w:rsidR="00E721D3" w:rsidRPr="009159AB">
        <w:rPr>
          <w:rFonts w:ascii="Times New Roman" w:hAnsi="Times New Roman" w:cs="Times New Roman"/>
          <w:sz w:val="24"/>
          <w:szCs w:val="24"/>
        </w:rPr>
        <w:t xml:space="preserve"> those ostracized by  outgroup </w:t>
      </w:r>
      <w:r w:rsidR="00F33022" w:rsidRPr="009159AB">
        <w:rPr>
          <w:rFonts w:ascii="Times New Roman" w:hAnsi="Times New Roman" w:cs="Times New Roman"/>
          <w:sz w:val="24"/>
          <w:szCs w:val="24"/>
        </w:rPr>
        <w:t xml:space="preserve">members </w:t>
      </w:r>
      <w:r w:rsidR="00F81AE3" w:rsidRPr="009159AB">
        <w:rPr>
          <w:rFonts w:ascii="Times New Roman" w:hAnsi="Times New Roman" w:cs="Times New Roman"/>
          <w:sz w:val="24"/>
          <w:szCs w:val="24"/>
        </w:rPr>
        <w:t xml:space="preserve">would slightly benefit whereas those included by </w:t>
      </w:r>
      <w:r w:rsidR="00F33022" w:rsidRPr="009159AB">
        <w:rPr>
          <w:rFonts w:ascii="Times New Roman" w:hAnsi="Times New Roman" w:cs="Times New Roman"/>
          <w:sz w:val="24"/>
          <w:szCs w:val="24"/>
        </w:rPr>
        <w:t xml:space="preserve">ingroup members </w:t>
      </w:r>
      <w:r w:rsidR="00F81AE3" w:rsidRPr="009159AB">
        <w:rPr>
          <w:rFonts w:ascii="Times New Roman" w:hAnsi="Times New Roman" w:cs="Times New Roman"/>
          <w:sz w:val="24"/>
          <w:szCs w:val="24"/>
        </w:rPr>
        <w:t xml:space="preserve">would slightly be harmed. </w:t>
      </w:r>
    </w:p>
    <w:p w14:paraId="3CAFD195" w14:textId="4E2E2B60" w:rsidR="00F81AE3" w:rsidRPr="009159AB" w:rsidRDefault="00C31E34" w:rsidP="008E1AD3">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Structural A</w:t>
      </w:r>
      <w:r w:rsidR="00F81AE3" w:rsidRPr="009159AB">
        <w:rPr>
          <w:rFonts w:ascii="Times New Roman" w:hAnsi="Times New Roman" w:cs="Times New Roman"/>
          <w:b/>
          <w:sz w:val="24"/>
          <w:szCs w:val="24"/>
        </w:rPr>
        <w:t xml:space="preserve">spects of </w:t>
      </w:r>
      <w:r w:rsidR="00244700" w:rsidRPr="009159AB">
        <w:rPr>
          <w:rFonts w:ascii="Times New Roman" w:hAnsi="Times New Roman"/>
          <w:b/>
          <w:sz w:val="24"/>
        </w:rPr>
        <w:t>Cyberball</w:t>
      </w:r>
      <w:r w:rsidR="00F81AE3" w:rsidRPr="009159AB">
        <w:rPr>
          <w:rFonts w:ascii="Times New Roman" w:hAnsi="Times New Roman" w:cs="Times New Roman"/>
          <w:b/>
          <w:sz w:val="24"/>
          <w:szCs w:val="24"/>
        </w:rPr>
        <w:t xml:space="preserve"> </w:t>
      </w:r>
      <w:r w:rsidRPr="009159AB">
        <w:rPr>
          <w:rFonts w:ascii="Times New Roman" w:hAnsi="Times New Roman" w:cs="Times New Roman"/>
          <w:b/>
          <w:sz w:val="24"/>
          <w:szCs w:val="24"/>
        </w:rPr>
        <w:t>and Different Dependent Variables</w:t>
      </w:r>
    </w:p>
    <w:p w14:paraId="14A3E043" w14:textId="13A5210E" w:rsidR="00244700" w:rsidRPr="009159AB" w:rsidRDefault="00244700" w:rsidP="000E13CA">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Cyberball studies can vary widely — they can differ in the amount of players, how the players are portrayed, etc. We investigated several structural elements and analyzed whether these reliably predicted the found effect size. These are summarized in Table 3.</w:t>
      </w:r>
      <w:r w:rsidR="00402092" w:rsidRPr="009159AB">
        <w:rPr>
          <w:rFonts w:ascii="Times New Roman" w:hAnsi="Times New Roman" w:cs="Times New Roman"/>
          <w:sz w:val="24"/>
          <w:szCs w:val="24"/>
        </w:rPr>
        <w:t xml:space="preserve"> </w:t>
      </w:r>
      <w:r w:rsidR="004C05C1" w:rsidRPr="009159AB">
        <w:rPr>
          <w:rFonts w:ascii="Times New Roman" w:hAnsi="Times New Roman" w:cs="Times New Roman"/>
          <w:sz w:val="24"/>
          <w:szCs w:val="24"/>
        </w:rPr>
        <w:t>We</w:t>
      </w:r>
      <w:r w:rsidR="00402092" w:rsidRPr="009159AB">
        <w:rPr>
          <w:rFonts w:ascii="Times New Roman" w:hAnsi="Times New Roman" w:cs="Times New Roman"/>
          <w:sz w:val="24"/>
          <w:szCs w:val="24"/>
        </w:rPr>
        <w:t xml:space="preserve"> investigate</w:t>
      </w:r>
      <w:r w:rsidR="004C05C1" w:rsidRPr="009159AB">
        <w:rPr>
          <w:rFonts w:ascii="Times New Roman" w:hAnsi="Times New Roman" w:cs="Times New Roman"/>
          <w:sz w:val="24"/>
          <w:szCs w:val="24"/>
        </w:rPr>
        <w:t>d</w:t>
      </w:r>
      <w:r w:rsidR="00402092" w:rsidRPr="009159AB">
        <w:rPr>
          <w:rFonts w:ascii="Times New Roman" w:hAnsi="Times New Roman" w:cs="Times New Roman"/>
          <w:sz w:val="24"/>
          <w:szCs w:val="24"/>
        </w:rPr>
        <w:t xml:space="preserve"> six specific elements (i.e., culture/country, proportion of males, sample age, number of players, length of exclusion session, and need scale used) and found no indication that any of these reliably predicted the effect size found in the studies.</w:t>
      </w:r>
      <w:r w:rsidR="00BE08E4" w:rsidRPr="009159AB">
        <w:rPr>
          <w:rFonts w:ascii="Times New Roman" w:hAnsi="Times New Roman" w:cs="Times New Roman"/>
          <w:sz w:val="24"/>
          <w:szCs w:val="24"/>
        </w:rPr>
        <w:t xml:space="preserve"> </w:t>
      </w:r>
      <w:r w:rsidR="008E1AD3" w:rsidRPr="009159AB">
        <w:rPr>
          <w:rFonts w:ascii="Times New Roman" w:hAnsi="Times New Roman" w:cs="Times New Roman"/>
          <w:sz w:val="24"/>
          <w:szCs w:val="24"/>
        </w:rPr>
        <w:t>We collate and provide our analyses here, but o</w:t>
      </w:r>
      <w:r w:rsidR="00BE08E4" w:rsidRPr="009159AB">
        <w:rPr>
          <w:rFonts w:ascii="Times New Roman" w:hAnsi="Times New Roman" w:cs="Times New Roman"/>
          <w:sz w:val="24"/>
          <w:szCs w:val="24"/>
        </w:rPr>
        <w:t xml:space="preserve">ther </w:t>
      </w:r>
      <w:r w:rsidR="004C05C1" w:rsidRPr="009159AB">
        <w:rPr>
          <w:rFonts w:ascii="Times New Roman" w:hAnsi="Times New Roman" w:cs="Times New Roman"/>
          <w:sz w:val="24"/>
          <w:szCs w:val="24"/>
        </w:rPr>
        <w:t xml:space="preserve">potentially relevant </w:t>
      </w:r>
      <w:r w:rsidR="00BE08E4" w:rsidRPr="009159AB">
        <w:rPr>
          <w:rFonts w:ascii="Times New Roman" w:hAnsi="Times New Roman" w:cs="Times New Roman"/>
          <w:sz w:val="24"/>
          <w:szCs w:val="24"/>
        </w:rPr>
        <w:t>questions (e.g., does composition of other players matter?) warrant further research</w:t>
      </w:r>
      <w:r w:rsidR="008E1AD3" w:rsidRPr="009159AB">
        <w:rPr>
          <w:rFonts w:ascii="Times New Roman" w:hAnsi="Times New Roman" w:cs="Times New Roman"/>
          <w:sz w:val="24"/>
          <w:szCs w:val="24"/>
        </w:rPr>
        <w:t>.</w:t>
      </w:r>
    </w:p>
    <w:p w14:paraId="6F032300" w14:textId="592B557B" w:rsidR="00E47D67" w:rsidRPr="009159AB" w:rsidRDefault="00E47D67" w:rsidP="00C16978">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Does number of players matter?</w:t>
      </w:r>
      <w:r w:rsidRPr="009159AB">
        <w:rPr>
          <w:rFonts w:ascii="Times New Roman" w:hAnsi="Times New Roman" w:cs="Times New Roman"/>
          <w:sz w:val="24"/>
          <w:szCs w:val="24"/>
        </w:rPr>
        <w:t xml:space="preserve"> </w:t>
      </w:r>
      <w:r w:rsidR="003B1BFC" w:rsidRPr="009159AB">
        <w:rPr>
          <w:rFonts w:ascii="Times New Roman" w:hAnsi="Times New Roman" w:cs="Times New Roman"/>
          <w:sz w:val="24"/>
          <w:szCs w:val="24"/>
        </w:rPr>
        <w:t xml:space="preserve"> In the studies included in this meta-analysis, approximately 8</w:t>
      </w:r>
      <w:r w:rsidR="001C52A4" w:rsidRPr="009159AB">
        <w:rPr>
          <w:rFonts w:ascii="Times New Roman" w:hAnsi="Times New Roman" w:cs="Times New Roman"/>
          <w:sz w:val="24"/>
          <w:szCs w:val="24"/>
        </w:rPr>
        <w:t>9</w:t>
      </w:r>
      <w:r w:rsidR="003B1BFC" w:rsidRPr="009159AB">
        <w:rPr>
          <w:rFonts w:ascii="Times New Roman" w:hAnsi="Times New Roman" w:cs="Times New Roman"/>
          <w:sz w:val="24"/>
          <w:szCs w:val="24"/>
        </w:rPr>
        <w:t>% of the studies used the th</w:t>
      </w:r>
      <w:r w:rsidR="001C52A4" w:rsidRPr="009159AB">
        <w:rPr>
          <w:rFonts w:ascii="Times New Roman" w:hAnsi="Times New Roman" w:cs="Times New Roman"/>
          <w:sz w:val="24"/>
          <w:szCs w:val="24"/>
        </w:rPr>
        <w:t>ree-player version of Cyberball and</w:t>
      </w:r>
      <w:r w:rsidR="003B1BFC" w:rsidRPr="009159AB">
        <w:rPr>
          <w:rFonts w:ascii="Times New Roman" w:hAnsi="Times New Roman" w:cs="Times New Roman"/>
          <w:sz w:val="24"/>
          <w:szCs w:val="24"/>
        </w:rPr>
        <w:t xml:space="preserve"> 11% used the four-player version of Cyberball</w:t>
      </w:r>
      <w:r w:rsidR="001C52A4" w:rsidRPr="009159AB">
        <w:rPr>
          <w:rFonts w:ascii="Times New Roman" w:hAnsi="Times New Roman" w:cs="Times New Roman"/>
          <w:sz w:val="24"/>
          <w:szCs w:val="24"/>
        </w:rPr>
        <w:t xml:space="preserve">. </w:t>
      </w:r>
      <w:r w:rsidR="00295A7D" w:rsidRPr="009159AB">
        <w:rPr>
          <w:rFonts w:ascii="Times New Roman" w:hAnsi="Times New Roman" w:cs="Times New Roman"/>
          <w:sz w:val="24"/>
          <w:szCs w:val="24"/>
        </w:rPr>
        <w:t>Average ostracism effects did not differ between these two types of setups.</w:t>
      </w:r>
    </w:p>
    <w:p w14:paraId="229141F8" w14:textId="1C3B7480" w:rsidR="00E47D67" w:rsidRPr="009159AB" w:rsidRDefault="00E47D67" w:rsidP="00C16978">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Does gender of participants matter?</w:t>
      </w:r>
      <w:r w:rsidRPr="009159AB">
        <w:rPr>
          <w:rFonts w:ascii="Times New Roman" w:hAnsi="Times New Roman" w:cs="Times New Roman"/>
          <w:sz w:val="24"/>
          <w:szCs w:val="24"/>
        </w:rPr>
        <w:t xml:space="preserve"> </w:t>
      </w:r>
      <w:r w:rsidR="001C52A4" w:rsidRPr="009159AB">
        <w:rPr>
          <w:rFonts w:ascii="Times New Roman" w:hAnsi="Times New Roman" w:cs="Times New Roman"/>
          <w:sz w:val="24"/>
          <w:szCs w:val="24"/>
        </w:rPr>
        <w:t xml:space="preserve">Results indicated that, contrary to </w:t>
      </w:r>
      <w:r w:rsidR="00295A7D" w:rsidRPr="009159AB">
        <w:rPr>
          <w:rFonts w:ascii="Times New Roman" w:hAnsi="Times New Roman" w:cs="Times New Roman"/>
          <w:sz w:val="24"/>
          <w:szCs w:val="24"/>
        </w:rPr>
        <w:t>earlier</w:t>
      </w:r>
      <w:r w:rsidR="001C52A4" w:rsidRPr="009159AB">
        <w:rPr>
          <w:rFonts w:ascii="Times New Roman" w:hAnsi="Times New Roman" w:cs="Times New Roman"/>
          <w:sz w:val="24"/>
          <w:szCs w:val="24"/>
        </w:rPr>
        <w:t xml:space="preserve"> findings</w:t>
      </w:r>
      <w:r w:rsidR="00295A7D" w:rsidRPr="009159AB">
        <w:rPr>
          <w:rFonts w:ascii="Times New Roman" w:hAnsi="Times New Roman" w:cs="Times New Roman"/>
          <w:sz w:val="24"/>
          <w:szCs w:val="24"/>
        </w:rPr>
        <w:t xml:space="preserve"> that stud</w:t>
      </w:r>
      <w:r w:rsidR="008E1AD3" w:rsidRPr="009159AB">
        <w:rPr>
          <w:rFonts w:ascii="Times New Roman" w:hAnsi="Times New Roman" w:cs="Times New Roman"/>
          <w:sz w:val="24"/>
          <w:szCs w:val="24"/>
        </w:rPr>
        <w:t>y</w:t>
      </w:r>
      <w:r w:rsidR="00295A7D" w:rsidRPr="009159AB">
        <w:rPr>
          <w:rFonts w:ascii="Times New Roman" w:hAnsi="Times New Roman" w:cs="Times New Roman"/>
          <w:sz w:val="24"/>
          <w:szCs w:val="24"/>
        </w:rPr>
        <w:t xml:space="preserve"> </w:t>
      </w:r>
      <w:r w:rsidR="008E1AD3" w:rsidRPr="009159AB">
        <w:rPr>
          <w:rFonts w:ascii="Times New Roman" w:hAnsi="Times New Roman" w:cs="Times New Roman"/>
          <w:sz w:val="24"/>
          <w:szCs w:val="24"/>
        </w:rPr>
        <w:t xml:space="preserve">the effects of </w:t>
      </w:r>
      <w:r w:rsidR="00295A7D" w:rsidRPr="009159AB">
        <w:rPr>
          <w:rFonts w:ascii="Times New Roman" w:hAnsi="Times New Roman" w:cs="Times New Roman"/>
          <w:sz w:val="24"/>
          <w:szCs w:val="24"/>
        </w:rPr>
        <w:t>gender directly</w:t>
      </w:r>
      <w:r w:rsidR="001C52A4" w:rsidRPr="009159AB">
        <w:rPr>
          <w:rFonts w:ascii="Times New Roman" w:hAnsi="Times New Roman" w:cs="Times New Roman"/>
          <w:sz w:val="24"/>
          <w:szCs w:val="24"/>
        </w:rPr>
        <w:t xml:space="preserve"> (Hawes et al., 2012),</w:t>
      </w:r>
      <w:r w:rsidR="00295A7D" w:rsidRPr="009159AB">
        <w:rPr>
          <w:rFonts w:ascii="Times New Roman" w:hAnsi="Times New Roman" w:cs="Times New Roman"/>
          <w:sz w:val="24"/>
          <w:szCs w:val="24"/>
        </w:rPr>
        <w:t xml:space="preserve"> </w:t>
      </w:r>
      <w:r w:rsidR="001C52A4" w:rsidRPr="009159AB">
        <w:rPr>
          <w:rFonts w:ascii="Times New Roman" w:hAnsi="Times New Roman" w:cs="Times New Roman"/>
          <w:sz w:val="24"/>
          <w:szCs w:val="24"/>
        </w:rPr>
        <w:t xml:space="preserve">proportions of males and females </w:t>
      </w:r>
      <w:r w:rsidR="00295A7D" w:rsidRPr="009159AB">
        <w:rPr>
          <w:rFonts w:ascii="Times New Roman" w:hAnsi="Times New Roman" w:cs="Times New Roman"/>
          <w:sz w:val="24"/>
          <w:szCs w:val="24"/>
        </w:rPr>
        <w:t>did</w:t>
      </w:r>
      <w:r w:rsidR="001C52A4" w:rsidRPr="009159AB">
        <w:rPr>
          <w:rFonts w:ascii="Times New Roman" w:hAnsi="Times New Roman" w:cs="Times New Roman"/>
          <w:sz w:val="24"/>
          <w:szCs w:val="24"/>
        </w:rPr>
        <w:t xml:space="preserve"> not significantly predict the </w:t>
      </w:r>
      <w:r w:rsidR="00295A7D" w:rsidRPr="009159AB">
        <w:rPr>
          <w:rFonts w:ascii="Times New Roman" w:hAnsi="Times New Roman" w:cs="Times New Roman"/>
          <w:sz w:val="24"/>
          <w:szCs w:val="24"/>
        </w:rPr>
        <w:t>mean</w:t>
      </w:r>
      <w:r w:rsidR="001C52A4" w:rsidRPr="009159AB">
        <w:rPr>
          <w:rFonts w:ascii="Times New Roman" w:hAnsi="Times New Roman" w:cs="Times New Roman"/>
          <w:sz w:val="24"/>
          <w:szCs w:val="24"/>
        </w:rPr>
        <w:t xml:space="preserve"> effect size. In our coded studies, the mean proportion of males was approximately 39%.</w:t>
      </w:r>
    </w:p>
    <w:p w14:paraId="140B75C2" w14:textId="01AF6298" w:rsidR="00E47D67" w:rsidRPr="009159AB" w:rsidRDefault="00E47D67" w:rsidP="00E47D67">
      <w:pPr>
        <w:spacing w:after="0" w:line="480" w:lineRule="auto"/>
        <w:ind w:firstLine="708"/>
        <w:rPr>
          <w:rFonts w:ascii="Times New Roman" w:hAnsi="Times New Roman" w:cs="Times New Roman"/>
          <w:b/>
          <w:sz w:val="24"/>
          <w:szCs w:val="24"/>
        </w:rPr>
      </w:pPr>
      <w:r w:rsidRPr="009159AB">
        <w:rPr>
          <w:rFonts w:ascii="Times New Roman" w:hAnsi="Times New Roman" w:cs="Times New Roman"/>
          <w:b/>
          <w:sz w:val="24"/>
          <w:szCs w:val="24"/>
        </w:rPr>
        <w:lastRenderedPageBreak/>
        <w:t>Does culture or country matter?</w:t>
      </w:r>
      <w:r w:rsidR="00091E20" w:rsidRPr="009159AB">
        <w:rPr>
          <w:rFonts w:ascii="Times New Roman" w:hAnsi="Times New Roman" w:cs="Times New Roman"/>
          <w:b/>
          <w:sz w:val="24"/>
          <w:szCs w:val="24"/>
        </w:rPr>
        <w:t xml:space="preserve"> </w:t>
      </w:r>
      <w:r w:rsidR="00091E20" w:rsidRPr="009159AB">
        <w:rPr>
          <w:rFonts w:ascii="Times New Roman" w:hAnsi="Times New Roman" w:cs="Times New Roman"/>
          <w:sz w:val="24"/>
          <w:szCs w:val="24"/>
        </w:rPr>
        <w:t xml:space="preserve">We found no indication that culture </w:t>
      </w:r>
      <w:r w:rsidR="00E747B3" w:rsidRPr="009159AB">
        <w:rPr>
          <w:rFonts w:ascii="Times New Roman" w:hAnsi="Times New Roman" w:cs="Times New Roman"/>
          <w:sz w:val="24"/>
          <w:szCs w:val="24"/>
        </w:rPr>
        <w:t xml:space="preserve">predicted </w:t>
      </w:r>
      <w:r w:rsidR="00091E20" w:rsidRPr="009159AB">
        <w:rPr>
          <w:rFonts w:ascii="Times New Roman" w:hAnsi="Times New Roman" w:cs="Times New Roman"/>
          <w:sz w:val="24"/>
          <w:szCs w:val="24"/>
        </w:rPr>
        <w:t xml:space="preserve">the </w:t>
      </w:r>
      <w:r w:rsidR="00E747B3" w:rsidRPr="009159AB">
        <w:rPr>
          <w:rFonts w:ascii="Times New Roman" w:hAnsi="Times New Roman" w:cs="Times New Roman"/>
          <w:sz w:val="24"/>
          <w:szCs w:val="24"/>
        </w:rPr>
        <w:t>average</w:t>
      </w:r>
      <w:r w:rsidR="00091E20" w:rsidRPr="009159AB">
        <w:rPr>
          <w:rFonts w:ascii="Times New Roman" w:hAnsi="Times New Roman" w:cs="Times New Roman"/>
          <w:sz w:val="24"/>
          <w:szCs w:val="24"/>
        </w:rPr>
        <w:t xml:space="preserve"> effect size. In our coded studies, approximately 52% were from the United States, 45% from other Western countries (e.g., Australia, the Netherlands</w:t>
      </w:r>
      <w:r w:rsidR="00402092" w:rsidRPr="009159AB">
        <w:rPr>
          <w:rFonts w:ascii="Times New Roman" w:hAnsi="Times New Roman" w:cs="Times New Roman"/>
          <w:sz w:val="24"/>
          <w:szCs w:val="24"/>
        </w:rPr>
        <w:t>, Germany</w:t>
      </w:r>
      <w:r w:rsidR="00091E20" w:rsidRPr="009159AB">
        <w:rPr>
          <w:rFonts w:ascii="Times New Roman" w:hAnsi="Times New Roman" w:cs="Times New Roman"/>
          <w:sz w:val="24"/>
          <w:szCs w:val="24"/>
        </w:rPr>
        <w:t xml:space="preserve">) and 3% from Asian countries. </w:t>
      </w:r>
      <w:r w:rsidR="00402092" w:rsidRPr="009159AB">
        <w:rPr>
          <w:rFonts w:ascii="Times New Roman" w:hAnsi="Times New Roman" w:cs="Times New Roman"/>
          <w:sz w:val="24"/>
          <w:szCs w:val="24"/>
        </w:rPr>
        <w:t xml:space="preserve">Our analyses used the United States as reference category. </w:t>
      </w:r>
      <w:r w:rsidR="00091E20" w:rsidRPr="009159AB">
        <w:rPr>
          <w:rFonts w:ascii="Times New Roman" w:hAnsi="Times New Roman" w:cs="Times New Roman"/>
          <w:sz w:val="24"/>
          <w:szCs w:val="24"/>
        </w:rPr>
        <w:t xml:space="preserve">We note that the low prevalence of Asian countries might cause a lack of power, and that we cannot definitively state there is no difference between Western and Asian responses to ostracism. We </w:t>
      </w:r>
      <w:r w:rsidR="00091E20" w:rsidRPr="009159AB">
        <w:rPr>
          <w:rFonts w:ascii="Times New Roman" w:hAnsi="Times New Roman" w:cs="Times New Roman"/>
          <w:i/>
          <w:sz w:val="24"/>
          <w:szCs w:val="24"/>
        </w:rPr>
        <w:t>can</w:t>
      </w:r>
      <w:r w:rsidR="00091E20" w:rsidRPr="009159AB">
        <w:rPr>
          <w:rFonts w:ascii="Times New Roman" w:hAnsi="Times New Roman" w:cs="Times New Roman"/>
          <w:sz w:val="24"/>
          <w:szCs w:val="24"/>
        </w:rPr>
        <w:t xml:space="preserve"> state that there is no systematic difference in the ostracism response for Western countries and the United States.</w:t>
      </w:r>
    </w:p>
    <w:p w14:paraId="67EEF1BF" w14:textId="7427E475" w:rsidR="00E47D67" w:rsidRPr="009159AB" w:rsidRDefault="00E47D67" w:rsidP="00402092">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Does age of participants matter?</w:t>
      </w:r>
      <w:r w:rsidRPr="009159AB">
        <w:rPr>
          <w:rFonts w:ascii="Times New Roman" w:hAnsi="Times New Roman" w:cs="Times New Roman"/>
          <w:sz w:val="24"/>
          <w:szCs w:val="24"/>
        </w:rPr>
        <w:t xml:space="preserve"> </w:t>
      </w:r>
      <w:r w:rsidR="00E747B3" w:rsidRPr="009159AB">
        <w:rPr>
          <w:rFonts w:ascii="Times New Roman" w:hAnsi="Times New Roman" w:cs="Times New Roman"/>
          <w:sz w:val="24"/>
          <w:szCs w:val="24"/>
        </w:rPr>
        <w:t xml:space="preserve">We failed to find moderation of ostracism effects by mean age of the study samples. </w:t>
      </w:r>
      <w:r w:rsidR="00402092" w:rsidRPr="009159AB">
        <w:rPr>
          <w:rFonts w:ascii="Times New Roman" w:hAnsi="Times New Roman" w:cs="Times New Roman"/>
          <w:sz w:val="24"/>
          <w:szCs w:val="24"/>
        </w:rPr>
        <w:t>Coded studies had a mean sample age</w:t>
      </w:r>
      <w:r w:rsidR="00E747B3" w:rsidRPr="009159AB">
        <w:rPr>
          <w:rFonts w:ascii="Times New Roman" w:hAnsi="Times New Roman" w:cs="Times New Roman"/>
          <w:sz w:val="24"/>
          <w:szCs w:val="24"/>
        </w:rPr>
        <w:t xml:space="preserve"> ranging from 10 through 32.5 years, with an average </w:t>
      </w:r>
      <w:r w:rsidR="00402092" w:rsidRPr="009159AB">
        <w:rPr>
          <w:rFonts w:ascii="Times New Roman" w:hAnsi="Times New Roman" w:cs="Times New Roman"/>
          <w:sz w:val="24"/>
          <w:szCs w:val="24"/>
        </w:rPr>
        <w:t xml:space="preserve">of approximately 20.5 years. </w:t>
      </w:r>
      <w:r w:rsidR="00BE08E4" w:rsidRPr="009159AB">
        <w:rPr>
          <w:rFonts w:ascii="Times New Roman" w:hAnsi="Times New Roman" w:cs="Times New Roman"/>
          <w:sz w:val="24"/>
          <w:szCs w:val="24"/>
        </w:rPr>
        <w:t>This suggests that most of the research</w:t>
      </w:r>
      <w:r w:rsidR="00DC5DB9" w:rsidRPr="009159AB">
        <w:rPr>
          <w:rFonts w:ascii="Times New Roman" w:hAnsi="Times New Roman" w:cs="Times New Roman"/>
          <w:sz w:val="24"/>
          <w:szCs w:val="24"/>
        </w:rPr>
        <w:t xml:space="preserve"> with Cyberball</w:t>
      </w:r>
      <w:r w:rsidR="00BE08E4" w:rsidRPr="009159AB">
        <w:rPr>
          <w:rFonts w:ascii="Times New Roman" w:hAnsi="Times New Roman" w:cs="Times New Roman"/>
          <w:sz w:val="24"/>
          <w:szCs w:val="24"/>
        </w:rPr>
        <w:t xml:space="preserve"> </w:t>
      </w:r>
      <w:r w:rsidR="00DC5DB9" w:rsidRPr="009159AB">
        <w:rPr>
          <w:rFonts w:ascii="Times New Roman" w:hAnsi="Times New Roman" w:cs="Times New Roman"/>
          <w:sz w:val="24"/>
          <w:szCs w:val="24"/>
        </w:rPr>
        <w:t>i</w:t>
      </w:r>
      <w:r w:rsidR="00BE08E4" w:rsidRPr="009159AB">
        <w:rPr>
          <w:rFonts w:ascii="Times New Roman" w:hAnsi="Times New Roman" w:cs="Times New Roman"/>
          <w:sz w:val="24"/>
          <w:szCs w:val="24"/>
        </w:rPr>
        <w:t xml:space="preserve">s done on young adults, with </w:t>
      </w:r>
      <w:r w:rsidR="00E747B3" w:rsidRPr="009159AB">
        <w:rPr>
          <w:rFonts w:ascii="Times New Roman" w:hAnsi="Times New Roman" w:cs="Times New Roman"/>
          <w:sz w:val="24"/>
          <w:szCs w:val="24"/>
        </w:rPr>
        <w:t>relatively few or no s</w:t>
      </w:r>
      <w:r w:rsidR="00BE08E4" w:rsidRPr="009159AB">
        <w:rPr>
          <w:rFonts w:ascii="Times New Roman" w:hAnsi="Times New Roman" w:cs="Times New Roman"/>
          <w:sz w:val="24"/>
          <w:szCs w:val="24"/>
        </w:rPr>
        <w:t>tudies investigating children, middle-aged participants</w:t>
      </w:r>
      <w:r w:rsidR="00DC5DB9" w:rsidRPr="009159AB">
        <w:rPr>
          <w:rFonts w:ascii="Times New Roman" w:hAnsi="Times New Roman" w:cs="Times New Roman"/>
          <w:sz w:val="24"/>
          <w:szCs w:val="24"/>
        </w:rPr>
        <w:t>,</w:t>
      </w:r>
      <w:r w:rsidR="00BE08E4" w:rsidRPr="009159AB">
        <w:rPr>
          <w:rFonts w:ascii="Times New Roman" w:hAnsi="Times New Roman" w:cs="Times New Roman"/>
          <w:sz w:val="24"/>
          <w:szCs w:val="24"/>
        </w:rPr>
        <w:t xml:space="preserve"> or senior citizens. </w:t>
      </w:r>
      <w:r w:rsidR="00DC5DB9" w:rsidRPr="009159AB">
        <w:rPr>
          <w:rFonts w:ascii="Times New Roman" w:hAnsi="Times New Roman" w:cs="Times New Roman"/>
          <w:sz w:val="24"/>
          <w:szCs w:val="24"/>
        </w:rPr>
        <w:t xml:space="preserve">More research </w:t>
      </w:r>
      <w:r w:rsidR="009D79C3" w:rsidRPr="009159AB">
        <w:rPr>
          <w:rFonts w:ascii="Times New Roman" w:hAnsi="Times New Roman" w:cs="Times New Roman"/>
          <w:sz w:val="24"/>
          <w:szCs w:val="24"/>
        </w:rPr>
        <w:t xml:space="preserve">could </w:t>
      </w:r>
      <w:r w:rsidR="00DC5DB9" w:rsidRPr="009159AB">
        <w:rPr>
          <w:rFonts w:ascii="Times New Roman" w:hAnsi="Times New Roman" w:cs="Times New Roman"/>
          <w:sz w:val="24"/>
          <w:szCs w:val="24"/>
        </w:rPr>
        <w:t>focus on specific (individual-level) age moderation of ostracism.</w:t>
      </w:r>
    </w:p>
    <w:p w14:paraId="7C336A62" w14:textId="6C4BF32E" w:rsidR="00C31E34" w:rsidRPr="009159AB" w:rsidRDefault="009E3156" w:rsidP="00C16978">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Does number of throws matter? </w:t>
      </w:r>
      <w:r w:rsidR="00083699" w:rsidRPr="009159AB">
        <w:rPr>
          <w:rFonts w:ascii="Times New Roman" w:hAnsi="Times New Roman" w:cs="Times New Roman"/>
          <w:sz w:val="24"/>
          <w:szCs w:val="24"/>
        </w:rPr>
        <w:t xml:space="preserve">Of the coded studies, 60% used 30 throws, 11% used 40 throws, 8% used 20 throws, 4% used 60 throws, and 2% for both 15 and 24 throws. Other categories ranging from 10 through 200 make up the remaining percentages, each making up 1%. Our results indicated the </w:t>
      </w:r>
      <w:r w:rsidR="009F3AB7" w:rsidRPr="009159AB">
        <w:rPr>
          <w:rFonts w:ascii="Times New Roman" w:hAnsi="Times New Roman" w:cs="Times New Roman"/>
          <w:sz w:val="24"/>
          <w:szCs w:val="24"/>
        </w:rPr>
        <w:t xml:space="preserve">mean ostracism </w:t>
      </w:r>
      <w:r w:rsidR="00083699" w:rsidRPr="009159AB">
        <w:rPr>
          <w:rFonts w:ascii="Times New Roman" w:hAnsi="Times New Roman" w:cs="Times New Roman"/>
          <w:sz w:val="24"/>
          <w:szCs w:val="24"/>
        </w:rPr>
        <w:t xml:space="preserve">effect </w:t>
      </w:r>
      <w:r w:rsidR="009F3AB7" w:rsidRPr="009159AB">
        <w:rPr>
          <w:rFonts w:ascii="Times New Roman" w:hAnsi="Times New Roman" w:cs="Times New Roman"/>
          <w:sz w:val="24"/>
          <w:szCs w:val="24"/>
        </w:rPr>
        <w:t>wa</w:t>
      </w:r>
      <w:r w:rsidR="00083699" w:rsidRPr="009159AB">
        <w:rPr>
          <w:rFonts w:ascii="Times New Roman" w:hAnsi="Times New Roman" w:cs="Times New Roman"/>
          <w:sz w:val="24"/>
          <w:szCs w:val="24"/>
        </w:rPr>
        <w:t xml:space="preserve">s </w:t>
      </w:r>
      <w:r w:rsidR="00083699" w:rsidRPr="009159AB">
        <w:rPr>
          <w:rFonts w:ascii="Times New Roman" w:hAnsi="Times New Roman" w:cs="Times New Roman"/>
          <w:i/>
          <w:sz w:val="24"/>
          <w:szCs w:val="24"/>
        </w:rPr>
        <w:t>not</w:t>
      </w:r>
      <w:r w:rsidR="00083699" w:rsidRPr="009159AB">
        <w:rPr>
          <w:rFonts w:ascii="Times New Roman" w:hAnsi="Times New Roman" w:cs="Times New Roman"/>
          <w:sz w:val="24"/>
          <w:szCs w:val="24"/>
        </w:rPr>
        <w:t xml:space="preserve"> predicted to be different across the different amounts of throws. </w:t>
      </w:r>
    </w:p>
    <w:p w14:paraId="78631A0E" w14:textId="27F03F0B" w:rsidR="00E76D2C" w:rsidRPr="009159AB" w:rsidRDefault="00C31E34" w:rsidP="00846D95">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Does type of dependent variable matter?</w:t>
      </w:r>
      <w:r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Exploratory analyses also showed that the </w:t>
      </w:r>
      <w:r w:rsidR="000C056C" w:rsidRPr="009159AB">
        <w:rPr>
          <w:rFonts w:ascii="Times New Roman" w:hAnsi="Times New Roman" w:cs="Times New Roman"/>
          <w:sz w:val="24"/>
          <w:szCs w:val="24"/>
        </w:rPr>
        <w:t xml:space="preserve">majority of the </w:t>
      </w:r>
      <w:r w:rsidR="002E2CBB" w:rsidRPr="009159AB">
        <w:rPr>
          <w:rFonts w:ascii="Times New Roman" w:hAnsi="Times New Roman" w:cs="Times New Roman"/>
          <w:sz w:val="24"/>
          <w:szCs w:val="24"/>
        </w:rPr>
        <w:t xml:space="preserve">results </w:t>
      </w:r>
      <w:r w:rsidR="00731737" w:rsidRPr="009159AB">
        <w:rPr>
          <w:rFonts w:ascii="Times New Roman" w:hAnsi="Times New Roman" w:cs="Times New Roman"/>
          <w:sz w:val="24"/>
          <w:szCs w:val="24"/>
        </w:rPr>
        <w:t xml:space="preserve">were </w:t>
      </w:r>
      <w:r w:rsidR="002E2CBB" w:rsidRPr="009159AB">
        <w:rPr>
          <w:rFonts w:ascii="Times New Roman" w:hAnsi="Times New Roman" w:cs="Times New Roman"/>
          <w:sz w:val="24"/>
          <w:szCs w:val="24"/>
        </w:rPr>
        <w:t>robust</w:t>
      </w:r>
      <w:r w:rsidR="00731737" w:rsidRPr="009159AB">
        <w:rPr>
          <w:rFonts w:ascii="Times New Roman" w:hAnsi="Times New Roman" w:cs="Times New Roman"/>
          <w:sz w:val="24"/>
          <w:szCs w:val="24"/>
        </w:rPr>
        <w:t xml:space="preserve"> across subsets of dependent measures and the overall set of dependent measures</w:t>
      </w:r>
      <w:r w:rsidR="00F2747E" w:rsidRPr="009159AB">
        <w:rPr>
          <w:rFonts w:ascii="Times New Roman" w:hAnsi="Times New Roman" w:cs="Times New Roman"/>
          <w:sz w:val="24"/>
          <w:szCs w:val="24"/>
        </w:rPr>
        <w:t xml:space="preserve"> (see Figure </w:t>
      </w:r>
      <w:r w:rsidR="009736B3" w:rsidRPr="009159AB">
        <w:rPr>
          <w:rFonts w:ascii="Times New Roman" w:hAnsi="Times New Roman" w:cs="Times New Roman"/>
          <w:sz w:val="24"/>
          <w:szCs w:val="24"/>
        </w:rPr>
        <w:t>2</w:t>
      </w:r>
      <w:r w:rsidR="00F2747E" w:rsidRPr="009159AB">
        <w:rPr>
          <w:rFonts w:ascii="Times New Roman" w:hAnsi="Times New Roman" w:cs="Times New Roman"/>
          <w:sz w:val="24"/>
          <w:szCs w:val="24"/>
        </w:rPr>
        <w:t>)</w:t>
      </w:r>
      <w:r w:rsidR="000C056C" w:rsidRPr="009159AB">
        <w:rPr>
          <w:rFonts w:ascii="Times New Roman" w:hAnsi="Times New Roman" w:cs="Times New Roman"/>
          <w:sz w:val="24"/>
          <w:szCs w:val="24"/>
        </w:rPr>
        <w:t xml:space="preserve">. Exceptions were </w:t>
      </w:r>
      <w:r w:rsidR="00731737" w:rsidRPr="009159AB">
        <w:rPr>
          <w:rFonts w:ascii="Times New Roman" w:hAnsi="Times New Roman" w:cs="Times New Roman"/>
          <w:sz w:val="24"/>
          <w:szCs w:val="24"/>
        </w:rPr>
        <w:t xml:space="preserve">interpersonal measures </w:t>
      </w:r>
      <w:r w:rsidR="000C056C" w:rsidRPr="009159AB">
        <w:rPr>
          <w:rFonts w:ascii="Times New Roman" w:hAnsi="Times New Roman" w:cs="Times New Roman"/>
          <w:sz w:val="24"/>
          <w:szCs w:val="24"/>
        </w:rPr>
        <w:t xml:space="preserve">showing </w:t>
      </w:r>
      <w:r w:rsidR="00731737" w:rsidRPr="009159AB">
        <w:rPr>
          <w:rFonts w:ascii="Times New Roman" w:hAnsi="Times New Roman" w:cs="Times New Roman"/>
          <w:sz w:val="24"/>
          <w:szCs w:val="24"/>
        </w:rPr>
        <w:t xml:space="preserve">relatively weak ostracism </w:t>
      </w:r>
      <w:r w:rsidR="00F2747E" w:rsidRPr="009159AB">
        <w:rPr>
          <w:rFonts w:ascii="Times New Roman" w:hAnsi="Times New Roman" w:cs="Times New Roman"/>
          <w:sz w:val="24"/>
          <w:szCs w:val="24"/>
        </w:rPr>
        <w:t>effects, while fundamental need</w:t>
      </w:r>
      <w:r w:rsidR="00731737" w:rsidRPr="009159AB">
        <w:rPr>
          <w:rFonts w:ascii="Times New Roman" w:hAnsi="Times New Roman" w:cs="Times New Roman"/>
          <w:sz w:val="24"/>
          <w:szCs w:val="24"/>
        </w:rPr>
        <w:t xml:space="preserve"> measures showed somewhat stronger ostracism effects on the first measure. </w:t>
      </w:r>
      <w:r w:rsidR="0058166E" w:rsidRPr="009159AB">
        <w:rPr>
          <w:rFonts w:ascii="Times New Roman" w:hAnsi="Times New Roman" w:cs="Times New Roman"/>
          <w:sz w:val="24"/>
          <w:szCs w:val="24"/>
        </w:rPr>
        <w:t>This suggests that psychological effects of ostrac</w:t>
      </w:r>
      <w:r w:rsidR="00F2747E" w:rsidRPr="009159AB">
        <w:rPr>
          <w:rFonts w:ascii="Times New Roman" w:hAnsi="Times New Roman" w:cs="Times New Roman"/>
          <w:sz w:val="24"/>
          <w:szCs w:val="24"/>
        </w:rPr>
        <w:t>ism are large, but that this effect is smaller for interpersonal behaviors</w:t>
      </w:r>
      <w:r w:rsidR="0026749D" w:rsidRPr="009159AB">
        <w:rPr>
          <w:rFonts w:ascii="Times New Roman" w:hAnsi="Times New Roman" w:cs="Times New Roman"/>
          <w:sz w:val="24"/>
          <w:szCs w:val="24"/>
        </w:rPr>
        <w:t xml:space="preserve">. </w:t>
      </w:r>
      <w:r w:rsidR="00F2747E" w:rsidRPr="009159AB">
        <w:rPr>
          <w:rFonts w:ascii="Times New Roman" w:hAnsi="Times New Roman" w:cs="Times New Roman"/>
          <w:sz w:val="24"/>
          <w:szCs w:val="24"/>
        </w:rPr>
        <w:t xml:space="preserve">On top of this, </w:t>
      </w:r>
      <w:r w:rsidR="00F2747E" w:rsidRPr="009159AB">
        <w:rPr>
          <w:rFonts w:ascii="Times New Roman" w:hAnsi="Times New Roman" w:cs="Times New Roman"/>
          <w:sz w:val="24"/>
          <w:szCs w:val="24"/>
        </w:rPr>
        <w:lastRenderedPageBreak/>
        <w:t>interpersonal measures also show more moderation</w:t>
      </w:r>
      <w:r w:rsidR="0026749D" w:rsidRPr="009159AB">
        <w:rPr>
          <w:rFonts w:ascii="Times New Roman" w:hAnsi="Times New Roman" w:cs="Times New Roman"/>
          <w:sz w:val="24"/>
          <w:szCs w:val="24"/>
        </w:rPr>
        <w:t xml:space="preserve">, suggesting that interpersonal behaviors </w:t>
      </w:r>
      <w:r w:rsidR="009736B3" w:rsidRPr="009159AB">
        <w:rPr>
          <w:rFonts w:ascii="Times New Roman" w:hAnsi="Times New Roman" w:cs="Times New Roman"/>
          <w:sz w:val="24"/>
          <w:szCs w:val="24"/>
        </w:rPr>
        <w:t xml:space="preserve">caused by ostracism </w:t>
      </w:r>
      <w:r w:rsidR="0026749D" w:rsidRPr="009159AB">
        <w:rPr>
          <w:rFonts w:ascii="Times New Roman" w:hAnsi="Times New Roman" w:cs="Times New Roman"/>
          <w:sz w:val="24"/>
          <w:szCs w:val="24"/>
        </w:rPr>
        <w:t>are more easily moderated</w:t>
      </w:r>
      <w:r w:rsidR="00F2747E" w:rsidRPr="009159AB">
        <w:rPr>
          <w:rFonts w:ascii="Times New Roman" w:hAnsi="Times New Roman" w:cs="Times New Roman"/>
          <w:sz w:val="24"/>
          <w:szCs w:val="24"/>
        </w:rPr>
        <w:t xml:space="preserve">. </w:t>
      </w:r>
      <w:r w:rsidR="000C056C" w:rsidRPr="009159AB">
        <w:rPr>
          <w:rFonts w:ascii="Times New Roman" w:hAnsi="Times New Roman" w:cs="Times New Roman"/>
          <w:sz w:val="24"/>
          <w:szCs w:val="24"/>
        </w:rPr>
        <w:t xml:space="preserve">Additionally, </w:t>
      </w:r>
      <w:r w:rsidR="00162B42" w:rsidRPr="009159AB">
        <w:rPr>
          <w:rFonts w:ascii="Times New Roman" w:hAnsi="Times New Roman" w:cs="Times New Roman"/>
          <w:sz w:val="24"/>
          <w:szCs w:val="24"/>
        </w:rPr>
        <w:t xml:space="preserve">we </w:t>
      </w:r>
      <w:r w:rsidR="000C056C" w:rsidRPr="009159AB">
        <w:rPr>
          <w:rFonts w:ascii="Times New Roman" w:hAnsi="Times New Roman" w:cs="Times New Roman"/>
          <w:sz w:val="24"/>
          <w:szCs w:val="24"/>
        </w:rPr>
        <w:t xml:space="preserve">estimated interactions for </w:t>
      </w:r>
      <w:r w:rsidR="00B75A4B" w:rsidRPr="009159AB">
        <w:rPr>
          <w:rFonts w:ascii="Times New Roman" w:hAnsi="Times New Roman" w:cs="Times New Roman"/>
          <w:sz w:val="24"/>
          <w:szCs w:val="24"/>
        </w:rPr>
        <w:t xml:space="preserve">the measure </w:t>
      </w:r>
      <w:r w:rsidR="000C056C" w:rsidRPr="009159AB">
        <w:rPr>
          <w:rFonts w:ascii="Times New Roman" w:hAnsi="Times New Roman" w:cs="Times New Roman"/>
          <w:sz w:val="24"/>
          <w:szCs w:val="24"/>
        </w:rPr>
        <w:t>subsets</w:t>
      </w:r>
      <w:r w:rsidR="00162B42" w:rsidRPr="009159AB">
        <w:rPr>
          <w:rFonts w:ascii="Times New Roman" w:hAnsi="Times New Roman" w:cs="Times New Roman"/>
          <w:sz w:val="24"/>
          <w:szCs w:val="24"/>
        </w:rPr>
        <w:t xml:space="preserve"> </w:t>
      </w:r>
      <w:r w:rsidR="00B75A4B" w:rsidRPr="009159AB">
        <w:rPr>
          <w:rFonts w:ascii="Times New Roman" w:hAnsi="Times New Roman" w:cs="Times New Roman"/>
          <w:sz w:val="24"/>
          <w:szCs w:val="24"/>
        </w:rPr>
        <w:t xml:space="preserve">interpersonal (i.e., measures relating to others), intrapersonal (measures relating to the self), fundamental needs, model (i.e., first measure is reflexive and last measure is reflective) and an overlap of the </w:t>
      </w:r>
      <w:r w:rsidR="000270D2" w:rsidRPr="009159AB">
        <w:rPr>
          <w:rFonts w:ascii="Times New Roman" w:hAnsi="Times New Roman" w:cs="Times New Roman"/>
          <w:sz w:val="24"/>
          <w:szCs w:val="24"/>
        </w:rPr>
        <w:t>latter</w:t>
      </w:r>
      <w:r w:rsidR="00B75A4B" w:rsidRPr="009159AB">
        <w:rPr>
          <w:rFonts w:ascii="Times New Roman" w:hAnsi="Times New Roman" w:cs="Times New Roman"/>
          <w:sz w:val="24"/>
          <w:szCs w:val="24"/>
        </w:rPr>
        <w:t xml:space="preserve"> two</w:t>
      </w:r>
      <w:r w:rsidR="000270D2" w:rsidRPr="009159AB">
        <w:rPr>
          <w:rFonts w:ascii="Times New Roman" w:hAnsi="Times New Roman" w:cs="Times New Roman"/>
          <w:sz w:val="24"/>
          <w:szCs w:val="24"/>
        </w:rPr>
        <w:t xml:space="preserve"> subsets</w:t>
      </w:r>
      <w:r w:rsidR="00B75A4B" w:rsidRPr="009159AB">
        <w:rPr>
          <w:rFonts w:ascii="Times New Roman" w:hAnsi="Times New Roman" w:cs="Times New Roman"/>
          <w:sz w:val="24"/>
          <w:szCs w:val="24"/>
        </w:rPr>
        <w:t>. For all but</w:t>
      </w:r>
      <w:r w:rsidR="00550F1E" w:rsidRPr="009159AB">
        <w:rPr>
          <w:rFonts w:ascii="Times New Roman" w:hAnsi="Times New Roman" w:cs="Times New Roman"/>
          <w:sz w:val="24"/>
          <w:szCs w:val="24"/>
        </w:rPr>
        <w:t xml:space="preserve"> two</w:t>
      </w:r>
      <w:r w:rsidR="00B75A4B" w:rsidRPr="009159AB">
        <w:rPr>
          <w:rFonts w:ascii="Times New Roman" w:hAnsi="Times New Roman" w:cs="Times New Roman"/>
          <w:sz w:val="24"/>
          <w:szCs w:val="24"/>
        </w:rPr>
        <w:t xml:space="preserve">, these subsets showed that </w:t>
      </w:r>
      <w:r w:rsidR="002A3BDD" w:rsidRPr="009159AB">
        <w:rPr>
          <w:rFonts w:ascii="Times New Roman" w:hAnsi="Times New Roman" w:cs="Times New Roman"/>
          <w:sz w:val="24"/>
          <w:szCs w:val="24"/>
        </w:rPr>
        <w:t>measures taken at the</w:t>
      </w:r>
      <w:r w:rsidR="00B75A4B" w:rsidRPr="009159AB">
        <w:rPr>
          <w:rFonts w:ascii="Times New Roman" w:hAnsi="Times New Roman" w:cs="Times New Roman"/>
          <w:sz w:val="24"/>
          <w:szCs w:val="24"/>
        </w:rPr>
        <w:t xml:space="preserve"> first time point </w:t>
      </w:r>
      <w:r w:rsidR="002A3BDD" w:rsidRPr="009159AB">
        <w:rPr>
          <w:rFonts w:ascii="Times New Roman" w:hAnsi="Times New Roman" w:cs="Times New Roman"/>
          <w:sz w:val="24"/>
          <w:szCs w:val="24"/>
        </w:rPr>
        <w:t>were</w:t>
      </w:r>
      <w:r w:rsidR="00B66333" w:rsidRPr="009159AB">
        <w:rPr>
          <w:rFonts w:ascii="Times New Roman" w:hAnsi="Times New Roman" w:cs="Times New Roman"/>
          <w:sz w:val="24"/>
          <w:szCs w:val="24"/>
        </w:rPr>
        <w:t xml:space="preserve"> moderated more than the</w:t>
      </w:r>
      <w:r w:rsidR="00D97B13"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t xml:space="preserve">measures taken </w:t>
      </w:r>
      <w:r w:rsidR="00B66333" w:rsidRPr="009159AB">
        <w:rPr>
          <w:rFonts w:ascii="Times New Roman" w:hAnsi="Times New Roman" w:cs="Times New Roman"/>
          <w:sz w:val="24"/>
          <w:szCs w:val="24"/>
        </w:rPr>
        <w:t xml:space="preserve">last. </w:t>
      </w:r>
      <w:r w:rsidR="002A3BDD" w:rsidRPr="009159AB">
        <w:rPr>
          <w:rFonts w:ascii="Times New Roman" w:hAnsi="Times New Roman" w:cs="Times New Roman"/>
          <w:sz w:val="24"/>
          <w:szCs w:val="24"/>
        </w:rPr>
        <w:t xml:space="preserve">However, </w:t>
      </w:r>
      <w:r w:rsidR="00B66333" w:rsidRPr="009159AB">
        <w:rPr>
          <w:rFonts w:ascii="Times New Roman" w:hAnsi="Times New Roman" w:cs="Times New Roman"/>
          <w:sz w:val="24"/>
          <w:szCs w:val="24"/>
        </w:rPr>
        <w:t>the analyses including only fundamental needs</w:t>
      </w:r>
      <w:r w:rsidR="000C056C" w:rsidRPr="009159AB">
        <w:rPr>
          <w:rFonts w:ascii="Times New Roman" w:hAnsi="Times New Roman" w:cs="Times New Roman"/>
          <w:sz w:val="24"/>
          <w:szCs w:val="24"/>
        </w:rPr>
        <w:t xml:space="preserve"> showed </w:t>
      </w:r>
      <w:r w:rsidR="00B66333" w:rsidRPr="009159AB">
        <w:rPr>
          <w:rFonts w:ascii="Times New Roman" w:hAnsi="Times New Roman" w:cs="Times New Roman"/>
          <w:sz w:val="24"/>
          <w:szCs w:val="24"/>
        </w:rPr>
        <w:t xml:space="preserve">that moderation was larger at the last time point, when compared to the </w:t>
      </w:r>
      <w:r w:rsidR="00550F1E" w:rsidRPr="009159AB">
        <w:rPr>
          <w:rFonts w:ascii="Times New Roman" w:hAnsi="Times New Roman" w:cs="Times New Roman"/>
          <w:sz w:val="24"/>
          <w:szCs w:val="24"/>
        </w:rPr>
        <w:t xml:space="preserve">first </w:t>
      </w:r>
      <w:r w:rsidR="00B66333" w:rsidRPr="009159AB">
        <w:rPr>
          <w:rFonts w:ascii="Times New Roman" w:hAnsi="Times New Roman" w:cs="Times New Roman"/>
          <w:sz w:val="24"/>
          <w:szCs w:val="24"/>
        </w:rPr>
        <w:t xml:space="preserve">time point. </w:t>
      </w:r>
      <w:r w:rsidR="00550F1E" w:rsidRPr="009159AB">
        <w:rPr>
          <w:rFonts w:ascii="Times New Roman" w:hAnsi="Times New Roman" w:cs="Times New Roman"/>
          <w:sz w:val="24"/>
          <w:szCs w:val="24"/>
        </w:rPr>
        <w:t xml:space="preserve">This </w:t>
      </w:r>
      <w:r w:rsidR="002A3BDD" w:rsidRPr="009159AB">
        <w:rPr>
          <w:rFonts w:ascii="Times New Roman" w:hAnsi="Times New Roman" w:cs="Times New Roman"/>
          <w:sz w:val="24"/>
          <w:szCs w:val="24"/>
        </w:rPr>
        <w:t>result</w:t>
      </w:r>
      <w:r w:rsidR="00550F1E" w:rsidRPr="009159AB">
        <w:rPr>
          <w:rFonts w:ascii="Times New Roman" w:hAnsi="Times New Roman" w:cs="Times New Roman"/>
          <w:sz w:val="24"/>
          <w:szCs w:val="24"/>
        </w:rPr>
        <w:t xml:space="preserve"> is crucial, as</w:t>
      </w:r>
      <w:r w:rsidR="000270D2" w:rsidRPr="009159AB">
        <w:rPr>
          <w:rFonts w:ascii="Times New Roman" w:hAnsi="Times New Roman" w:cs="Times New Roman"/>
          <w:sz w:val="24"/>
          <w:szCs w:val="24"/>
        </w:rPr>
        <w:t xml:space="preserve"> Williams</w:t>
      </w:r>
      <w:r w:rsidR="00550F1E" w:rsidRPr="009159AB">
        <w:rPr>
          <w:rFonts w:ascii="Times New Roman" w:hAnsi="Times New Roman" w:cs="Times New Roman"/>
          <w:sz w:val="24"/>
          <w:szCs w:val="24"/>
        </w:rPr>
        <w:t xml:space="preserve"> </w:t>
      </w:r>
      <w:r w:rsidR="000270D2" w:rsidRPr="009159AB">
        <w:rPr>
          <w:rFonts w:ascii="Times New Roman" w:hAnsi="Times New Roman" w:cs="Times New Roman"/>
          <w:sz w:val="24"/>
          <w:szCs w:val="24"/>
        </w:rPr>
        <w:t>(2009)</w:t>
      </w:r>
      <w:r w:rsidR="00550F1E" w:rsidRPr="009159AB">
        <w:rPr>
          <w:rFonts w:ascii="Times New Roman" w:hAnsi="Times New Roman" w:cs="Times New Roman"/>
          <w:sz w:val="24"/>
          <w:szCs w:val="24"/>
        </w:rPr>
        <w:t xml:space="preserve"> specifically </w:t>
      </w:r>
      <w:r w:rsidR="002A3BDD" w:rsidRPr="009159AB">
        <w:rPr>
          <w:rFonts w:ascii="Times New Roman" w:hAnsi="Times New Roman" w:cs="Times New Roman"/>
          <w:sz w:val="24"/>
          <w:szCs w:val="24"/>
        </w:rPr>
        <w:t>predicted</w:t>
      </w:r>
      <w:r w:rsidR="00550F1E"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t xml:space="preserve">this pattern for </w:t>
      </w:r>
      <w:r w:rsidR="00550F1E" w:rsidRPr="009159AB">
        <w:rPr>
          <w:rFonts w:ascii="Times New Roman" w:hAnsi="Times New Roman" w:cs="Times New Roman"/>
          <w:sz w:val="24"/>
          <w:szCs w:val="24"/>
        </w:rPr>
        <w:t>fundamental needs</w:t>
      </w:r>
      <w:r w:rsidR="002A3BDD" w:rsidRPr="009159AB">
        <w:rPr>
          <w:rFonts w:ascii="Times New Roman" w:hAnsi="Times New Roman" w:cs="Times New Roman"/>
          <w:sz w:val="24"/>
          <w:szCs w:val="24"/>
        </w:rPr>
        <w:t xml:space="preserve">. </w:t>
      </w:r>
      <w:r w:rsidR="00D97B13" w:rsidRPr="009159AB">
        <w:rPr>
          <w:rFonts w:ascii="Times New Roman" w:hAnsi="Times New Roman" w:cs="Times New Roman"/>
          <w:sz w:val="24"/>
          <w:szCs w:val="24"/>
        </w:rPr>
        <w:t>Our</w:t>
      </w:r>
      <w:r w:rsidR="00C75416" w:rsidRPr="009159AB">
        <w:rPr>
          <w:rFonts w:ascii="Times New Roman" w:hAnsi="Times New Roman" w:cs="Times New Roman"/>
          <w:sz w:val="24"/>
          <w:szCs w:val="24"/>
        </w:rPr>
        <w:t xml:space="preserve"> </w:t>
      </w:r>
      <w:r w:rsidR="00550F1E" w:rsidRPr="009159AB">
        <w:rPr>
          <w:rFonts w:ascii="Times New Roman" w:hAnsi="Times New Roman" w:cs="Times New Roman"/>
          <w:sz w:val="24"/>
          <w:szCs w:val="24"/>
        </w:rPr>
        <w:t xml:space="preserve">overall test </w:t>
      </w:r>
      <w:r w:rsidR="002A3BDD" w:rsidRPr="009159AB">
        <w:rPr>
          <w:rFonts w:ascii="Times New Roman" w:hAnsi="Times New Roman" w:cs="Times New Roman"/>
          <w:sz w:val="24"/>
          <w:szCs w:val="24"/>
        </w:rPr>
        <w:t xml:space="preserve">of </w:t>
      </w:r>
      <w:r w:rsidR="00D97B13" w:rsidRPr="009159AB">
        <w:rPr>
          <w:rFonts w:ascii="Times New Roman" w:hAnsi="Times New Roman" w:cs="Times New Roman"/>
          <w:sz w:val="24"/>
          <w:szCs w:val="24"/>
        </w:rPr>
        <w:t>ordinal</w:t>
      </w:r>
      <w:r w:rsidR="002A3BDD" w:rsidRPr="009159AB">
        <w:rPr>
          <w:rFonts w:ascii="Times New Roman" w:hAnsi="Times New Roman" w:cs="Times New Roman"/>
          <w:sz w:val="24"/>
          <w:szCs w:val="24"/>
        </w:rPr>
        <w:t xml:space="preserve"> effects of moderation that included many different types of measures failed to show the predicted pattern. </w:t>
      </w:r>
      <w:r w:rsidR="00B66333" w:rsidRPr="009159AB">
        <w:rPr>
          <w:rFonts w:ascii="Times New Roman" w:hAnsi="Times New Roman" w:cs="Times New Roman"/>
          <w:sz w:val="24"/>
          <w:szCs w:val="24"/>
        </w:rPr>
        <w:t>Hence, w</w:t>
      </w:r>
      <w:r w:rsidR="000C056C" w:rsidRPr="009159AB">
        <w:rPr>
          <w:rFonts w:ascii="Times New Roman" w:hAnsi="Times New Roman" w:cs="Times New Roman"/>
          <w:sz w:val="24"/>
          <w:szCs w:val="24"/>
        </w:rPr>
        <w:t xml:space="preserve">e can </w:t>
      </w:r>
      <w:r w:rsidR="00B66333" w:rsidRPr="009159AB">
        <w:rPr>
          <w:rFonts w:ascii="Times New Roman" w:hAnsi="Times New Roman" w:cs="Times New Roman"/>
          <w:sz w:val="24"/>
          <w:szCs w:val="24"/>
        </w:rPr>
        <w:t xml:space="preserve">reliably state there </w:t>
      </w:r>
      <w:r w:rsidR="000C056C" w:rsidRPr="009159AB">
        <w:rPr>
          <w:rFonts w:ascii="Times New Roman" w:hAnsi="Times New Roman" w:cs="Times New Roman"/>
          <w:sz w:val="24"/>
          <w:szCs w:val="24"/>
        </w:rPr>
        <w:t xml:space="preserve">are interactions on both time points, but cannot </w:t>
      </w:r>
      <w:r w:rsidR="00B66333" w:rsidRPr="009159AB">
        <w:rPr>
          <w:rFonts w:ascii="Times New Roman" w:hAnsi="Times New Roman" w:cs="Times New Roman"/>
          <w:sz w:val="24"/>
          <w:szCs w:val="24"/>
        </w:rPr>
        <w:t xml:space="preserve">make any general conclusions as to how </w:t>
      </w:r>
      <w:r w:rsidR="00A1170F" w:rsidRPr="009159AB">
        <w:rPr>
          <w:rFonts w:ascii="Times New Roman" w:hAnsi="Times New Roman" w:cs="Times New Roman"/>
          <w:sz w:val="24"/>
          <w:szCs w:val="24"/>
        </w:rPr>
        <w:t xml:space="preserve">they relate, as results </w:t>
      </w:r>
      <w:r w:rsidR="00550F1E" w:rsidRPr="009159AB">
        <w:rPr>
          <w:rFonts w:ascii="Times New Roman" w:hAnsi="Times New Roman" w:cs="Times New Roman"/>
          <w:sz w:val="24"/>
          <w:szCs w:val="24"/>
        </w:rPr>
        <w:t>.</w:t>
      </w:r>
      <w:r w:rsidR="000270D2" w:rsidRPr="009159AB">
        <w:rPr>
          <w:rFonts w:ascii="Times New Roman" w:hAnsi="Times New Roman" w:cs="Times New Roman"/>
          <w:sz w:val="24"/>
          <w:szCs w:val="24"/>
        </w:rPr>
        <w:t xml:space="preserve">are crucially dependent on the </w:t>
      </w:r>
      <w:r w:rsidR="002A3BDD" w:rsidRPr="009159AB">
        <w:rPr>
          <w:rFonts w:ascii="Times New Roman" w:hAnsi="Times New Roman" w:cs="Times New Roman"/>
          <w:sz w:val="24"/>
          <w:szCs w:val="24"/>
        </w:rPr>
        <w:t>measures taken</w:t>
      </w:r>
      <w:r w:rsidR="00550F1E" w:rsidRPr="009159AB">
        <w:rPr>
          <w:rFonts w:ascii="Times New Roman" w:hAnsi="Times New Roman" w:cs="Times New Roman"/>
          <w:sz w:val="24"/>
          <w:szCs w:val="24"/>
        </w:rPr>
        <w:t xml:space="preserve">. </w:t>
      </w:r>
      <w:r w:rsidR="00F2747E" w:rsidRPr="009159AB">
        <w:rPr>
          <w:rFonts w:ascii="Times New Roman" w:hAnsi="Times New Roman" w:cs="Times New Roman"/>
          <w:sz w:val="24"/>
          <w:szCs w:val="24"/>
        </w:rPr>
        <w:t>In sum</w:t>
      </w:r>
      <w:r w:rsidR="00D97B13" w:rsidRPr="009159AB">
        <w:rPr>
          <w:rFonts w:ascii="Times New Roman" w:hAnsi="Times New Roman" w:cs="Times New Roman"/>
          <w:sz w:val="24"/>
          <w:szCs w:val="24"/>
        </w:rPr>
        <w:t>,</w:t>
      </w:r>
      <w:r w:rsidR="00550F1E" w:rsidRPr="009159AB">
        <w:rPr>
          <w:rFonts w:ascii="Times New Roman" w:hAnsi="Times New Roman" w:cs="Times New Roman"/>
          <w:sz w:val="24"/>
          <w:szCs w:val="24"/>
        </w:rPr>
        <w:t xml:space="preserve"> e</w:t>
      </w:r>
      <w:r w:rsidR="00A1170F" w:rsidRPr="009159AB">
        <w:rPr>
          <w:rFonts w:ascii="Times New Roman" w:hAnsi="Times New Roman" w:cs="Times New Roman"/>
          <w:sz w:val="24"/>
          <w:szCs w:val="24"/>
        </w:rPr>
        <w:t xml:space="preserve">xploratory analyses showed </w:t>
      </w:r>
      <w:r w:rsidR="00F2747E" w:rsidRPr="009159AB">
        <w:rPr>
          <w:rFonts w:ascii="Times New Roman" w:hAnsi="Times New Roman" w:cs="Times New Roman"/>
          <w:sz w:val="24"/>
          <w:szCs w:val="24"/>
        </w:rPr>
        <w:t>the effect</w:t>
      </w:r>
      <w:r w:rsidR="00550F1E" w:rsidRPr="009159AB">
        <w:rPr>
          <w:rFonts w:ascii="Times New Roman" w:hAnsi="Times New Roman" w:cs="Times New Roman"/>
          <w:sz w:val="24"/>
          <w:szCs w:val="24"/>
        </w:rPr>
        <w:t>s of ostracism and its moderation</w:t>
      </w:r>
      <w:r w:rsidR="00F2747E" w:rsidRPr="009159AB">
        <w:rPr>
          <w:rFonts w:ascii="Times New Roman" w:hAnsi="Times New Roman" w:cs="Times New Roman"/>
          <w:sz w:val="24"/>
          <w:szCs w:val="24"/>
        </w:rPr>
        <w:t xml:space="preserve"> </w:t>
      </w:r>
      <w:r w:rsidR="00550F1E" w:rsidRPr="009159AB">
        <w:rPr>
          <w:rFonts w:ascii="Times New Roman" w:hAnsi="Times New Roman" w:cs="Times New Roman"/>
          <w:sz w:val="24"/>
          <w:szCs w:val="24"/>
        </w:rPr>
        <w:t xml:space="preserve">are </w:t>
      </w:r>
      <w:r w:rsidR="00F2747E" w:rsidRPr="009159AB">
        <w:rPr>
          <w:rFonts w:ascii="Times New Roman" w:hAnsi="Times New Roman" w:cs="Times New Roman"/>
          <w:sz w:val="24"/>
          <w:szCs w:val="24"/>
        </w:rPr>
        <w:t xml:space="preserve">robust, except for three deviations, </w:t>
      </w:r>
      <w:r w:rsidR="00550F1E" w:rsidRPr="009159AB">
        <w:rPr>
          <w:rFonts w:ascii="Times New Roman" w:hAnsi="Times New Roman" w:cs="Times New Roman"/>
          <w:sz w:val="24"/>
          <w:szCs w:val="24"/>
        </w:rPr>
        <w:t xml:space="preserve">where interpersonal </w:t>
      </w:r>
      <w:r w:rsidR="00A1170F" w:rsidRPr="009159AB">
        <w:rPr>
          <w:rFonts w:ascii="Times New Roman" w:hAnsi="Times New Roman" w:cs="Times New Roman"/>
          <w:sz w:val="24"/>
          <w:szCs w:val="24"/>
        </w:rPr>
        <w:t>measures show</w:t>
      </w:r>
      <w:r w:rsidR="00550F1E" w:rsidRPr="009159AB">
        <w:rPr>
          <w:rFonts w:ascii="Times New Roman" w:hAnsi="Times New Roman" w:cs="Times New Roman"/>
          <w:sz w:val="24"/>
          <w:szCs w:val="24"/>
        </w:rPr>
        <w:t xml:space="preserve"> smaller- and fundamental needs larger ostracism effects, and fundamental needs also show less moderation on the first time point than on the last.</w:t>
      </w:r>
      <w:r w:rsidR="00F2747E" w:rsidRPr="009159AB">
        <w:rPr>
          <w:rFonts w:ascii="Times New Roman" w:hAnsi="Times New Roman" w:cs="Times New Roman"/>
          <w:sz w:val="24"/>
          <w:szCs w:val="24"/>
        </w:rPr>
        <w:t xml:space="preserve"> </w:t>
      </w:r>
    </w:p>
    <w:p w14:paraId="5E8BFBD3" w14:textId="17B36681" w:rsidR="00C10474" w:rsidRPr="009159AB" w:rsidRDefault="0001299C" w:rsidP="00083699">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Williams’s Model of Ostracism: Supported or Not?</w:t>
      </w:r>
    </w:p>
    <w:p w14:paraId="0CEB7902" w14:textId="644CEA07" w:rsidR="0001299C" w:rsidRPr="009159AB" w:rsidRDefault="006C124A" w:rsidP="00796BF8">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Regarding the test of Williams’</w:t>
      </w:r>
      <w:r w:rsidR="00796BF8" w:rsidRPr="009159AB">
        <w:rPr>
          <w:rFonts w:ascii="Times New Roman" w:hAnsi="Times New Roman" w:cs="Times New Roman"/>
          <w:sz w:val="24"/>
          <w:szCs w:val="24"/>
        </w:rPr>
        <w:t>s</w:t>
      </w:r>
      <w:r w:rsidR="00D62AC2" w:rsidRPr="009159AB">
        <w:rPr>
          <w:rFonts w:ascii="Times New Roman" w:hAnsi="Times New Roman" w:cs="Times New Roman"/>
          <w:sz w:val="24"/>
          <w:szCs w:val="24"/>
        </w:rPr>
        <w:t xml:space="preserve"> (2009)</w:t>
      </w:r>
      <w:r w:rsidRPr="009159AB">
        <w:rPr>
          <w:rFonts w:ascii="Times New Roman" w:hAnsi="Times New Roman" w:cs="Times New Roman"/>
          <w:sz w:val="24"/>
          <w:szCs w:val="24"/>
        </w:rPr>
        <w:t xml:space="preserve"> model, there are </w:t>
      </w:r>
      <w:r w:rsidR="0039270B" w:rsidRPr="009159AB">
        <w:rPr>
          <w:rFonts w:ascii="Times New Roman" w:hAnsi="Times New Roman" w:cs="Times New Roman"/>
          <w:sz w:val="24"/>
          <w:szCs w:val="24"/>
        </w:rPr>
        <w:t>several</w:t>
      </w:r>
      <w:r w:rsidRPr="009159AB">
        <w:rPr>
          <w:rFonts w:ascii="Times New Roman" w:hAnsi="Times New Roman" w:cs="Times New Roman"/>
          <w:sz w:val="24"/>
          <w:szCs w:val="24"/>
        </w:rPr>
        <w:t xml:space="preserve"> important </w:t>
      </w:r>
      <w:r w:rsidR="0001299C" w:rsidRPr="009159AB">
        <w:rPr>
          <w:rFonts w:ascii="Times New Roman" w:hAnsi="Times New Roman" w:cs="Times New Roman"/>
          <w:sz w:val="24"/>
          <w:szCs w:val="24"/>
        </w:rPr>
        <w:t>observations</w:t>
      </w:r>
      <w:r w:rsidR="00EC7FD0" w:rsidRPr="009159AB">
        <w:rPr>
          <w:rFonts w:ascii="Times New Roman" w:hAnsi="Times New Roman" w:cs="Times New Roman"/>
          <w:sz w:val="24"/>
          <w:szCs w:val="24"/>
        </w:rPr>
        <w:t xml:space="preserve"> and limitations</w:t>
      </w:r>
      <w:r w:rsidRPr="009159AB">
        <w:rPr>
          <w:rFonts w:ascii="Times New Roman" w:hAnsi="Times New Roman" w:cs="Times New Roman"/>
          <w:sz w:val="24"/>
          <w:szCs w:val="24"/>
        </w:rPr>
        <w:t xml:space="preserve">. First, </w:t>
      </w:r>
      <w:r w:rsidR="0001299C" w:rsidRPr="009159AB">
        <w:rPr>
          <w:rFonts w:ascii="Times New Roman" w:hAnsi="Times New Roman" w:cs="Times New Roman"/>
          <w:sz w:val="24"/>
          <w:szCs w:val="24"/>
        </w:rPr>
        <w:t>Williams propose</w:t>
      </w:r>
      <w:r w:rsidR="00931476" w:rsidRPr="009159AB">
        <w:rPr>
          <w:rFonts w:ascii="Times New Roman" w:hAnsi="Times New Roman" w:cs="Times New Roman"/>
          <w:sz w:val="24"/>
          <w:szCs w:val="24"/>
        </w:rPr>
        <w:t>d</w:t>
      </w:r>
      <w:r w:rsidR="0001299C" w:rsidRPr="009159AB">
        <w:rPr>
          <w:rFonts w:ascii="Times New Roman" w:hAnsi="Times New Roman" w:cs="Times New Roman"/>
          <w:sz w:val="24"/>
          <w:szCs w:val="24"/>
        </w:rPr>
        <w:t xml:space="preserve"> fundamental need threat as a result of even a brief episode of ostracism. This was supported by the meta-analysis. The model asserts that negative emotional reactions</w:t>
      </w:r>
      <w:r w:rsidR="00AA7642" w:rsidRPr="009159AB">
        <w:rPr>
          <w:rFonts w:ascii="Times New Roman" w:hAnsi="Times New Roman" w:cs="Times New Roman"/>
          <w:sz w:val="24"/>
          <w:szCs w:val="24"/>
        </w:rPr>
        <w:t xml:space="preserve"> (i.e., sadness and anger)</w:t>
      </w:r>
      <w:r w:rsidR="0001299C" w:rsidRPr="009159AB">
        <w:rPr>
          <w:rFonts w:ascii="Times New Roman" w:hAnsi="Times New Roman" w:cs="Times New Roman"/>
          <w:sz w:val="24"/>
          <w:szCs w:val="24"/>
        </w:rPr>
        <w:t xml:space="preserve"> are also induced by ostracism</w:t>
      </w:r>
      <w:r w:rsidR="00EC7FD0" w:rsidRPr="009159AB">
        <w:rPr>
          <w:rFonts w:ascii="Times New Roman" w:hAnsi="Times New Roman" w:cs="Times New Roman"/>
          <w:sz w:val="24"/>
          <w:szCs w:val="24"/>
        </w:rPr>
        <w:t>, and this proposition was contested by Blackhart et al</w:t>
      </w:r>
      <w:r w:rsidR="001D26DC" w:rsidRPr="009159AB">
        <w:rPr>
          <w:rFonts w:ascii="Times New Roman" w:hAnsi="Times New Roman" w:cs="Times New Roman"/>
          <w:sz w:val="24"/>
          <w:szCs w:val="24"/>
        </w:rPr>
        <w:t>.</w:t>
      </w:r>
      <w:r w:rsidR="00EC7FD0" w:rsidRPr="009159AB">
        <w:rPr>
          <w:rFonts w:ascii="Times New Roman" w:hAnsi="Times New Roman" w:cs="Times New Roman"/>
          <w:sz w:val="24"/>
          <w:szCs w:val="24"/>
        </w:rPr>
        <w:t xml:space="preserve">’s </w:t>
      </w:r>
      <w:r w:rsidR="00F43B68" w:rsidRPr="009159AB">
        <w:rPr>
          <w:rFonts w:ascii="Times New Roman" w:hAnsi="Times New Roman" w:cs="Times New Roman"/>
          <w:sz w:val="24"/>
          <w:szCs w:val="24"/>
        </w:rPr>
        <w:t xml:space="preserve">(2009) </w:t>
      </w:r>
      <w:r w:rsidR="00EC7FD0" w:rsidRPr="009159AB">
        <w:rPr>
          <w:rFonts w:ascii="Times New Roman" w:hAnsi="Times New Roman" w:cs="Times New Roman"/>
          <w:sz w:val="24"/>
          <w:szCs w:val="24"/>
        </w:rPr>
        <w:t>meta-analysis</w:t>
      </w:r>
      <w:r w:rsidR="009C0369" w:rsidRPr="009159AB">
        <w:rPr>
          <w:rFonts w:ascii="Times New Roman" w:hAnsi="Times New Roman" w:cs="Times New Roman"/>
          <w:sz w:val="24"/>
          <w:szCs w:val="24"/>
        </w:rPr>
        <w:t xml:space="preserve"> in which they argued for affective numbness</w:t>
      </w:r>
      <w:r w:rsidR="00EC7FD0"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t>We did</w:t>
      </w:r>
      <w:r w:rsidR="00EC7FD0" w:rsidRPr="009159AB">
        <w:rPr>
          <w:rFonts w:ascii="Times New Roman" w:hAnsi="Times New Roman" w:cs="Times New Roman"/>
          <w:sz w:val="24"/>
          <w:szCs w:val="24"/>
        </w:rPr>
        <w:t xml:space="preserve"> not </w:t>
      </w:r>
      <w:r w:rsidR="001D26DC" w:rsidRPr="009159AB">
        <w:rPr>
          <w:rFonts w:ascii="Times New Roman" w:hAnsi="Times New Roman" w:cs="Times New Roman"/>
          <w:sz w:val="24"/>
          <w:szCs w:val="24"/>
        </w:rPr>
        <w:t xml:space="preserve">explicitly </w:t>
      </w:r>
      <w:r w:rsidR="00EC7FD0" w:rsidRPr="009159AB">
        <w:rPr>
          <w:rFonts w:ascii="Times New Roman" w:hAnsi="Times New Roman" w:cs="Times New Roman"/>
          <w:sz w:val="24"/>
          <w:szCs w:val="24"/>
        </w:rPr>
        <w:t>test</w:t>
      </w:r>
      <w:r w:rsidR="002A3BDD" w:rsidRPr="009159AB">
        <w:rPr>
          <w:rFonts w:ascii="Times New Roman" w:hAnsi="Times New Roman" w:cs="Times New Roman"/>
          <w:sz w:val="24"/>
          <w:szCs w:val="24"/>
        </w:rPr>
        <w:t xml:space="preserve"> this</w:t>
      </w:r>
      <w:r w:rsidR="00EC7FD0" w:rsidRPr="009159AB">
        <w:rPr>
          <w:rFonts w:ascii="Times New Roman" w:hAnsi="Times New Roman" w:cs="Times New Roman"/>
          <w:sz w:val="24"/>
          <w:szCs w:val="24"/>
        </w:rPr>
        <w:t xml:space="preserve"> in the present analysis</w:t>
      </w:r>
      <w:r w:rsidR="00215833" w:rsidRPr="009159AB">
        <w:rPr>
          <w:rFonts w:ascii="Times New Roman" w:hAnsi="Times New Roman" w:cs="Times New Roman"/>
          <w:sz w:val="24"/>
          <w:szCs w:val="24"/>
        </w:rPr>
        <w:t>.</w:t>
      </w:r>
      <w:r w:rsidR="0001299C" w:rsidRPr="009159AB">
        <w:rPr>
          <w:rFonts w:ascii="Times New Roman" w:hAnsi="Times New Roman" w:cs="Times New Roman"/>
          <w:sz w:val="24"/>
          <w:szCs w:val="24"/>
        </w:rPr>
        <w:t xml:space="preserve"> That moderation is predicted to occur in the reflective stage, when the context and meaning of the ostracism event can be appraised, is </w:t>
      </w:r>
      <w:r w:rsidR="001D26DC" w:rsidRPr="009159AB">
        <w:rPr>
          <w:rFonts w:ascii="Times New Roman" w:hAnsi="Times New Roman" w:cs="Times New Roman"/>
          <w:sz w:val="24"/>
          <w:szCs w:val="24"/>
        </w:rPr>
        <w:t xml:space="preserve">tested and </w:t>
      </w:r>
      <w:r w:rsidR="0001299C" w:rsidRPr="009159AB">
        <w:rPr>
          <w:rFonts w:ascii="Times New Roman" w:hAnsi="Times New Roman" w:cs="Times New Roman"/>
          <w:sz w:val="24"/>
          <w:szCs w:val="24"/>
        </w:rPr>
        <w:t xml:space="preserve">supported by the present meta-analysis. The final stage of </w:t>
      </w:r>
      <w:r w:rsidR="0001299C" w:rsidRPr="009159AB">
        <w:rPr>
          <w:rFonts w:ascii="Times New Roman" w:hAnsi="Times New Roman" w:cs="Times New Roman"/>
          <w:sz w:val="24"/>
          <w:szCs w:val="24"/>
        </w:rPr>
        <w:lastRenderedPageBreak/>
        <w:t>Williams’</w:t>
      </w:r>
      <w:r w:rsidR="00CA7BA5" w:rsidRPr="009159AB">
        <w:rPr>
          <w:rFonts w:ascii="Times New Roman" w:hAnsi="Times New Roman" w:cs="Times New Roman"/>
          <w:sz w:val="24"/>
          <w:szCs w:val="24"/>
        </w:rPr>
        <w:t>s</w:t>
      </w:r>
      <w:r w:rsidR="0001299C" w:rsidRPr="009159AB">
        <w:rPr>
          <w:rFonts w:ascii="Times New Roman" w:hAnsi="Times New Roman" w:cs="Times New Roman"/>
          <w:sz w:val="24"/>
          <w:szCs w:val="24"/>
        </w:rPr>
        <w:t xml:space="preserve"> model—resignation—is outside the aims of the present meta-analysis, </w:t>
      </w:r>
      <w:r w:rsidR="0003725A" w:rsidRPr="009159AB">
        <w:rPr>
          <w:rFonts w:ascii="Times New Roman" w:hAnsi="Times New Roman" w:cs="Times New Roman"/>
          <w:sz w:val="24"/>
          <w:szCs w:val="24"/>
        </w:rPr>
        <w:t xml:space="preserve">because </w:t>
      </w:r>
      <w:r w:rsidR="0001299C" w:rsidRPr="009159AB">
        <w:rPr>
          <w:rFonts w:ascii="Times New Roman" w:hAnsi="Times New Roman" w:cs="Times New Roman"/>
          <w:sz w:val="24"/>
          <w:szCs w:val="24"/>
        </w:rPr>
        <w:t xml:space="preserve">it requires long-term exposure to ostracism. Thus, most propositions set forth in Williams’s model that </w:t>
      </w:r>
      <w:r w:rsidR="003B0D38" w:rsidRPr="009159AB">
        <w:rPr>
          <w:rFonts w:ascii="Times New Roman" w:hAnsi="Times New Roman" w:cs="Times New Roman"/>
          <w:sz w:val="24"/>
          <w:szCs w:val="24"/>
        </w:rPr>
        <w:t>were</w:t>
      </w:r>
      <w:r w:rsidR="0001299C" w:rsidRPr="009159AB">
        <w:rPr>
          <w:rFonts w:ascii="Times New Roman" w:hAnsi="Times New Roman" w:cs="Times New Roman"/>
          <w:sz w:val="24"/>
          <w:szCs w:val="24"/>
        </w:rPr>
        <w:t xml:space="preserve"> tested within this meta-analysis</w:t>
      </w:r>
      <w:r w:rsidR="0045115D" w:rsidRPr="009159AB">
        <w:rPr>
          <w:rFonts w:ascii="Times New Roman" w:hAnsi="Times New Roman" w:cs="Times New Roman"/>
          <w:sz w:val="24"/>
          <w:szCs w:val="24"/>
        </w:rPr>
        <w:t>,</w:t>
      </w:r>
      <w:r w:rsidR="0001299C" w:rsidRPr="009159AB">
        <w:rPr>
          <w:rFonts w:ascii="Times New Roman" w:hAnsi="Times New Roman" w:cs="Times New Roman"/>
          <w:sz w:val="24"/>
          <w:szCs w:val="24"/>
        </w:rPr>
        <w:t xml:space="preserve"> </w:t>
      </w:r>
      <w:r w:rsidR="00DB25CF" w:rsidRPr="009159AB">
        <w:rPr>
          <w:rFonts w:ascii="Times New Roman" w:hAnsi="Times New Roman" w:cs="Times New Roman"/>
          <w:sz w:val="24"/>
          <w:szCs w:val="24"/>
        </w:rPr>
        <w:t xml:space="preserve">were </w:t>
      </w:r>
      <w:r w:rsidR="0001299C" w:rsidRPr="009159AB">
        <w:rPr>
          <w:rFonts w:ascii="Times New Roman" w:hAnsi="Times New Roman" w:cs="Times New Roman"/>
          <w:sz w:val="24"/>
          <w:szCs w:val="24"/>
        </w:rPr>
        <w:t>supported.</w:t>
      </w:r>
    </w:p>
    <w:p w14:paraId="432C1AF5" w14:textId="0901C879" w:rsidR="008464F5" w:rsidRPr="009159AB" w:rsidRDefault="00215833" w:rsidP="00083699">
      <w:pPr>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 xml:space="preserve">The proposition that appears to </w:t>
      </w:r>
      <w:r w:rsidR="00D62AC2" w:rsidRPr="009159AB">
        <w:rPr>
          <w:rFonts w:ascii="Times New Roman" w:hAnsi="Times New Roman" w:cs="Times New Roman"/>
          <w:sz w:val="24"/>
          <w:szCs w:val="24"/>
        </w:rPr>
        <w:t xml:space="preserve">lack </w:t>
      </w:r>
      <w:r w:rsidRPr="009159AB">
        <w:rPr>
          <w:rFonts w:ascii="Times New Roman" w:hAnsi="Times New Roman" w:cs="Times New Roman"/>
          <w:sz w:val="24"/>
          <w:szCs w:val="24"/>
        </w:rPr>
        <w:t xml:space="preserve">support </w:t>
      </w:r>
      <w:r w:rsidR="003B2ACA" w:rsidRPr="009159AB">
        <w:rPr>
          <w:rFonts w:ascii="Times New Roman" w:hAnsi="Times New Roman" w:cs="Times New Roman"/>
          <w:sz w:val="24"/>
          <w:szCs w:val="24"/>
        </w:rPr>
        <w:t>from this meta-analysis</w:t>
      </w:r>
      <w:r w:rsidR="00D62AC2"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is that reflexive reactions to ostracism </w:t>
      </w:r>
      <w:r w:rsidR="0003725A" w:rsidRPr="009159AB">
        <w:rPr>
          <w:rFonts w:ascii="Times New Roman" w:hAnsi="Times New Roman" w:cs="Times New Roman"/>
          <w:sz w:val="24"/>
          <w:szCs w:val="24"/>
        </w:rPr>
        <w:t>are more resistant to</w:t>
      </w:r>
      <w:r w:rsidRPr="009159AB">
        <w:rPr>
          <w:rFonts w:ascii="Times New Roman" w:hAnsi="Times New Roman" w:cs="Times New Roman"/>
          <w:sz w:val="24"/>
          <w:szCs w:val="24"/>
        </w:rPr>
        <w:t xml:space="preserve"> moderation than reflective reactions. </w:t>
      </w:r>
      <w:r w:rsidR="00D62AC2" w:rsidRPr="009159AB">
        <w:rPr>
          <w:rFonts w:ascii="Times New Roman" w:hAnsi="Times New Roman" w:cs="Times New Roman"/>
          <w:sz w:val="24"/>
          <w:szCs w:val="24"/>
        </w:rPr>
        <w:t>Across the board, our</w:t>
      </w:r>
      <w:r w:rsidRPr="009159AB">
        <w:rPr>
          <w:rFonts w:ascii="Times New Roman" w:hAnsi="Times New Roman" w:cs="Times New Roman"/>
          <w:sz w:val="24"/>
          <w:szCs w:val="24"/>
        </w:rPr>
        <w:t xml:space="preserve"> results indicate there is</w:t>
      </w:r>
      <w:r w:rsidR="00E56A2E" w:rsidRPr="009159AB">
        <w:rPr>
          <w:rFonts w:ascii="Times New Roman" w:hAnsi="Times New Roman" w:cs="Times New Roman"/>
          <w:sz w:val="24"/>
          <w:szCs w:val="24"/>
        </w:rPr>
        <w:t xml:space="preserve"> more</w:t>
      </w:r>
      <w:r w:rsidRPr="009159AB">
        <w:rPr>
          <w:rFonts w:ascii="Times New Roman" w:hAnsi="Times New Roman" w:cs="Times New Roman"/>
          <w:sz w:val="24"/>
          <w:szCs w:val="24"/>
        </w:rPr>
        <w:t xml:space="preserve"> moderation on the first</w:t>
      </w:r>
      <w:r w:rsidR="00E56A2E" w:rsidRPr="009159AB">
        <w:rPr>
          <w:rFonts w:ascii="Times New Roman" w:hAnsi="Times New Roman" w:cs="Times New Roman"/>
          <w:sz w:val="24"/>
          <w:szCs w:val="24"/>
        </w:rPr>
        <w:t xml:space="preserve"> time point than on the </w:t>
      </w:r>
      <w:r w:rsidRPr="009159AB">
        <w:rPr>
          <w:rFonts w:ascii="Times New Roman" w:hAnsi="Times New Roman" w:cs="Times New Roman"/>
          <w:sz w:val="24"/>
          <w:szCs w:val="24"/>
        </w:rPr>
        <w:t>last time point</w:t>
      </w:r>
      <w:r w:rsidR="00E56A2E" w:rsidRPr="009159AB">
        <w:rPr>
          <w:rFonts w:ascii="Times New Roman" w:hAnsi="Times New Roman" w:cs="Times New Roman"/>
          <w:sz w:val="24"/>
          <w:szCs w:val="24"/>
        </w:rPr>
        <w:t>.</w:t>
      </w:r>
      <w:r w:rsidR="00D62AC2" w:rsidRPr="009159AB">
        <w:rPr>
          <w:rFonts w:ascii="Times New Roman" w:hAnsi="Times New Roman" w:cs="Times New Roman"/>
          <w:sz w:val="24"/>
          <w:szCs w:val="24"/>
        </w:rPr>
        <w:t xml:space="preserve"> </w:t>
      </w:r>
      <w:r w:rsidR="008760BF" w:rsidRPr="009159AB">
        <w:rPr>
          <w:rFonts w:ascii="Times New Roman" w:hAnsi="Times New Roman" w:cs="Times New Roman"/>
          <w:sz w:val="24"/>
          <w:szCs w:val="24"/>
        </w:rPr>
        <w:t xml:space="preserve">However, </w:t>
      </w:r>
      <w:r w:rsidR="000B5E3E" w:rsidRPr="009159AB">
        <w:rPr>
          <w:rFonts w:ascii="Times New Roman" w:hAnsi="Times New Roman" w:cs="Times New Roman"/>
          <w:sz w:val="24"/>
          <w:szCs w:val="24"/>
        </w:rPr>
        <w:t xml:space="preserve">there are two </w:t>
      </w:r>
      <w:r w:rsidR="006316A4" w:rsidRPr="009159AB">
        <w:rPr>
          <w:rFonts w:ascii="Times New Roman" w:hAnsi="Times New Roman" w:cs="Times New Roman"/>
          <w:sz w:val="24"/>
          <w:szCs w:val="24"/>
        </w:rPr>
        <w:t xml:space="preserve">limitations to </w:t>
      </w:r>
      <w:r w:rsidR="000B5E3E" w:rsidRPr="009159AB">
        <w:rPr>
          <w:rFonts w:ascii="Times New Roman" w:hAnsi="Times New Roman" w:cs="Times New Roman"/>
          <w:sz w:val="24"/>
          <w:szCs w:val="24"/>
        </w:rPr>
        <w:t xml:space="preserve">this conclusion. Firstly, Williams specifically refers to physiological, online, or immediate retrospective reports to assess reflexive reactions. In many instances in this meta-analysis, the </w:t>
      </w:r>
      <w:r w:rsidR="000B5E3E" w:rsidRPr="009159AB">
        <w:rPr>
          <w:rFonts w:ascii="Times New Roman" w:hAnsi="Times New Roman" w:cs="Times New Roman"/>
          <w:i/>
          <w:iCs/>
          <w:sz w:val="24"/>
          <w:szCs w:val="24"/>
        </w:rPr>
        <w:t>first</w:t>
      </w:r>
      <w:r w:rsidR="000B5E3E" w:rsidRPr="009159AB">
        <w:rPr>
          <w:rFonts w:ascii="Times New Roman" w:hAnsi="Times New Roman" w:cs="Times New Roman"/>
          <w:sz w:val="24"/>
          <w:szCs w:val="24"/>
        </w:rPr>
        <w:t xml:space="preserve"> reaction is not isomorphic with reflexive measures. Anything taken after the game, or assessed by wording indicating present state (rather than the participants’ state during the game), is not assumed to be reflexive, nor predicted to be resistant to moderation. Secondly, </w:t>
      </w:r>
      <w:r w:rsidR="00E04C3D" w:rsidRPr="009159AB">
        <w:rPr>
          <w:rFonts w:ascii="Times New Roman" w:hAnsi="Times New Roman" w:cs="Times New Roman"/>
          <w:sz w:val="24"/>
          <w:szCs w:val="24"/>
        </w:rPr>
        <w:t xml:space="preserve">Williams’s proposition is restricted to fundamental needs only. </w:t>
      </w:r>
      <w:r w:rsidR="00596E2D" w:rsidRPr="009159AB">
        <w:rPr>
          <w:rFonts w:ascii="Times New Roman" w:hAnsi="Times New Roman" w:cs="Times New Roman"/>
          <w:sz w:val="24"/>
          <w:szCs w:val="24"/>
        </w:rPr>
        <w:t>Indeed, our specific a</w:t>
      </w:r>
      <w:r w:rsidR="00D62AC2" w:rsidRPr="009159AB">
        <w:rPr>
          <w:rFonts w:ascii="Times New Roman" w:hAnsi="Times New Roman" w:cs="Times New Roman"/>
          <w:sz w:val="24"/>
          <w:szCs w:val="24"/>
        </w:rPr>
        <w:t xml:space="preserve">nalyses involving only </w:t>
      </w:r>
      <w:r w:rsidR="00E04C3D" w:rsidRPr="009159AB">
        <w:rPr>
          <w:rFonts w:ascii="Times New Roman" w:hAnsi="Times New Roman" w:cs="Times New Roman"/>
          <w:sz w:val="24"/>
          <w:szCs w:val="24"/>
        </w:rPr>
        <w:t>studies that employed measures of</w:t>
      </w:r>
      <w:r w:rsidR="00AA76BE" w:rsidRPr="009159AB">
        <w:rPr>
          <w:rFonts w:ascii="Times New Roman" w:hAnsi="Times New Roman" w:cs="Times New Roman"/>
          <w:sz w:val="24"/>
          <w:szCs w:val="24"/>
        </w:rPr>
        <w:t xml:space="preserve"> </w:t>
      </w:r>
      <w:r w:rsidR="00E04C3D" w:rsidRPr="009159AB">
        <w:rPr>
          <w:rFonts w:ascii="Times New Roman" w:hAnsi="Times New Roman" w:cs="Times New Roman"/>
          <w:sz w:val="24"/>
          <w:szCs w:val="24"/>
        </w:rPr>
        <w:t xml:space="preserve">immediate and delayed </w:t>
      </w:r>
      <w:r w:rsidR="00AA76BE" w:rsidRPr="009159AB">
        <w:rPr>
          <w:rFonts w:ascii="Times New Roman" w:hAnsi="Times New Roman" w:cs="Times New Roman"/>
          <w:sz w:val="24"/>
          <w:szCs w:val="24"/>
        </w:rPr>
        <w:t>fundamental need</w:t>
      </w:r>
      <w:r w:rsidR="00E04C3D" w:rsidRPr="009159AB">
        <w:rPr>
          <w:rFonts w:ascii="Times New Roman" w:hAnsi="Times New Roman" w:cs="Times New Roman"/>
          <w:sz w:val="24"/>
          <w:szCs w:val="24"/>
        </w:rPr>
        <w:t xml:space="preserve"> satisfaction</w:t>
      </w:r>
      <w:r w:rsidR="00E56A2E" w:rsidRPr="009159AB">
        <w:rPr>
          <w:rFonts w:ascii="Times New Roman" w:hAnsi="Times New Roman" w:cs="Times New Roman"/>
          <w:sz w:val="24"/>
          <w:szCs w:val="24"/>
        </w:rPr>
        <w:t xml:space="preserve"> corroborate</w:t>
      </w:r>
      <w:r w:rsidR="00596E2D" w:rsidRPr="009159AB">
        <w:rPr>
          <w:rFonts w:ascii="Times New Roman" w:hAnsi="Times New Roman" w:cs="Times New Roman"/>
          <w:sz w:val="24"/>
          <w:szCs w:val="24"/>
        </w:rPr>
        <w:t>d</w:t>
      </w:r>
      <w:r w:rsidR="00E56A2E" w:rsidRPr="009159AB">
        <w:rPr>
          <w:rFonts w:ascii="Times New Roman" w:hAnsi="Times New Roman" w:cs="Times New Roman"/>
          <w:sz w:val="24"/>
          <w:szCs w:val="24"/>
        </w:rPr>
        <w:t xml:space="preserve"> the model prediction that there is more moderation on the last time point, than on the first time point. </w:t>
      </w:r>
    </w:p>
    <w:p w14:paraId="35795CF4" w14:textId="31147AB5" w:rsidR="00215833" w:rsidRPr="009159AB" w:rsidRDefault="0003725A" w:rsidP="00083699">
      <w:pPr>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Because of</w:t>
      </w:r>
      <w:r w:rsidR="00FD1631" w:rsidRPr="009159AB">
        <w:rPr>
          <w:rFonts w:ascii="Times New Roman" w:hAnsi="Times New Roman" w:cs="Times New Roman"/>
          <w:sz w:val="24"/>
          <w:szCs w:val="24"/>
        </w:rPr>
        <w:t xml:space="preserve"> this quantitative difference in moderation</w:t>
      </w:r>
      <w:r w:rsidR="00B75A4B" w:rsidRPr="009159AB">
        <w:rPr>
          <w:rFonts w:ascii="Times New Roman" w:hAnsi="Times New Roman" w:cs="Times New Roman"/>
          <w:sz w:val="24"/>
          <w:szCs w:val="24"/>
        </w:rPr>
        <w:t xml:space="preserve"> across measures</w:t>
      </w:r>
      <w:r w:rsidR="00FD1631" w:rsidRPr="009159AB">
        <w:rPr>
          <w:rFonts w:ascii="Times New Roman" w:hAnsi="Times New Roman" w:cs="Times New Roman"/>
          <w:sz w:val="24"/>
          <w:szCs w:val="24"/>
        </w:rPr>
        <w:t>, we encourage direct testing of this time difference in moderation</w:t>
      </w:r>
      <w:r w:rsidR="00B75A4B" w:rsidRPr="009159AB">
        <w:rPr>
          <w:rFonts w:ascii="Times New Roman" w:hAnsi="Times New Roman" w:cs="Times New Roman"/>
          <w:sz w:val="24"/>
          <w:szCs w:val="24"/>
        </w:rPr>
        <w:t xml:space="preserve"> </w:t>
      </w:r>
      <w:r w:rsidR="00FD1631" w:rsidRPr="009159AB">
        <w:rPr>
          <w:rFonts w:ascii="Times New Roman" w:hAnsi="Times New Roman" w:cs="Times New Roman"/>
          <w:sz w:val="24"/>
          <w:szCs w:val="24"/>
        </w:rPr>
        <w:t xml:space="preserve">as predicted by Williams (2009), just as </w:t>
      </w:r>
      <w:r w:rsidR="00B641AC" w:rsidRPr="009159AB">
        <w:rPr>
          <w:rFonts w:ascii="Times New Roman" w:hAnsi="Times New Roman" w:cs="Times New Roman"/>
          <w:sz w:val="24"/>
          <w:szCs w:val="24"/>
        </w:rPr>
        <w:fldChar w:fldCharType="begin" w:fldLock="1"/>
      </w:r>
      <w:r w:rsidR="008526F1" w:rsidRPr="009159AB">
        <w:rPr>
          <w:rFonts w:ascii="Times New Roman" w:hAnsi="Times New Roman" w:cs="Times New Roman"/>
          <w:sz w:val="24"/>
          <w:szCs w:val="24"/>
        </w:rPr>
        <w:instrText>ADDIN CSL_CITATION { "citationItems" : [ { "id" : "ITEM-1", "itemData" : { "DOI" : "10.1080/15534510.2012.664326", "ISSN" : "1553-4510", "author" : [ { "dropping-particle" : "", "family" : "Bernstein", "given" : "Michael J", "non-dropping-particle" : "", "parse-names" : false, "suffix" : "" }, { "dropping-particle" : "", "family" : "Claypool", "given" : "Heather M", "non-dropping-particle" : "", "parse-names" : false, "suffix" : "" } ], "container-title" : "Social Influence", "id" : "ITEM-1", "issue" : "2", "issued" : { "date-parts" : [ [ "2012", "4" ] ] }, "page" : "113-130", "title" : "Not all social exclusions are created equal: Emotional distress following social exclusion is moderated by exclusion paradigm", "type" : "article-journal", "volume" : "7" }, "uris" : [ "http://www.mendeley.com/documents/?uuid=1486d6e7-7f6c-4b13-95a3-040fba379973" ] } ], "mendeley" : { "manualFormatting" : "Bernstein and Claypool (2012)", "previouslyFormattedCitation" : "(Bernstein &amp; Claypool, 2012)" }, "properties" : { "noteIndex" : 0 }, "schema" : "https://github.com/citation-style-language/schema/raw/master/csl-citation.json" }</w:instrText>
      </w:r>
      <w:r w:rsidR="00B641AC" w:rsidRPr="009159AB">
        <w:rPr>
          <w:rFonts w:ascii="Times New Roman" w:hAnsi="Times New Roman" w:cs="Times New Roman"/>
          <w:sz w:val="24"/>
          <w:szCs w:val="24"/>
        </w:rPr>
        <w:fldChar w:fldCharType="separate"/>
      </w:r>
      <w:r w:rsidR="00B641AC" w:rsidRPr="009159AB">
        <w:rPr>
          <w:rFonts w:ascii="Times New Roman" w:hAnsi="Times New Roman" w:cs="Times New Roman"/>
          <w:noProof/>
          <w:sz w:val="24"/>
          <w:szCs w:val="24"/>
        </w:rPr>
        <w:t>Bernstein and Claypool (2012)</w:t>
      </w:r>
      <w:r w:rsidR="00B641AC" w:rsidRPr="009159AB">
        <w:rPr>
          <w:rFonts w:ascii="Times New Roman" w:hAnsi="Times New Roman" w:cs="Times New Roman"/>
          <w:sz w:val="24"/>
          <w:szCs w:val="24"/>
        </w:rPr>
        <w:fldChar w:fldCharType="end"/>
      </w:r>
      <w:r w:rsidR="00B641AC" w:rsidRPr="009159AB">
        <w:rPr>
          <w:rFonts w:ascii="Times New Roman" w:hAnsi="Times New Roman" w:cs="Times New Roman"/>
          <w:sz w:val="24"/>
          <w:szCs w:val="24"/>
        </w:rPr>
        <w:t xml:space="preserve"> was a direct, experimental test </w:t>
      </w:r>
      <w:r w:rsidR="00E42799" w:rsidRPr="009159AB">
        <w:rPr>
          <w:rFonts w:ascii="Times New Roman" w:hAnsi="Times New Roman" w:cs="Times New Roman"/>
          <w:sz w:val="24"/>
          <w:szCs w:val="24"/>
        </w:rPr>
        <w:t>of a finding</w:t>
      </w:r>
      <w:r w:rsidR="00B641AC" w:rsidRPr="009159AB">
        <w:rPr>
          <w:rFonts w:ascii="Times New Roman" w:hAnsi="Times New Roman" w:cs="Times New Roman"/>
          <w:sz w:val="24"/>
          <w:szCs w:val="24"/>
        </w:rPr>
        <w:t xml:space="preserve"> </w:t>
      </w:r>
      <w:r w:rsidR="00E42799" w:rsidRPr="009159AB">
        <w:rPr>
          <w:rFonts w:ascii="Times New Roman" w:hAnsi="Times New Roman" w:cs="Times New Roman"/>
          <w:sz w:val="24"/>
          <w:szCs w:val="24"/>
        </w:rPr>
        <w:t>by</w:t>
      </w:r>
      <w:r w:rsidR="00B641AC" w:rsidRPr="009159AB">
        <w:rPr>
          <w:rFonts w:ascii="Times New Roman" w:hAnsi="Times New Roman" w:cs="Times New Roman"/>
          <w:sz w:val="24"/>
          <w:szCs w:val="24"/>
        </w:rPr>
        <w:t xml:space="preserve"> </w:t>
      </w:r>
      <w:r w:rsidR="00B641AC" w:rsidRPr="009159AB">
        <w:rPr>
          <w:rFonts w:ascii="Times New Roman" w:hAnsi="Times New Roman" w:cs="Times New Roman"/>
          <w:sz w:val="24"/>
          <w:szCs w:val="24"/>
        </w:rPr>
        <w:fldChar w:fldCharType="begin" w:fldLock="1"/>
      </w:r>
      <w:r w:rsidR="008526F1" w:rsidRPr="009159AB">
        <w:rPr>
          <w:rFonts w:ascii="Times New Roman" w:hAnsi="Times New Roman" w:cs="Times New Roman"/>
          <w:sz w:val="24"/>
          <w:szCs w:val="24"/>
        </w:rPr>
        <w:instrText>ADDIN CSL_CITATION { "citationItems" : [ { "id" : "ITEM-1",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"ITEM-1", "issue" : "5", "issued" : { "date-parts" : [ [ "2009", "9" ] ] }, "page" : "468-488", "title" : "On Being Rejected: A Meta-Analysis of Experimental Research on Rejection", "type" : "article-journal", "volume" : "4" }, "uris" : [ "http://www.mendeley.com/documents/?uuid=d8daa73d-5f27-4ca7-9ba9-b61634656d6d" ] } ], "mendeley" : { "manualFormatting" : "Gerber and Wheeler (2009)", "previouslyFormattedCitation" : "(Gerber &amp; Wheeler, 2009)" }, "properties" : { "noteIndex" : 0 }, "schema" : "https://github.com/citation-style-language/schema/raw/master/csl-citation.json" }</w:instrText>
      </w:r>
      <w:r w:rsidR="00B641AC" w:rsidRPr="009159AB">
        <w:rPr>
          <w:rFonts w:ascii="Times New Roman" w:hAnsi="Times New Roman" w:cs="Times New Roman"/>
          <w:sz w:val="24"/>
          <w:szCs w:val="24"/>
        </w:rPr>
        <w:fldChar w:fldCharType="separate"/>
      </w:r>
      <w:r w:rsidR="00B641AC" w:rsidRPr="009159AB">
        <w:rPr>
          <w:rFonts w:ascii="Times New Roman" w:hAnsi="Times New Roman" w:cs="Times New Roman"/>
          <w:noProof/>
          <w:sz w:val="24"/>
          <w:szCs w:val="24"/>
        </w:rPr>
        <w:t>Gerber and Wheeler (2009)</w:t>
      </w:r>
      <w:r w:rsidR="00B641AC" w:rsidRPr="009159AB">
        <w:rPr>
          <w:rFonts w:ascii="Times New Roman" w:hAnsi="Times New Roman" w:cs="Times New Roman"/>
          <w:sz w:val="24"/>
          <w:szCs w:val="24"/>
        </w:rPr>
        <w:fldChar w:fldCharType="end"/>
      </w:r>
      <w:r w:rsidR="00FD1631" w:rsidRPr="009159AB">
        <w:rPr>
          <w:rFonts w:ascii="Times New Roman" w:hAnsi="Times New Roman" w:cs="Times New Roman"/>
          <w:sz w:val="24"/>
          <w:szCs w:val="24"/>
        </w:rPr>
        <w:t>.</w:t>
      </w:r>
      <w:r w:rsidR="00B641AC" w:rsidRPr="009159AB">
        <w:rPr>
          <w:rFonts w:ascii="Times New Roman" w:hAnsi="Times New Roman" w:cs="Times New Roman"/>
          <w:sz w:val="24"/>
          <w:szCs w:val="24"/>
        </w:rPr>
        <w:t xml:space="preserve"> </w:t>
      </w:r>
      <w:r w:rsidR="00AA76BE" w:rsidRPr="009159AB">
        <w:rPr>
          <w:rFonts w:ascii="Times New Roman" w:hAnsi="Times New Roman" w:cs="Times New Roman"/>
          <w:sz w:val="24"/>
          <w:szCs w:val="24"/>
        </w:rPr>
        <w:t xml:space="preserve">Using our estimated interaction effects to determine sample size under a power of .8, a sample size of </w:t>
      </w:r>
      <w:r w:rsidR="005032F1" w:rsidRPr="009159AB">
        <w:rPr>
          <w:rFonts w:ascii="Times New Roman" w:hAnsi="Times New Roman" w:cs="Times New Roman"/>
          <w:sz w:val="24"/>
          <w:szCs w:val="24"/>
        </w:rPr>
        <w:t>2186</w:t>
      </w:r>
      <w:r w:rsidR="00AA76BE" w:rsidRPr="009159AB">
        <w:rPr>
          <w:rFonts w:ascii="Times New Roman" w:hAnsi="Times New Roman" w:cs="Times New Roman"/>
          <w:sz w:val="24"/>
          <w:szCs w:val="24"/>
        </w:rPr>
        <w:t xml:space="preserve"> would be necessary to have sufficient power on both time points.</w:t>
      </w:r>
      <w:r w:rsidR="00E56A2E" w:rsidRPr="009159AB">
        <w:rPr>
          <w:rFonts w:ascii="Times New Roman" w:hAnsi="Times New Roman" w:cs="Times New Roman"/>
          <w:sz w:val="24"/>
          <w:szCs w:val="24"/>
          <w:vertAlign w:val="superscript"/>
        </w:rPr>
        <w:t>6</w:t>
      </w:r>
      <w:r w:rsidR="00AA76BE" w:rsidRPr="009159AB">
        <w:rPr>
          <w:rFonts w:ascii="Times New Roman" w:hAnsi="Times New Roman" w:cs="Times New Roman"/>
          <w:sz w:val="24"/>
          <w:szCs w:val="24"/>
        </w:rPr>
        <w:t xml:space="preserve"> Note that the mean sample size in full factorial designs in our meta-analysis is 110, showing that the </w:t>
      </w:r>
      <w:r w:rsidR="009A6E9A" w:rsidRPr="009159AB">
        <w:rPr>
          <w:rFonts w:ascii="Times New Roman" w:hAnsi="Times New Roman" w:cs="Times New Roman"/>
          <w:sz w:val="24"/>
          <w:szCs w:val="24"/>
        </w:rPr>
        <w:t xml:space="preserve">mean post-hoc </w:t>
      </w:r>
      <w:r w:rsidR="00AA76BE" w:rsidRPr="009159AB">
        <w:rPr>
          <w:rFonts w:ascii="Times New Roman" w:hAnsi="Times New Roman" w:cs="Times New Roman"/>
          <w:sz w:val="24"/>
          <w:szCs w:val="24"/>
        </w:rPr>
        <w:t>power in these studies is .</w:t>
      </w:r>
      <w:r w:rsidR="005032F1" w:rsidRPr="009159AB">
        <w:rPr>
          <w:rFonts w:ascii="Times New Roman" w:hAnsi="Times New Roman" w:cs="Times New Roman"/>
          <w:sz w:val="24"/>
          <w:szCs w:val="24"/>
        </w:rPr>
        <w:t>08</w:t>
      </w:r>
      <w:r w:rsidR="00AA76BE" w:rsidRPr="009159AB">
        <w:rPr>
          <w:rFonts w:ascii="Times New Roman" w:hAnsi="Times New Roman" w:cs="Times New Roman"/>
          <w:sz w:val="24"/>
          <w:szCs w:val="24"/>
        </w:rPr>
        <w:t xml:space="preserve"> to detect an </w:t>
      </w:r>
      <w:r w:rsidR="00AA76BE" w:rsidRPr="009159AB">
        <w:rPr>
          <w:rFonts w:ascii="Times New Roman" w:hAnsi="Times New Roman" w:cs="Times New Roman"/>
          <w:i/>
          <w:sz w:val="24"/>
          <w:szCs w:val="24"/>
        </w:rPr>
        <w:t>interaction</w:t>
      </w:r>
      <w:r w:rsidR="00AA76BE" w:rsidRPr="009159AB">
        <w:rPr>
          <w:rFonts w:ascii="Times New Roman" w:hAnsi="Times New Roman" w:cs="Times New Roman"/>
          <w:sz w:val="24"/>
          <w:szCs w:val="24"/>
        </w:rPr>
        <w:t xml:space="preserve"> at the last time point</w:t>
      </w:r>
      <w:r w:rsidR="00E42799" w:rsidRPr="009159AB">
        <w:rPr>
          <w:rFonts w:ascii="Times New Roman" w:hAnsi="Times New Roman" w:cs="Times New Roman"/>
          <w:sz w:val="24"/>
          <w:szCs w:val="24"/>
        </w:rPr>
        <w:t xml:space="preserve"> (</w:t>
      </w:r>
      <w:r w:rsidR="00716726" w:rsidRPr="009159AB">
        <w:rPr>
          <w:rFonts w:ascii="Times New Roman" w:hAnsi="Times New Roman" w:cs="Times New Roman"/>
          <w:sz w:val="24"/>
          <w:szCs w:val="24"/>
        </w:rPr>
        <w:t>notably,</w:t>
      </w:r>
      <w:r w:rsidR="001314E9" w:rsidRPr="009159AB">
        <w:rPr>
          <w:rFonts w:ascii="Times New Roman" w:hAnsi="Times New Roman" w:cs="Times New Roman"/>
          <w:sz w:val="24"/>
          <w:szCs w:val="24"/>
        </w:rPr>
        <w:t xml:space="preserve"> </w:t>
      </w:r>
      <w:r w:rsidR="00E42799" w:rsidRPr="009159AB">
        <w:rPr>
          <w:rFonts w:ascii="Times New Roman" w:hAnsi="Times New Roman" w:cs="Times New Roman"/>
          <w:sz w:val="24"/>
          <w:szCs w:val="24"/>
        </w:rPr>
        <w:t xml:space="preserve">power for the </w:t>
      </w:r>
      <w:r w:rsidR="007F1E1E" w:rsidRPr="009159AB">
        <w:rPr>
          <w:rFonts w:ascii="Times New Roman" w:hAnsi="Times New Roman" w:cs="Times New Roman"/>
          <w:sz w:val="24"/>
          <w:szCs w:val="24"/>
        </w:rPr>
        <w:t xml:space="preserve">standard </w:t>
      </w:r>
      <w:r w:rsidR="00E42799" w:rsidRPr="009159AB">
        <w:rPr>
          <w:rFonts w:ascii="Times New Roman" w:hAnsi="Times New Roman" w:cs="Times New Roman"/>
          <w:sz w:val="24"/>
          <w:szCs w:val="24"/>
        </w:rPr>
        <w:t>ostracism effect is highly sufficient in the included studies, due to the large effect)</w:t>
      </w:r>
      <w:r w:rsidR="00AA76BE" w:rsidRPr="009159AB">
        <w:rPr>
          <w:rFonts w:ascii="Times New Roman" w:hAnsi="Times New Roman" w:cs="Times New Roman"/>
          <w:sz w:val="24"/>
          <w:szCs w:val="24"/>
        </w:rPr>
        <w:t xml:space="preserve">. </w:t>
      </w:r>
      <w:r w:rsidR="00CD5E22" w:rsidRPr="009159AB">
        <w:rPr>
          <w:rFonts w:ascii="Times New Roman" w:hAnsi="Times New Roman" w:cs="Times New Roman"/>
          <w:sz w:val="24"/>
          <w:szCs w:val="24"/>
        </w:rPr>
        <w:t xml:space="preserve">One </w:t>
      </w:r>
      <w:r w:rsidR="00AA76BE" w:rsidRPr="009159AB">
        <w:rPr>
          <w:rFonts w:ascii="Times New Roman" w:hAnsi="Times New Roman" w:cs="Times New Roman"/>
          <w:sz w:val="24"/>
          <w:szCs w:val="24"/>
        </w:rPr>
        <w:t xml:space="preserve">possibility is for an interuniversity consortium to conduct </w:t>
      </w:r>
      <w:r w:rsidR="00AA76BE" w:rsidRPr="009159AB">
        <w:rPr>
          <w:rFonts w:ascii="Times New Roman" w:hAnsi="Times New Roman" w:cs="Times New Roman"/>
          <w:sz w:val="24"/>
          <w:szCs w:val="24"/>
        </w:rPr>
        <w:lastRenderedPageBreak/>
        <w:t>such a study.</w:t>
      </w:r>
      <w:r w:rsidR="00AF557E" w:rsidRPr="009159AB">
        <w:rPr>
          <w:rFonts w:ascii="Times New Roman" w:hAnsi="Times New Roman" w:cs="Times New Roman"/>
          <w:sz w:val="24"/>
          <w:szCs w:val="24"/>
        </w:rPr>
        <w:t xml:space="preserve"> Based on our estimates, </w:t>
      </w:r>
      <w:r w:rsidR="00CD5E22" w:rsidRPr="009159AB">
        <w:rPr>
          <w:rFonts w:ascii="Times New Roman" w:hAnsi="Times New Roman" w:cs="Times New Roman"/>
          <w:sz w:val="24"/>
          <w:szCs w:val="24"/>
        </w:rPr>
        <w:t xml:space="preserve">such </w:t>
      </w:r>
      <w:r w:rsidR="00AF557E" w:rsidRPr="009159AB">
        <w:rPr>
          <w:rFonts w:ascii="Times New Roman" w:hAnsi="Times New Roman" w:cs="Times New Roman"/>
          <w:sz w:val="24"/>
          <w:szCs w:val="24"/>
        </w:rPr>
        <w:t xml:space="preserve">a </w:t>
      </w:r>
      <w:r w:rsidR="00362350" w:rsidRPr="009159AB">
        <w:rPr>
          <w:rFonts w:ascii="Times New Roman" w:hAnsi="Times New Roman" w:cs="Times New Roman"/>
          <w:sz w:val="24"/>
          <w:szCs w:val="24"/>
        </w:rPr>
        <w:t xml:space="preserve">powerful </w:t>
      </w:r>
      <w:r w:rsidR="00AF557E" w:rsidRPr="009159AB">
        <w:rPr>
          <w:rFonts w:ascii="Times New Roman" w:hAnsi="Times New Roman" w:cs="Times New Roman"/>
          <w:sz w:val="24"/>
          <w:szCs w:val="24"/>
        </w:rPr>
        <w:t>study is a n</w:t>
      </w:r>
      <w:r w:rsidR="00CD5E22" w:rsidRPr="009159AB">
        <w:rPr>
          <w:rFonts w:ascii="Times New Roman" w:hAnsi="Times New Roman" w:cs="Times New Roman"/>
          <w:sz w:val="24"/>
          <w:szCs w:val="24"/>
        </w:rPr>
        <w:t>ecessity to learn more about how</w:t>
      </w:r>
      <w:r w:rsidR="00AF557E" w:rsidRPr="009159AB">
        <w:rPr>
          <w:rFonts w:ascii="Times New Roman" w:hAnsi="Times New Roman" w:cs="Times New Roman"/>
          <w:sz w:val="24"/>
          <w:szCs w:val="24"/>
        </w:rPr>
        <w:t xml:space="preserve"> moderation between time points</w:t>
      </w:r>
      <w:r w:rsidR="00CD5E22" w:rsidRPr="009159AB">
        <w:rPr>
          <w:rFonts w:ascii="Times New Roman" w:hAnsi="Times New Roman" w:cs="Times New Roman"/>
          <w:sz w:val="24"/>
          <w:szCs w:val="24"/>
        </w:rPr>
        <w:t xml:space="preserve"> compare</w:t>
      </w:r>
      <w:r w:rsidR="00AF557E" w:rsidRPr="009159AB">
        <w:rPr>
          <w:rFonts w:ascii="Times New Roman" w:hAnsi="Times New Roman" w:cs="Times New Roman"/>
          <w:sz w:val="24"/>
          <w:szCs w:val="24"/>
        </w:rPr>
        <w:t xml:space="preserve">. </w:t>
      </w:r>
    </w:p>
    <w:p w14:paraId="7A146BDB" w14:textId="75BAEBE7" w:rsidR="0058181B" w:rsidRPr="009159AB" w:rsidRDefault="0058181B" w:rsidP="0058181B">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Changes to the need-threat model of ostracism in reaction to the results of our meta-analysis. </w:t>
      </w:r>
      <w:r w:rsidRPr="009159AB">
        <w:rPr>
          <w:rFonts w:ascii="Times New Roman" w:hAnsi="Times New Roman" w:cs="Times New Roman"/>
          <w:sz w:val="24"/>
          <w:szCs w:val="24"/>
        </w:rPr>
        <w:t xml:space="preserve">As a result of our findings, we suggest that the temporal need-threat model of ostracism should be modified. </w:t>
      </w:r>
      <w:r w:rsidR="00172E4E" w:rsidRPr="009159AB">
        <w:rPr>
          <w:rFonts w:ascii="Times New Roman" w:hAnsi="Times New Roman" w:cs="Times New Roman"/>
          <w:sz w:val="24"/>
          <w:szCs w:val="24"/>
        </w:rPr>
        <w:t xml:space="preserve">Firstly, it should be recognized that there is potential for moderation in Stage 1 in which </w:t>
      </w:r>
      <w:r w:rsidR="00D07A0A" w:rsidRPr="009159AB">
        <w:rPr>
          <w:rFonts w:ascii="Times New Roman" w:hAnsi="Times New Roman" w:cs="Times New Roman"/>
          <w:sz w:val="24"/>
          <w:szCs w:val="24"/>
        </w:rPr>
        <w:t xml:space="preserve">researchers take </w:t>
      </w:r>
      <w:r w:rsidR="00172E4E" w:rsidRPr="009159AB">
        <w:rPr>
          <w:rFonts w:ascii="Times New Roman" w:hAnsi="Times New Roman" w:cs="Times New Roman"/>
          <w:sz w:val="24"/>
          <w:szCs w:val="24"/>
        </w:rPr>
        <w:t xml:space="preserve">immediate measures of impact </w:t>
      </w:r>
      <w:r w:rsidR="00D07A0A" w:rsidRPr="009159AB">
        <w:rPr>
          <w:rFonts w:ascii="Times New Roman" w:hAnsi="Times New Roman" w:cs="Times New Roman"/>
          <w:sz w:val="24"/>
          <w:szCs w:val="24"/>
        </w:rPr>
        <w:t xml:space="preserve">that tap into participants’ reactions </w:t>
      </w:r>
      <w:r w:rsidR="00172E4E" w:rsidRPr="009159AB">
        <w:rPr>
          <w:rFonts w:ascii="Times New Roman" w:hAnsi="Times New Roman" w:cs="Times New Roman"/>
          <w:sz w:val="24"/>
          <w:szCs w:val="24"/>
        </w:rPr>
        <w:t xml:space="preserve">during the game. If factors can reduce physical pain and distress, like for instance, </w:t>
      </w:r>
      <w:r w:rsidR="00FD2A5E" w:rsidRPr="009159AB">
        <w:rPr>
          <w:rFonts w:ascii="Times New Roman" w:hAnsi="Times New Roman" w:cs="Times New Roman"/>
          <w:iCs/>
          <w:sz w:val="24"/>
          <w:szCs w:val="24"/>
        </w:rPr>
        <w:t xml:space="preserve">acetaminophen </w:t>
      </w:r>
      <w:r w:rsidR="00A44B3E" w:rsidRPr="009159AB">
        <w:rPr>
          <w:rFonts w:ascii="Times New Roman" w:hAnsi="Times New Roman" w:cs="Times New Roman"/>
          <w:iCs/>
          <w:sz w:val="24"/>
          <w:szCs w:val="24"/>
        </w:rPr>
        <w:t>(DeWall et al, 20</w:t>
      </w:r>
      <w:r w:rsidR="00F1381A" w:rsidRPr="009159AB">
        <w:rPr>
          <w:rFonts w:ascii="Times New Roman" w:hAnsi="Times New Roman" w:cs="Times New Roman"/>
          <w:iCs/>
          <w:sz w:val="24"/>
          <w:szCs w:val="24"/>
        </w:rPr>
        <w:t>10</w:t>
      </w:r>
      <w:r w:rsidR="00A44B3E" w:rsidRPr="009159AB">
        <w:rPr>
          <w:rFonts w:ascii="Times New Roman" w:hAnsi="Times New Roman" w:cs="Times New Roman"/>
          <w:iCs/>
          <w:sz w:val="24"/>
          <w:szCs w:val="24"/>
        </w:rPr>
        <w:t>)</w:t>
      </w:r>
      <w:r w:rsidR="0039270B" w:rsidRPr="009159AB">
        <w:rPr>
          <w:rFonts w:ascii="Times New Roman" w:hAnsi="Times New Roman" w:cs="Times New Roman"/>
          <w:iCs/>
          <w:sz w:val="24"/>
          <w:szCs w:val="24"/>
          <w:vertAlign w:val="superscript"/>
        </w:rPr>
        <w:t>7</w:t>
      </w:r>
      <w:r w:rsidR="00A44B3E" w:rsidRPr="009159AB">
        <w:rPr>
          <w:rFonts w:ascii="Times New Roman" w:hAnsi="Times New Roman" w:cs="Times New Roman"/>
          <w:i/>
          <w:iCs/>
          <w:sz w:val="24"/>
          <w:szCs w:val="24"/>
        </w:rPr>
        <w:t xml:space="preserve"> </w:t>
      </w:r>
      <w:r w:rsidR="00172E4E" w:rsidRPr="009159AB">
        <w:rPr>
          <w:rFonts w:ascii="Times New Roman" w:hAnsi="Times New Roman" w:cs="Times New Roman"/>
          <w:sz w:val="24"/>
          <w:szCs w:val="24"/>
        </w:rPr>
        <w:t xml:space="preserve">or transcranial </w:t>
      </w:r>
      <w:r w:rsidR="00A83011" w:rsidRPr="009159AB">
        <w:rPr>
          <w:rFonts w:ascii="Times New Roman" w:hAnsi="Times New Roman" w:cs="Times New Roman"/>
          <w:sz w:val="24"/>
          <w:szCs w:val="24"/>
        </w:rPr>
        <w:t>magnetic stimulation</w:t>
      </w:r>
      <w:r w:rsidR="00A44B3E" w:rsidRPr="009159AB">
        <w:rPr>
          <w:rFonts w:ascii="Times New Roman" w:hAnsi="Times New Roman" w:cs="Times New Roman"/>
          <w:sz w:val="24"/>
          <w:szCs w:val="24"/>
        </w:rPr>
        <w:t xml:space="preserve"> (Riva et al., 201</w:t>
      </w:r>
      <w:r w:rsidR="006C6273" w:rsidRPr="009159AB">
        <w:rPr>
          <w:rFonts w:ascii="Times New Roman" w:hAnsi="Times New Roman" w:cs="Times New Roman"/>
          <w:sz w:val="24"/>
          <w:szCs w:val="24"/>
        </w:rPr>
        <w:t>2</w:t>
      </w:r>
      <w:r w:rsidR="00172E4E" w:rsidRPr="009159AB">
        <w:rPr>
          <w:rFonts w:ascii="Times New Roman" w:hAnsi="Times New Roman" w:cs="Times New Roman"/>
          <w:sz w:val="24"/>
          <w:szCs w:val="24"/>
        </w:rPr>
        <w:t xml:space="preserve">, or </w:t>
      </w:r>
      <w:r w:rsidR="00A83011" w:rsidRPr="009159AB">
        <w:rPr>
          <w:rFonts w:ascii="Times New Roman" w:hAnsi="Times New Roman" w:cs="Times New Roman"/>
          <w:sz w:val="24"/>
          <w:szCs w:val="24"/>
        </w:rPr>
        <w:t xml:space="preserve">if </w:t>
      </w:r>
      <w:r w:rsidR="00172E4E" w:rsidRPr="009159AB">
        <w:rPr>
          <w:rFonts w:ascii="Times New Roman" w:hAnsi="Times New Roman" w:cs="Times New Roman"/>
          <w:sz w:val="24"/>
          <w:szCs w:val="24"/>
        </w:rPr>
        <w:t>certain populations are less likely to feel pain (e.g., those higher in psychopathy</w:t>
      </w:r>
      <w:r w:rsidR="00E94859" w:rsidRPr="009159AB">
        <w:rPr>
          <w:rFonts w:ascii="Times New Roman" w:hAnsi="Times New Roman" w:cs="Times New Roman"/>
          <w:sz w:val="24"/>
          <w:szCs w:val="24"/>
        </w:rPr>
        <w:t>; Wirth et al, 201</w:t>
      </w:r>
      <w:r w:rsidR="007D27BA" w:rsidRPr="009159AB">
        <w:rPr>
          <w:rFonts w:ascii="Times New Roman" w:hAnsi="Times New Roman" w:cs="Times New Roman"/>
          <w:sz w:val="24"/>
          <w:szCs w:val="24"/>
        </w:rPr>
        <w:t>0</w:t>
      </w:r>
      <w:r w:rsidR="00172E4E" w:rsidRPr="009159AB">
        <w:rPr>
          <w:rFonts w:ascii="Times New Roman" w:hAnsi="Times New Roman" w:cs="Times New Roman"/>
          <w:sz w:val="24"/>
          <w:szCs w:val="24"/>
        </w:rPr>
        <w:t xml:space="preserve">), then we would also expect moderation of immediate measures of distress. Secondly, </w:t>
      </w:r>
      <w:r w:rsidR="002D6D23" w:rsidRPr="009159AB">
        <w:rPr>
          <w:rFonts w:ascii="Times New Roman" w:hAnsi="Times New Roman" w:cs="Times New Roman"/>
          <w:i/>
          <w:sz w:val="24"/>
          <w:szCs w:val="24"/>
        </w:rPr>
        <w:t xml:space="preserve">how long after the ostracism episode occurred </w:t>
      </w:r>
      <w:r w:rsidR="002D6D23" w:rsidRPr="009159AB">
        <w:rPr>
          <w:rFonts w:ascii="Times New Roman" w:hAnsi="Times New Roman" w:cs="Times New Roman"/>
          <w:sz w:val="24"/>
          <w:szCs w:val="24"/>
        </w:rPr>
        <w:t>is likely to be</w:t>
      </w:r>
      <w:r w:rsidR="00172E4E" w:rsidRPr="009159AB">
        <w:rPr>
          <w:rFonts w:ascii="Times New Roman" w:hAnsi="Times New Roman" w:cs="Times New Roman"/>
          <w:sz w:val="24"/>
          <w:szCs w:val="24"/>
        </w:rPr>
        <w:t xml:space="preserve"> crucial as to whether they show more or less moderation. For example, if researchers wait long enough</w:t>
      </w:r>
      <w:r w:rsidR="00573692" w:rsidRPr="009159AB">
        <w:rPr>
          <w:rFonts w:ascii="Times New Roman" w:hAnsi="Times New Roman" w:cs="Times New Roman"/>
          <w:sz w:val="24"/>
          <w:szCs w:val="24"/>
        </w:rPr>
        <w:t xml:space="preserve"> before administering the delayed need satisfaction measures</w:t>
      </w:r>
      <w:r w:rsidR="00172E4E" w:rsidRPr="009159AB">
        <w:rPr>
          <w:rFonts w:ascii="Times New Roman" w:hAnsi="Times New Roman" w:cs="Times New Roman"/>
          <w:sz w:val="24"/>
          <w:szCs w:val="24"/>
        </w:rPr>
        <w:t xml:space="preserve">, it </w:t>
      </w:r>
      <w:r w:rsidR="00DD0674" w:rsidRPr="009159AB">
        <w:rPr>
          <w:rFonts w:ascii="Times New Roman" w:hAnsi="Times New Roman" w:cs="Times New Roman"/>
          <w:sz w:val="24"/>
          <w:szCs w:val="24"/>
        </w:rPr>
        <w:t>becomes more</w:t>
      </w:r>
      <w:r w:rsidR="00172E4E" w:rsidRPr="009159AB">
        <w:rPr>
          <w:rFonts w:ascii="Times New Roman" w:hAnsi="Times New Roman" w:cs="Times New Roman"/>
          <w:sz w:val="24"/>
          <w:szCs w:val="24"/>
        </w:rPr>
        <w:t xml:space="preserve"> likely that </w:t>
      </w:r>
      <w:r w:rsidR="00172E4E" w:rsidRPr="009159AB">
        <w:rPr>
          <w:rFonts w:ascii="Times New Roman" w:hAnsi="Times New Roman" w:cs="Times New Roman"/>
          <w:i/>
          <w:sz w:val="24"/>
          <w:szCs w:val="24"/>
        </w:rPr>
        <w:t>all</w:t>
      </w:r>
      <w:r w:rsidR="00172E4E" w:rsidRPr="009159AB">
        <w:rPr>
          <w:rFonts w:ascii="Times New Roman" w:hAnsi="Times New Roman" w:cs="Times New Roman"/>
          <w:sz w:val="24"/>
          <w:szCs w:val="24"/>
        </w:rPr>
        <w:t xml:space="preserve"> participants will have recovered from the negative impact of ostracism, </w:t>
      </w:r>
      <w:r w:rsidR="00DD0674" w:rsidRPr="009159AB">
        <w:rPr>
          <w:rFonts w:ascii="Times New Roman" w:hAnsi="Times New Roman" w:cs="Times New Roman"/>
          <w:sz w:val="24"/>
          <w:szCs w:val="24"/>
        </w:rPr>
        <w:t>thus resulting in a homogeneous (and highly satisfied) between-group result</w:t>
      </w:r>
      <w:r w:rsidR="00172E4E" w:rsidRPr="009159AB">
        <w:rPr>
          <w:rFonts w:ascii="Times New Roman" w:hAnsi="Times New Roman" w:cs="Times New Roman"/>
          <w:sz w:val="24"/>
          <w:szCs w:val="24"/>
        </w:rPr>
        <w:t>. The opportunity to discover moderation has, essentially, passed, leaving a very homogenous self-report of high need-satisfaction. Thus, differences in recovery from ostracism based upon social-situational factors and/or personality differences, if any, occur somewhere between initial pain and final recovery. It is difficult to predict exactly when that time period is. Zadro et al</w:t>
      </w:r>
      <w:r w:rsidR="00F03DF3" w:rsidRPr="009159AB">
        <w:rPr>
          <w:rFonts w:ascii="Times New Roman" w:hAnsi="Times New Roman" w:cs="Times New Roman"/>
          <w:sz w:val="24"/>
          <w:szCs w:val="24"/>
        </w:rPr>
        <w:t>.</w:t>
      </w:r>
      <w:r w:rsidR="00172E4E" w:rsidRPr="009159AB">
        <w:rPr>
          <w:rFonts w:ascii="Times New Roman" w:hAnsi="Times New Roman" w:cs="Times New Roman"/>
          <w:sz w:val="24"/>
          <w:szCs w:val="24"/>
        </w:rPr>
        <w:t xml:space="preserve"> (200</w:t>
      </w:r>
      <w:r w:rsidR="00413F82" w:rsidRPr="009159AB">
        <w:rPr>
          <w:rFonts w:ascii="Times New Roman" w:hAnsi="Times New Roman" w:cs="Times New Roman"/>
          <w:sz w:val="24"/>
          <w:szCs w:val="24"/>
        </w:rPr>
        <w:t>6</w:t>
      </w:r>
      <w:r w:rsidR="00172E4E" w:rsidRPr="009159AB">
        <w:rPr>
          <w:rFonts w:ascii="Times New Roman" w:hAnsi="Times New Roman" w:cs="Times New Roman"/>
          <w:sz w:val="24"/>
          <w:szCs w:val="24"/>
        </w:rPr>
        <w:t>) report delayed recovery by those high in social anxiety 45-minutes later. Other studies show full recovery within 5-10 minutes. Future research needs to examine the time course more carefully, to determine if and when moderation occurs in delayed measures.</w:t>
      </w:r>
    </w:p>
    <w:p w14:paraId="5B70105C" w14:textId="55D38DC3" w:rsidR="00C10474" w:rsidRPr="009159AB" w:rsidRDefault="00731737" w:rsidP="008D42BA">
      <w:pPr>
        <w:tabs>
          <w:tab w:val="left" w:pos="2506"/>
        </w:tabs>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Limitations</w:t>
      </w:r>
    </w:p>
    <w:p w14:paraId="23B67E87" w14:textId="38BD259F" w:rsidR="00204DDD" w:rsidRPr="009159AB" w:rsidRDefault="00731737" w:rsidP="00970A4A">
      <w:pPr>
        <w:tabs>
          <w:tab w:val="left" w:pos="2506"/>
        </w:tabs>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Within the current meta-analysis there are several limitations. First, our test of differences between the first and last measure was indirect. In its current setting, the meta-</w:t>
      </w:r>
      <w:r w:rsidRPr="009159AB">
        <w:rPr>
          <w:rFonts w:ascii="Times New Roman" w:hAnsi="Times New Roman" w:cs="Times New Roman"/>
          <w:sz w:val="24"/>
          <w:szCs w:val="24"/>
        </w:rPr>
        <w:lastRenderedPageBreak/>
        <w:t xml:space="preserve">analysis makes comparisons between the first and last measures based upon the confidence intervals of these estimates. This is an indirect and informal test of whether the effects differ. A direct test would provide more conclusive evidence on whether or not the effect is equal across the first and last measurements. However, such a direct test requires correlations between the measurements per study, per cell, which are (usually) not reported in papers. This would thus require a direct request for data from each paper, which would </w:t>
      </w:r>
      <w:r w:rsidR="00FD2BCC" w:rsidRPr="009159AB">
        <w:rPr>
          <w:rFonts w:ascii="Times New Roman" w:hAnsi="Times New Roman" w:cs="Times New Roman"/>
          <w:sz w:val="24"/>
          <w:szCs w:val="24"/>
        </w:rPr>
        <w:t>possibly</w:t>
      </w:r>
      <w:r w:rsidRPr="009159AB">
        <w:rPr>
          <w:rFonts w:ascii="Times New Roman" w:hAnsi="Times New Roman" w:cs="Times New Roman"/>
          <w:sz w:val="24"/>
          <w:szCs w:val="24"/>
        </w:rPr>
        <w:t xml:space="preserve"> yield low response rates </w:t>
      </w:r>
      <w:r w:rsidRPr="009159AB">
        <w:rPr>
          <w:rFonts w:ascii="Times New Roman" w:hAnsi="Times New Roman" w:cs="Times New Roman"/>
          <w:noProof/>
          <w:sz w:val="24"/>
          <w:szCs w:val="24"/>
        </w:rPr>
        <w:t>(Wicherts, Borsboom, Kats, &amp; Molenaar, 2006)</w:t>
      </w:r>
      <w:r w:rsidRPr="009159AB">
        <w:rPr>
          <w:rFonts w:ascii="Times New Roman" w:hAnsi="Times New Roman" w:cs="Times New Roman"/>
          <w:sz w:val="24"/>
          <w:szCs w:val="24"/>
        </w:rPr>
        <w:t>, lowering the sample size of the meta-analysis overall.</w:t>
      </w:r>
      <w:r w:rsidR="0039270B" w:rsidRPr="009159AB">
        <w:rPr>
          <w:rFonts w:ascii="Times New Roman" w:hAnsi="Times New Roman" w:cs="Times New Roman"/>
          <w:sz w:val="24"/>
          <w:szCs w:val="24"/>
          <w:vertAlign w:val="superscript"/>
        </w:rPr>
        <w:t>8</w:t>
      </w:r>
      <w:r w:rsidR="00865AFC" w:rsidRPr="009159AB">
        <w:rPr>
          <w:rFonts w:ascii="Times New Roman" w:hAnsi="Times New Roman" w:cs="Times New Roman"/>
          <w:sz w:val="24"/>
          <w:szCs w:val="24"/>
        </w:rPr>
        <w:t xml:space="preserve"> </w:t>
      </w:r>
      <w:r w:rsidRPr="009159AB">
        <w:rPr>
          <w:rFonts w:ascii="Times New Roman" w:hAnsi="Times New Roman" w:cs="Times New Roman"/>
          <w:sz w:val="24"/>
          <w:szCs w:val="24"/>
        </w:rPr>
        <w:t>This lack of direct testing was thus chosen as a way of retaining sample size within the meta-analysis.</w:t>
      </w:r>
    </w:p>
    <w:p w14:paraId="2B20BC76" w14:textId="77777777" w:rsidR="00E76D2C" w:rsidRPr="009159AB" w:rsidRDefault="00731737" w:rsidP="00C30555">
      <w:pPr>
        <w:tabs>
          <w:tab w:val="left" w:pos="709"/>
        </w:tabs>
        <w:spacing w:after="0" w:line="480" w:lineRule="auto"/>
        <w:rPr>
          <w:rFonts w:ascii="Times New Roman" w:hAnsi="Times New Roman" w:cs="Times New Roman"/>
          <w:sz w:val="24"/>
          <w:szCs w:val="24"/>
        </w:rPr>
      </w:pPr>
      <w:r w:rsidRPr="009159AB">
        <w:rPr>
          <w:rFonts w:ascii="Times New Roman" w:hAnsi="Times New Roman" w:cs="Times New Roman"/>
          <w:sz w:val="24"/>
          <w:szCs w:val="24"/>
        </w:rPr>
        <w:tab/>
        <w:t xml:space="preserve">Second, not all measures were included and tested in a repeated-measures meta-analysis. Initially, a pre-test was run including all measures, but this showed that many papers did not include all statistics required for all measures. Requesting all of this information from the authors yielded a limitation that was similar to the first: a trade-off between retaining </w:t>
      </w:r>
      <w:r w:rsidR="006C5588" w:rsidRPr="009159AB">
        <w:rPr>
          <w:rFonts w:ascii="Times New Roman" w:hAnsi="Times New Roman" w:cs="Times New Roman"/>
          <w:sz w:val="24"/>
          <w:szCs w:val="24"/>
        </w:rPr>
        <w:t>a sufficiently large set of studies</w:t>
      </w:r>
      <w:r w:rsidRPr="009159AB">
        <w:rPr>
          <w:rFonts w:ascii="Times New Roman" w:hAnsi="Times New Roman" w:cs="Times New Roman"/>
          <w:sz w:val="24"/>
          <w:szCs w:val="24"/>
        </w:rPr>
        <w:t xml:space="preserve"> and comprehensiveness. Another reason </w:t>
      </w:r>
      <w:r w:rsidR="006C5588" w:rsidRPr="009159AB">
        <w:rPr>
          <w:rFonts w:ascii="Times New Roman" w:hAnsi="Times New Roman" w:cs="Times New Roman"/>
          <w:sz w:val="24"/>
          <w:szCs w:val="24"/>
        </w:rPr>
        <w:t xml:space="preserve">for </w:t>
      </w:r>
      <w:r w:rsidRPr="009159AB">
        <w:rPr>
          <w:rFonts w:ascii="Times New Roman" w:hAnsi="Times New Roman" w:cs="Times New Roman"/>
          <w:sz w:val="24"/>
          <w:szCs w:val="24"/>
        </w:rPr>
        <w:t xml:space="preserve">only </w:t>
      </w:r>
      <w:r w:rsidR="006C5588" w:rsidRPr="009159AB">
        <w:rPr>
          <w:rFonts w:ascii="Times New Roman" w:hAnsi="Times New Roman" w:cs="Times New Roman"/>
          <w:sz w:val="24"/>
          <w:szCs w:val="24"/>
        </w:rPr>
        <w:t xml:space="preserve">including </w:t>
      </w:r>
      <w:r w:rsidRPr="009159AB">
        <w:rPr>
          <w:rFonts w:ascii="Times New Roman" w:hAnsi="Times New Roman" w:cs="Times New Roman"/>
          <w:sz w:val="24"/>
          <w:szCs w:val="24"/>
        </w:rPr>
        <w:t xml:space="preserve">the first and last measures was that every measure would require two separate meta-analyses to test both the main- and interaction effect (increasing Type I error rates) if a similar analytical model was used. If all measures were included, it would increase the importance of including </w:t>
      </w:r>
      <w:r w:rsidR="0040540E" w:rsidRPr="009159AB">
        <w:rPr>
          <w:rFonts w:ascii="Times New Roman" w:hAnsi="Times New Roman" w:cs="Times New Roman"/>
          <w:sz w:val="24"/>
          <w:szCs w:val="24"/>
        </w:rPr>
        <w:t>a</w:t>
      </w:r>
      <w:r w:rsidRPr="009159AB">
        <w:rPr>
          <w:rFonts w:ascii="Times New Roman" w:hAnsi="Times New Roman" w:cs="Times New Roman"/>
          <w:sz w:val="24"/>
          <w:szCs w:val="24"/>
        </w:rPr>
        <w:t xml:space="preserve"> </w:t>
      </w:r>
      <w:r w:rsidR="0040540E" w:rsidRPr="009159AB">
        <w:rPr>
          <w:rFonts w:ascii="Times New Roman" w:hAnsi="Times New Roman" w:cs="Times New Roman"/>
          <w:sz w:val="24"/>
          <w:szCs w:val="24"/>
        </w:rPr>
        <w:t xml:space="preserve">statistical </w:t>
      </w:r>
      <w:r w:rsidRPr="009159AB">
        <w:rPr>
          <w:rFonts w:ascii="Times New Roman" w:hAnsi="Times New Roman" w:cs="Times New Roman"/>
          <w:sz w:val="24"/>
          <w:szCs w:val="24"/>
        </w:rPr>
        <w:t>correction due to correlations between measures, to facilitate repeated-measures analyses to minimize Type I error rates. In other words, the failure to include all measures was to prevent the problem of multiple testing and nonresponse to data requests, which would lead to a smaller</w:t>
      </w:r>
      <w:r w:rsidR="006C5588" w:rsidRPr="009159AB">
        <w:rPr>
          <w:rFonts w:ascii="Times New Roman" w:hAnsi="Times New Roman" w:cs="Times New Roman"/>
          <w:sz w:val="24"/>
          <w:szCs w:val="24"/>
        </w:rPr>
        <w:t xml:space="preserve"> set of useful</w:t>
      </w:r>
      <w:r w:rsidRPr="009159AB">
        <w:rPr>
          <w:rFonts w:ascii="Times New Roman" w:hAnsi="Times New Roman" w:cs="Times New Roman"/>
          <w:sz w:val="24"/>
          <w:szCs w:val="24"/>
        </w:rPr>
        <w:t xml:space="preserve"> </w:t>
      </w:r>
      <w:r w:rsidR="006C5588" w:rsidRPr="009159AB">
        <w:rPr>
          <w:rFonts w:ascii="Times New Roman" w:hAnsi="Times New Roman" w:cs="Times New Roman"/>
          <w:sz w:val="24"/>
          <w:szCs w:val="24"/>
        </w:rPr>
        <w:t>studies and hence less powerful analyses</w:t>
      </w:r>
      <w:r w:rsidRPr="009159AB">
        <w:rPr>
          <w:rFonts w:ascii="Times New Roman" w:hAnsi="Times New Roman" w:cs="Times New Roman"/>
          <w:sz w:val="24"/>
          <w:szCs w:val="24"/>
        </w:rPr>
        <w:t xml:space="preserve">. </w:t>
      </w:r>
    </w:p>
    <w:p w14:paraId="21EAD648" w14:textId="77777777" w:rsidR="00E76D2C" w:rsidRPr="009159AB" w:rsidRDefault="00731737" w:rsidP="00C30555">
      <w:pPr>
        <w:tabs>
          <w:tab w:val="left" w:pos="709"/>
        </w:tabs>
        <w:spacing w:after="0" w:line="480" w:lineRule="auto"/>
        <w:rPr>
          <w:rFonts w:ascii="Times New Roman" w:hAnsi="Times New Roman" w:cs="Times New Roman"/>
          <w:sz w:val="24"/>
          <w:szCs w:val="24"/>
        </w:rPr>
      </w:pPr>
      <w:r w:rsidRPr="009159AB">
        <w:rPr>
          <w:rFonts w:ascii="Times New Roman" w:hAnsi="Times New Roman" w:cs="Times New Roman"/>
          <w:sz w:val="24"/>
          <w:szCs w:val="24"/>
        </w:rPr>
        <w:tab/>
        <w:t xml:space="preserve">Third, </w:t>
      </w:r>
      <w:r w:rsidR="00EB215D" w:rsidRPr="009159AB">
        <w:rPr>
          <w:rFonts w:ascii="Times New Roman" w:hAnsi="Times New Roman" w:cs="Times New Roman"/>
          <w:sz w:val="24"/>
          <w:szCs w:val="24"/>
        </w:rPr>
        <w:t xml:space="preserve">random (non-systematic) </w:t>
      </w:r>
      <w:r w:rsidRPr="009159AB">
        <w:rPr>
          <w:rFonts w:ascii="Times New Roman" w:hAnsi="Times New Roman" w:cs="Times New Roman"/>
          <w:sz w:val="24"/>
          <w:szCs w:val="24"/>
        </w:rPr>
        <w:t>heterogeneity in the effect sizes poses a problem for the power of finding moderator effects (Hedges &amp; Pigott, 2004). This could pose the problem that several of the non-effects found are actually there, but not detected</w:t>
      </w:r>
      <w:r w:rsidR="00831180" w:rsidRPr="009159AB">
        <w:rPr>
          <w:rFonts w:ascii="Times New Roman" w:hAnsi="Times New Roman" w:cs="Times New Roman"/>
          <w:sz w:val="24"/>
          <w:szCs w:val="24"/>
        </w:rPr>
        <w:t xml:space="preserve"> (Type II errors). However, the</w:t>
      </w:r>
      <w:r w:rsidRPr="009159AB">
        <w:rPr>
          <w:rFonts w:ascii="Times New Roman" w:hAnsi="Times New Roman" w:cs="Times New Roman"/>
          <w:sz w:val="24"/>
          <w:szCs w:val="24"/>
        </w:rPr>
        <w:t xml:space="preserve"> subset of </w:t>
      </w:r>
      <w:r w:rsidR="00831180" w:rsidRPr="009159AB">
        <w:rPr>
          <w:rFonts w:ascii="Times New Roman" w:hAnsi="Times New Roman" w:cs="Times New Roman"/>
          <w:sz w:val="24"/>
          <w:szCs w:val="24"/>
        </w:rPr>
        <w:t xml:space="preserve">typical Cyberball </w:t>
      </w:r>
      <w:r w:rsidRPr="009159AB">
        <w:rPr>
          <w:rFonts w:ascii="Times New Roman" w:hAnsi="Times New Roman" w:cs="Times New Roman"/>
          <w:sz w:val="24"/>
          <w:szCs w:val="24"/>
        </w:rPr>
        <w:t xml:space="preserve">studies still showed </w:t>
      </w:r>
      <w:r w:rsidR="00293B58" w:rsidRPr="009159AB">
        <w:rPr>
          <w:rFonts w:ascii="Times New Roman" w:hAnsi="Times New Roman" w:cs="Times New Roman"/>
          <w:sz w:val="24"/>
          <w:szCs w:val="24"/>
        </w:rPr>
        <w:t xml:space="preserve">substantial </w:t>
      </w:r>
      <w:r w:rsidRPr="009159AB">
        <w:rPr>
          <w:rFonts w:ascii="Times New Roman" w:hAnsi="Times New Roman" w:cs="Times New Roman"/>
          <w:sz w:val="24"/>
          <w:szCs w:val="24"/>
        </w:rPr>
        <w:t xml:space="preserve">variability in the </w:t>
      </w:r>
      <w:r w:rsidRPr="009159AB">
        <w:rPr>
          <w:rFonts w:ascii="Times New Roman" w:hAnsi="Times New Roman" w:cs="Times New Roman"/>
          <w:sz w:val="24"/>
          <w:szCs w:val="24"/>
        </w:rPr>
        <w:lastRenderedPageBreak/>
        <w:t xml:space="preserve">effect sizes: </w:t>
      </w:r>
      <w:r w:rsidRPr="009159AB">
        <w:rPr>
          <w:rFonts w:ascii="Times New Roman" w:hAnsi="Times New Roman" w:cs="Times New Roman"/>
          <w:i/>
          <w:sz w:val="24"/>
          <w:szCs w:val="24"/>
        </w:rPr>
        <w:t>I</w:t>
      </w:r>
      <w:r w:rsidRPr="009159AB">
        <w:rPr>
          <w:rFonts w:ascii="Times New Roman" w:hAnsi="Times New Roman" w:cs="Times New Roman"/>
          <w:i/>
          <w:sz w:val="24"/>
          <w:szCs w:val="24"/>
          <w:vertAlign w:val="superscript"/>
        </w:rPr>
        <w:t>2</w:t>
      </w:r>
      <w:r w:rsidRPr="009159AB">
        <w:rPr>
          <w:rFonts w:ascii="Times New Roman" w:hAnsi="Times New Roman" w:cs="Times New Roman"/>
          <w:sz w:val="24"/>
          <w:szCs w:val="24"/>
        </w:rPr>
        <w:t xml:space="preserve"> = </w:t>
      </w:r>
      <w:r w:rsidR="007F1D33" w:rsidRPr="009159AB">
        <w:rPr>
          <w:rFonts w:ascii="Times New Roman" w:hAnsi="Times New Roman" w:cs="Times New Roman"/>
          <w:sz w:val="24"/>
          <w:szCs w:val="24"/>
        </w:rPr>
        <w:t>83</w:t>
      </w:r>
      <w:r w:rsidRPr="009159AB">
        <w:rPr>
          <w:rFonts w:ascii="Times New Roman" w:hAnsi="Times New Roman" w:cs="Times New Roman"/>
          <w:sz w:val="24"/>
          <w:szCs w:val="24"/>
        </w:rPr>
        <w:t xml:space="preserve">%. This indicates that the effects are </w:t>
      </w:r>
      <w:r w:rsidR="00EB215D" w:rsidRPr="009159AB">
        <w:rPr>
          <w:rFonts w:ascii="Times New Roman" w:hAnsi="Times New Roman" w:cs="Times New Roman"/>
          <w:sz w:val="24"/>
          <w:szCs w:val="24"/>
        </w:rPr>
        <w:t xml:space="preserve">quite </w:t>
      </w:r>
      <w:r w:rsidRPr="009159AB">
        <w:rPr>
          <w:rFonts w:ascii="Times New Roman" w:hAnsi="Times New Roman" w:cs="Times New Roman"/>
          <w:sz w:val="24"/>
          <w:szCs w:val="24"/>
        </w:rPr>
        <w:t>variable to begin with, and makes it unlikely that the effects are misrepresented.</w:t>
      </w:r>
    </w:p>
    <w:p w14:paraId="492B52B6" w14:textId="14157FC8" w:rsidR="004C2069" w:rsidRPr="009159AB" w:rsidRDefault="004C2069" w:rsidP="00C30555">
      <w:pPr>
        <w:tabs>
          <w:tab w:val="left" w:pos="709"/>
        </w:tabs>
        <w:spacing w:after="0" w:line="480" w:lineRule="auto"/>
        <w:rPr>
          <w:rFonts w:ascii="Times New Roman" w:hAnsi="Times New Roman" w:cs="Times New Roman"/>
          <w:sz w:val="24"/>
          <w:szCs w:val="24"/>
        </w:rPr>
      </w:pPr>
      <w:r w:rsidRPr="009159AB">
        <w:rPr>
          <w:rFonts w:ascii="Times New Roman" w:hAnsi="Times New Roman" w:cs="Times New Roman"/>
          <w:sz w:val="24"/>
          <w:szCs w:val="24"/>
        </w:rPr>
        <w:tab/>
        <w:t>Additionally, the specific null-effect of time as a predictor could be due to one of three reasons</w:t>
      </w:r>
      <w:r w:rsidR="00C10474" w:rsidRPr="009159AB">
        <w:rPr>
          <w:rFonts w:ascii="Times New Roman" w:hAnsi="Times New Roman" w:cs="Times New Roman"/>
          <w:sz w:val="24"/>
          <w:szCs w:val="24"/>
        </w:rPr>
        <w:t xml:space="preserve">. </w:t>
      </w:r>
      <w:r w:rsidR="00617BA6" w:rsidRPr="009159AB">
        <w:rPr>
          <w:rFonts w:ascii="Times New Roman" w:hAnsi="Times New Roman" w:cs="Times New Roman"/>
          <w:sz w:val="24"/>
          <w:szCs w:val="24"/>
        </w:rPr>
        <w:t xml:space="preserve">First, </w:t>
      </w:r>
      <w:r w:rsidRPr="009159AB">
        <w:rPr>
          <w:rFonts w:ascii="Times New Roman" w:hAnsi="Times New Roman" w:cs="Times New Roman"/>
          <w:sz w:val="24"/>
          <w:szCs w:val="24"/>
        </w:rPr>
        <w:t xml:space="preserve">the </w:t>
      </w:r>
      <w:r w:rsidR="00617BA6" w:rsidRPr="009159AB">
        <w:rPr>
          <w:rFonts w:ascii="Times New Roman" w:hAnsi="Times New Roman" w:cs="Times New Roman"/>
          <w:sz w:val="24"/>
          <w:szCs w:val="24"/>
        </w:rPr>
        <w:t xml:space="preserve">(random) </w:t>
      </w:r>
      <w:r w:rsidRPr="009159AB">
        <w:rPr>
          <w:rFonts w:ascii="Times New Roman" w:hAnsi="Times New Roman" w:cs="Times New Roman"/>
          <w:sz w:val="24"/>
          <w:szCs w:val="24"/>
        </w:rPr>
        <w:t xml:space="preserve">heterogeneity in the effect sizes </w:t>
      </w:r>
      <w:r w:rsidR="00617BA6" w:rsidRPr="009159AB">
        <w:rPr>
          <w:rFonts w:ascii="Times New Roman" w:hAnsi="Times New Roman" w:cs="Times New Roman"/>
          <w:sz w:val="24"/>
          <w:szCs w:val="24"/>
        </w:rPr>
        <w:t xml:space="preserve">was </w:t>
      </w:r>
      <w:r w:rsidRPr="009159AB">
        <w:rPr>
          <w:rFonts w:ascii="Times New Roman" w:hAnsi="Times New Roman" w:cs="Times New Roman"/>
          <w:sz w:val="24"/>
          <w:szCs w:val="24"/>
        </w:rPr>
        <w:t>too large to find moderation by time</w:t>
      </w:r>
      <w:r w:rsidR="00617BA6" w:rsidRPr="009159AB">
        <w:rPr>
          <w:rFonts w:ascii="Times New Roman" w:hAnsi="Times New Roman" w:cs="Times New Roman"/>
          <w:sz w:val="24"/>
          <w:szCs w:val="24"/>
        </w:rPr>
        <w:t>. Second,</w:t>
      </w:r>
      <w:r w:rsidRPr="009159AB">
        <w:rPr>
          <w:rFonts w:ascii="Times New Roman" w:hAnsi="Times New Roman" w:cs="Times New Roman"/>
          <w:sz w:val="24"/>
          <w:szCs w:val="24"/>
        </w:rPr>
        <w:t xml:space="preserve"> imprecise reporting of the measures in the papers led to </w:t>
      </w:r>
      <w:r w:rsidR="00F848CA" w:rsidRPr="009159AB">
        <w:rPr>
          <w:rFonts w:ascii="Times New Roman" w:hAnsi="Times New Roman" w:cs="Times New Roman"/>
          <w:sz w:val="24"/>
          <w:szCs w:val="24"/>
        </w:rPr>
        <w:t xml:space="preserve">inaccurate </w:t>
      </w:r>
      <w:r w:rsidRPr="009159AB">
        <w:rPr>
          <w:rFonts w:ascii="Times New Roman" w:hAnsi="Times New Roman" w:cs="Times New Roman"/>
          <w:sz w:val="24"/>
          <w:szCs w:val="24"/>
        </w:rPr>
        <w:t>time estimation</w:t>
      </w:r>
      <w:r w:rsidR="00617BA6" w:rsidRPr="009159AB">
        <w:rPr>
          <w:rFonts w:ascii="Times New Roman" w:hAnsi="Times New Roman" w:cs="Times New Roman"/>
          <w:sz w:val="24"/>
          <w:szCs w:val="24"/>
        </w:rPr>
        <w:t>s. Third,</w:t>
      </w:r>
      <w:r w:rsidRPr="009159AB">
        <w:rPr>
          <w:rFonts w:ascii="Times New Roman" w:hAnsi="Times New Roman" w:cs="Times New Roman"/>
          <w:sz w:val="24"/>
          <w:szCs w:val="24"/>
        </w:rPr>
        <w:t xml:space="preserve"> the difference in the effect size </w:t>
      </w:r>
      <w:r w:rsidR="00617BA6" w:rsidRPr="009159AB">
        <w:rPr>
          <w:rFonts w:ascii="Times New Roman" w:hAnsi="Times New Roman" w:cs="Times New Roman"/>
          <w:sz w:val="24"/>
          <w:szCs w:val="24"/>
        </w:rPr>
        <w:t xml:space="preserve">was </w:t>
      </w:r>
      <w:r w:rsidRPr="009159AB">
        <w:rPr>
          <w:rFonts w:ascii="Times New Roman" w:hAnsi="Times New Roman" w:cs="Times New Roman"/>
          <w:sz w:val="24"/>
          <w:szCs w:val="24"/>
        </w:rPr>
        <w:t xml:space="preserve">not due to time but differences between the </w:t>
      </w:r>
      <w:r w:rsidR="00743B0E" w:rsidRPr="009159AB">
        <w:rPr>
          <w:rFonts w:ascii="Times New Roman" w:hAnsi="Times New Roman" w:cs="Times New Roman"/>
          <w:sz w:val="24"/>
          <w:szCs w:val="24"/>
        </w:rPr>
        <w:t>types</w:t>
      </w:r>
      <w:r w:rsidRPr="009159AB">
        <w:rPr>
          <w:rFonts w:ascii="Times New Roman" w:hAnsi="Times New Roman" w:cs="Times New Roman"/>
          <w:sz w:val="24"/>
          <w:szCs w:val="24"/>
        </w:rPr>
        <w:t xml:space="preserve"> of measures administered at the different time points. For the imprecise reporting of the measures, authors could be contacted, but this also poses new problems (i.e., nonresponse</w:t>
      </w:r>
      <w:r w:rsidR="00C10474" w:rsidRPr="009159AB">
        <w:rPr>
          <w:rFonts w:ascii="Times New Roman" w:hAnsi="Times New Roman" w:cs="Times New Roman"/>
          <w:sz w:val="24"/>
          <w:szCs w:val="24"/>
        </w:rPr>
        <w:t>,</w:t>
      </w:r>
      <w:r w:rsidRPr="009159AB">
        <w:rPr>
          <w:rFonts w:ascii="Times New Roman" w:hAnsi="Times New Roman" w:cs="Times New Roman"/>
          <w:sz w:val="24"/>
          <w:szCs w:val="24"/>
        </w:rPr>
        <w:t xml:space="preserve"> or authors might not be willing to admit that measures were left out in the paper; LeBel et al., 2013). The difference in measures can be inspected by creating a difference index between the types of measures and regressing </w:t>
      </w:r>
      <w:r w:rsidR="00617BA6" w:rsidRPr="009159AB">
        <w:rPr>
          <w:rFonts w:ascii="Times New Roman" w:hAnsi="Times New Roman" w:cs="Times New Roman"/>
          <w:sz w:val="24"/>
          <w:szCs w:val="24"/>
        </w:rPr>
        <w:t xml:space="preserve">the effect sizes </w:t>
      </w:r>
      <w:r w:rsidRPr="009159AB">
        <w:rPr>
          <w:rFonts w:ascii="Times New Roman" w:hAnsi="Times New Roman" w:cs="Times New Roman"/>
          <w:sz w:val="24"/>
          <w:szCs w:val="24"/>
        </w:rPr>
        <w:t>on</w:t>
      </w:r>
      <w:r w:rsidR="00617BA6" w:rsidRPr="009159AB">
        <w:rPr>
          <w:rFonts w:ascii="Times New Roman" w:hAnsi="Times New Roman" w:cs="Times New Roman"/>
          <w:sz w:val="24"/>
          <w:szCs w:val="24"/>
        </w:rPr>
        <w:t xml:space="preserve"> that index</w:t>
      </w:r>
      <w:r w:rsidRPr="009159AB">
        <w:rPr>
          <w:rFonts w:ascii="Times New Roman" w:hAnsi="Times New Roman" w:cs="Times New Roman"/>
          <w:sz w:val="24"/>
          <w:szCs w:val="24"/>
        </w:rPr>
        <w:t xml:space="preserve">. Doing this for the </w:t>
      </w:r>
      <w:r w:rsidR="00831180" w:rsidRPr="009159AB">
        <w:rPr>
          <w:rFonts w:ascii="Times New Roman" w:hAnsi="Times New Roman" w:cs="Times New Roman"/>
          <w:sz w:val="24"/>
          <w:szCs w:val="24"/>
        </w:rPr>
        <w:t>standard ostracism</w:t>
      </w:r>
      <w:r w:rsidRPr="009159AB">
        <w:rPr>
          <w:rFonts w:ascii="Times New Roman" w:hAnsi="Times New Roman" w:cs="Times New Roman"/>
          <w:sz w:val="24"/>
          <w:szCs w:val="24"/>
        </w:rPr>
        <w:t xml:space="preserve"> effect on the last measure, show</w:t>
      </w:r>
      <w:r w:rsidR="00F848CA" w:rsidRPr="009159AB">
        <w:rPr>
          <w:rFonts w:ascii="Times New Roman" w:hAnsi="Times New Roman" w:cs="Times New Roman"/>
          <w:sz w:val="24"/>
          <w:szCs w:val="24"/>
        </w:rPr>
        <w:t xml:space="preserve">ed </w:t>
      </w:r>
      <w:r w:rsidRPr="009159AB">
        <w:rPr>
          <w:rFonts w:ascii="Times New Roman" w:hAnsi="Times New Roman" w:cs="Times New Roman"/>
          <w:sz w:val="24"/>
          <w:szCs w:val="24"/>
        </w:rPr>
        <w:t xml:space="preserve">no significant </w:t>
      </w:r>
      <w:r w:rsidR="00831180" w:rsidRPr="009159AB">
        <w:rPr>
          <w:rFonts w:ascii="Times New Roman" w:hAnsi="Times New Roman" w:cs="Times New Roman"/>
          <w:sz w:val="24"/>
          <w:szCs w:val="24"/>
        </w:rPr>
        <w:t xml:space="preserve">predictive </w:t>
      </w:r>
      <w:r w:rsidRPr="009159AB">
        <w:rPr>
          <w:rFonts w:ascii="Times New Roman" w:hAnsi="Times New Roman" w:cs="Times New Roman"/>
          <w:sz w:val="24"/>
          <w:szCs w:val="24"/>
        </w:rPr>
        <w:t>effect of this difference (</w:t>
      </w:r>
      <w:r w:rsidRPr="009159AB">
        <w:rPr>
          <w:rFonts w:ascii="Times New Roman" w:hAnsi="Times New Roman" w:cs="Times New Roman"/>
          <w:i/>
          <w:sz w:val="24"/>
          <w:szCs w:val="24"/>
        </w:rPr>
        <w:t>b</w:t>
      </w:r>
      <w:r w:rsidRPr="009159AB">
        <w:rPr>
          <w:rFonts w:ascii="Times New Roman" w:hAnsi="Times New Roman" w:cs="Times New Roman"/>
          <w:sz w:val="24"/>
          <w:szCs w:val="24"/>
        </w:rPr>
        <w:t xml:space="preserve"> = -0.0</w:t>
      </w:r>
      <w:r w:rsidR="00831180" w:rsidRPr="009159AB">
        <w:rPr>
          <w:rFonts w:ascii="Times New Roman" w:hAnsi="Times New Roman" w:cs="Times New Roman"/>
          <w:sz w:val="24"/>
          <w:szCs w:val="24"/>
        </w:rPr>
        <w:t>3</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831180" w:rsidRPr="009159AB">
        <w:rPr>
          <w:rFonts w:ascii="Times New Roman" w:hAnsi="Times New Roman" w:cs="Times New Roman"/>
          <w:sz w:val="24"/>
          <w:szCs w:val="24"/>
        </w:rPr>
        <w:t>531</w:t>
      </w:r>
      <w:r w:rsidRPr="009159AB">
        <w:rPr>
          <w:rFonts w:ascii="Times New Roman" w:hAnsi="Times New Roman" w:cs="Times New Roman"/>
          <w:sz w:val="24"/>
          <w:szCs w:val="24"/>
        </w:rPr>
        <w:t>)</w:t>
      </w:r>
      <w:r w:rsidR="00831180" w:rsidRPr="009159AB">
        <w:rPr>
          <w:rFonts w:ascii="Times New Roman" w:hAnsi="Times New Roman" w:cs="Times New Roman"/>
          <w:sz w:val="24"/>
          <w:szCs w:val="24"/>
        </w:rPr>
        <w:t>, indicating that the effect is not driven by difference in measures on the first and last time point</w:t>
      </w:r>
      <w:r w:rsidRPr="009159AB">
        <w:rPr>
          <w:rFonts w:ascii="Times New Roman" w:hAnsi="Times New Roman" w:cs="Times New Roman"/>
          <w:sz w:val="24"/>
          <w:szCs w:val="24"/>
        </w:rPr>
        <w:t>. In short, there are some limitations of the analyses with time as a moderator, but these limitations are either hard to address (i.e., imprecise reporting or heterogeneity), or the data indicates the opposite (i.e., difference in measures).</w:t>
      </w:r>
      <w:r w:rsidR="000138B8" w:rsidRPr="009159AB">
        <w:rPr>
          <w:rFonts w:ascii="Times New Roman" w:hAnsi="Times New Roman" w:cs="Times New Roman"/>
          <w:sz w:val="24"/>
          <w:szCs w:val="24"/>
        </w:rPr>
        <w:t xml:space="preserve"> Inspecting whether the types of measures used across all studies are different, and not the difference within a study, shows that these are similarly distributed across time</w:t>
      </w:r>
      <w:r w:rsidR="00245939" w:rsidRPr="009159AB">
        <w:rPr>
          <w:rFonts w:ascii="Times New Roman" w:hAnsi="Times New Roman" w:cs="Times New Roman"/>
          <w:sz w:val="24"/>
          <w:szCs w:val="24"/>
        </w:rPr>
        <w:t>-</w:t>
      </w:r>
      <w:r w:rsidR="000138B8" w:rsidRPr="009159AB">
        <w:rPr>
          <w:rFonts w:ascii="Times New Roman" w:hAnsi="Times New Roman" w:cs="Times New Roman"/>
          <w:sz w:val="24"/>
          <w:szCs w:val="24"/>
        </w:rPr>
        <w:t xml:space="preserve">points (maximum discrepancy of 4.9 percentage points). Substantive differences in proportions of measures across time points are minimal, and form an unlikely driving force for our findings. In sum, we conclude that the findings are not an </w:t>
      </w:r>
      <w:r w:rsidR="00245939" w:rsidRPr="009159AB">
        <w:rPr>
          <w:rFonts w:ascii="Times New Roman" w:hAnsi="Times New Roman" w:cs="Times New Roman"/>
          <w:sz w:val="24"/>
          <w:szCs w:val="24"/>
        </w:rPr>
        <w:t xml:space="preserve">artifact </w:t>
      </w:r>
      <w:r w:rsidR="000138B8" w:rsidRPr="009159AB">
        <w:rPr>
          <w:rFonts w:ascii="Times New Roman" w:hAnsi="Times New Roman" w:cs="Times New Roman"/>
          <w:sz w:val="24"/>
          <w:szCs w:val="24"/>
        </w:rPr>
        <w:t xml:space="preserve">of selecting the first and last measures. </w:t>
      </w:r>
    </w:p>
    <w:p w14:paraId="1E10DFB2" w14:textId="3DB9E13E" w:rsidR="00E76D2C" w:rsidRPr="009159AB" w:rsidRDefault="00731737" w:rsidP="00C30555">
      <w:pPr>
        <w:tabs>
          <w:tab w:val="left" w:pos="709"/>
        </w:tabs>
        <w:spacing w:after="0" w:line="480" w:lineRule="auto"/>
        <w:rPr>
          <w:rFonts w:ascii="Times New Roman" w:hAnsi="Times New Roman" w:cs="Times New Roman"/>
          <w:sz w:val="24"/>
          <w:szCs w:val="24"/>
        </w:rPr>
      </w:pPr>
      <w:r w:rsidRPr="009159AB">
        <w:rPr>
          <w:rFonts w:ascii="Times New Roman" w:hAnsi="Times New Roman" w:cs="Times New Roman"/>
          <w:sz w:val="24"/>
          <w:szCs w:val="24"/>
        </w:rPr>
        <w:tab/>
        <w:t xml:space="preserve">Fourth, the current meta-analysis only examined between-subjects designs. Possibly there is a difference for the ostracism effect in between- and within-subjects designs, something that we have not directly investigated. Also, the within-subjects designs often used </w:t>
      </w:r>
      <w:r w:rsidRPr="009159AB">
        <w:rPr>
          <w:rFonts w:ascii="Times New Roman" w:hAnsi="Times New Roman" w:cs="Times New Roman"/>
          <w:sz w:val="24"/>
          <w:szCs w:val="24"/>
        </w:rPr>
        <w:lastRenderedPageBreak/>
        <w:t xml:space="preserve">fMRI data or other physiological data such as EEG (27 out of 49 at least), which pose an interesting avenue for further research in a meta-analytic domain of neurophysiological measures to add to the work of Cacioppo </w:t>
      </w:r>
      <w:r w:rsidR="00C10474" w:rsidRPr="009159AB">
        <w:rPr>
          <w:rFonts w:ascii="Times New Roman" w:hAnsi="Times New Roman" w:cs="Times New Roman"/>
          <w:sz w:val="24"/>
          <w:szCs w:val="24"/>
        </w:rPr>
        <w:t>et al.</w:t>
      </w:r>
      <w:r w:rsidRPr="009159AB">
        <w:rPr>
          <w:rFonts w:ascii="Times New Roman" w:hAnsi="Times New Roman" w:cs="Times New Roman"/>
          <w:sz w:val="24"/>
          <w:szCs w:val="24"/>
        </w:rPr>
        <w:t xml:space="preserve"> (2013) within the physiological framework. These references can easily be retrieved from the database of examined papers, as is available on the OSF page of this paper.</w:t>
      </w:r>
      <w:r w:rsidR="002B0C9E" w:rsidRPr="009159AB">
        <w:rPr>
          <w:rFonts w:ascii="Times New Roman" w:hAnsi="Times New Roman" w:cs="Times New Roman"/>
          <w:sz w:val="24"/>
          <w:szCs w:val="24"/>
        </w:rPr>
        <w:t xml:space="preserve"> Additionally, the fact that we only include</w:t>
      </w:r>
      <w:r w:rsidR="00716726" w:rsidRPr="009159AB">
        <w:rPr>
          <w:rFonts w:ascii="Times New Roman" w:hAnsi="Times New Roman" w:cs="Times New Roman"/>
          <w:sz w:val="24"/>
          <w:szCs w:val="24"/>
        </w:rPr>
        <w:t>d</w:t>
      </w:r>
      <w:r w:rsidR="002B0C9E" w:rsidRPr="009159AB">
        <w:rPr>
          <w:rFonts w:ascii="Times New Roman" w:hAnsi="Times New Roman" w:cs="Times New Roman"/>
          <w:sz w:val="24"/>
          <w:szCs w:val="24"/>
        </w:rPr>
        <w:t xml:space="preserve"> between-subjects designs </w:t>
      </w:r>
      <w:r w:rsidR="00716726" w:rsidRPr="009159AB">
        <w:rPr>
          <w:rFonts w:ascii="Times New Roman" w:hAnsi="Times New Roman" w:cs="Times New Roman"/>
          <w:sz w:val="24"/>
          <w:szCs w:val="24"/>
        </w:rPr>
        <w:t>did</w:t>
      </w:r>
      <w:r w:rsidR="002B0C9E" w:rsidRPr="009159AB">
        <w:rPr>
          <w:rFonts w:ascii="Times New Roman" w:hAnsi="Times New Roman" w:cs="Times New Roman"/>
          <w:sz w:val="24"/>
          <w:szCs w:val="24"/>
        </w:rPr>
        <w:t xml:space="preserve"> not allow for inspection of the moderating effects of personality, as these are continuous measures </w:t>
      </w:r>
      <w:r w:rsidR="00716726" w:rsidRPr="009159AB">
        <w:rPr>
          <w:rFonts w:ascii="Times New Roman" w:hAnsi="Times New Roman" w:cs="Times New Roman"/>
          <w:sz w:val="24"/>
          <w:szCs w:val="24"/>
        </w:rPr>
        <w:t>that should be modeled linearly instead of in a factorial design,</w:t>
      </w:r>
      <w:r w:rsidR="00C31E34" w:rsidRPr="009159AB">
        <w:rPr>
          <w:rFonts w:ascii="Times New Roman" w:hAnsi="Times New Roman" w:cs="Times New Roman"/>
          <w:sz w:val="24"/>
          <w:szCs w:val="24"/>
        </w:rPr>
        <w:t xml:space="preserve"> meta-analysis</w:t>
      </w:r>
    </w:p>
    <w:p w14:paraId="08625F66" w14:textId="77777777" w:rsidR="00D95882" w:rsidRPr="009159AB" w:rsidRDefault="00731737" w:rsidP="00B5508E">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A final note is that this paper only summarized </w:t>
      </w:r>
      <w:r w:rsidR="004C2069" w:rsidRPr="009159AB">
        <w:rPr>
          <w:rFonts w:ascii="Times New Roman" w:hAnsi="Times New Roman" w:cs="Times New Roman"/>
          <w:sz w:val="24"/>
          <w:szCs w:val="24"/>
        </w:rPr>
        <w:t>the results of</w:t>
      </w:r>
      <w:r w:rsidRPr="009159AB">
        <w:rPr>
          <w:rFonts w:ascii="Times New Roman" w:hAnsi="Times New Roman" w:cs="Times New Roman"/>
          <w:sz w:val="24"/>
          <w:szCs w:val="24"/>
        </w:rPr>
        <w:t xml:space="preserve"> the measures included in the studies. However obvious this might be, it should be pointed out, because the </w:t>
      </w:r>
      <w:r w:rsidR="009657C1" w:rsidRPr="009159AB">
        <w:rPr>
          <w:rFonts w:ascii="Times New Roman" w:hAnsi="Times New Roman" w:cs="Times New Roman"/>
          <w:sz w:val="24"/>
          <w:szCs w:val="24"/>
        </w:rPr>
        <w:t>validity of the conclusions are reliant on the validity of the measures</w:t>
      </w:r>
      <w:r w:rsidRPr="009159AB">
        <w:rPr>
          <w:rFonts w:ascii="Times New Roman" w:hAnsi="Times New Roman" w:cs="Times New Roman"/>
          <w:sz w:val="24"/>
          <w:szCs w:val="24"/>
        </w:rPr>
        <w:t xml:space="preserve">. </w:t>
      </w:r>
      <w:r w:rsidR="009657C1" w:rsidRPr="009159AB">
        <w:rPr>
          <w:rFonts w:ascii="Times New Roman" w:hAnsi="Times New Roman" w:cs="Times New Roman"/>
          <w:sz w:val="24"/>
          <w:szCs w:val="24"/>
        </w:rPr>
        <w:t xml:space="preserve">Most prominently represented in the current meta-analysis are the fundamental need measures, which have </w:t>
      </w:r>
      <w:r w:rsidRPr="009159AB">
        <w:rPr>
          <w:rFonts w:ascii="Times New Roman" w:hAnsi="Times New Roman" w:cs="Times New Roman"/>
          <w:sz w:val="24"/>
          <w:szCs w:val="24"/>
        </w:rPr>
        <w:t xml:space="preserve">no proper psychometric validation </w:t>
      </w:r>
      <w:r w:rsidR="00B5508E" w:rsidRPr="009159AB">
        <w:rPr>
          <w:rFonts w:ascii="Times New Roman" w:hAnsi="Times New Roman" w:cs="Times New Roman"/>
          <w:sz w:val="24"/>
          <w:szCs w:val="24"/>
        </w:rPr>
        <w:t>up-to-</w:t>
      </w:r>
      <w:r w:rsidR="009657C1" w:rsidRPr="009159AB">
        <w:rPr>
          <w:rFonts w:ascii="Times New Roman" w:hAnsi="Times New Roman" w:cs="Times New Roman"/>
          <w:sz w:val="24"/>
          <w:szCs w:val="24"/>
        </w:rPr>
        <w:t xml:space="preserve">date, </w:t>
      </w:r>
      <w:r w:rsidR="00A15DA2" w:rsidRPr="009159AB">
        <w:rPr>
          <w:rFonts w:ascii="Times New Roman" w:hAnsi="Times New Roman" w:cs="Times New Roman"/>
          <w:sz w:val="24"/>
          <w:szCs w:val="24"/>
        </w:rPr>
        <w:t xml:space="preserve">notwithstanding their </w:t>
      </w:r>
      <w:r w:rsidRPr="009159AB">
        <w:rPr>
          <w:rFonts w:ascii="Times New Roman" w:hAnsi="Times New Roman" w:cs="Times New Roman"/>
          <w:sz w:val="24"/>
          <w:szCs w:val="24"/>
        </w:rPr>
        <w:t>wide use.</w:t>
      </w:r>
      <w:r w:rsidRPr="009159AB">
        <w:rPr>
          <w:rFonts w:ascii="Times New Roman" w:hAnsi="Times New Roman" w:cs="Times New Roman"/>
          <w:sz w:val="24"/>
          <w:szCs w:val="24"/>
          <w:vertAlign w:val="superscript"/>
        </w:rPr>
        <w:t xml:space="preserve"> </w:t>
      </w:r>
      <w:r w:rsidR="009B54BE" w:rsidRPr="009159AB">
        <w:rPr>
          <w:rFonts w:ascii="Times New Roman" w:hAnsi="Times New Roman" w:cs="Times New Roman"/>
          <w:sz w:val="24"/>
          <w:szCs w:val="24"/>
        </w:rPr>
        <w:t xml:space="preserve">Other kinds of included measures possibly have the same, and one has been openly criticized (e.g., the Hot Sauce aggression paradigm; </w:t>
      </w:r>
      <w:r w:rsidR="009B54BE" w:rsidRPr="009159AB">
        <w:rPr>
          <w:rFonts w:ascii="Times New Roman" w:hAnsi="Times New Roman" w:cs="Times New Roman"/>
          <w:noProof/>
          <w:sz w:val="24"/>
          <w:szCs w:val="24"/>
        </w:rPr>
        <w:t>Ritter &amp; Eslea, 2005)</w:t>
      </w:r>
      <w:r w:rsidR="009B54BE" w:rsidRPr="009159AB">
        <w:rPr>
          <w:rFonts w:ascii="Times New Roman" w:hAnsi="Times New Roman" w:cs="Times New Roman"/>
          <w:sz w:val="24"/>
          <w:szCs w:val="24"/>
        </w:rPr>
        <w:t xml:space="preserve">. </w:t>
      </w:r>
      <w:r w:rsidR="00846D95" w:rsidRPr="009159AB">
        <w:rPr>
          <w:rFonts w:ascii="Times New Roman" w:hAnsi="Times New Roman" w:cs="Times New Roman"/>
          <w:sz w:val="24"/>
          <w:szCs w:val="24"/>
        </w:rPr>
        <w:t>We</w:t>
      </w:r>
      <w:r w:rsidR="00A15DA2" w:rsidRPr="009159AB">
        <w:rPr>
          <w:rFonts w:ascii="Times New Roman" w:hAnsi="Times New Roman" w:cs="Times New Roman"/>
          <w:sz w:val="24"/>
          <w:szCs w:val="24"/>
        </w:rPr>
        <w:t xml:space="preserve"> </w:t>
      </w:r>
      <w:r w:rsidR="00B5508E" w:rsidRPr="009159AB">
        <w:rPr>
          <w:rFonts w:ascii="Times New Roman" w:hAnsi="Times New Roman" w:cs="Times New Roman"/>
          <w:sz w:val="24"/>
          <w:szCs w:val="24"/>
        </w:rPr>
        <w:t xml:space="preserve">note that results in this paper are conditional on that these measures </w:t>
      </w:r>
      <w:r w:rsidR="00B5508E" w:rsidRPr="009159AB">
        <w:rPr>
          <w:rFonts w:ascii="Times New Roman" w:hAnsi="Times New Roman" w:cs="Times New Roman"/>
          <w:i/>
          <w:sz w:val="24"/>
          <w:szCs w:val="24"/>
        </w:rPr>
        <w:t xml:space="preserve">are </w:t>
      </w:r>
      <w:r w:rsidR="00B5508E" w:rsidRPr="009159AB">
        <w:rPr>
          <w:rFonts w:ascii="Times New Roman" w:hAnsi="Times New Roman" w:cs="Times New Roman"/>
          <w:sz w:val="24"/>
          <w:szCs w:val="24"/>
        </w:rPr>
        <w:t>valid.</w:t>
      </w:r>
    </w:p>
    <w:p w14:paraId="6AA9B5AF" w14:textId="4CF9B98B" w:rsidR="00C10474" w:rsidRPr="009159AB" w:rsidRDefault="0014060B" w:rsidP="00B46D14">
      <w:pPr>
        <w:spacing w:after="0" w:line="480" w:lineRule="auto"/>
        <w:rPr>
          <w:rFonts w:ascii="Times New Roman" w:hAnsi="Times New Roman" w:cs="Times New Roman"/>
          <w:sz w:val="24"/>
          <w:szCs w:val="24"/>
        </w:rPr>
      </w:pPr>
      <w:r w:rsidRPr="009159AB">
        <w:rPr>
          <w:rFonts w:ascii="Times New Roman" w:hAnsi="Times New Roman" w:cs="Times New Roman"/>
          <w:b/>
          <w:sz w:val="24"/>
          <w:szCs w:val="24"/>
        </w:rPr>
        <w:t>Conclusion</w:t>
      </w:r>
    </w:p>
    <w:p w14:paraId="40F27437" w14:textId="2480F80A" w:rsidR="00E76D2C" w:rsidRPr="009159AB" w:rsidRDefault="00A62BCA" w:rsidP="00BA6DE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Our </w:t>
      </w:r>
      <w:r w:rsidR="00A15DA2" w:rsidRPr="009159AB">
        <w:rPr>
          <w:rFonts w:ascii="Times New Roman" w:hAnsi="Times New Roman" w:cs="Times New Roman"/>
          <w:sz w:val="24"/>
          <w:szCs w:val="24"/>
        </w:rPr>
        <w:t xml:space="preserve">results </w:t>
      </w:r>
      <w:r w:rsidR="00731737" w:rsidRPr="009159AB">
        <w:rPr>
          <w:rFonts w:ascii="Times New Roman" w:hAnsi="Times New Roman" w:cs="Times New Roman"/>
          <w:sz w:val="24"/>
          <w:szCs w:val="24"/>
        </w:rPr>
        <w:t xml:space="preserve">show that the ostracism effect is </w:t>
      </w:r>
      <w:r w:rsidR="00A15DA2" w:rsidRPr="009159AB">
        <w:rPr>
          <w:rFonts w:ascii="Times New Roman" w:hAnsi="Times New Roman" w:cs="Times New Roman"/>
          <w:sz w:val="24"/>
          <w:szCs w:val="24"/>
        </w:rPr>
        <w:t>large</w:t>
      </w:r>
      <w:r w:rsidR="00731737" w:rsidRPr="009159AB">
        <w:rPr>
          <w:rFonts w:ascii="Times New Roman" w:hAnsi="Times New Roman" w:cs="Times New Roman"/>
          <w:sz w:val="24"/>
          <w:szCs w:val="24"/>
        </w:rPr>
        <w:t>, with a</w:t>
      </w:r>
      <w:r w:rsidR="007846E3" w:rsidRPr="009159AB">
        <w:rPr>
          <w:rFonts w:ascii="Times New Roman" w:hAnsi="Times New Roman" w:cs="Times New Roman"/>
          <w:sz w:val="24"/>
          <w:szCs w:val="24"/>
        </w:rPr>
        <w:t xml:space="preserve"> mean </w:t>
      </w:r>
      <w:r w:rsidR="00731737" w:rsidRPr="009159AB">
        <w:rPr>
          <w:rFonts w:ascii="Times New Roman" w:hAnsi="Times New Roman" w:cs="Times New Roman"/>
          <w:sz w:val="24"/>
          <w:szCs w:val="24"/>
        </w:rPr>
        <w:t xml:space="preserve">effect size approaching </w:t>
      </w:r>
      <w:r w:rsidRPr="009159AB">
        <w:rPr>
          <w:rFonts w:ascii="Times New Roman" w:hAnsi="Times New Roman" w:cs="Times New Roman"/>
          <w:sz w:val="24"/>
          <w:szCs w:val="24"/>
        </w:rPr>
        <w:t xml:space="preserve">1.5 </w:t>
      </w:r>
      <w:r w:rsidR="00731737" w:rsidRPr="009159AB">
        <w:rPr>
          <w:rFonts w:ascii="Times New Roman" w:hAnsi="Times New Roman" w:cs="Times New Roman"/>
          <w:sz w:val="24"/>
          <w:szCs w:val="24"/>
        </w:rPr>
        <w:t xml:space="preserve">standard deviation units. </w:t>
      </w:r>
      <w:r w:rsidR="00052E9B" w:rsidRPr="009159AB">
        <w:rPr>
          <w:rFonts w:ascii="Times New Roman" w:hAnsi="Times New Roman" w:cs="Times New Roman"/>
          <w:sz w:val="24"/>
          <w:szCs w:val="24"/>
        </w:rPr>
        <w:t>Moreover, the results show that the impact of ostracism decreases from first to last measure.</w:t>
      </w:r>
      <w:r w:rsidR="00C10474" w:rsidRPr="009159AB">
        <w:rPr>
          <w:rFonts w:ascii="Times New Roman" w:hAnsi="Times New Roman" w:cs="Times New Roman"/>
          <w:sz w:val="24"/>
          <w:szCs w:val="24"/>
        </w:rPr>
        <w:t xml:space="preserve"> We estimated a relatively weak interaction effect, which has been studied in underpowered settings until now. More powerful studies are </w:t>
      </w:r>
      <w:r w:rsidR="007F1E1E" w:rsidRPr="009159AB">
        <w:rPr>
          <w:rFonts w:ascii="Times New Roman" w:hAnsi="Times New Roman" w:cs="Times New Roman"/>
          <w:sz w:val="24"/>
          <w:szCs w:val="24"/>
        </w:rPr>
        <w:t xml:space="preserve">required </w:t>
      </w:r>
      <w:r w:rsidR="00C10474" w:rsidRPr="009159AB">
        <w:rPr>
          <w:rFonts w:ascii="Times New Roman" w:hAnsi="Times New Roman" w:cs="Times New Roman"/>
          <w:sz w:val="24"/>
          <w:szCs w:val="24"/>
        </w:rPr>
        <w:t>to reach more direct and definitive conclusions, with respect to these interactions.</w:t>
      </w:r>
      <w:r w:rsidR="00052E9B" w:rsidRPr="009159AB">
        <w:rPr>
          <w:rFonts w:ascii="Times New Roman" w:hAnsi="Times New Roman" w:cs="Times New Roman"/>
          <w:sz w:val="24"/>
          <w:szCs w:val="24"/>
        </w:rPr>
        <w:t xml:space="preserve"> </w:t>
      </w:r>
      <w:r w:rsidR="00A15DA2" w:rsidRPr="009159AB">
        <w:rPr>
          <w:rFonts w:ascii="Times New Roman" w:hAnsi="Times New Roman" w:cs="Times New Roman"/>
          <w:sz w:val="24"/>
          <w:szCs w:val="24"/>
        </w:rPr>
        <w:t>In addition, the large</w:t>
      </w:r>
      <w:r w:rsidR="00731737" w:rsidRPr="009159AB">
        <w:rPr>
          <w:rFonts w:ascii="Times New Roman" w:hAnsi="Times New Roman" w:cs="Times New Roman"/>
          <w:sz w:val="24"/>
          <w:szCs w:val="24"/>
        </w:rPr>
        <w:t xml:space="preserve"> heterogeneity in the </w:t>
      </w:r>
      <w:r w:rsidR="00C10474" w:rsidRPr="009159AB">
        <w:rPr>
          <w:rFonts w:ascii="Times New Roman" w:hAnsi="Times New Roman" w:cs="Times New Roman"/>
          <w:sz w:val="24"/>
          <w:szCs w:val="24"/>
        </w:rPr>
        <w:t xml:space="preserve">study </w:t>
      </w:r>
      <w:r w:rsidR="00731737" w:rsidRPr="009159AB">
        <w:rPr>
          <w:rFonts w:ascii="Times New Roman" w:hAnsi="Times New Roman" w:cs="Times New Roman"/>
          <w:sz w:val="24"/>
          <w:szCs w:val="24"/>
        </w:rPr>
        <w:t>effect sizes</w:t>
      </w:r>
      <w:r w:rsidR="00A15DA2" w:rsidRPr="009159AB">
        <w:rPr>
          <w:rFonts w:ascii="Times New Roman" w:hAnsi="Times New Roman" w:cs="Times New Roman"/>
          <w:sz w:val="24"/>
          <w:szCs w:val="24"/>
        </w:rPr>
        <w:t xml:space="preserve"> (even in a</w:t>
      </w:r>
      <w:r w:rsidR="00731737" w:rsidRPr="009159AB">
        <w:rPr>
          <w:rFonts w:ascii="Times New Roman" w:hAnsi="Times New Roman" w:cs="Times New Roman"/>
          <w:sz w:val="24"/>
          <w:szCs w:val="24"/>
        </w:rPr>
        <w:t xml:space="preserve"> homogeneous subset of studies</w:t>
      </w:r>
      <w:r w:rsidR="00A15DA2" w:rsidRPr="009159AB">
        <w:rPr>
          <w:rFonts w:ascii="Times New Roman" w:hAnsi="Times New Roman" w:cs="Times New Roman"/>
          <w:sz w:val="24"/>
          <w:szCs w:val="24"/>
        </w:rPr>
        <w:t>) highlight</w:t>
      </w:r>
      <w:r w:rsidR="007846E3" w:rsidRPr="009159AB">
        <w:rPr>
          <w:rFonts w:ascii="Times New Roman" w:hAnsi="Times New Roman" w:cs="Times New Roman"/>
          <w:sz w:val="24"/>
          <w:szCs w:val="24"/>
        </w:rPr>
        <w:t>s</w:t>
      </w:r>
      <w:r w:rsidR="00A15DA2" w:rsidRPr="009159AB">
        <w:rPr>
          <w:rFonts w:ascii="Times New Roman" w:hAnsi="Times New Roman" w:cs="Times New Roman"/>
          <w:sz w:val="24"/>
          <w:szCs w:val="24"/>
        </w:rPr>
        <w:t xml:space="preserve"> that there are more potentially relevant moderators of ostracism in need of further study</w:t>
      </w:r>
      <w:r w:rsidR="007846E3" w:rsidRPr="009159AB">
        <w:rPr>
          <w:rFonts w:ascii="Times New Roman" w:hAnsi="Times New Roman" w:cs="Times New Roman"/>
          <w:sz w:val="24"/>
          <w:szCs w:val="24"/>
        </w:rPr>
        <w:t>,</w:t>
      </w:r>
      <w:r w:rsidR="0061569D" w:rsidRPr="009159AB">
        <w:rPr>
          <w:rFonts w:ascii="Times New Roman" w:hAnsi="Times New Roman" w:cs="Times New Roman"/>
          <w:sz w:val="24"/>
          <w:szCs w:val="24"/>
        </w:rPr>
        <w:t xml:space="preserve"> and</w:t>
      </w:r>
      <w:r w:rsidR="00731737" w:rsidRPr="009159AB">
        <w:rPr>
          <w:rFonts w:ascii="Times New Roman" w:hAnsi="Times New Roman" w:cs="Times New Roman"/>
          <w:sz w:val="24"/>
          <w:szCs w:val="24"/>
        </w:rPr>
        <w:t xml:space="preserve"> </w:t>
      </w:r>
      <w:r w:rsidR="00A15DA2" w:rsidRPr="009159AB">
        <w:rPr>
          <w:rFonts w:ascii="Times New Roman" w:hAnsi="Times New Roman" w:cs="Times New Roman"/>
          <w:sz w:val="24"/>
          <w:szCs w:val="24"/>
        </w:rPr>
        <w:t xml:space="preserve">raises </w:t>
      </w:r>
      <w:r w:rsidR="00731737" w:rsidRPr="009159AB">
        <w:rPr>
          <w:rFonts w:ascii="Times New Roman" w:hAnsi="Times New Roman" w:cs="Times New Roman"/>
          <w:sz w:val="24"/>
          <w:szCs w:val="24"/>
        </w:rPr>
        <w:t xml:space="preserve">the question whether the </w:t>
      </w:r>
      <w:r w:rsidR="00052E9B" w:rsidRPr="009159AB">
        <w:rPr>
          <w:rFonts w:ascii="Times New Roman" w:hAnsi="Times New Roman" w:cs="Times New Roman"/>
          <w:sz w:val="24"/>
          <w:szCs w:val="24"/>
        </w:rPr>
        <w:t xml:space="preserve">immediate </w:t>
      </w:r>
      <w:r w:rsidR="00731737" w:rsidRPr="009159AB">
        <w:rPr>
          <w:rFonts w:ascii="Times New Roman" w:hAnsi="Times New Roman" w:cs="Times New Roman"/>
          <w:sz w:val="24"/>
          <w:szCs w:val="24"/>
        </w:rPr>
        <w:t>ostracism effect</w:t>
      </w:r>
      <w:r w:rsidR="007846E3" w:rsidRPr="009159AB">
        <w:rPr>
          <w:rFonts w:ascii="Times New Roman" w:hAnsi="Times New Roman" w:cs="Times New Roman"/>
          <w:sz w:val="24"/>
          <w:szCs w:val="24"/>
        </w:rPr>
        <w:t xml:space="preserve"> (as operationalized in </w:t>
      </w:r>
      <w:r w:rsidR="007846E3" w:rsidRPr="009159AB">
        <w:rPr>
          <w:rFonts w:ascii="Times New Roman" w:hAnsi="Times New Roman" w:cs="Times New Roman"/>
          <w:sz w:val="24"/>
          <w:szCs w:val="24"/>
        </w:rPr>
        <w:lastRenderedPageBreak/>
        <w:t>our analyses)</w:t>
      </w:r>
      <w:r w:rsidR="00731737" w:rsidRPr="009159AB">
        <w:rPr>
          <w:rFonts w:ascii="Times New Roman" w:hAnsi="Times New Roman" w:cs="Times New Roman"/>
          <w:sz w:val="24"/>
          <w:szCs w:val="24"/>
        </w:rPr>
        <w:t xml:space="preserve"> is actually as reflexive as has been previously</w:t>
      </w:r>
      <w:r w:rsidR="0061569D" w:rsidRPr="009159AB">
        <w:rPr>
          <w:rFonts w:ascii="Times New Roman" w:hAnsi="Times New Roman" w:cs="Times New Roman"/>
          <w:sz w:val="24"/>
          <w:szCs w:val="24"/>
        </w:rPr>
        <w:t xml:space="preserve"> proposed</w:t>
      </w:r>
      <w:r w:rsidR="007846E3"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These findings </w:t>
      </w:r>
      <w:r w:rsidR="007F1E1E" w:rsidRPr="009159AB">
        <w:rPr>
          <w:rFonts w:ascii="Times New Roman" w:hAnsi="Times New Roman" w:cs="Times New Roman"/>
          <w:sz w:val="24"/>
          <w:szCs w:val="24"/>
        </w:rPr>
        <w:t xml:space="preserve">support and </w:t>
      </w:r>
      <w:r w:rsidR="00731737" w:rsidRPr="009159AB">
        <w:rPr>
          <w:rFonts w:ascii="Times New Roman" w:hAnsi="Times New Roman" w:cs="Times New Roman"/>
          <w:sz w:val="24"/>
          <w:szCs w:val="24"/>
        </w:rPr>
        <w:t>extend the need-threat model (Williams, 2009), which has played a major role in ostracism research. We invite fellow researchers to think and test ideas that might provide some explanation for these findings</w:t>
      </w:r>
      <w:r w:rsidR="00986C68" w:rsidRPr="009159AB">
        <w:rPr>
          <w:rFonts w:ascii="Times New Roman" w:hAnsi="Times New Roman" w:cs="Times New Roman"/>
          <w:sz w:val="24"/>
          <w:szCs w:val="24"/>
        </w:rPr>
        <w:t>, including reanalysis of our data</w:t>
      </w:r>
      <w:r w:rsidR="00731737" w:rsidRPr="009159AB">
        <w:rPr>
          <w:rFonts w:ascii="Times New Roman" w:hAnsi="Times New Roman" w:cs="Times New Roman"/>
          <w:sz w:val="24"/>
          <w:szCs w:val="24"/>
        </w:rPr>
        <w:t>.</w:t>
      </w:r>
      <w:r w:rsidR="00731737" w:rsidRPr="009159AB">
        <w:rPr>
          <w:rFonts w:ascii="Times New Roman" w:hAnsi="Times New Roman" w:cs="Times New Roman"/>
          <w:sz w:val="24"/>
          <w:szCs w:val="24"/>
        </w:rPr>
        <w:br w:type="page"/>
      </w:r>
    </w:p>
    <w:p w14:paraId="3061499C" w14:textId="6E7CE1BB" w:rsidR="00215DA4" w:rsidRPr="009159AB" w:rsidRDefault="00215DA4" w:rsidP="00215DA4">
      <w:pPr>
        <w:jc w:val="center"/>
        <w:rPr>
          <w:rFonts w:ascii="Times New Roman" w:hAnsi="Times New Roman" w:cs="Times New Roman"/>
          <w:sz w:val="24"/>
          <w:szCs w:val="24"/>
        </w:rPr>
      </w:pPr>
      <w:r w:rsidRPr="009159AB">
        <w:rPr>
          <w:rFonts w:ascii="Times New Roman" w:hAnsi="Times New Roman" w:cs="Times New Roman"/>
          <w:sz w:val="24"/>
          <w:szCs w:val="24"/>
        </w:rPr>
        <w:lastRenderedPageBreak/>
        <w:t>References</w:t>
      </w:r>
    </w:p>
    <w:p w14:paraId="1F51A12B" w14:textId="77777777" w:rsidR="00215DA4" w:rsidRPr="009159AB" w:rsidRDefault="00215DA4" w:rsidP="00215DA4">
      <w:pPr>
        <w:rPr>
          <w:rFonts w:ascii="Times New Roman" w:hAnsi="Times New Roman" w:cs="Times New Roman"/>
          <w:sz w:val="24"/>
          <w:szCs w:val="24"/>
        </w:rPr>
      </w:pPr>
      <w:r w:rsidRPr="009159AB">
        <w:rPr>
          <w:rFonts w:ascii="Times New Roman" w:hAnsi="Times New Roman" w:cs="Times New Roman"/>
          <w:sz w:val="24"/>
          <w:szCs w:val="24"/>
        </w:rPr>
        <w:t>References marked with an asterisk indicate studies included in the meta-analysis.</w:t>
      </w:r>
    </w:p>
    <w:p w14:paraId="19A0AAA4" w14:textId="77777777" w:rsidR="00192992" w:rsidRPr="009159AB" w:rsidRDefault="00192992" w:rsidP="008D4180">
      <w:pPr>
        <w:spacing w:before="100" w:beforeAutospacing="1" w:after="100" w:afterAutospacing="1" w:line="480" w:lineRule="auto"/>
        <w:ind w:left="480" w:hanging="480"/>
        <w:rPr>
          <w:rFonts w:ascii="Times New Roman" w:hAnsi="Times New Roman" w:cs="Times New Roman"/>
          <w:sz w:val="24"/>
          <w:szCs w:val="24"/>
        </w:rPr>
      </w:pPr>
      <w:r w:rsidRPr="009159AB">
        <w:rPr>
          <w:rFonts w:ascii="Times New Roman" w:hAnsi="Times New Roman" w:cs="Times New Roman"/>
          <w:sz w:val="24"/>
          <w:szCs w:val="24"/>
          <w:lang w:val="nl-NL"/>
        </w:rPr>
        <w:t xml:space="preserve">Bakker, M., van Dijk, A., &amp; Wicherts, J. M. (2012). </w:t>
      </w:r>
      <w:r w:rsidRPr="009159AB">
        <w:rPr>
          <w:rFonts w:ascii="Times New Roman" w:hAnsi="Times New Roman" w:cs="Times New Roman"/>
          <w:sz w:val="24"/>
          <w:szCs w:val="24"/>
        </w:rPr>
        <w:t xml:space="preserve">The rules of the game called psychological science. </w:t>
      </w:r>
      <w:r w:rsidRPr="009159AB">
        <w:rPr>
          <w:rFonts w:ascii="Times New Roman" w:hAnsi="Times New Roman" w:cs="Times New Roman"/>
          <w:i/>
          <w:iCs/>
          <w:sz w:val="24"/>
          <w:szCs w:val="24"/>
        </w:rPr>
        <w:t>Perspectives on Psychological Science, 7</w:t>
      </w:r>
      <w:r w:rsidRPr="009159AB">
        <w:rPr>
          <w:rFonts w:ascii="Times New Roman" w:hAnsi="Times New Roman" w:cs="Times New Roman"/>
          <w:sz w:val="24"/>
          <w:szCs w:val="24"/>
        </w:rPr>
        <w:t>, 543-554. doi: 10.1177/1745691612459060</w:t>
      </w:r>
    </w:p>
    <w:p w14:paraId="43BF1C03" w14:textId="6D909891" w:rsidR="00192992" w:rsidRPr="009159AB" w:rsidRDefault="00192992" w:rsidP="008D4180">
      <w:pPr>
        <w:spacing w:before="100" w:beforeAutospacing="1" w:after="100" w:afterAutospacing="1" w:line="480" w:lineRule="auto"/>
        <w:ind w:left="480" w:hanging="480"/>
        <w:rPr>
          <w:rFonts w:ascii="Times New Roman" w:eastAsia="Times New Roman" w:hAnsi="Times New Roman" w:cs="Times New Roman"/>
          <w:sz w:val="24"/>
          <w:szCs w:val="24"/>
          <w:lang w:val="nl-NL"/>
        </w:rPr>
      </w:pPr>
      <w:r w:rsidRPr="009159AB">
        <w:rPr>
          <w:rFonts w:ascii="Times New Roman" w:eastAsia="Times New Roman" w:hAnsi="Times New Roman" w:cs="Times New Roman"/>
          <w:sz w:val="24"/>
          <w:szCs w:val="24"/>
        </w:rPr>
        <w:t>Baumeister, R. F., &amp; Leary, M. R. (1995). The need to belong: desire for interpersonal attachments as a fundamental human motivation. </w:t>
      </w:r>
      <w:r w:rsidRPr="009159AB">
        <w:rPr>
          <w:rFonts w:ascii="Times New Roman" w:eastAsia="Times New Roman" w:hAnsi="Times New Roman" w:cs="Times New Roman"/>
          <w:i/>
          <w:iCs/>
          <w:sz w:val="24"/>
          <w:szCs w:val="24"/>
          <w:lang w:val="nl-NL"/>
        </w:rPr>
        <w:t>Psychological Bulletin</w:t>
      </w:r>
      <w:r w:rsidRPr="009159AB">
        <w:rPr>
          <w:rFonts w:ascii="Times New Roman" w:eastAsia="Times New Roman" w:hAnsi="Times New Roman" w:cs="Times New Roman"/>
          <w:sz w:val="24"/>
          <w:szCs w:val="24"/>
          <w:lang w:val="nl-NL"/>
        </w:rPr>
        <w:t>, </w:t>
      </w:r>
      <w:r w:rsidRPr="009159AB">
        <w:rPr>
          <w:rFonts w:ascii="Times New Roman" w:eastAsia="Times New Roman" w:hAnsi="Times New Roman" w:cs="Times New Roman"/>
          <w:i/>
          <w:iCs/>
          <w:sz w:val="24"/>
          <w:szCs w:val="24"/>
          <w:lang w:val="nl-NL"/>
        </w:rPr>
        <w:t>117</w:t>
      </w:r>
      <w:r w:rsidRPr="009159AB">
        <w:rPr>
          <w:rFonts w:ascii="Times New Roman" w:eastAsia="Times New Roman" w:hAnsi="Times New Roman" w:cs="Times New Roman"/>
          <w:sz w:val="24"/>
          <w:szCs w:val="24"/>
          <w:lang w:val="nl-NL"/>
        </w:rPr>
        <w:t>, 497-529.</w:t>
      </w:r>
      <w:r w:rsidR="00046DDB" w:rsidRPr="009159AB">
        <w:rPr>
          <w:rFonts w:ascii="Times New Roman" w:eastAsia="Times New Roman" w:hAnsi="Times New Roman" w:cs="Times New Roman"/>
          <w:sz w:val="24"/>
          <w:szCs w:val="24"/>
          <w:lang w:val="nl-NL"/>
        </w:rPr>
        <w:t xml:space="preserve"> doi: 10.1037/0033-2909.117.3.497</w:t>
      </w:r>
    </w:p>
    <w:p w14:paraId="15A26F0B" w14:textId="5B1C8008" w:rsidR="00192992" w:rsidRPr="009159AB" w:rsidRDefault="00192992" w:rsidP="008D4180">
      <w:pPr>
        <w:pStyle w:val="NormalWeb"/>
        <w:spacing w:line="480" w:lineRule="auto"/>
        <w:ind w:left="480" w:hanging="480"/>
        <w:rPr>
          <w:noProof/>
        </w:rPr>
      </w:pPr>
      <w:r w:rsidRPr="009159AB">
        <w:rPr>
          <w:noProof/>
          <w:lang w:val="nl-NL"/>
        </w:rPr>
        <w:t xml:space="preserve">Baumeister, R. F., Twenge, J. M., &amp; Nuss, C. K. (2002). </w:t>
      </w:r>
      <w:r w:rsidRPr="009159AB">
        <w:rPr>
          <w:noProof/>
        </w:rPr>
        <w:t xml:space="preserve">Effects of social exclusion on cognitive processes: Anticipated aloneness reduces intelligent thought. </w:t>
      </w:r>
      <w:r w:rsidRPr="009159AB">
        <w:rPr>
          <w:i/>
          <w:iCs/>
          <w:noProof/>
        </w:rPr>
        <w:t>Journal of Personality and Social Psychology</w:t>
      </w:r>
      <w:r w:rsidRPr="009159AB">
        <w:rPr>
          <w:noProof/>
        </w:rPr>
        <w:t xml:space="preserve">, </w:t>
      </w:r>
      <w:r w:rsidRPr="009159AB">
        <w:rPr>
          <w:i/>
          <w:iCs/>
          <w:noProof/>
        </w:rPr>
        <w:t>83</w:t>
      </w:r>
      <w:r w:rsidRPr="009159AB">
        <w:rPr>
          <w:noProof/>
        </w:rPr>
        <w:t>, 817–827. doi:</w:t>
      </w:r>
      <w:r w:rsidR="008944AC" w:rsidRPr="009159AB">
        <w:rPr>
          <w:noProof/>
        </w:rPr>
        <w:t xml:space="preserve"> </w:t>
      </w:r>
      <w:r w:rsidRPr="009159AB">
        <w:rPr>
          <w:noProof/>
        </w:rPr>
        <w:t>10.1037//0022-3514.83.4.817</w:t>
      </w:r>
    </w:p>
    <w:p w14:paraId="12EEA208" w14:textId="5D6086B4" w:rsidR="00B641AC" w:rsidRPr="009159AB" w:rsidRDefault="00B641AC" w:rsidP="008D4180">
      <w:pPr>
        <w:spacing w:before="100" w:beforeAutospacing="1" w:after="100" w:afterAutospacing="1" w:line="480" w:lineRule="auto"/>
        <w:ind w:left="480" w:hanging="480"/>
        <w:rPr>
          <w:rFonts w:eastAsia="Times New Roman"/>
          <w:lang w:eastAsia="nl-NL"/>
        </w:rPr>
      </w:pPr>
      <w:r w:rsidRPr="00836156">
        <w:rPr>
          <w:rFonts w:ascii="Times New Roman" w:hAnsi="Times New Roman"/>
          <w:sz w:val="24"/>
        </w:rPr>
        <w:t xml:space="preserve">Bernstein, M. J., &amp; Claypool, H. M. (2012). </w:t>
      </w:r>
      <w:r w:rsidRPr="009159AB">
        <w:rPr>
          <w:rFonts w:ascii="Times New Roman" w:eastAsia="Times New Roman" w:hAnsi="Times New Roman" w:cs="Times New Roman"/>
          <w:sz w:val="24"/>
          <w:szCs w:val="24"/>
          <w:lang w:eastAsia="nl-NL"/>
        </w:rPr>
        <w:t xml:space="preserve">Not all social exclusions are created equal: Emotional distress following social exclusion is moderated by exclusion paradigm. </w:t>
      </w:r>
      <w:r w:rsidRPr="009159AB">
        <w:rPr>
          <w:rFonts w:ascii="Times New Roman" w:eastAsia="Times New Roman" w:hAnsi="Times New Roman" w:cs="Times New Roman"/>
          <w:i/>
          <w:iCs/>
          <w:sz w:val="24"/>
          <w:szCs w:val="24"/>
          <w:lang w:eastAsia="nl-NL"/>
        </w:rPr>
        <w:t>Social Influence</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7</w:t>
      </w:r>
      <w:r w:rsidRPr="009159AB">
        <w:rPr>
          <w:rFonts w:ascii="Times New Roman" w:eastAsia="Times New Roman" w:hAnsi="Times New Roman" w:cs="Times New Roman"/>
          <w:sz w:val="24"/>
          <w:szCs w:val="24"/>
          <w:lang w:eastAsia="nl-NL"/>
        </w:rPr>
        <w:t>, 113–130. doi:</w:t>
      </w:r>
      <w:r w:rsidR="008944AC"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10.1080/15534510.2012.664326</w:t>
      </w:r>
    </w:p>
    <w:p w14:paraId="138AA535" w14:textId="4EB5083F" w:rsidR="00192992" w:rsidRPr="009159AB" w:rsidRDefault="00192992" w:rsidP="008D4180">
      <w:pPr>
        <w:pStyle w:val="NormalWeb"/>
        <w:spacing w:line="480" w:lineRule="auto"/>
        <w:ind w:left="480" w:hanging="480"/>
        <w:rPr>
          <w:noProof/>
        </w:rPr>
      </w:pPr>
      <w:r w:rsidRPr="009159AB">
        <w:rPr>
          <w:noProof/>
        </w:rPr>
        <w:t xml:space="preserve">Blackhart, G. C., Nelson, B. C., Knowles, M. L., &amp; Baumeister, R. F. (2009). Rejection elicits emotional reactions but neither causes immediate distress nor lowers self-esteem: a meta-analytic review of 192 studies on social exclusion. </w:t>
      </w:r>
      <w:r w:rsidRPr="009159AB">
        <w:rPr>
          <w:i/>
          <w:iCs/>
          <w:noProof/>
        </w:rPr>
        <w:t xml:space="preserve">Personality and </w:t>
      </w:r>
      <w:r w:rsidR="00C10474" w:rsidRPr="009159AB">
        <w:rPr>
          <w:i/>
          <w:iCs/>
          <w:noProof/>
        </w:rPr>
        <w:t>Social Psychology Review</w:t>
      </w:r>
      <w:r w:rsidRPr="009159AB">
        <w:rPr>
          <w:noProof/>
        </w:rPr>
        <w:t xml:space="preserve">, </w:t>
      </w:r>
      <w:r w:rsidRPr="009159AB">
        <w:rPr>
          <w:i/>
          <w:iCs/>
          <w:noProof/>
        </w:rPr>
        <w:t>13</w:t>
      </w:r>
      <w:r w:rsidRPr="009159AB">
        <w:rPr>
          <w:noProof/>
        </w:rPr>
        <w:t>, 269–309. doi:</w:t>
      </w:r>
      <w:r w:rsidR="008944AC" w:rsidRPr="009159AB">
        <w:rPr>
          <w:noProof/>
        </w:rPr>
        <w:t xml:space="preserve"> </w:t>
      </w:r>
      <w:r w:rsidRPr="009159AB">
        <w:rPr>
          <w:noProof/>
        </w:rPr>
        <w:t>10.1177/1088868309346065</w:t>
      </w:r>
    </w:p>
    <w:p w14:paraId="48F09C2C" w14:textId="77777777" w:rsidR="00192992" w:rsidRPr="009159AB" w:rsidRDefault="00192992" w:rsidP="008D4180">
      <w:pPr>
        <w:pStyle w:val="NormalWeb"/>
        <w:spacing w:line="480" w:lineRule="auto"/>
        <w:ind w:left="480" w:hanging="480"/>
        <w:rPr>
          <w:noProof/>
        </w:rPr>
      </w:pPr>
      <w:r w:rsidRPr="009159AB">
        <w:rPr>
          <w:noProof/>
        </w:rPr>
        <w:t xml:space="preserve">Borenstein, M. (2009). Effect sizes for continuous data. In H. Cooper, L. V. Hedges, &amp; J. C. Valentine (Eds.), </w:t>
      </w:r>
      <w:r w:rsidRPr="009159AB">
        <w:rPr>
          <w:i/>
          <w:iCs/>
          <w:noProof/>
        </w:rPr>
        <w:t>The handbook of research synthesis and meta-analysis</w:t>
      </w:r>
      <w:r w:rsidRPr="009159AB">
        <w:rPr>
          <w:noProof/>
        </w:rPr>
        <w:t xml:space="preserve"> (2nd ed.). New York, NY: Russell Sage Foundation.</w:t>
      </w:r>
    </w:p>
    <w:p w14:paraId="51A42D7C" w14:textId="6CAAC6F0" w:rsidR="00192992" w:rsidRPr="009159AB" w:rsidRDefault="00192992" w:rsidP="008D4180">
      <w:pPr>
        <w:pStyle w:val="NormalWeb"/>
        <w:spacing w:line="480" w:lineRule="auto"/>
        <w:ind w:left="480" w:hanging="480"/>
        <w:rPr>
          <w:noProof/>
        </w:rPr>
      </w:pPr>
      <w:r w:rsidRPr="009159AB">
        <w:rPr>
          <w:noProof/>
        </w:rPr>
        <w:lastRenderedPageBreak/>
        <w:t xml:space="preserve">*Boyes, M. E., &amp; French, D. J. (2009). Having a Cyberball: Using a ball-throwing game as an experimental social stressor to examine the relationship between neuroticism and coping. </w:t>
      </w:r>
      <w:r w:rsidRPr="009159AB">
        <w:rPr>
          <w:i/>
          <w:iCs/>
          <w:noProof/>
        </w:rPr>
        <w:t>Personality and Individual Differences</w:t>
      </w:r>
      <w:r w:rsidRPr="009159AB">
        <w:rPr>
          <w:noProof/>
        </w:rPr>
        <w:t xml:space="preserve">, </w:t>
      </w:r>
      <w:r w:rsidRPr="009159AB">
        <w:rPr>
          <w:i/>
          <w:iCs/>
          <w:noProof/>
        </w:rPr>
        <w:t>47</w:t>
      </w:r>
      <w:r w:rsidRPr="009159AB">
        <w:rPr>
          <w:noProof/>
        </w:rPr>
        <w:t>, 396–401. doi:</w:t>
      </w:r>
      <w:r w:rsidR="008944AC" w:rsidRPr="009159AB">
        <w:rPr>
          <w:noProof/>
        </w:rPr>
        <w:t xml:space="preserve"> </w:t>
      </w:r>
      <w:r w:rsidRPr="009159AB">
        <w:rPr>
          <w:noProof/>
        </w:rPr>
        <w:t>10.1016/j.paid.2009.04.005</w:t>
      </w:r>
    </w:p>
    <w:p w14:paraId="2271BE4C" w14:textId="6D0328A3" w:rsidR="00192992" w:rsidRPr="009159AB" w:rsidRDefault="00192992" w:rsidP="008D4180">
      <w:pPr>
        <w:pStyle w:val="NormalWeb"/>
        <w:spacing w:line="480" w:lineRule="auto"/>
        <w:ind w:left="480" w:hanging="480"/>
        <w:rPr>
          <w:color w:val="222222"/>
          <w:shd w:val="clear" w:color="auto" w:fill="FFFFFF"/>
        </w:rPr>
      </w:pPr>
      <w:r w:rsidRPr="009159AB">
        <w:rPr>
          <w:color w:val="222222"/>
          <w:shd w:val="clear" w:color="auto" w:fill="FFFFFF"/>
        </w:rPr>
        <w:t>Cacioppo, S., Frum, C., Asp, E., Weiss, R. M., Lewis, J. W., &amp; Cacioppo, J. T. (2013). A Quantitative Meta-Analysis of Functional Imaging Studies of Social Rejection.</w:t>
      </w:r>
      <w:r w:rsidRPr="009159AB">
        <w:rPr>
          <w:rStyle w:val="apple-converted-space"/>
          <w:color w:val="222222"/>
          <w:shd w:val="clear" w:color="auto" w:fill="FFFFFF"/>
        </w:rPr>
        <w:t> </w:t>
      </w:r>
      <w:r w:rsidRPr="009159AB">
        <w:rPr>
          <w:i/>
          <w:iCs/>
          <w:color w:val="222222"/>
          <w:shd w:val="clear" w:color="auto" w:fill="FFFFFF"/>
        </w:rPr>
        <w:t>Scientific Reports</w:t>
      </w:r>
      <w:r w:rsidRPr="009159AB">
        <w:rPr>
          <w:color w:val="222222"/>
          <w:shd w:val="clear" w:color="auto" w:fill="FFFFFF"/>
        </w:rPr>
        <w:t>,</w:t>
      </w:r>
      <w:r w:rsidRPr="009159AB">
        <w:rPr>
          <w:rStyle w:val="apple-converted-space"/>
          <w:color w:val="222222"/>
          <w:shd w:val="clear" w:color="auto" w:fill="FFFFFF"/>
        </w:rPr>
        <w:t> </w:t>
      </w:r>
      <w:r w:rsidRPr="009159AB">
        <w:rPr>
          <w:i/>
          <w:iCs/>
          <w:color w:val="222222"/>
          <w:shd w:val="clear" w:color="auto" w:fill="FFFFFF"/>
        </w:rPr>
        <w:t>3</w:t>
      </w:r>
      <w:r w:rsidRPr="009159AB">
        <w:rPr>
          <w:color w:val="222222"/>
          <w:shd w:val="clear" w:color="auto" w:fill="FFFFFF"/>
        </w:rPr>
        <w:t>.</w:t>
      </w:r>
      <w:r w:rsidR="00046DDB" w:rsidRPr="009159AB">
        <w:rPr>
          <w:color w:val="222222"/>
          <w:shd w:val="clear" w:color="auto" w:fill="FFFFFF"/>
        </w:rPr>
        <w:t xml:space="preserve"> doi: 10.1038/srep02027</w:t>
      </w:r>
    </w:p>
    <w:p w14:paraId="5980F2A2" w14:textId="5D32819F" w:rsidR="00CF6DD2" w:rsidRPr="009159AB" w:rsidRDefault="00CF6DD2" w:rsidP="008D4180">
      <w:pPr>
        <w:pStyle w:val="NormalWeb"/>
        <w:spacing w:line="480" w:lineRule="auto"/>
        <w:ind w:left="480" w:hanging="480"/>
        <w:rPr>
          <w:color w:val="222222"/>
          <w:shd w:val="clear" w:color="auto" w:fill="FFFFFF"/>
        </w:rPr>
      </w:pPr>
      <w:r w:rsidRPr="009159AB">
        <w:rPr>
          <w:color w:val="222222"/>
          <w:shd w:val="clear" w:color="auto" w:fill="FFFFFF"/>
        </w:rPr>
        <w:t>*Carter</w:t>
      </w:r>
      <w:r w:rsidRPr="009159AB">
        <w:rPr>
          <w:rFonts w:ascii="Cambria Math" w:hAnsi="Cambria Math" w:cs="Cambria Math" w:hint="eastAsia"/>
          <w:color w:val="222222"/>
          <w:shd w:val="clear" w:color="auto" w:fill="FFFFFF"/>
        </w:rPr>
        <w:t>‐</w:t>
      </w:r>
      <w:r w:rsidRPr="009159AB">
        <w:rPr>
          <w:color w:val="222222"/>
          <w:shd w:val="clear" w:color="auto" w:fill="FFFFFF"/>
        </w:rPr>
        <w:t xml:space="preserve">Sowell, A. R., Chen, Z., &amp; Williams, K. D. (2008). Ostracism increases social susceptibility. </w:t>
      </w:r>
      <w:r w:rsidRPr="009159AB">
        <w:rPr>
          <w:i/>
          <w:color w:val="222222"/>
          <w:shd w:val="clear" w:color="auto" w:fill="FFFFFF"/>
        </w:rPr>
        <w:t>Social Influence, 3</w:t>
      </w:r>
      <w:r w:rsidRPr="009159AB">
        <w:rPr>
          <w:color w:val="222222"/>
          <w:shd w:val="clear" w:color="auto" w:fill="FFFFFF"/>
        </w:rPr>
        <w:t>, 143-153. doi: 10.1080/15534510802204868</w:t>
      </w:r>
    </w:p>
    <w:p w14:paraId="009E31B2" w14:textId="77777777" w:rsidR="00192992" w:rsidRPr="009159AB" w:rsidRDefault="00192992"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 xml:space="preserve">Cohen, J. (1988). </w:t>
      </w:r>
      <w:r w:rsidRPr="009159AB">
        <w:rPr>
          <w:rFonts w:ascii="Times New Roman" w:eastAsia="Times New Roman" w:hAnsi="Times New Roman" w:cs="Times New Roman"/>
          <w:i/>
          <w:iCs/>
          <w:sz w:val="24"/>
          <w:szCs w:val="24"/>
          <w:lang w:eastAsia="nl-NL"/>
        </w:rPr>
        <w:t>Statistical Power Analysis for the Behavioral Sciences</w:t>
      </w:r>
      <w:r w:rsidRPr="009159AB">
        <w:rPr>
          <w:rFonts w:ascii="Times New Roman" w:eastAsia="Times New Roman" w:hAnsi="Times New Roman" w:cs="Times New Roman"/>
          <w:sz w:val="24"/>
          <w:szCs w:val="24"/>
          <w:lang w:eastAsia="nl-NL"/>
        </w:rPr>
        <w:t xml:space="preserve"> (2nd Ed.). Hillsdale, NJ: Lawrence Erlbaum.</w:t>
      </w:r>
    </w:p>
    <w:p w14:paraId="3053FE2B" w14:textId="6A671FD4" w:rsidR="008944AC" w:rsidRPr="009159AB" w:rsidRDefault="008944AC"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 xml:space="preserve">Craighead, W. E., Kimball, W. H., &amp; Rehak, P. J. (1979). Mood changes, physiological responses, and self-statements during social rejection imagery. </w:t>
      </w:r>
      <w:r w:rsidRPr="009159AB">
        <w:rPr>
          <w:rFonts w:ascii="Times New Roman" w:eastAsia="Times New Roman" w:hAnsi="Times New Roman" w:cs="Times New Roman"/>
          <w:i/>
          <w:sz w:val="24"/>
          <w:szCs w:val="24"/>
          <w:lang w:eastAsia="nl-NL"/>
        </w:rPr>
        <w:t>Journal of Consulting and Clinical Psychology, 47</w:t>
      </w:r>
      <w:r w:rsidRPr="009159AB">
        <w:rPr>
          <w:rFonts w:ascii="Times New Roman" w:eastAsia="Times New Roman" w:hAnsi="Times New Roman" w:cs="Times New Roman"/>
          <w:sz w:val="24"/>
          <w:szCs w:val="24"/>
          <w:lang w:eastAsia="nl-NL"/>
        </w:rPr>
        <w:t>, 385-396. doi: 10.1037/0022-006X.47.2.385</w:t>
      </w:r>
    </w:p>
    <w:p w14:paraId="6FF3460A" w14:textId="1E443607" w:rsidR="006316A4" w:rsidRPr="009159AB" w:rsidRDefault="006316A4"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 xml:space="preserve">DeWall, C. N., MacDonald, G., Webster, G. D., Masten, C. L., Baumeister, R. F., Powell, C., ... &amp; Eisenberger, N. I. (2010). Acetaminophen reduces social pain behavioral and neural evidence. </w:t>
      </w:r>
      <w:r w:rsidRPr="009159AB">
        <w:rPr>
          <w:rFonts w:ascii="Times New Roman" w:eastAsia="Times New Roman" w:hAnsi="Times New Roman" w:cs="Times New Roman"/>
          <w:i/>
          <w:sz w:val="24"/>
          <w:szCs w:val="24"/>
          <w:lang w:eastAsia="nl-NL"/>
        </w:rPr>
        <w:t>Psychological Science, 21</w:t>
      </w:r>
      <w:r w:rsidRPr="009159AB">
        <w:rPr>
          <w:rFonts w:ascii="Times New Roman" w:eastAsia="Times New Roman" w:hAnsi="Times New Roman" w:cs="Times New Roman"/>
          <w:sz w:val="24"/>
          <w:szCs w:val="24"/>
          <w:lang w:eastAsia="nl-NL"/>
        </w:rPr>
        <w:t>, 931-937. doi: 10.1177/0956797610374741</w:t>
      </w:r>
    </w:p>
    <w:p w14:paraId="4FE52319" w14:textId="113D030D" w:rsidR="00192992" w:rsidRPr="009159AB" w:rsidRDefault="00192992" w:rsidP="008D4180">
      <w:pPr>
        <w:pStyle w:val="NormalWeb"/>
        <w:spacing w:line="480" w:lineRule="auto"/>
        <w:ind w:left="480" w:hanging="480"/>
        <w:rPr>
          <w:noProof/>
        </w:rPr>
      </w:pPr>
      <w:r w:rsidRPr="009159AB">
        <w:rPr>
          <w:noProof/>
        </w:rPr>
        <w:t xml:space="preserve">Egger, M., Smith, G. D., Schneider, M., &amp; Minder, C. (1997). Bias in meta-analysis detected by a simple, graphical test. </w:t>
      </w:r>
      <w:r w:rsidRPr="009159AB">
        <w:rPr>
          <w:i/>
          <w:iCs/>
          <w:noProof/>
        </w:rPr>
        <w:t>BMJ</w:t>
      </w:r>
      <w:r w:rsidRPr="009159AB">
        <w:rPr>
          <w:noProof/>
        </w:rPr>
        <w:t xml:space="preserve">, </w:t>
      </w:r>
      <w:r w:rsidRPr="009159AB">
        <w:rPr>
          <w:i/>
          <w:iCs/>
          <w:noProof/>
        </w:rPr>
        <w:t>315</w:t>
      </w:r>
      <w:r w:rsidRPr="009159AB">
        <w:rPr>
          <w:noProof/>
        </w:rPr>
        <w:t>, 629–634. doi:</w:t>
      </w:r>
      <w:r w:rsidR="008944AC" w:rsidRPr="009159AB">
        <w:rPr>
          <w:noProof/>
        </w:rPr>
        <w:t xml:space="preserve"> </w:t>
      </w:r>
      <w:r w:rsidRPr="009159AB">
        <w:rPr>
          <w:noProof/>
        </w:rPr>
        <w:t>10.1136/bmj.315.7109.629</w:t>
      </w:r>
    </w:p>
    <w:p w14:paraId="24806115" w14:textId="21AAA2BC" w:rsidR="00F774F6" w:rsidRPr="009159AB" w:rsidRDefault="00F774F6" w:rsidP="008D4180">
      <w:pPr>
        <w:pStyle w:val="NormalWeb"/>
        <w:spacing w:line="480" w:lineRule="auto"/>
        <w:ind w:left="480" w:hanging="480"/>
        <w:rPr>
          <w:color w:val="222222"/>
          <w:shd w:val="clear" w:color="auto" w:fill="FFFFFF"/>
        </w:rPr>
      </w:pPr>
      <w:r w:rsidRPr="00836156">
        <w:rPr>
          <w:color w:val="222222"/>
          <w:shd w:val="clear" w:color="auto" w:fill="FFFFFF"/>
        </w:rPr>
        <w:t xml:space="preserve">Eisenberger, N. I., &amp; Lieberman, M. D. (2004). </w:t>
      </w:r>
      <w:r w:rsidRPr="009159AB">
        <w:rPr>
          <w:color w:val="222222"/>
          <w:shd w:val="clear" w:color="auto" w:fill="FFFFFF"/>
        </w:rPr>
        <w:t xml:space="preserve">Why rejection hurts: a common neural alarm system for physical and social pain. </w:t>
      </w:r>
      <w:r w:rsidRPr="009159AB">
        <w:rPr>
          <w:i/>
          <w:color w:val="222222"/>
          <w:shd w:val="clear" w:color="auto" w:fill="FFFFFF"/>
        </w:rPr>
        <w:t>Trends in Cognitive Sciences</w:t>
      </w:r>
      <w:r w:rsidRPr="009159AB">
        <w:rPr>
          <w:color w:val="222222"/>
          <w:shd w:val="clear" w:color="auto" w:fill="FFFFFF"/>
        </w:rPr>
        <w:t>,</w:t>
      </w:r>
      <w:r w:rsidR="00C10474" w:rsidRPr="009159AB">
        <w:rPr>
          <w:color w:val="222222"/>
          <w:shd w:val="clear" w:color="auto" w:fill="FFFFFF"/>
        </w:rPr>
        <w:t xml:space="preserve"> </w:t>
      </w:r>
      <w:r w:rsidRPr="009159AB">
        <w:rPr>
          <w:i/>
          <w:color w:val="222222"/>
          <w:shd w:val="clear" w:color="auto" w:fill="FFFFFF"/>
        </w:rPr>
        <w:t>8</w:t>
      </w:r>
      <w:r w:rsidRPr="009159AB">
        <w:rPr>
          <w:color w:val="222222"/>
          <w:shd w:val="clear" w:color="auto" w:fill="FFFFFF"/>
        </w:rPr>
        <w:t>, 294-300.</w:t>
      </w:r>
      <w:r w:rsidR="00046DDB" w:rsidRPr="009159AB">
        <w:rPr>
          <w:color w:val="222222"/>
          <w:shd w:val="clear" w:color="auto" w:fill="FFFFFF"/>
        </w:rPr>
        <w:t xml:space="preserve"> doi: 10.1016/j.tics.2004.05.010</w:t>
      </w:r>
    </w:p>
    <w:p w14:paraId="6C193041" w14:textId="5CB10B5D" w:rsidR="00192992" w:rsidRPr="009159AB" w:rsidRDefault="00192992" w:rsidP="008D4180">
      <w:pPr>
        <w:pStyle w:val="NormalWeb"/>
        <w:spacing w:line="480" w:lineRule="auto"/>
        <w:ind w:left="480" w:hanging="480"/>
        <w:rPr>
          <w:noProof/>
        </w:rPr>
      </w:pPr>
      <w:r w:rsidRPr="009159AB">
        <w:rPr>
          <w:noProof/>
        </w:rPr>
        <w:lastRenderedPageBreak/>
        <w:t xml:space="preserve">Gerber, J., &amp; Wheeler, L. (2009). On Being Rejected: A Meta-Analysis of Experimental Research on Rejection. </w:t>
      </w:r>
      <w:r w:rsidRPr="009159AB">
        <w:rPr>
          <w:i/>
          <w:iCs/>
          <w:noProof/>
        </w:rPr>
        <w:t>Perspectives on Psychological Science</w:t>
      </w:r>
      <w:r w:rsidRPr="009159AB">
        <w:rPr>
          <w:noProof/>
        </w:rPr>
        <w:t xml:space="preserve">, </w:t>
      </w:r>
      <w:r w:rsidRPr="009159AB">
        <w:rPr>
          <w:i/>
          <w:iCs/>
          <w:noProof/>
        </w:rPr>
        <w:t>4</w:t>
      </w:r>
      <w:r w:rsidRPr="009159AB">
        <w:rPr>
          <w:noProof/>
        </w:rPr>
        <w:t>, 468–488. doi:</w:t>
      </w:r>
      <w:r w:rsidR="006C691D" w:rsidRPr="009159AB">
        <w:rPr>
          <w:noProof/>
        </w:rPr>
        <w:t xml:space="preserve"> </w:t>
      </w:r>
      <w:r w:rsidRPr="009159AB">
        <w:rPr>
          <w:noProof/>
        </w:rPr>
        <w:t>10.1111/j.1745-6924.2009.01158.x</w:t>
      </w:r>
    </w:p>
    <w:p w14:paraId="1D5D0E59" w14:textId="0F0DE5B3" w:rsidR="00192992" w:rsidRPr="009159AB" w:rsidRDefault="00192992" w:rsidP="008D4180">
      <w:pPr>
        <w:pStyle w:val="NormalWeb"/>
        <w:tabs>
          <w:tab w:val="left" w:pos="4111"/>
        </w:tabs>
        <w:spacing w:line="480" w:lineRule="auto"/>
        <w:ind w:left="480" w:hanging="480"/>
        <w:rPr>
          <w:noProof/>
        </w:rPr>
      </w:pPr>
      <w:r w:rsidRPr="009159AB">
        <w:rPr>
          <w:noProof/>
        </w:rPr>
        <w:t xml:space="preserve">*Gonsalkorale, K., &amp; Williams, K. D. (2007). The KKK won’t let me play: ostracism even by a despised outgroup hurts. </w:t>
      </w:r>
      <w:r w:rsidRPr="009159AB">
        <w:rPr>
          <w:i/>
          <w:iCs/>
          <w:noProof/>
        </w:rPr>
        <w:t>European Journal of Social Psychology</w:t>
      </w:r>
      <w:r w:rsidRPr="009159AB">
        <w:rPr>
          <w:noProof/>
        </w:rPr>
        <w:t xml:space="preserve">, </w:t>
      </w:r>
      <w:r w:rsidRPr="009159AB">
        <w:rPr>
          <w:i/>
          <w:iCs/>
          <w:noProof/>
        </w:rPr>
        <w:t>37</w:t>
      </w:r>
      <w:r w:rsidRPr="009159AB">
        <w:rPr>
          <w:noProof/>
        </w:rPr>
        <w:t>, 1176–1186. doi:</w:t>
      </w:r>
      <w:r w:rsidR="006C691D" w:rsidRPr="009159AB">
        <w:rPr>
          <w:noProof/>
        </w:rPr>
        <w:t xml:space="preserve"> </w:t>
      </w:r>
      <w:r w:rsidRPr="009159AB">
        <w:rPr>
          <w:noProof/>
        </w:rPr>
        <w:t>10.1002/ejsp.392</w:t>
      </w:r>
    </w:p>
    <w:p w14:paraId="15FC32FE" w14:textId="2331C19F" w:rsidR="00192992" w:rsidRPr="009159AB" w:rsidRDefault="00192992"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 xml:space="preserve">*Goodwin, S. A., Williams, K. D., &amp; Carter-Sowell, A. R. (2010). The psychological sting of stigma: The costs of attributing ostracism to racism. </w:t>
      </w:r>
      <w:r w:rsidRPr="009159AB">
        <w:rPr>
          <w:rFonts w:ascii="Times New Roman" w:eastAsia="Times New Roman" w:hAnsi="Times New Roman" w:cs="Times New Roman"/>
          <w:i/>
          <w:iCs/>
          <w:sz w:val="24"/>
          <w:szCs w:val="24"/>
          <w:lang w:eastAsia="nl-NL"/>
        </w:rPr>
        <w:t>Journal of Experimental Social Psychology</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46</w:t>
      </w:r>
      <w:r w:rsidRPr="009159AB">
        <w:rPr>
          <w:rFonts w:ascii="Times New Roman" w:eastAsia="Times New Roman" w:hAnsi="Times New Roman" w:cs="Times New Roman"/>
          <w:sz w:val="24"/>
          <w:szCs w:val="24"/>
          <w:lang w:eastAsia="nl-NL"/>
        </w:rPr>
        <w:t>, 612–618. doi:</w:t>
      </w:r>
      <w:r w:rsidR="006C691D"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10.1016/j.jesp.2010.02.002</w:t>
      </w:r>
    </w:p>
    <w:p w14:paraId="073CF8C4" w14:textId="2D9BE7E7" w:rsidR="00192992" w:rsidRPr="009159AB" w:rsidRDefault="00192992"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r w:rsidRPr="009159AB">
        <w:rPr>
          <w:rFonts w:ascii="Times New Roman" w:hAnsi="Times New Roman" w:cs="Times New Roman"/>
          <w:color w:val="222222"/>
          <w:sz w:val="24"/>
          <w:szCs w:val="24"/>
          <w:shd w:val="clear" w:color="auto" w:fill="FFFFFF"/>
        </w:rPr>
        <w:t>Haselton, M. G., &amp; Buss, D. M. (2000). Error management theory: a new perspective on biases in cross-sex mind reading.</w:t>
      </w:r>
      <w:r w:rsidRPr="009159AB">
        <w:rPr>
          <w:rStyle w:val="apple-converted-space"/>
          <w:rFonts w:ascii="Times New Roman" w:hAnsi="Times New Roman" w:cs="Times New Roman"/>
          <w:color w:val="222222"/>
          <w:sz w:val="24"/>
          <w:szCs w:val="24"/>
          <w:shd w:val="clear" w:color="auto" w:fill="FFFFFF"/>
        </w:rPr>
        <w:t> </w:t>
      </w:r>
      <w:r w:rsidRPr="009159AB">
        <w:rPr>
          <w:rFonts w:ascii="Times New Roman" w:hAnsi="Times New Roman" w:cs="Times New Roman"/>
          <w:i/>
          <w:iCs/>
          <w:color w:val="222222"/>
          <w:sz w:val="24"/>
          <w:szCs w:val="24"/>
          <w:shd w:val="clear" w:color="auto" w:fill="FFFFFF"/>
        </w:rPr>
        <w:t>Journal of Personality and Social Psychology</w:t>
      </w:r>
      <w:r w:rsidRPr="009159AB">
        <w:rPr>
          <w:rFonts w:ascii="Times New Roman" w:hAnsi="Times New Roman" w:cs="Times New Roman"/>
          <w:color w:val="222222"/>
          <w:sz w:val="24"/>
          <w:szCs w:val="24"/>
          <w:shd w:val="clear" w:color="auto" w:fill="FFFFFF"/>
        </w:rPr>
        <w:t>,</w:t>
      </w:r>
      <w:r w:rsidRPr="009159AB">
        <w:rPr>
          <w:rStyle w:val="apple-converted-space"/>
          <w:rFonts w:ascii="Times New Roman" w:hAnsi="Times New Roman" w:cs="Times New Roman"/>
          <w:color w:val="222222"/>
          <w:sz w:val="24"/>
          <w:szCs w:val="24"/>
          <w:shd w:val="clear" w:color="auto" w:fill="FFFFFF"/>
        </w:rPr>
        <w:t> </w:t>
      </w:r>
      <w:r w:rsidRPr="009159AB">
        <w:rPr>
          <w:rFonts w:ascii="Times New Roman" w:hAnsi="Times New Roman" w:cs="Times New Roman"/>
          <w:i/>
          <w:iCs/>
          <w:color w:val="222222"/>
          <w:sz w:val="24"/>
          <w:szCs w:val="24"/>
          <w:shd w:val="clear" w:color="auto" w:fill="FFFFFF"/>
        </w:rPr>
        <w:t>78</w:t>
      </w:r>
      <w:r w:rsidRPr="009159AB">
        <w:rPr>
          <w:rFonts w:ascii="Times New Roman" w:hAnsi="Times New Roman" w:cs="Times New Roman"/>
          <w:color w:val="222222"/>
          <w:sz w:val="24"/>
          <w:szCs w:val="24"/>
          <w:shd w:val="clear" w:color="auto" w:fill="FFFFFF"/>
        </w:rPr>
        <w:t>, 81.</w:t>
      </w:r>
      <w:r w:rsidR="00046DDB" w:rsidRPr="009159AB">
        <w:rPr>
          <w:rFonts w:ascii="Times New Roman" w:hAnsi="Times New Roman" w:cs="Times New Roman"/>
          <w:color w:val="222222"/>
          <w:sz w:val="24"/>
          <w:szCs w:val="24"/>
          <w:shd w:val="clear" w:color="auto" w:fill="FFFFFF"/>
        </w:rPr>
        <w:t xml:space="preserve"> doi: 10.1037/0022-3514.78.1.81</w:t>
      </w:r>
    </w:p>
    <w:p w14:paraId="49203D69" w14:textId="46DDB013" w:rsidR="00192992" w:rsidRPr="009159AB" w:rsidRDefault="00192992" w:rsidP="008D4180">
      <w:pPr>
        <w:pStyle w:val="NormalWeb"/>
        <w:spacing w:line="480" w:lineRule="auto"/>
        <w:ind w:left="480" w:hanging="480"/>
        <w:rPr>
          <w:noProof/>
        </w:rPr>
      </w:pPr>
      <w:r w:rsidRPr="009159AB">
        <w:rPr>
          <w:noProof/>
        </w:rPr>
        <w:t xml:space="preserve">*Hawes, D. J., Zadro, L., Fink, E., Richardson, R., O’Moore, K., Griffiths, B., … Williams, K. D. (2012). The effects of peer ostracism on children’s cognitive processes. </w:t>
      </w:r>
      <w:r w:rsidRPr="009159AB">
        <w:rPr>
          <w:i/>
          <w:iCs/>
          <w:noProof/>
        </w:rPr>
        <w:t>European Journal of Developmental Psychology</w:t>
      </w:r>
      <w:r w:rsidRPr="009159AB">
        <w:rPr>
          <w:noProof/>
        </w:rPr>
        <w:t xml:space="preserve">, </w:t>
      </w:r>
      <w:r w:rsidRPr="009159AB">
        <w:rPr>
          <w:i/>
          <w:iCs/>
          <w:noProof/>
        </w:rPr>
        <w:t>9</w:t>
      </w:r>
      <w:r w:rsidRPr="009159AB">
        <w:rPr>
          <w:noProof/>
        </w:rPr>
        <w:t>, 599–613. doi:</w:t>
      </w:r>
      <w:r w:rsidR="006C691D" w:rsidRPr="009159AB">
        <w:rPr>
          <w:noProof/>
        </w:rPr>
        <w:t xml:space="preserve"> </w:t>
      </w:r>
      <w:r w:rsidRPr="009159AB">
        <w:rPr>
          <w:noProof/>
        </w:rPr>
        <w:t>10.1080/17405629.2011.638815</w:t>
      </w:r>
    </w:p>
    <w:p w14:paraId="74E0C68C" w14:textId="120A465C" w:rsidR="00192992" w:rsidRPr="009159AB" w:rsidRDefault="00192992" w:rsidP="008D4180">
      <w:pPr>
        <w:pStyle w:val="NormalWeb"/>
        <w:spacing w:line="480" w:lineRule="auto"/>
        <w:ind w:left="480" w:hanging="480"/>
        <w:rPr>
          <w:noProof/>
        </w:rPr>
      </w:pPr>
      <w:r w:rsidRPr="009159AB">
        <w:rPr>
          <w:noProof/>
        </w:rPr>
        <w:t>Hedges., L.V. (1981). Distribution theory for Glass’s estimator of effect size and related estimators</w:t>
      </w:r>
      <w:r w:rsidR="00046DDB" w:rsidRPr="009159AB">
        <w:rPr>
          <w:noProof/>
        </w:rPr>
        <w:t>.</w:t>
      </w:r>
      <w:r w:rsidRPr="009159AB">
        <w:rPr>
          <w:noProof/>
        </w:rPr>
        <w:t xml:space="preserve"> </w:t>
      </w:r>
      <w:r w:rsidRPr="009159AB">
        <w:rPr>
          <w:i/>
          <w:noProof/>
        </w:rPr>
        <w:t>Journal of Educational and Behavioral Statistics</w:t>
      </w:r>
      <w:r w:rsidRPr="009159AB">
        <w:rPr>
          <w:noProof/>
        </w:rPr>
        <w:t xml:space="preserve">, </w:t>
      </w:r>
      <w:r w:rsidRPr="009159AB">
        <w:rPr>
          <w:i/>
          <w:iCs/>
          <w:noProof/>
        </w:rPr>
        <w:t>6</w:t>
      </w:r>
      <w:r w:rsidRPr="009159AB">
        <w:rPr>
          <w:noProof/>
        </w:rPr>
        <w:t>, 107–128.</w:t>
      </w:r>
      <w:r w:rsidR="00046DDB" w:rsidRPr="009159AB">
        <w:rPr>
          <w:noProof/>
        </w:rPr>
        <w:t xml:space="preserve"> doi: 10.3102/10769986006002107</w:t>
      </w:r>
    </w:p>
    <w:p w14:paraId="6E2DEE28" w14:textId="13C5D2A1" w:rsidR="00192992" w:rsidRPr="009159AB" w:rsidRDefault="00192992"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 xml:space="preserve">Hedges, L. V, &amp; Pigott, T. D. (2004). The power of statistical tests for moderators in meta-analysis. </w:t>
      </w:r>
      <w:r w:rsidRPr="009159AB">
        <w:rPr>
          <w:rFonts w:ascii="Times New Roman" w:eastAsia="Times New Roman" w:hAnsi="Times New Roman" w:cs="Times New Roman"/>
          <w:i/>
          <w:iCs/>
          <w:sz w:val="24"/>
          <w:szCs w:val="24"/>
          <w:lang w:eastAsia="nl-NL"/>
        </w:rPr>
        <w:t>Psychological Methods</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9</w:t>
      </w:r>
      <w:r w:rsidRPr="009159AB">
        <w:rPr>
          <w:rFonts w:ascii="Times New Roman" w:eastAsia="Times New Roman" w:hAnsi="Times New Roman" w:cs="Times New Roman"/>
          <w:sz w:val="24"/>
          <w:szCs w:val="24"/>
          <w:lang w:eastAsia="nl-NL"/>
        </w:rPr>
        <w:t>, 426–445.</w:t>
      </w:r>
      <w:r w:rsidR="00046DDB" w:rsidRPr="009159AB">
        <w:rPr>
          <w:rFonts w:ascii="Times New Roman" w:eastAsia="Times New Roman" w:hAnsi="Times New Roman" w:cs="Times New Roman"/>
          <w:sz w:val="24"/>
          <w:szCs w:val="24"/>
          <w:lang w:eastAsia="nl-NL"/>
        </w:rPr>
        <w:t xml:space="preserve"> doi: 10.1037/1082-989X.9.4.426</w:t>
      </w:r>
    </w:p>
    <w:p w14:paraId="731653C3" w14:textId="77777777" w:rsidR="00192992" w:rsidRPr="009159AB" w:rsidRDefault="00192992" w:rsidP="008D4180">
      <w:pPr>
        <w:pStyle w:val="NormalWeb"/>
        <w:spacing w:line="480" w:lineRule="auto"/>
        <w:ind w:left="480" w:hanging="480"/>
        <w:rPr>
          <w:noProof/>
        </w:rPr>
      </w:pPr>
      <w:r w:rsidRPr="009159AB">
        <w:rPr>
          <w:color w:val="222222"/>
          <w:shd w:val="clear" w:color="auto" w:fill="FFFFFF"/>
        </w:rPr>
        <w:t xml:space="preserve">Hofstede, G. (1980). </w:t>
      </w:r>
      <w:r w:rsidRPr="009159AB">
        <w:rPr>
          <w:i/>
          <w:color w:val="222222"/>
          <w:shd w:val="clear" w:color="auto" w:fill="FFFFFF"/>
        </w:rPr>
        <w:t>Culture’s consequences: International differences in work-related values.</w:t>
      </w:r>
      <w:r w:rsidRPr="009159AB">
        <w:rPr>
          <w:color w:val="222222"/>
          <w:shd w:val="clear" w:color="auto" w:fill="FFFFFF"/>
        </w:rPr>
        <w:t xml:space="preserve"> London, UK: Sage.</w:t>
      </w:r>
    </w:p>
    <w:p w14:paraId="3A985AF3" w14:textId="2F39F95C" w:rsidR="00192992" w:rsidRPr="009159AB" w:rsidRDefault="00192992" w:rsidP="008D4180">
      <w:pPr>
        <w:pStyle w:val="NormalWeb"/>
        <w:spacing w:line="480" w:lineRule="auto"/>
        <w:ind w:left="480" w:hanging="480"/>
        <w:rPr>
          <w:noProof/>
        </w:rPr>
      </w:pPr>
      <w:r w:rsidRPr="009159AB">
        <w:rPr>
          <w:noProof/>
        </w:rPr>
        <w:lastRenderedPageBreak/>
        <w:t>Hunter, J. E., &amp; Schmidt, F. L. (1990). Dichotomization of Continuous Variables: The Implications for Meta-Ana</w:t>
      </w:r>
      <w:r w:rsidR="00743B0E" w:rsidRPr="009159AB">
        <w:rPr>
          <w:noProof/>
        </w:rPr>
        <w:t>l</w:t>
      </w:r>
      <w:r w:rsidRPr="009159AB">
        <w:rPr>
          <w:noProof/>
        </w:rPr>
        <w:t xml:space="preserve">ysis. </w:t>
      </w:r>
      <w:r w:rsidRPr="009159AB">
        <w:rPr>
          <w:i/>
          <w:iCs/>
          <w:noProof/>
        </w:rPr>
        <w:t>Journal of Applied Psychology</w:t>
      </w:r>
      <w:r w:rsidRPr="009159AB">
        <w:rPr>
          <w:noProof/>
        </w:rPr>
        <w:t xml:space="preserve">, </w:t>
      </w:r>
      <w:r w:rsidRPr="009159AB">
        <w:rPr>
          <w:i/>
          <w:iCs/>
          <w:noProof/>
        </w:rPr>
        <w:t>75</w:t>
      </w:r>
      <w:r w:rsidRPr="009159AB">
        <w:rPr>
          <w:noProof/>
        </w:rPr>
        <w:t>, 334–349.</w:t>
      </w:r>
      <w:r w:rsidR="00046DDB" w:rsidRPr="009159AB">
        <w:rPr>
          <w:noProof/>
        </w:rPr>
        <w:t xml:space="preserve"> doi: 10.1037/0021-9010.75.3.334</w:t>
      </w:r>
    </w:p>
    <w:p w14:paraId="01E5E08B" w14:textId="3A8D1DFF" w:rsidR="00F774F6" w:rsidRPr="009159AB" w:rsidRDefault="00F774F6" w:rsidP="008D4180">
      <w:pPr>
        <w:pStyle w:val="NormalWeb"/>
        <w:spacing w:line="480" w:lineRule="auto"/>
        <w:ind w:left="480" w:hanging="480"/>
        <w:rPr>
          <w:noProof/>
        </w:rPr>
      </w:pPr>
      <w:r w:rsidRPr="009159AB">
        <w:rPr>
          <w:noProof/>
        </w:rPr>
        <w:t xml:space="preserve">Iannetti, G. D., Salomons, T. V., Moayedi, M., Mouraux, A., &amp; Davis, K. D. (2013). Broken hearts and broken bones: contrasting mechanisms of social and physical pain. </w:t>
      </w:r>
      <w:r w:rsidRPr="009159AB">
        <w:rPr>
          <w:i/>
          <w:noProof/>
        </w:rPr>
        <w:t>Trends in Cognitive Sciences</w:t>
      </w:r>
      <w:r w:rsidRPr="009159AB">
        <w:rPr>
          <w:noProof/>
        </w:rPr>
        <w:t xml:space="preserve">, </w:t>
      </w:r>
      <w:r w:rsidRPr="009159AB">
        <w:rPr>
          <w:i/>
          <w:noProof/>
        </w:rPr>
        <w:t>17</w:t>
      </w:r>
      <w:r w:rsidRPr="009159AB">
        <w:rPr>
          <w:noProof/>
        </w:rPr>
        <w:t>, 371-378.</w:t>
      </w:r>
      <w:r w:rsidR="00046DDB" w:rsidRPr="009159AB">
        <w:rPr>
          <w:noProof/>
        </w:rPr>
        <w:t xml:space="preserve"> doi: 10.1016/j.tics.2013.06.002</w:t>
      </w:r>
    </w:p>
    <w:p w14:paraId="4141CFEC" w14:textId="7378B684" w:rsidR="00192992" w:rsidRPr="009159AB" w:rsidRDefault="00192992" w:rsidP="008D4180">
      <w:pPr>
        <w:pStyle w:val="NormalWeb"/>
        <w:spacing w:line="480" w:lineRule="auto"/>
        <w:ind w:left="480" w:hanging="480"/>
        <w:rPr>
          <w:lang w:eastAsia="nl-NL"/>
        </w:rPr>
      </w:pPr>
      <w:r w:rsidRPr="009159AB">
        <w:rPr>
          <w:color w:val="222222"/>
          <w:shd w:val="clear" w:color="auto" w:fill="FFFFFF"/>
        </w:rPr>
        <w:t>*IJzerman, H., Gallucci, M., Pouw, W. T., Weiβgerber, S. C., Van Doesum, N. J., &amp; Williams, K. D. (2012). Cold-blooded loneliness: Social exclusion leads to lower skin temperatures.</w:t>
      </w:r>
      <w:r w:rsidRPr="009159AB">
        <w:rPr>
          <w:rStyle w:val="apple-converted-space"/>
          <w:color w:val="222222"/>
          <w:shd w:val="clear" w:color="auto" w:fill="FFFFFF"/>
        </w:rPr>
        <w:t> </w:t>
      </w:r>
      <w:r w:rsidRPr="009159AB">
        <w:rPr>
          <w:i/>
          <w:iCs/>
          <w:color w:val="222222"/>
          <w:shd w:val="clear" w:color="auto" w:fill="FFFFFF"/>
        </w:rPr>
        <w:t>Acta Psychologica</w:t>
      </w:r>
      <w:r w:rsidRPr="009159AB">
        <w:rPr>
          <w:color w:val="222222"/>
          <w:shd w:val="clear" w:color="auto" w:fill="FFFFFF"/>
        </w:rPr>
        <w:t>,</w:t>
      </w:r>
      <w:r w:rsidRPr="009159AB">
        <w:rPr>
          <w:rStyle w:val="apple-converted-space"/>
          <w:color w:val="222222"/>
          <w:shd w:val="clear" w:color="auto" w:fill="FFFFFF"/>
        </w:rPr>
        <w:t> </w:t>
      </w:r>
      <w:r w:rsidRPr="009159AB">
        <w:rPr>
          <w:i/>
          <w:iCs/>
          <w:color w:val="222222"/>
          <w:shd w:val="clear" w:color="auto" w:fill="FFFFFF"/>
        </w:rPr>
        <w:t>140</w:t>
      </w:r>
      <w:r w:rsidRPr="009159AB">
        <w:rPr>
          <w:color w:val="222222"/>
          <w:shd w:val="clear" w:color="auto" w:fill="FFFFFF"/>
        </w:rPr>
        <w:t>, 283-288.</w:t>
      </w:r>
      <w:r w:rsidR="00046DDB" w:rsidRPr="009159AB">
        <w:rPr>
          <w:color w:val="222222"/>
          <w:shd w:val="clear" w:color="auto" w:fill="FFFFFF"/>
        </w:rPr>
        <w:t xml:space="preserve"> doi: 10.1016/j.actpsy.2012.05.002</w:t>
      </w:r>
    </w:p>
    <w:p w14:paraId="14D256CC" w14:textId="41B8B566" w:rsidR="00192992" w:rsidRPr="009159AB" w:rsidRDefault="00192992" w:rsidP="008D4180">
      <w:pPr>
        <w:pStyle w:val="NormalWeb"/>
        <w:spacing w:line="480" w:lineRule="auto"/>
        <w:ind w:left="480" w:hanging="480"/>
        <w:rPr>
          <w:noProof/>
        </w:rPr>
      </w:pPr>
      <w:r w:rsidRPr="009159AB">
        <w:rPr>
          <w:noProof/>
        </w:rPr>
        <w:t xml:space="preserve">Leary, M. R., Kowalski, R. M., Smith, L., &amp; Phillips, S. (2003). Teasing, rejection, and violence: Case studies of the school shootings. </w:t>
      </w:r>
      <w:r w:rsidRPr="009159AB">
        <w:rPr>
          <w:i/>
          <w:iCs/>
          <w:noProof/>
        </w:rPr>
        <w:t>Aggressive Behavior</w:t>
      </w:r>
      <w:r w:rsidRPr="009159AB">
        <w:rPr>
          <w:noProof/>
        </w:rPr>
        <w:t xml:space="preserve">, </w:t>
      </w:r>
      <w:r w:rsidRPr="009159AB">
        <w:rPr>
          <w:i/>
          <w:iCs/>
          <w:noProof/>
        </w:rPr>
        <w:t>29</w:t>
      </w:r>
      <w:r w:rsidRPr="009159AB">
        <w:rPr>
          <w:noProof/>
        </w:rPr>
        <w:t>, 202–214. doi:</w:t>
      </w:r>
      <w:r w:rsidR="006C691D" w:rsidRPr="009159AB">
        <w:rPr>
          <w:noProof/>
        </w:rPr>
        <w:t xml:space="preserve"> </w:t>
      </w:r>
      <w:r w:rsidRPr="009159AB">
        <w:rPr>
          <w:noProof/>
        </w:rPr>
        <w:t>10.1002/ab.10061</w:t>
      </w:r>
    </w:p>
    <w:p w14:paraId="64587D37" w14:textId="6613E47E" w:rsidR="00192992" w:rsidRPr="009159AB" w:rsidRDefault="00192992"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 xml:space="preserve">LeBel, E. P., Borsboom, D., Giner-Sorolla, R., Hasselman, F., Peters, K. R., Ratliff, K. A., &amp; Smith, C. T. (2013). PsychDisclosure.org: Grassroots Support for Reforming Reporting Standards in Psychology. </w:t>
      </w:r>
      <w:r w:rsidRPr="009159AB">
        <w:rPr>
          <w:rFonts w:ascii="Times New Roman" w:eastAsia="Times New Roman" w:hAnsi="Times New Roman" w:cs="Times New Roman"/>
          <w:i/>
          <w:iCs/>
          <w:sz w:val="24"/>
          <w:szCs w:val="24"/>
          <w:lang w:eastAsia="nl-NL"/>
        </w:rPr>
        <w:t>Perspectives on Psychological Science</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8</w:t>
      </w:r>
      <w:r w:rsidRPr="009159AB">
        <w:rPr>
          <w:rFonts w:ascii="Times New Roman" w:eastAsia="Times New Roman" w:hAnsi="Times New Roman" w:cs="Times New Roman"/>
          <w:sz w:val="24"/>
          <w:szCs w:val="24"/>
          <w:lang w:eastAsia="nl-NL"/>
        </w:rPr>
        <w:t>, 424–432. doi:</w:t>
      </w:r>
      <w:r w:rsidR="006C691D"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10.1177/1745691613491437</w:t>
      </w:r>
    </w:p>
    <w:p w14:paraId="31C88E28" w14:textId="77777777" w:rsidR="00192992" w:rsidRPr="009159AB" w:rsidRDefault="00192992"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 xml:space="preserve">Light, R. J., &amp; Pillemer, D. B. (1984). </w:t>
      </w:r>
      <w:r w:rsidRPr="009159AB">
        <w:rPr>
          <w:rFonts w:ascii="Times New Roman" w:eastAsia="Times New Roman" w:hAnsi="Times New Roman" w:cs="Times New Roman"/>
          <w:i/>
          <w:iCs/>
          <w:sz w:val="24"/>
          <w:szCs w:val="24"/>
          <w:lang w:eastAsia="nl-NL"/>
        </w:rPr>
        <w:t>Summing up: the science of reviewing research.</w:t>
      </w:r>
      <w:r w:rsidRPr="009159AB">
        <w:rPr>
          <w:rFonts w:ascii="Times New Roman" w:eastAsia="Times New Roman" w:hAnsi="Times New Roman" w:cs="Times New Roman"/>
          <w:sz w:val="24"/>
          <w:szCs w:val="24"/>
          <w:lang w:eastAsia="nl-NL"/>
        </w:rPr>
        <w:t xml:space="preserve"> Cambridge, MA: Harvard University Press.</w:t>
      </w:r>
    </w:p>
    <w:p w14:paraId="760272F0" w14:textId="243198D5" w:rsidR="00192992" w:rsidRPr="009159AB" w:rsidRDefault="00192992" w:rsidP="008D4180">
      <w:pPr>
        <w:pStyle w:val="NormalWeb"/>
        <w:spacing w:line="480" w:lineRule="auto"/>
        <w:ind w:left="480" w:hanging="480"/>
        <w:rPr>
          <w:noProof/>
        </w:rPr>
      </w:pPr>
      <w:r w:rsidRPr="009159AB">
        <w:rPr>
          <w:noProof/>
        </w:rPr>
        <w:t xml:space="preserve">*Lustenberger, D. E., &amp; Jagacinski, C. M. (2010). Exploring the Effects of Ostracism on Performance and Intrinsic Motivation. </w:t>
      </w:r>
      <w:r w:rsidRPr="009159AB">
        <w:rPr>
          <w:i/>
          <w:iCs/>
          <w:noProof/>
        </w:rPr>
        <w:t>Human Performance</w:t>
      </w:r>
      <w:r w:rsidRPr="009159AB">
        <w:rPr>
          <w:noProof/>
        </w:rPr>
        <w:t xml:space="preserve">, </w:t>
      </w:r>
      <w:r w:rsidRPr="009159AB">
        <w:rPr>
          <w:i/>
          <w:iCs/>
          <w:noProof/>
        </w:rPr>
        <w:t>23</w:t>
      </w:r>
      <w:r w:rsidRPr="009159AB">
        <w:rPr>
          <w:noProof/>
        </w:rPr>
        <w:t>, 283–304. doi:</w:t>
      </w:r>
      <w:r w:rsidR="006C691D" w:rsidRPr="009159AB">
        <w:rPr>
          <w:noProof/>
        </w:rPr>
        <w:t xml:space="preserve"> </w:t>
      </w:r>
      <w:r w:rsidRPr="009159AB">
        <w:rPr>
          <w:noProof/>
        </w:rPr>
        <w:t>10.1080/08959285.2010.501046</w:t>
      </w:r>
    </w:p>
    <w:p w14:paraId="57005C4B" w14:textId="4E16D332" w:rsidR="00192992" w:rsidRPr="009159AB" w:rsidRDefault="00192992" w:rsidP="008D4180">
      <w:pPr>
        <w:pStyle w:val="NormalWeb"/>
        <w:spacing w:line="480" w:lineRule="auto"/>
        <w:ind w:left="480" w:hanging="480"/>
        <w:rPr>
          <w:noProof/>
        </w:rPr>
      </w:pPr>
      <w:r w:rsidRPr="009159AB">
        <w:rPr>
          <w:noProof/>
        </w:rPr>
        <w:lastRenderedPageBreak/>
        <w:t xml:space="preserve">MacCallum, R. C., Zhang, S., Preacher, K. J., &amp; Rucker, D. D. (2002). On the practice of dichotomization of quantitative variables. </w:t>
      </w:r>
      <w:r w:rsidRPr="009159AB">
        <w:rPr>
          <w:i/>
          <w:iCs/>
          <w:noProof/>
        </w:rPr>
        <w:t>Psychological Methods</w:t>
      </w:r>
      <w:r w:rsidRPr="009159AB">
        <w:rPr>
          <w:noProof/>
        </w:rPr>
        <w:t xml:space="preserve">, </w:t>
      </w:r>
      <w:r w:rsidRPr="009159AB">
        <w:rPr>
          <w:i/>
          <w:iCs/>
          <w:noProof/>
        </w:rPr>
        <w:t>7</w:t>
      </w:r>
      <w:r w:rsidRPr="009159AB">
        <w:rPr>
          <w:noProof/>
        </w:rPr>
        <w:t>, 19–40. doi:</w:t>
      </w:r>
      <w:r w:rsidR="006C691D" w:rsidRPr="009159AB">
        <w:rPr>
          <w:noProof/>
        </w:rPr>
        <w:t xml:space="preserve"> </w:t>
      </w:r>
      <w:r w:rsidRPr="009159AB">
        <w:rPr>
          <w:noProof/>
        </w:rPr>
        <w:t>10.1037//1082-989X.7.1.19</w:t>
      </w:r>
    </w:p>
    <w:p w14:paraId="43E193DE" w14:textId="63761564" w:rsidR="00F774F6" w:rsidRPr="009159AB" w:rsidRDefault="00F774F6" w:rsidP="008D4180">
      <w:pPr>
        <w:pStyle w:val="NormalWeb"/>
        <w:spacing w:line="480" w:lineRule="auto"/>
        <w:ind w:left="480" w:hanging="480"/>
        <w:rPr>
          <w:noProof/>
        </w:rPr>
      </w:pPr>
      <w:r w:rsidRPr="009159AB">
        <w:rPr>
          <w:noProof/>
        </w:rPr>
        <w:t xml:space="preserve">MacDonald, G., &amp; Leary, M. R. (2005). Why does social exclusion hurt? The relationship between social and physical pain. </w:t>
      </w:r>
      <w:r w:rsidRPr="009159AB">
        <w:rPr>
          <w:i/>
          <w:noProof/>
        </w:rPr>
        <w:t>Psychological Bulletin</w:t>
      </w:r>
      <w:r w:rsidRPr="009159AB">
        <w:rPr>
          <w:noProof/>
        </w:rPr>
        <w:t xml:space="preserve">, </w:t>
      </w:r>
      <w:r w:rsidRPr="009159AB">
        <w:rPr>
          <w:i/>
          <w:noProof/>
        </w:rPr>
        <w:t>131</w:t>
      </w:r>
      <w:r w:rsidRPr="009159AB">
        <w:rPr>
          <w:noProof/>
        </w:rPr>
        <w:t>, 202-223.</w:t>
      </w:r>
      <w:r w:rsidR="00046DDB" w:rsidRPr="009159AB">
        <w:rPr>
          <w:noProof/>
        </w:rPr>
        <w:t xml:space="preserve"> doi: 10.1037/0033-2909.131.2.202</w:t>
      </w:r>
    </w:p>
    <w:p w14:paraId="3FF297B2" w14:textId="50EE9855" w:rsidR="00192992" w:rsidRPr="009159AB" w:rsidRDefault="00192992" w:rsidP="008D4180">
      <w:pPr>
        <w:pStyle w:val="NormalWeb"/>
        <w:spacing w:line="480" w:lineRule="auto"/>
        <w:ind w:left="480" w:hanging="480"/>
        <w:rPr>
          <w:noProof/>
        </w:rPr>
      </w:pPr>
      <w:r w:rsidRPr="009159AB">
        <w:rPr>
          <w:color w:val="222222"/>
          <w:shd w:val="clear" w:color="auto" w:fill="FFFFFF"/>
        </w:rPr>
        <w:t>Nezlek, J. B., Kowalski, R. M., Leary, M. R., Blevins, T., &amp; Holgate, S. (1997). Personality moderators of reactions to interpersonal rejection: Depression and trait self-esteem.</w:t>
      </w:r>
      <w:r w:rsidRPr="009159AB">
        <w:rPr>
          <w:rStyle w:val="apple-converted-space"/>
          <w:color w:val="222222"/>
          <w:shd w:val="clear" w:color="auto" w:fill="FFFFFF"/>
        </w:rPr>
        <w:t> </w:t>
      </w:r>
      <w:r w:rsidRPr="009159AB">
        <w:rPr>
          <w:i/>
          <w:iCs/>
          <w:color w:val="222222"/>
          <w:shd w:val="clear" w:color="auto" w:fill="FFFFFF"/>
        </w:rPr>
        <w:t>Personality and Social Psychology Bulletin</w:t>
      </w:r>
      <w:r w:rsidRPr="009159AB">
        <w:rPr>
          <w:color w:val="222222"/>
          <w:shd w:val="clear" w:color="auto" w:fill="FFFFFF"/>
        </w:rPr>
        <w:t>,</w:t>
      </w:r>
      <w:r w:rsidRPr="009159AB">
        <w:rPr>
          <w:rStyle w:val="apple-converted-space"/>
          <w:color w:val="222222"/>
          <w:shd w:val="clear" w:color="auto" w:fill="FFFFFF"/>
        </w:rPr>
        <w:t> </w:t>
      </w:r>
      <w:r w:rsidRPr="009159AB">
        <w:rPr>
          <w:i/>
          <w:iCs/>
          <w:color w:val="222222"/>
          <w:shd w:val="clear" w:color="auto" w:fill="FFFFFF"/>
        </w:rPr>
        <w:t>23</w:t>
      </w:r>
      <w:r w:rsidRPr="009159AB">
        <w:rPr>
          <w:color w:val="222222"/>
          <w:shd w:val="clear" w:color="auto" w:fill="FFFFFF"/>
        </w:rPr>
        <w:t>, 1235-1244.</w:t>
      </w:r>
      <w:r w:rsidR="00046DDB" w:rsidRPr="009159AB">
        <w:rPr>
          <w:color w:val="222222"/>
          <w:shd w:val="clear" w:color="auto" w:fill="FFFFFF"/>
        </w:rPr>
        <w:t xml:space="preserve"> doi: 10.1177/01461672972312001</w:t>
      </w:r>
    </w:p>
    <w:p w14:paraId="58B25EA8" w14:textId="4781F229" w:rsidR="00192992" w:rsidRPr="009159AB" w:rsidRDefault="00192992" w:rsidP="008D4180">
      <w:pPr>
        <w:pStyle w:val="NormalWeb"/>
        <w:spacing w:line="480" w:lineRule="auto"/>
        <w:ind w:left="480" w:hanging="480"/>
        <w:rPr>
          <w:noProof/>
        </w:rPr>
      </w:pPr>
      <w:r w:rsidRPr="009159AB">
        <w:rPr>
          <w:noProof/>
        </w:rPr>
        <w:t xml:space="preserve">Oaten, M., Williams, K. D., Jones, A., &amp; Zadro, L. (2008). The effects of ostracism on self-regulation in the socially anxious. </w:t>
      </w:r>
      <w:r w:rsidRPr="009159AB">
        <w:rPr>
          <w:i/>
          <w:iCs/>
          <w:noProof/>
        </w:rPr>
        <w:t>Journal of Social and Clinical Psychology</w:t>
      </w:r>
      <w:r w:rsidRPr="009159AB">
        <w:rPr>
          <w:noProof/>
        </w:rPr>
        <w:t xml:space="preserve">, </w:t>
      </w:r>
      <w:r w:rsidRPr="009159AB">
        <w:rPr>
          <w:i/>
          <w:iCs/>
          <w:noProof/>
        </w:rPr>
        <w:t>27</w:t>
      </w:r>
      <w:r w:rsidRPr="009159AB">
        <w:rPr>
          <w:noProof/>
        </w:rPr>
        <w:t>, 471–504.</w:t>
      </w:r>
      <w:r w:rsidR="00046DDB" w:rsidRPr="009159AB">
        <w:rPr>
          <w:noProof/>
        </w:rPr>
        <w:t xml:space="preserve"> doi: 10.1521/jscp.2008.27.5.471</w:t>
      </w:r>
    </w:p>
    <w:p w14:paraId="4DE62873" w14:textId="41AE12DF" w:rsidR="00192992" w:rsidRPr="009159AB" w:rsidRDefault="00192992" w:rsidP="008D4180">
      <w:pPr>
        <w:pStyle w:val="NormalWeb"/>
        <w:spacing w:line="480" w:lineRule="auto"/>
        <w:ind w:left="480" w:hanging="480"/>
        <w:rPr>
          <w:noProof/>
        </w:rPr>
      </w:pPr>
      <w:r w:rsidRPr="009159AB">
        <w:rPr>
          <w:noProof/>
        </w:rPr>
        <w:t xml:space="preserve">*Pharo, H., Gross, J., Richardson, R., &amp; Hayne, H. (2011). Age-related changes in the effect of ostracism. </w:t>
      </w:r>
      <w:r w:rsidRPr="009159AB">
        <w:rPr>
          <w:i/>
          <w:iCs/>
          <w:noProof/>
        </w:rPr>
        <w:t>Social Influence</w:t>
      </w:r>
      <w:r w:rsidRPr="009159AB">
        <w:rPr>
          <w:noProof/>
        </w:rPr>
        <w:t xml:space="preserve">, </w:t>
      </w:r>
      <w:r w:rsidRPr="009159AB">
        <w:rPr>
          <w:i/>
          <w:iCs/>
          <w:noProof/>
        </w:rPr>
        <w:t>6</w:t>
      </w:r>
      <w:r w:rsidRPr="009159AB">
        <w:rPr>
          <w:noProof/>
        </w:rPr>
        <w:t>, 22–38. doi:</w:t>
      </w:r>
      <w:r w:rsidR="006C691D" w:rsidRPr="009159AB">
        <w:rPr>
          <w:noProof/>
        </w:rPr>
        <w:t xml:space="preserve"> </w:t>
      </w:r>
      <w:r w:rsidRPr="009159AB">
        <w:rPr>
          <w:noProof/>
        </w:rPr>
        <w:t>10.1080/15534510.2010.525852</w:t>
      </w:r>
    </w:p>
    <w:p w14:paraId="11AAA051" w14:textId="77777777" w:rsidR="00192992" w:rsidRPr="009159AB" w:rsidRDefault="00192992" w:rsidP="008D4180">
      <w:pPr>
        <w:pStyle w:val="NormalWeb"/>
        <w:spacing w:line="480" w:lineRule="auto"/>
        <w:ind w:left="480" w:hanging="480"/>
        <w:rPr>
          <w:noProof/>
        </w:rPr>
      </w:pPr>
      <w:r w:rsidRPr="009159AB">
        <w:rPr>
          <w:noProof/>
        </w:rPr>
        <w:t>R Core Team. (2013). R: A Language and Environment for Statistical Computing. Vienna, Austria. Retrieved from http://www.r-project.org/</w:t>
      </w:r>
    </w:p>
    <w:p w14:paraId="59D5036A" w14:textId="4EEBA88D" w:rsidR="00192992" w:rsidRPr="009159AB" w:rsidRDefault="00192992" w:rsidP="008D4180">
      <w:pPr>
        <w:pStyle w:val="NormalWeb"/>
        <w:spacing w:line="480" w:lineRule="auto"/>
        <w:ind w:left="480" w:hanging="480"/>
        <w:rPr>
          <w:noProof/>
        </w:rPr>
      </w:pPr>
      <w:r w:rsidRPr="009159AB">
        <w:rPr>
          <w:noProof/>
        </w:rPr>
        <w:t xml:space="preserve">Ritter, D., &amp; Eslea, M. (2005). Hot Sauce, toy guns, and graffiti: A critical account of current laboratory aggression paradigms. </w:t>
      </w:r>
      <w:r w:rsidRPr="009159AB">
        <w:rPr>
          <w:i/>
          <w:iCs/>
          <w:noProof/>
        </w:rPr>
        <w:t>Aggressive Behavior</w:t>
      </w:r>
      <w:r w:rsidRPr="009159AB">
        <w:rPr>
          <w:noProof/>
        </w:rPr>
        <w:t xml:space="preserve">, </w:t>
      </w:r>
      <w:r w:rsidRPr="009159AB">
        <w:rPr>
          <w:i/>
          <w:iCs/>
          <w:noProof/>
        </w:rPr>
        <w:t>31</w:t>
      </w:r>
      <w:r w:rsidRPr="009159AB">
        <w:rPr>
          <w:noProof/>
        </w:rPr>
        <w:t>, 407–419. doi:</w:t>
      </w:r>
      <w:r w:rsidR="006C691D" w:rsidRPr="009159AB">
        <w:rPr>
          <w:noProof/>
        </w:rPr>
        <w:t xml:space="preserve"> </w:t>
      </w:r>
      <w:r w:rsidRPr="009159AB">
        <w:rPr>
          <w:noProof/>
        </w:rPr>
        <w:t>10.1002/ab.20066</w:t>
      </w:r>
    </w:p>
    <w:p w14:paraId="343A9D66" w14:textId="6E67C0DB" w:rsidR="006316A4" w:rsidRPr="009159AB" w:rsidRDefault="006316A4" w:rsidP="008D4180">
      <w:pPr>
        <w:pStyle w:val="NormalWeb"/>
        <w:spacing w:line="480" w:lineRule="auto"/>
        <w:ind w:left="480" w:hanging="480"/>
        <w:rPr>
          <w:noProof/>
        </w:rPr>
      </w:pPr>
      <w:r w:rsidRPr="009159AB">
        <w:rPr>
          <w:noProof/>
        </w:rPr>
        <w:lastRenderedPageBreak/>
        <w:t xml:space="preserve">Riva, P., Lauro, L. J. R., DeWall, C. N., &amp; Bushman, B. J. (2012). Buffer the Pain Away Stimulating the Right Ventrolateral Prefrontal Cortex Reduces Pain Following Social Exclusion. </w:t>
      </w:r>
      <w:r w:rsidRPr="009159AB">
        <w:rPr>
          <w:i/>
          <w:noProof/>
        </w:rPr>
        <w:t>Psychological Science, 23</w:t>
      </w:r>
      <w:r w:rsidRPr="009159AB">
        <w:rPr>
          <w:noProof/>
        </w:rPr>
        <w:t>, 1473-1475. doi: 10.1177/0956797612450894</w:t>
      </w:r>
    </w:p>
    <w:p w14:paraId="0BD40970" w14:textId="21121CE8" w:rsidR="005D1B0E" w:rsidRPr="009159AB" w:rsidRDefault="005D1B0E"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 xml:space="preserve">*Schaafsma, J., &amp; Williams, K. D. (2012). Exclusion, intergroup hostility, and religious fundamentalism. </w:t>
      </w:r>
      <w:r w:rsidRPr="009159AB">
        <w:rPr>
          <w:rFonts w:ascii="Times New Roman" w:eastAsia="Times New Roman" w:hAnsi="Times New Roman" w:cs="Times New Roman"/>
          <w:i/>
          <w:iCs/>
          <w:sz w:val="24"/>
          <w:szCs w:val="24"/>
          <w:lang w:eastAsia="nl-NL"/>
        </w:rPr>
        <w:t>Journal of Experimental Social Psychology</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48</w:t>
      </w:r>
      <w:r w:rsidRPr="009159AB">
        <w:rPr>
          <w:rFonts w:ascii="Times New Roman" w:eastAsia="Times New Roman" w:hAnsi="Times New Roman" w:cs="Times New Roman"/>
          <w:sz w:val="24"/>
          <w:szCs w:val="24"/>
          <w:lang w:eastAsia="nl-NL"/>
        </w:rPr>
        <w:t>, 829–837. doi:</w:t>
      </w:r>
      <w:r w:rsidR="006C691D"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10.1016/j.jesp.2012.02.015</w:t>
      </w:r>
    </w:p>
    <w:p w14:paraId="2899926F" w14:textId="310171CF" w:rsidR="00182055" w:rsidRPr="009159AB" w:rsidRDefault="00182055"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r w:rsidRPr="009159AB">
        <w:rPr>
          <w:rFonts w:ascii="Times New Roman" w:hAnsi="Times New Roman"/>
          <w:color w:val="222222"/>
          <w:sz w:val="24"/>
          <w:shd w:val="clear" w:color="auto" w:fill="FFFFFF"/>
        </w:rPr>
        <w:t xml:space="preserve">Schenker, N., &amp; Gentleman, J. F. (2001). </w:t>
      </w:r>
      <w:r w:rsidRPr="009159AB">
        <w:rPr>
          <w:rFonts w:ascii="Times New Roman" w:hAnsi="Times New Roman" w:cs="Times New Roman"/>
          <w:color w:val="222222"/>
          <w:sz w:val="24"/>
          <w:szCs w:val="24"/>
          <w:shd w:val="clear" w:color="auto" w:fill="FFFFFF"/>
        </w:rPr>
        <w:t>On judging the significance of differences by examining the overlap between confidence intervals.</w:t>
      </w:r>
      <w:r w:rsidRPr="009159AB">
        <w:rPr>
          <w:rStyle w:val="apple-converted-space"/>
          <w:rFonts w:ascii="Times New Roman" w:hAnsi="Times New Roman" w:cs="Times New Roman"/>
          <w:color w:val="222222"/>
          <w:sz w:val="24"/>
          <w:szCs w:val="24"/>
          <w:shd w:val="clear" w:color="auto" w:fill="FFFFFF"/>
        </w:rPr>
        <w:t> </w:t>
      </w:r>
      <w:r w:rsidRPr="009159AB">
        <w:rPr>
          <w:rFonts w:ascii="Times New Roman" w:hAnsi="Times New Roman" w:cs="Times New Roman"/>
          <w:i/>
          <w:iCs/>
          <w:color w:val="222222"/>
          <w:sz w:val="24"/>
          <w:szCs w:val="24"/>
          <w:shd w:val="clear" w:color="auto" w:fill="FFFFFF"/>
        </w:rPr>
        <w:t>The American Statistician</w:t>
      </w:r>
      <w:r w:rsidRPr="009159AB">
        <w:rPr>
          <w:rFonts w:ascii="Times New Roman" w:hAnsi="Times New Roman" w:cs="Times New Roman"/>
          <w:color w:val="222222"/>
          <w:sz w:val="24"/>
          <w:szCs w:val="24"/>
          <w:shd w:val="clear" w:color="auto" w:fill="FFFFFF"/>
        </w:rPr>
        <w:t>,</w:t>
      </w:r>
      <w:r w:rsidRPr="009159AB">
        <w:rPr>
          <w:rStyle w:val="apple-converted-space"/>
          <w:rFonts w:ascii="Times New Roman" w:hAnsi="Times New Roman" w:cs="Times New Roman"/>
          <w:color w:val="222222"/>
          <w:sz w:val="24"/>
          <w:szCs w:val="24"/>
          <w:shd w:val="clear" w:color="auto" w:fill="FFFFFF"/>
        </w:rPr>
        <w:t> </w:t>
      </w:r>
      <w:r w:rsidRPr="009159AB">
        <w:rPr>
          <w:rFonts w:ascii="Times New Roman" w:hAnsi="Times New Roman" w:cs="Times New Roman"/>
          <w:i/>
          <w:iCs/>
          <w:color w:val="222222"/>
          <w:sz w:val="24"/>
          <w:szCs w:val="24"/>
          <w:shd w:val="clear" w:color="auto" w:fill="FFFFFF"/>
        </w:rPr>
        <w:t>55</w:t>
      </w:r>
      <w:r w:rsidRPr="009159AB">
        <w:rPr>
          <w:rFonts w:ascii="Times New Roman" w:hAnsi="Times New Roman" w:cs="Times New Roman"/>
          <w:color w:val="222222"/>
          <w:sz w:val="24"/>
          <w:szCs w:val="24"/>
          <w:shd w:val="clear" w:color="auto" w:fill="FFFFFF"/>
        </w:rPr>
        <w:t>, 182-186.</w:t>
      </w:r>
      <w:r w:rsidR="00046DDB" w:rsidRPr="009159AB">
        <w:rPr>
          <w:rFonts w:ascii="Times New Roman" w:hAnsi="Times New Roman" w:cs="Times New Roman"/>
          <w:color w:val="222222"/>
          <w:sz w:val="24"/>
          <w:szCs w:val="24"/>
          <w:shd w:val="clear" w:color="auto" w:fill="FFFFFF"/>
        </w:rPr>
        <w:t xml:space="preserve"> doi: 10.1198/000313001317097960</w:t>
      </w:r>
    </w:p>
    <w:p w14:paraId="419B06FC" w14:textId="55335B64" w:rsidR="00192992" w:rsidRPr="009159AB" w:rsidRDefault="00192992"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 xml:space="preserve">Smits, I. A. M., Dolan, C. V, Vorst, H., Wicherts, J. M., &amp; Timmerman, M. E. (2011). Cohort differences in Big Five personality factors over a period of 25 years. </w:t>
      </w:r>
      <w:r w:rsidRPr="009159AB">
        <w:rPr>
          <w:rFonts w:ascii="Times New Roman" w:eastAsia="Times New Roman" w:hAnsi="Times New Roman" w:cs="Times New Roman"/>
          <w:i/>
          <w:iCs/>
          <w:sz w:val="24"/>
          <w:szCs w:val="24"/>
          <w:lang w:eastAsia="nl-NL"/>
        </w:rPr>
        <w:t>Journal of Personality and Social Psychology</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100</w:t>
      </w:r>
      <w:r w:rsidRPr="009159AB">
        <w:rPr>
          <w:rFonts w:ascii="Times New Roman" w:eastAsia="Times New Roman" w:hAnsi="Times New Roman" w:cs="Times New Roman"/>
          <w:sz w:val="24"/>
          <w:szCs w:val="24"/>
          <w:lang w:eastAsia="nl-NL"/>
        </w:rPr>
        <w:t>, 1124–1138.</w:t>
      </w:r>
      <w:r w:rsidR="00046DDB" w:rsidRPr="009159AB">
        <w:rPr>
          <w:rFonts w:ascii="Times New Roman" w:eastAsia="Times New Roman" w:hAnsi="Times New Roman" w:cs="Times New Roman"/>
          <w:sz w:val="24"/>
          <w:szCs w:val="24"/>
          <w:lang w:eastAsia="nl-NL"/>
        </w:rPr>
        <w:t xml:space="preserve"> doi: 10.1037/a0022874</w:t>
      </w:r>
    </w:p>
    <w:p w14:paraId="7367D7F9" w14:textId="77777777" w:rsidR="00192992" w:rsidRPr="009159AB" w:rsidRDefault="00192992" w:rsidP="008D4180">
      <w:pPr>
        <w:pStyle w:val="NormalWeb"/>
        <w:spacing w:line="480" w:lineRule="auto"/>
        <w:ind w:left="480" w:hanging="480"/>
        <w:rPr>
          <w:noProof/>
        </w:rPr>
      </w:pPr>
      <w:r w:rsidRPr="009159AB">
        <w:rPr>
          <w:noProof/>
        </w:rPr>
        <w:t xml:space="preserve">Sterne, J. A. C., &amp; Egger, M. (2005). Regression Methods to Detect Publication and Other Bias in Meta-Analysis. In H. R. Rothstein, A. J. Sutton, &amp; M. Borenstein (Eds.), </w:t>
      </w:r>
      <w:r w:rsidRPr="009159AB">
        <w:rPr>
          <w:i/>
          <w:iCs/>
          <w:noProof/>
        </w:rPr>
        <w:t>Publication bias in meta-analysis</w:t>
      </w:r>
      <w:r w:rsidRPr="009159AB">
        <w:rPr>
          <w:noProof/>
        </w:rPr>
        <w:t>. Chichester: John Wiley &amp; Sons.</w:t>
      </w:r>
    </w:p>
    <w:p w14:paraId="71D550E8" w14:textId="1DC0DBCD" w:rsidR="00192992" w:rsidRPr="009159AB" w:rsidRDefault="00192992" w:rsidP="008D4180">
      <w:pPr>
        <w:pStyle w:val="NormalWeb"/>
        <w:spacing w:line="480" w:lineRule="auto"/>
        <w:ind w:left="480" w:hanging="480"/>
        <w:rPr>
          <w:noProof/>
        </w:rPr>
      </w:pPr>
      <w:r w:rsidRPr="009159AB">
        <w:rPr>
          <w:noProof/>
          <w:lang w:val="nl-NL"/>
        </w:rPr>
        <w:t xml:space="preserve">*Van Beest, I., Carter-Sowell, A. R., van Dijk, E., &amp; Williams, K. D. (2012). </w:t>
      </w:r>
      <w:r w:rsidRPr="009159AB">
        <w:rPr>
          <w:noProof/>
        </w:rPr>
        <w:t xml:space="preserve">Groups being ostracized by groups: Is the pain shared, is recovery quicker, and are groups more likely to be aggressive? </w:t>
      </w:r>
      <w:r w:rsidRPr="009159AB">
        <w:rPr>
          <w:i/>
          <w:iCs/>
          <w:noProof/>
        </w:rPr>
        <w:t>Group Dynamics: Theory, Research, and Practice</w:t>
      </w:r>
      <w:r w:rsidRPr="009159AB">
        <w:rPr>
          <w:noProof/>
        </w:rPr>
        <w:t xml:space="preserve">, </w:t>
      </w:r>
      <w:r w:rsidRPr="009159AB">
        <w:rPr>
          <w:i/>
          <w:iCs/>
          <w:noProof/>
        </w:rPr>
        <w:t>16</w:t>
      </w:r>
      <w:r w:rsidRPr="009159AB">
        <w:rPr>
          <w:noProof/>
        </w:rPr>
        <w:t>, 241–254. doi:</w:t>
      </w:r>
      <w:r w:rsidR="006C691D" w:rsidRPr="009159AB">
        <w:rPr>
          <w:noProof/>
        </w:rPr>
        <w:t xml:space="preserve"> </w:t>
      </w:r>
      <w:r w:rsidRPr="009159AB">
        <w:rPr>
          <w:noProof/>
        </w:rPr>
        <w:t>10.1037/a0030104</w:t>
      </w:r>
    </w:p>
    <w:p w14:paraId="1F8DD263" w14:textId="0ABD18B3" w:rsidR="00192992" w:rsidRPr="009159AB" w:rsidRDefault="00192992" w:rsidP="008D4180">
      <w:pPr>
        <w:pStyle w:val="NormalWeb"/>
        <w:spacing w:line="480" w:lineRule="auto"/>
        <w:ind w:left="480" w:hanging="480"/>
        <w:rPr>
          <w:noProof/>
        </w:rPr>
      </w:pPr>
      <w:r w:rsidRPr="009159AB">
        <w:rPr>
          <w:noProof/>
        </w:rPr>
        <w:t xml:space="preserve">*Van Beest, I., &amp; Williams, K. D. (2006). When inclusion costs and ostracism pays, ostracism still hurts. </w:t>
      </w:r>
      <w:r w:rsidRPr="009159AB">
        <w:rPr>
          <w:i/>
          <w:iCs/>
          <w:noProof/>
        </w:rPr>
        <w:t>Journal of Personality and Social Psychology</w:t>
      </w:r>
      <w:r w:rsidRPr="009159AB">
        <w:rPr>
          <w:noProof/>
        </w:rPr>
        <w:t xml:space="preserve">, </w:t>
      </w:r>
      <w:r w:rsidRPr="009159AB">
        <w:rPr>
          <w:i/>
          <w:iCs/>
          <w:noProof/>
        </w:rPr>
        <w:t>91</w:t>
      </w:r>
      <w:r w:rsidRPr="009159AB">
        <w:rPr>
          <w:noProof/>
        </w:rPr>
        <w:t>, 918–928. doi:</w:t>
      </w:r>
      <w:r w:rsidR="006C691D" w:rsidRPr="009159AB">
        <w:rPr>
          <w:noProof/>
        </w:rPr>
        <w:t xml:space="preserve"> </w:t>
      </w:r>
      <w:r w:rsidRPr="009159AB">
        <w:rPr>
          <w:noProof/>
        </w:rPr>
        <w:t>10.1037/0022-3514.91.5.918</w:t>
      </w:r>
    </w:p>
    <w:p w14:paraId="1ECCEE6B" w14:textId="13693A9C" w:rsidR="00192992" w:rsidRPr="009159AB" w:rsidRDefault="00192992" w:rsidP="008D4180">
      <w:pPr>
        <w:pStyle w:val="NormalWeb"/>
        <w:spacing w:line="480" w:lineRule="auto"/>
        <w:ind w:left="480" w:hanging="480"/>
        <w:rPr>
          <w:noProof/>
        </w:rPr>
      </w:pPr>
      <w:r w:rsidRPr="009159AB">
        <w:rPr>
          <w:noProof/>
        </w:rPr>
        <w:lastRenderedPageBreak/>
        <w:t xml:space="preserve">Viechtbauer, W. (2005). Bias and Efficiency of Meta-Analytic Variance Estimators in the Random-Effects Model. </w:t>
      </w:r>
      <w:r w:rsidRPr="009159AB">
        <w:rPr>
          <w:i/>
          <w:iCs/>
          <w:noProof/>
        </w:rPr>
        <w:t>Journal of Educational and Behavioral Statistics</w:t>
      </w:r>
      <w:r w:rsidRPr="009159AB">
        <w:rPr>
          <w:noProof/>
        </w:rPr>
        <w:t xml:space="preserve">, </w:t>
      </w:r>
      <w:r w:rsidRPr="009159AB">
        <w:rPr>
          <w:i/>
          <w:iCs/>
          <w:noProof/>
        </w:rPr>
        <w:t>30</w:t>
      </w:r>
      <w:r w:rsidRPr="009159AB">
        <w:rPr>
          <w:noProof/>
        </w:rPr>
        <w:t>, 261–293. doi:</w:t>
      </w:r>
      <w:r w:rsidR="006C691D" w:rsidRPr="009159AB">
        <w:rPr>
          <w:noProof/>
        </w:rPr>
        <w:t xml:space="preserve"> </w:t>
      </w:r>
      <w:r w:rsidRPr="009159AB">
        <w:rPr>
          <w:noProof/>
        </w:rPr>
        <w:t>10.3102/10769986030003261</w:t>
      </w:r>
    </w:p>
    <w:p w14:paraId="36E3392B" w14:textId="60E06364" w:rsidR="00192992" w:rsidRPr="009159AB" w:rsidRDefault="00192992" w:rsidP="008D4180">
      <w:pPr>
        <w:pStyle w:val="NormalWeb"/>
        <w:spacing w:line="480" w:lineRule="auto"/>
        <w:ind w:left="480" w:hanging="480"/>
        <w:rPr>
          <w:noProof/>
        </w:rPr>
      </w:pPr>
      <w:r w:rsidRPr="009159AB">
        <w:rPr>
          <w:noProof/>
        </w:rPr>
        <w:t xml:space="preserve">Viechtbauer, Wolfgang. (2010). Conducting meta-analyses in R with the metafor package. </w:t>
      </w:r>
      <w:r w:rsidRPr="009159AB">
        <w:rPr>
          <w:i/>
          <w:iCs/>
          <w:noProof/>
        </w:rPr>
        <w:t>Journal of Statistical Software</w:t>
      </w:r>
      <w:r w:rsidRPr="009159AB">
        <w:rPr>
          <w:noProof/>
        </w:rPr>
        <w:t xml:space="preserve">, </w:t>
      </w:r>
      <w:r w:rsidRPr="009159AB">
        <w:rPr>
          <w:i/>
          <w:iCs/>
          <w:noProof/>
        </w:rPr>
        <w:t>36</w:t>
      </w:r>
      <w:r w:rsidRPr="009159AB">
        <w:rPr>
          <w:noProof/>
        </w:rPr>
        <w:t>, 1–48.</w:t>
      </w:r>
    </w:p>
    <w:p w14:paraId="2AD16DCE" w14:textId="46FA3343" w:rsidR="00192992" w:rsidRPr="009159AB" w:rsidRDefault="00192992" w:rsidP="008D4180">
      <w:pPr>
        <w:pStyle w:val="NormalWeb"/>
        <w:spacing w:line="480" w:lineRule="auto"/>
        <w:ind w:left="480" w:hanging="480"/>
        <w:rPr>
          <w:noProof/>
        </w:rPr>
      </w:pPr>
      <w:r w:rsidRPr="009159AB">
        <w:rPr>
          <w:noProof/>
        </w:rPr>
        <w:t xml:space="preserve">Wicherts, J. M., Borsboom, D., Kats, J., &amp; Molenaar, D. (2006). The poor availability of psychological research data for reanalysis. </w:t>
      </w:r>
      <w:r w:rsidRPr="009159AB">
        <w:rPr>
          <w:i/>
          <w:iCs/>
          <w:noProof/>
        </w:rPr>
        <w:t>The American Psychologist</w:t>
      </w:r>
      <w:r w:rsidRPr="009159AB">
        <w:rPr>
          <w:noProof/>
        </w:rPr>
        <w:t xml:space="preserve">, </w:t>
      </w:r>
      <w:r w:rsidRPr="009159AB">
        <w:rPr>
          <w:i/>
          <w:iCs/>
          <w:noProof/>
        </w:rPr>
        <w:t>61</w:t>
      </w:r>
      <w:r w:rsidRPr="009159AB">
        <w:rPr>
          <w:noProof/>
        </w:rPr>
        <w:t>, 726–8. doi:</w:t>
      </w:r>
      <w:r w:rsidR="006C691D" w:rsidRPr="009159AB">
        <w:rPr>
          <w:noProof/>
        </w:rPr>
        <w:t xml:space="preserve"> </w:t>
      </w:r>
      <w:r w:rsidRPr="009159AB">
        <w:rPr>
          <w:noProof/>
        </w:rPr>
        <w:t>10.1037/0003-066X.61.7.726</w:t>
      </w:r>
    </w:p>
    <w:p w14:paraId="4F11B1E9" w14:textId="3CF89FBA" w:rsidR="00DC1272" w:rsidRPr="009159AB" w:rsidRDefault="00F43B68" w:rsidP="008D4180">
      <w:pPr>
        <w:spacing w:before="100" w:beforeAutospacing="1" w:after="100" w:afterAutospacing="1" w:line="480" w:lineRule="auto"/>
        <w:ind w:left="480" w:hanging="480"/>
        <w:rPr>
          <w:noProof/>
        </w:rPr>
      </w:pPr>
      <w:r w:rsidRPr="009159AB">
        <w:rPr>
          <w:rFonts w:ascii="Times New Roman" w:eastAsia="Times New Roman" w:hAnsi="Times New Roman" w:cs="Times New Roman"/>
          <w:sz w:val="24"/>
          <w:szCs w:val="24"/>
          <w:lang w:eastAsia="nl-NL"/>
        </w:rPr>
        <w:t>*</w:t>
      </w:r>
      <w:r w:rsidR="00DC1272" w:rsidRPr="009159AB">
        <w:rPr>
          <w:rFonts w:ascii="Times New Roman" w:eastAsia="Times New Roman" w:hAnsi="Times New Roman" w:cs="Times New Roman"/>
          <w:sz w:val="24"/>
          <w:szCs w:val="24"/>
          <w:lang w:eastAsia="nl-NL"/>
        </w:rPr>
        <w:t xml:space="preserve">Wirth, J. H., Lynam, D. R., &amp; Williams, K. D. (2010). When social pain is not automatic: Personality disorder traits buffer ostracism’s immediate negative impact. </w:t>
      </w:r>
      <w:r w:rsidR="00DC1272" w:rsidRPr="009159AB">
        <w:rPr>
          <w:rFonts w:ascii="Times New Roman" w:eastAsia="Times New Roman" w:hAnsi="Times New Roman" w:cs="Times New Roman"/>
          <w:i/>
          <w:iCs/>
          <w:sz w:val="24"/>
          <w:szCs w:val="24"/>
          <w:lang w:eastAsia="nl-NL"/>
        </w:rPr>
        <w:t>Journal of Research in Personality</w:t>
      </w:r>
      <w:r w:rsidR="00DC1272" w:rsidRPr="009159AB">
        <w:rPr>
          <w:rFonts w:ascii="Times New Roman" w:eastAsia="Times New Roman" w:hAnsi="Times New Roman" w:cs="Times New Roman"/>
          <w:sz w:val="24"/>
          <w:szCs w:val="24"/>
          <w:lang w:eastAsia="nl-NL"/>
        </w:rPr>
        <w:t xml:space="preserve">, </w:t>
      </w:r>
      <w:r w:rsidR="00DC1272" w:rsidRPr="009159AB">
        <w:rPr>
          <w:rFonts w:ascii="Times New Roman" w:eastAsia="Times New Roman" w:hAnsi="Times New Roman" w:cs="Times New Roman"/>
          <w:i/>
          <w:iCs/>
          <w:sz w:val="24"/>
          <w:szCs w:val="24"/>
          <w:lang w:eastAsia="nl-NL"/>
        </w:rPr>
        <w:t>44</w:t>
      </w:r>
      <w:r w:rsidR="00DC1272" w:rsidRPr="009159AB">
        <w:rPr>
          <w:rFonts w:ascii="Times New Roman" w:eastAsia="Times New Roman" w:hAnsi="Times New Roman" w:cs="Times New Roman"/>
          <w:sz w:val="24"/>
          <w:szCs w:val="24"/>
          <w:lang w:eastAsia="nl-NL"/>
        </w:rPr>
        <w:t>, 397–401. doi:</w:t>
      </w:r>
      <w:r w:rsidR="006C691D" w:rsidRPr="009159AB">
        <w:rPr>
          <w:rFonts w:ascii="Times New Roman" w:eastAsia="Times New Roman" w:hAnsi="Times New Roman" w:cs="Times New Roman"/>
          <w:sz w:val="24"/>
          <w:szCs w:val="24"/>
          <w:lang w:eastAsia="nl-NL"/>
        </w:rPr>
        <w:t xml:space="preserve"> </w:t>
      </w:r>
      <w:r w:rsidR="00DC1272" w:rsidRPr="009159AB">
        <w:rPr>
          <w:rFonts w:ascii="Times New Roman" w:eastAsia="Times New Roman" w:hAnsi="Times New Roman" w:cs="Times New Roman"/>
          <w:sz w:val="24"/>
          <w:szCs w:val="24"/>
          <w:lang w:eastAsia="nl-NL"/>
        </w:rPr>
        <w:t>10.1016/j.jrp.2010.03.001</w:t>
      </w:r>
    </w:p>
    <w:p w14:paraId="3F6E41CA" w14:textId="41384D9B" w:rsidR="00192992" w:rsidRPr="009159AB" w:rsidRDefault="00192992" w:rsidP="008D4180">
      <w:pPr>
        <w:pStyle w:val="NormalWeb"/>
        <w:spacing w:line="480" w:lineRule="auto"/>
        <w:ind w:left="480" w:hanging="480"/>
        <w:rPr>
          <w:noProof/>
        </w:rPr>
      </w:pPr>
      <w:r w:rsidRPr="009159AB">
        <w:rPr>
          <w:noProof/>
        </w:rPr>
        <w:t xml:space="preserve">*Williams, K D, Cheung, C. K., &amp; Choi, W. (2000). Cyberostracism: effects of being ignored over the Internet. </w:t>
      </w:r>
      <w:r w:rsidRPr="009159AB">
        <w:rPr>
          <w:i/>
          <w:iCs/>
          <w:noProof/>
        </w:rPr>
        <w:t xml:space="preserve">Journal of </w:t>
      </w:r>
      <w:r w:rsidR="008A62CF" w:rsidRPr="009159AB">
        <w:rPr>
          <w:i/>
          <w:iCs/>
          <w:noProof/>
        </w:rPr>
        <w:t>P</w:t>
      </w:r>
      <w:r w:rsidRPr="009159AB">
        <w:rPr>
          <w:i/>
          <w:iCs/>
          <w:noProof/>
        </w:rPr>
        <w:t xml:space="preserve">ersonality and </w:t>
      </w:r>
      <w:r w:rsidR="008A62CF" w:rsidRPr="009159AB">
        <w:rPr>
          <w:i/>
          <w:iCs/>
          <w:noProof/>
        </w:rPr>
        <w:t>Social Psychology</w:t>
      </w:r>
      <w:r w:rsidRPr="009159AB">
        <w:rPr>
          <w:noProof/>
        </w:rPr>
        <w:t xml:space="preserve">, </w:t>
      </w:r>
      <w:r w:rsidRPr="009159AB">
        <w:rPr>
          <w:i/>
          <w:iCs/>
          <w:noProof/>
        </w:rPr>
        <w:t>79</w:t>
      </w:r>
      <w:r w:rsidRPr="009159AB">
        <w:rPr>
          <w:noProof/>
        </w:rPr>
        <w:t>, 748–62.</w:t>
      </w:r>
      <w:r w:rsidR="00046DDB" w:rsidRPr="009159AB">
        <w:rPr>
          <w:noProof/>
        </w:rPr>
        <w:t xml:space="preserve"> doi: 10.1037/0022-3514.79.5.748</w:t>
      </w:r>
    </w:p>
    <w:p w14:paraId="03DEC6F1" w14:textId="54E2F193" w:rsidR="00192992" w:rsidRPr="009159AB" w:rsidRDefault="00192992" w:rsidP="008D4180">
      <w:pPr>
        <w:pStyle w:val="NormalWeb"/>
        <w:spacing w:line="480" w:lineRule="auto"/>
        <w:ind w:left="480" w:hanging="480"/>
        <w:rPr>
          <w:noProof/>
        </w:rPr>
      </w:pPr>
      <w:r w:rsidRPr="009159AB">
        <w:rPr>
          <w:noProof/>
        </w:rPr>
        <w:t xml:space="preserve">Williams, K.D. (2009). Ostracism: a temporal need-threat model. </w:t>
      </w:r>
      <w:r w:rsidRPr="009159AB">
        <w:rPr>
          <w:i/>
          <w:iCs/>
          <w:noProof/>
        </w:rPr>
        <w:t>Advances in Experimental Social Psychology</w:t>
      </w:r>
      <w:r w:rsidRPr="009159AB">
        <w:rPr>
          <w:noProof/>
        </w:rPr>
        <w:t xml:space="preserve">, </w:t>
      </w:r>
      <w:r w:rsidRPr="009159AB">
        <w:rPr>
          <w:i/>
          <w:iCs/>
          <w:noProof/>
        </w:rPr>
        <w:t>41</w:t>
      </w:r>
      <w:r w:rsidRPr="009159AB">
        <w:rPr>
          <w:noProof/>
        </w:rPr>
        <w:t>, 275–314. doi:</w:t>
      </w:r>
      <w:r w:rsidR="006C691D" w:rsidRPr="009159AB">
        <w:rPr>
          <w:noProof/>
        </w:rPr>
        <w:t xml:space="preserve"> </w:t>
      </w:r>
      <w:r w:rsidRPr="009159AB">
        <w:rPr>
          <w:noProof/>
        </w:rPr>
        <w:t>10.1016/S0065-2601(08)00406-1</w:t>
      </w:r>
    </w:p>
    <w:p w14:paraId="1482B5E3" w14:textId="215A7DD4" w:rsidR="00192992" w:rsidRPr="009159AB" w:rsidRDefault="00192992" w:rsidP="008D4180">
      <w:pPr>
        <w:pStyle w:val="NormalWeb"/>
        <w:spacing w:line="480" w:lineRule="auto"/>
        <w:ind w:left="480" w:hanging="480"/>
        <w:rPr>
          <w:noProof/>
        </w:rPr>
      </w:pPr>
      <w:r w:rsidRPr="009159AB">
        <w:rPr>
          <w:noProof/>
        </w:rPr>
        <w:t xml:space="preserve">Williams, Kipling D., &amp; Jarvis, B. (2006). Cyberball: A program for use in research on interpersonal ostracism and acceptance. </w:t>
      </w:r>
      <w:r w:rsidRPr="009159AB">
        <w:rPr>
          <w:i/>
          <w:iCs/>
          <w:noProof/>
        </w:rPr>
        <w:t>Behavior Research Methods</w:t>
      </w:r>
      <w:r w:rsidRPr="009159AB">
        <w:rPr>
          <w:noProof/>
        </w:rPr>
        <w:t xml:space="preserve">, </w:t>
      </w:r>
      <w:r w:rsidRPr="009159AB">
        <w:rPr>
          <w:i/>
          <w:iCs/>
          <w:noProof/>
        </w:rPr>
        <w:t>38</w:t>
      </w:r>
      <w:r w:rsidRPr="009159AB">
        <w:rPr>
          <w:noProof/>
        </w:rPr>
        <w:t>, 174–180. doi:</w:t>
      </w:r>
      <w:r w:rsidR="006C691D" w:rsidRPr="009159AB">
        <w:rPr>
          <w:noProof/>
        </w:rPr>
        <w:t xml:space="preserve"> </w:t>
      </w:r>
      <w:r w:rsidRPr="009159AB">
        <w:rPr>
          <w:noProof/>
        </w:rPr>
        <w:t>10.3758/BF03192765</w:t>
      </w:r>
    </w:p>
    <w:p w14:paraId="1342F4E2" w14:textId="2799F74C" w:rsidR="005D1B0E" w:rsidRPr="009159AB" w:rsidRDefault="005D1B0E"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 xml:space="preserve">*Wirth, J. H., &amp; Williams, K. D. (2009). `They Don’t Like Our Kind': Consequences of Being Ostracized While Possessing a Group Membership. </w:t>
      </w:r>
      <w:r w:rsidRPr="009159AB">
        <w:rPr>
          <w:rFonts w:ascii="Times New Roman" w:eastAsia="Times New Roman" w:hAnsi="Times New Roman" w:cs="Times New Roman"/>
          <w:i/>
          <w:iCs/>
          <w:sz w:val="24"/>
          <w:szCs w:val="24"/>
          <w:lang w:eastAsia="nl-NL"/>
        </w:rPr>
        <w:t>Group Processes &amp; Intergroup Relations</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12</w:t>
      </w:r>
      <w:r w:rsidRPr="009159AB">
        <w:rPr>
          <w:rFonts w:ascii="Times New Roman" w:eastAsia="Times New Roman" w:hAnsi="Times New Roman" w:cs="Times New Roman"/>
          <w:sz w:val="24"/>
          <w:szCs w:val="24"/>
          <w:lang w:eastAsia="nl-NL"/>
        </w:rPr>
        <w:t>, 111–127. doi:</w:t>
      </w:r>
      <w:r w:rsidR="006C691D"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10.1177/1368430208098780</w:t>
      </w:r>
    </w:p>
    <w:p w14:paraId="0B7C8E14" w14:textId="58B0EACF" w:rsidR="005D1B0E" w:rsidRPr="009159AB" w:rsidRDefault="005D1B0E" w:rsidP="008D4180">
      <w:pPr>
        <w:spacing w:before="100" w:beforeAutospacing="1" w:after="100" w:afterAutospacing="1" w:line="480" w:lineRule="auto"/>
        <w:ind w:left="480" w:hanging="480"/>
        <w:rPr>
          <w:rFonts w:eastAsia="Times New Roman"/>
          <w:lang w:eastAsia="nl-NL"/>
        </w:rPr>
      </w:pPr>
      <w:r w:rsidRPr="009159AB">
        <w:rPr>
          <w:rFonts w:ascii="Times New Roman" w:eastAsia="Times New Roman" w:hAnsi="Times New Roman" w:cs="Times New Roman"/>
          <w:sz w:val="24"/>
          <w:szCs w:val="24"/>
          <w:lang w:eastAsia="nl-NL"/>
        </w:rPr>
        <w:lastRenderedPageBreak/>
        <w:t xml:space="preserve">*Zadro, L., Boland, C., &amp; Richardson, R. (2006). How long does it last? The persistence of the effects of ostracism in the socially anxious. </w:t>
      </w:r>
      <w:r w:rsidRPr="009159AB">
        <w:rPr>
          <w:rFonts w:ascii="Times New Roman" w:eastAsia="Times New Roman" w:hAnsi="Times New Roman" w:cs="Times New Roman"/>
          <w:i/>
          <w:iCs/>
          <w:sz w:val="24"/>
          <w:szCs w:val="24"/>
          <w:lang w:eastAsia="nl-NL"/>
        </w:rPr>
        <w:t>Journal of Experimental Social Psychology</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42</w:t>
      </w:r>
      <w:r w:rsidRPr="009159AB">
        <w:rPr>
          <w:rFonts w:ascii="Times New Roman" w:eastAsia="Times New Roman" w:hAnsi="Times New Roman" w:cs="Times New Roman"/>
          <w:sz w:val="24"/>
          <w:szCs w:val="24"/>
          <w:lang w:eastAsia="nl-NL"/>
        </w:rPr>
        <w:t>, 692–697. doi:</w:t>
      </w:r>
      <w:r w:rsidR="006C691D"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10.1016/j.jesp.2005.10.007</w:t>
      </w:r>
    </w:p>
    <w:p w14:paraId="5DAA5144" w14:textId="162CFCFD" w:rsidR="00CE5252" w:rsidRPr="009159AB" w:rsidRDefault="00192992" w:rsidP="008D4180">
      <w:pPr>
        <w:pStyle w:val="NormalWeb"/>
        <w:spacing w:line="480" w:lineRule="auto"/>
        <w:ind w:left="567" w:hanging="567"/>
      </w:pPr>
      <w:r w:rsidRPr="009159AB">
        <w:rPr>
          <w:noProof/>
        </w:rPr>
        <w:t xml:space="preserve">*Zadro, L., Williams, K. D., &amp; Richardson, R. (2004). How low can you go? Ostracism by a computer is sufficient to lower self-reported levels of belonging, control, self-esteem, and meaningful existence. </w:t>
      </w:r>
      <w:r w:rsidRPr="009159AB">
        <w:rPr>
          <w:i/>
          <w:iCs/>
          <w:noProof/>
        </w:rPr>
        <w:t>Journal of Experimental Social Psychology</w:t>
      </w:r>
      <w:r w:rsidRPr="009159AB">
        <w:rPr>
          <w:noProof/>
        </w:rPr>
        <w:t xml:space="preserve">, </w:t>
      </w:r>
      <w:r w:rsidRPr="009159AB">
        <w:rPr>
          <w:i/>
          <w:iCs/>
          <w:noProof/>
        </w:rPr>
        <w:t>40</w:t>
      </w:r>
      <w:r w:rsidRPr="009159AB">
        <w:rPr>
          <w:noProof/>
        </w:rPr>
        <w:t>, 560–567. doi:</w:t>
      </w:r>
      <w:r w:rsidR="006C691D" w:rsidRPr="009159AB">
        <w:rPr>
          <w:noProof/>
        </w:rPr>
        <w:t xml:space="preserve"> </w:t>
      </w:r>
      <w:r w:rsidRPr="009159AB">
        <w:rPr>
          <w:noProof/>
        </w:rPr>
        <w:t>10.1016/j.jesp.2003.11.006</w:t>
      </w:r>
      <w:r w:rsidR="00CE5252" w:rsidRPr="009159AB">
        <w:br w:type="page"/>
      </w:r>
    </w:p>
    <w:p w14:paraId="69FC79CA" w14:textId="77777777" w:rsidR="006623EF" w:rsidRPr="009159AB" w:rsidRDefault="006623EF" w:rsidP="009618D3">
      <w:pPr>
        <w:pStyle w:val="NormalWeb"/>
        <w:divId w:val="785346477"/>
      </w:pPr>
      <w:r w:rsidRPr="009159AB">
        <w:rPr>
          <w:b/>
        </w:rPr>
        <w:lastRenderedPageBreak/>
        <w:t>Footnotes</w:t>
      </w:r>
    </w:p>
    <w:p w14:paraId="15D91D4B" w14:textId="77777777" w:rsidR="006623EF" w:rsidRPr="009159AB" w:rsidRDefault="005A3837"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N</w:t>
      </w:r>
      <w:r w:rsidR="006623EF" w:rsidRPr="009159AB">
        <w:rPr>
          <w:rFonts w:ascii="Times New Roman" w:hAnsi="Times New Roman" w:cs="Times New Roman"/>
          <w:sz w:val="24"/>
          <w:szCs w:val="24"/>
        </w:rPr>
        <w:t>ote that exclusion encompasses both social rejection and social ostracism.</w:t>
      </w:r>
    </w:p>
    <w:p w14:paraId="454570BB" w14:textId="77777777" w:rsidR="006623EF" w:rsidRPr="009159AB" w:rsidRDefault="006623EF" w:rsidP="00865AFC">
      <w:pPr>
        <w:pStyle w:val="ListParagraph"/>
        <w:numPr>
          <w:ilvl w:val="0"/>
          <w:numId w:val="4"/>
        </w:numPr>
        <w:spacing w:line="480" w:lineRule="auto"/>
        <w:divId w:val="785346477"/>
      </w:pPr>
      <w:r w:rsidRPr="009159AB">
        <w:rPr>
          <w:rFonts w:ascii="Times New Roman" w:hAnsi="Times New Roman" w:cs="Times New Roman"/>
          <w:sz w:val="24"/>
          <w:szCs w:val="24"/>
        </w:rPr>
        <w:t xml:space="preserve">The direct link: </w:t>
      </w:r>
      <w:hyperlink r:id="rId9" w:history="1">
        <w:r w:rsidR="00865AFC" w:rsidRPr="009159AB">
          <w:rPr>
            <w:rStyle w:val="Hyperlink"/>
            <w:rFonts w:ascii="Times New Roman" w:hAnsi="Times New Roman" w:cs="Times New Roman"/>
            <w:sz w:val="24"/>
            <w:szCs w:val="24"/>
          </w:rPr>
          <w:t>https://osf.io/ht25n/</w:t>
        </w:r>
      </w:hyperlink>
      <w:r w:rsidR="00865AFC" w:rsidRPr="009159AB">
        <w:rPr>
          <w:rFonts w:ascii="Times New Roman" w:hAnsi="Times New Roman" w:cs="Times New Roman"/>
          <w:sz w:val="24"/>
          <w:szCs w:val="24"/>
        </w:rPr>
        <w:t xml:space="preserve"> </w:t>
      </w:r>
    </w:p>
    <w:p w14:paraId="14028F67" w14:textId="09EC811C" w:rsidR="006623EF" w:rsidRPr="009159AB" w:rsidRDefault="006623EF"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It has been updated since, but the list that was used can be found on the Open Science Framework</w:t>
      </w:r>
      <w:r w:rsidR="00817A6E" w:rsidRPr="009159AB">
        <w:rPr>
          <w:rFonts w:ascii="Times New Roman" w:hAnsi="Times New Roman" w:cs="Times New Roman"/>
          <w:sz w:val="24"/>
          <w:szCs w:val="24"/>
        </w:rPr>
        <w:t>, see Footnote 2.</w:t>
      </w:r>
    </w:p>
    <w:p w14:paraId="2903A907" w14:textId="179CFBD2" w:rsidR="00AF557E" w:rsidRPr="009159AB" w:rsidRDefault="00593A23"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fldChar w:fldCharType="begin" w:fldLock="1"/>
      </w:r>
      <w:r w:rsidR="008526F1" w:rsidRPr="009159AB">
        <w:rPr>
          <w:rFonts w:ascii="Times New Roman" w:hAnsi="Times New Roman" w:cs="Times New Roman"/>
          <w:sz w:val="24"/>
          <w:szCs w:val="24"/>
        </w:rPr>
        <w:instrText>ADDIN CSL_CITATION { "citationItems" : [ { "id" : "ITEM-1", "itemData" : { "author" : [ { "dropping-particle" : "", "family" : "Oaten", "given" : "M", "non-dropping-particle" : "", "parse-names" : false, "suffix" : "" }, { "dropping-particle" : "", "family" : "Williams", "given" : "Kipling D", "non-dropping-particle" : "", "parse-names" : false, "suffix" : "" }, { "dropping-particle" : "", "family" : "Jones", "given" : "A", "non-dropping-particle" : "", "parse-names" : false, "suffix" : "" }, { "dropping-particle" : "", "family" : "Zadro", "given" : "Lisa", "non-dropping-particle" : "", "parse-names" : false, "suffix" : "" } ], "container-title" : "Journal of Social and Clinical Psychology", "id" : "ITEM-1", "issue" : "5", "issued" : { "date-parts" : [ [ "2008" ] ] }, "page" : "471-504", "title" : "The effects of ostracism on self-regulation in the socially anxious", "type" : "article-journal", "volume" : "27" }, "uris" : [ "http://www.mendeley.com/documents/?uuid=6225828e-cc82-4bdb-a0c2-97d273217d77" ] } ], "mendeley" : { "manualFormatting" : "Oaten, Williams, Jones and Zadro (2008)", "previouslyFormattedCitation" : "(Oaten, Williams, Jones, &amp; Zadro, 2008)" }, "properties" : { "noteIndex" : 0 }, "schema" : "https://github.com/citation-style-language/schema/raw/master/csl-citation.json" }</w:instrText>
      </w:r>
      <w:r w:rsidRPr="009159AB">
        <w:rPr>
          <w:rFonts w:ascii="Times New Roman" w:hAnsi="Times New Roman" w:cs="Times New Roman"/>
          <w:sz w:val="24"/>
          <w:szCs w:val="24"/>
        </w:rPr>
        <w:fldChar w:fldCharType="separate"/>
      </w:r>
      <w:r w:rsidR="006623EF" w:rsidRPr="009159AB">
        <w:rPr>
          <w:rFonts w:ascii="Times New Roman" w:hAnsi="Times New Roman" w:cs="Times New Roman"/>
          <w:noProof/>
          <w:sz w:val="24"/>
          <w:szCs w:val="24"/>
        </w:rPr>
        <w:t>Oaten, Williams, Jones and Zadro (2008)</w:t>
      </w:r>
      <w:r w:rsidRPr="009159AB">
        <w:rPr>
          <w:rFonts w:ascii="Times New Roman" w:hAnsi="Times New Roman" w:cs="Times New Roman"/>
          <w:sz w:val="24"/>
          <w:szCs w:val="24"/>
        </w:rPr>
        <w:fldChar w:fldCharType="end"/>
      </w:r>
      <w:r w:rsidR="00CD43F4" w:rsidRPr="009159AB">
        <w:rPr>
          <w:rFonts w:ascii="Times New Roman" w:hAnsi="Times New Roman" w:cs="Times New Roman"/>
          <w:sz w:val="24"/>
          <w:szCs w:val="24"/>
        </w:rPr>
        <w:t xml:space="preserve"> </w:t>
      </w:r>
      <w:r w:rsidR="006623EF" w:rsidRPr="009159AB">
        <w:rPr>
          <w:rFonts w:ascii="Times New Roman" w:hAnsi="Times New Roman" w:cs="Times New Roman"/>
          <w:sz w:val="24"/>
          <w:szCs w:val="24"/>
        </w:rPr>
        <w:t>was applicable, but was excluded due to being an outlier with respect to effect size (</w:t>
      </w:r>
      <w:r w:rsidR="006623EF" w:rsidRPr="009159AB">
        <w:rPr>
          <w:rFonts w:ascii="Times New Roman" w:hAnsi="Times New Roman" w:cs="Times New Roman"/>
          <w:i/>
          <w:sz w:val="24"/>
          <w:szCs w:val="24"/>
        </w:rPr>
        <w:t>d</w:t>
      </w:r>
      <w:r w:rsidR="006623EF" w:rsidRPr="009159AB">
        <w:rPr>
          <w:rFonts w:ascii="Times New Roman" w:hAnsi="Times New Roman" w:cs="Times New Roman"/>
          <w:sz w:val="24"/>
          <w:szCs w:val="24"/>
        </w:rPr>
        <w:t xml:space="preserve">s &gt; 15). </w:t>
      </w:r>
      <w:r w:rsidR="009F53F3" w:rsidRPr="009159AB">
        <w:rPr>
          <w:rFonts w:ascii="Times New Roman" w:hAnsi="Times New Roman" w:cs="Times New Roman"/>
          <w:sz w:val="24"/>
          <w:szCs w:val="24"/>
        </w:rPr>
        <w:t>See also</w:t>
      </w:r>
      <w:r w:rsidR="006623EF" w:rsidRPr="009159AB">
        <w:rPr>
          <w:rFonts w:ascii="Times New Roman" w:hAnsi="Times New Roman" w:cs="Times New Roman"/>
          <w:sz w:val="24"/>
          <w:szCs w:val="24"/>
        </w:rPr>
        <w:t xml:space="preserve"> </w:t>
      </w:r>
      <w:r w:rsidRPr="009159AB">
        <w:rPr>
          <w:rFonts w:ascii="Times New Roman" w:hAnsi="Times New Roman" w:cs="Times New Roman"/>
          <w:sz w:val="24"/>
          <w:szCs w:val="24"/>
        </w:rPr>
        <w:fldChar w:fldCharType="begin" w:fldLock="1"/>
      </w:r>
      <w:r w:rsidR="008526F1" w:rsidRPr="009159AB">
        <w:rPr>
          <w:rFonts w:ascii="Times New Roman" w:hAnsi="Times New Roman" w:cs="Times New Roman"/>
          <w:sz w:val="24"/>
          <w:szCs w:val="24"/>
        </w:rPr>
        <w:instrText>ADDIN CSL_CITATION { "citationItems" : [ { "id" : "ITEM-1",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"ITEM-1", "issue" : "5", "issued" : { "date-parts" : [ [ "2009", "9" ] ] }, "page" : "468-488", "title" : "On Being Rejected: A Meta-Analysis of Experimental Research on Rejection", "type" : "article-journal", "volume" : "4" }, "uris" : [ "http://www.mendeley.com/documents/?uuid=d8daa73d-5f27-4ca7-9ba9-b61634656d6d" ] } ], "mendeley" : { "manualFormatting" : "Gerber and Wheeler (2009", "previouslyFormattedCitation" : "(Gerber &amp; Wheeler, 2009)" }, "properties" : { "noteIndex" : 0 }, "schema" : "https://github.com/citation-style-language/schema/raw/master/csl-citation.json" }</w:instrText>
      </w:r>
      <w:r w:rsidRPr="009159AB">
        <w:rPr>
          <w:rFonts w:ascii="Times New Roman" w:hAnsi="Times New Roman" w:cs="Times New Roman"/>
          <w:sz w:val="24"/>
          <w:szCs w:val="24"/>
        </w:rPr>
        <w:fldChar w:fldCharType="separate"/>
      </w:r>
      <w:r w:rsidR="006623EF" w:rsidRPr="009159AB">
        <w:rPr>
          <w:rFonts w:ascii="Times New Roman" w:hAnsi="Times New Roman" w:cs="Times New Roman"/>
          <w:noProof/>
          <w:sz w:val="24"/>
          <w:szCs w:val="24"/>
        </w:rPr>
        <w:t>Gerber and Wheeler (2009</w:t>
      </w:r>
      <w:r w:rsidRPr="009159AB">
        <w:rPr>
          <w:rFonts w:ascii="Times New Roman" w:hAnsi="Times New Roman" w:cs="Times New Roman"/>
          <w:sz w:val="24"/>
          <w:szCs w:val="24"/>
        </w:rPr>
        <w:fldChar w:fldCharType="end"/>
      </w:r>
      <w:r w:rsidR="006623EF" w:rsidRPr="009159AB">
        <w:rPr>
          <w:rFonts w:ascii="Times New Roman" w:hAnsi="Times New Roman" w:cs="Times New Roman"/>
          <w:sz w:val="24"/>
          <w:szCs w:val="24"/>
        </w:rPr>
        <w:t>; p. 473): “</w:t>
      </w:r>
      <w:r w:rsidR="006623EF" w:rsidRPr="009159AB">
        <w:rPr>
          <w:rFonts w:ascii="Times New Roman" w:hAnsi="Times New Roman" w:cs="Times New Roman"/>
          <w:i/>
          <w:sz w:val="24"/>
          <w:szCs w:val="24"/>
        </w:rPr>
        <w:t xml:space="preserve">One study (Oaten, Williams, Jones, &amp; Zadro, 2007) had need effect sizes that were clear outliers (effect sizes were 5–7 standard deviations above the means) </w:t>
      </w:r>
      <w:r w:rsidR="006623EF" w:rsidRPr="009159AB">
        <w:rPr>
          <w:rFonts w:ascii="Times New Roman" w:hAnsi="Times New Roman" w:cs="Times New Roman"/>
          <w:sz w:val="24"/>
          <w:szCs w:val="24"/>
        </w:rPr>
        <w:t xml:space="preserve">[…and…] </w:t>
      </w:r>
      <w:r w:rsidR="006623EF" w:rsidRPr="009159AB">
        <w:rPr>
          <w:rFonts w:ascii="Times New Roman" w:hAnsi="Times New Roman" w:cs="Times New Roman"/>
          <w:i/>
          <w:sz w:val="24"/>
          <w:szCs w:val="24"/>
        </w:rPr>
        <w:t>were excluded from the analyses.</w:t>
      </w:r>
      <w:r w:rsidR="006623EF" w:rsidRPr="009159AB">
        <w:rPr>
          <w:rFonts w:ascii="Times New Roman" w:hAnsi="Times New Roman" w:cs="Times New Roman"/>
          <w:sz w:val="24"/>
          <w:szCs w:val="24"/>
        </w:rPr>
        <w:t>”</w:t>
      </w:r>
    </w:p>
    <w:p w14:paraId="4091F4C9" w14:textId="53E95261" w:rsidR="00E26EF1" w:rsidRPr="009159AB" w:rsidRDefault="00D61C6E" w:rsidP="008F7F69">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The reported fundamental need selection can be specified even further to only include studies that explicitly focus on composite need satisfaction as typically defined by Kip Williams. Such a selection again provides support for the hypothesis that immediate fundamental need satisfaction is less moderated, Δ</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 -0.18, 95% CI [-0.47, -0.11] (</w:t>
      </w:r>
      <w:r w:rsidRPr="009159AB">
        <w:rPr>
          <w:rFonts w:ascii="Times New Roman" w:hAnsi="Times New Roman" w:cs="Times New Roman"/>
          <w:i/>
          <w:sz w:val="24"/>
          <w:szCs w:val="24"/>
        </w:rPr>
        <w:t>k</w:t>
      </w:r>
      <w:r w:rsidRPr="009159AB">
        <w:rPr>
          <w:rFonts w:ascii="Times New Roman" w:hAnsi="Times New Roman" w:cs="Times New Roman"/>
          <w:sz w:val="24"/>
          <w:szCs w:val="24"/>
        </w:rPr>
        <w:t xml:space="preserve"> = 15), than delayed need satisfaction, Δ</w:t>
      </w:r>
      <w:r w:rsidRPr="009159AB">
        <w:rPr>
          <w:rFonts w:ascii="Times New Roman" w:hAnsi="Times New Roman" w:cs="Times New Roman"/>
          <w:i/>
          <w:sz w:val="24"/>
          <w:szCs w:val="24"/>
          <w:u w:val="single"/>
        </w:rPr>
        <w:t>d</w:t>
      </w:r>
      <w:r w:rsidRPr="009159AB">
        <w:rPr>
          <w:rFonts w:ascii="Times New Roman" w:hAnsi="Times New Roman" w:cs="Times New Roman"/>
          <w:sz w:val="24"/>
          <w:szCs w:val="24"/>
        </w:rPr>
        <w:t xml:space="preserve"> = -0.93, 95% CI [-1.67, -0.19] (</w:t>
      </w:r>
      <w:r w:rsidRPr="009159AB">
        <w:rPr>
          <w:rFonts w:ascii="Times New Roman" w:hAnsi="Times New Roman" w:cs="Times New Roman"/>
          <w:i/>
          <w:sz w:val="24"/>
          <w:szCs w:val="24"/>
        </w:rPr>
        <w:t>k</w:t>
      </w:r>
      <w:r w:rsidRPr="009159AB">
        <w:rPr>
          <w:rFonts w:ascii="Times New Roman" w:hAnsi="Times New Roman" w:cs="Times New Roman"/>
          <w:sz w:val="24"/>
          <w:szCs w:val="24"/>
        </w:rPr>
        <w:t xml:space="preserve"> = 3). Note, however, that such a selection is based on 3 studies for delayed measures.</w:t>
      </w:r>
    </w:p>
    <w:p w14:paraId="41441140" w14:textId="1640D6F9" w:rsidR="006623EF" w:rsidRPr="009159AB" w:rsidRDefault="00AF557E"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 xml:space="preserve"> We used G*Power 3.1.7 to calculate this</w:t>
      </w:r>
      <w:r w:rsidR="008D4180" w:rsidRPr="009159AB">
        <w:rPr>
          <w:rFonts w:ascii="Times New Roman" w:hAnsi="Times New Roman" w:cs="Times New Roman"/>
          <w:sz w:val="24"/>
          <w:szCs w:val="24"/>
        </w:rPr>
        <w:t xml:space="preserve"> between-subjects interaction effect (</w:t>
      </w:r>
      <w:r w:rsidR="008D4180" w:rsidRPr="009159AB">
        <w:rPr>
          <w:rFonts w:ascii="Times New Roman" w:hAnsi="Times New Roman" w:cs="Times New Roman"/>
          <w:i/>
          <w:sz w:val="24"/>
          <w:szCs w:val="24"/>
        </w:rPr>
        <w:t>F</w:t>
      </w:r>
      <w:r w:rsidR="008D4180" w:rsidRPr="009159AB">
        <w:rPr>
          <w:rFonts w:ascii="Times New Roman" w:hAnsi="Times New Roman" w:cs="Times New Roman"/>
          <w:sz w:val="24"/>
          <w:szCs w:val="24"/>
        </w:rPr>
        <w:t>-test, fixed effects, .8 power)</w:t>
      </w:r>
      <w:r w:rsidR="005032F1" w:rsidRPr="009159AB">
        <w:rPr>
          <w:rFonts w:ascii="Times New Roman" w:hAnsi="Times New Roman" w:cs="Times New Roman"/>
          <w:sz w:val="24"/>
          <w:szCs w:val="24"/>
        </w:rPr>
        <w:t xml:space="preserve">; with </w:t>
      </w:r>
      <w:r w:rsidR="005032F1" w:rsidRPr="009159AB">
        <w:rPr>
          <w:rFonts w:ascii="Times New Roman" w:hAnsi="Times New Roman" w:cs="Times New Roman"/>
          <w:i/>
          <w:sz w:val="24"/>
          <w:szCs w:val="24"/>
        </w:rPr>
        <w:t xml:space="preserve">k </w:t>
      </w:r>
      <w:r w:rsidR="005032F1" w:rsidRPr="009159AB">
        <w:rPr>
          <w:rFonts w:ascii="Times New Roman" w:hAnsi="Times New Roman" w:cs="Times New Roman"/>
          <w:sz w:val="24"/>
          <w:szCs w:val="24"/>
        </w:rPr>
        <w:t>= 4 and the smaller interaction (last time point</w:t>
      </w:r>
      <w:r w:rsidR="007F1E1E" w:rsidRPr="009159AB">
        <w:rPr>
          <w:rFonts w:ascii="Times New Roman" w:hAnsi="Times New Roman" w:cs="Times New Roman"/>
          <w:sz w:val="24"/>
          <w:szCs w:val="24"/>
        </w:rPr>
        <w:t xml:space="preserve">; </w:t>
      </w:r>
      <w:r w:rsidR="00590DFF" w:rsidRPr="009159AB">
        <w:rPr>
          <w:rFonts w:ascii="Times New Roman" w:hAnsi="Times New Roman" w:cs="Times New Roman"/>
          <w:sz w:val="24"/>
          <w:szCs w:val="24"/>
        </w:rPr>
        <w:t>numerator</w:t>
      </w:r>
      <w:r w:rsidR="007F1E1E" w:rsidRPr="009159AB">
        <w:rPr>
          <w:rFonts w:ascii="Times New Roman" w:hAnsi="Times New Roman" w:cs="Times New Roman"/>
          <w:sz w:val="24"/>
          <w:szCs w:val="24"/>
        </w:rPr>
        <w:t xml:space="preserve"> </w:t>
      </w:r>
      <w:r w:rsidR="007F1E1E" w:rsidRPr="009159AB">
        <w:rPr>
          <w:rFonts w:ascii="Times New Roman" w:hAnsi="Times New Roman" w:cs="Times New Roman"/>
          <w:i/>
          <w:sz w:val="24"/>
          <w:szCs w:val="24"/>
        </w:rPr>
        <w:t>df</w:t>
      </w:r>
      <w:r w:rsidR="007F1E1E" w:rsidRPr="009159AB">
        <w:rPr>
          <w:rFonts w:ascii="Times New Roman" w:hAnsi="Times New Roman" w:cs="Times New Roman"/>
          <w:sz w:val="24"/>
          <w:szCs w:val="24"/>
        </w:rPr>
        <w:t xml:space="preserve"> = </w:t>
      </w:r>
      <w:r w:rsidR="007F1E1E" w:rsidRPr="009159AB">
        <w:rPr>
          <w:rFonts w:ascii="Times New Roman" w:hAnsi="Times New Roman" w:cs="Times New Roman"/>
          <w:i/>
          <w:sz w:val="24"/>
          <w:szCs w:val="24"/>
        </w:rPr>
        <w:t xml:space="preserve">k – </w:t>
      </w:r>
      <w:r w:rsidR="007F1E1E" w:rsidRPr="009159AB">
        <w:rPr>
          <w:rFonts w:ascii="Times New Roman" w:hAnsi="Times New Roman" w:cs="Times New Roman"/>
          <w:sz w:val="24"/>
          <w:szCs w:val="24"/>
        </w:rPr>
        <w:t>1</w:t>
      </w:r>
      <w:r w:rsidR="005032F1" w:rsidRPr="009159AB">
        <w:rPr>
          <w:rFonts w:ascii="Times New Roman" w:hAnsi="Times New Roman" w:cs="Times New Roman"/>
          <w:sz w:val="24"/>
          <w:szCs w:val="24"/>
        </w:rPr>
        <w:t>)</w:t>
      </w:r>
      <w:r w:rsidRPr="009159AB">
        <w:rPr>
          <w:rFonts w:ascii="Times New Roman" w:hAnsi="Times New Roman" w:cs="Times New Roman"/>
          <w:sz w:val="24"/>
          <w:szCs w:val="24"/>
        </w:rPr>
        <w:t xml:space="preserve">. The effect size </w:t>
      </w:r>
      <w:r w:rsidR="008D4180" w:rsidRPr="009159AB">
        <w:rPr>
          <w:rFonts w:ascii="Times New Roman" w:hAnsi="Times New Roman" w:cs="Times New Roman"/>
          <w:sz w:val="24"/>
          <w:szCs w:val="24"/>
        </w:rPr>
        <w:t>Δ</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was transformed in to </w:t>
      </w:r>
      <w:r w:rsidR="005032F1" w:rsidRPr="009159AB">
        <w:rPr>
          <w:rFonts w:ascii="Times New Roman" w:hAnsi="Times New Roman" w:cs="Times New Roman"/>
          <w:i/>
          <w:sz w:val="24"/>
          <w:szCs w:val="24"/>
        </w:rPr>
        <w:t xml:space="preserve">f </w:t>
      </w:r>
      <w:r w:rsidR="005032F1" w:rsidRPr="009159AB">
        <w:rPr>
          <w:rFonts w:ascii="Times New Roman" w:hAnsi="Times New Roman" w:cs="Times New Roman"/>
          <w:sz w:val="24"/>
          <w:szCs w:val="24"/>
        </w:rPr>
        <w:t>by means of √</w:t>
      </w:r>
      <w:r w:rsidR="00206418" w:rsidRPr="009159AB">
        <w:rPr>
          <w:rFonts w:ascii="Times New Roman" w:hAnsi="Times New Roman" w:cs="Times New Roman"/>
          <w:sz w:val="24"/>
          <w:szCs w:val="24"/>
        </w:rPr>
        <w:t>[</w:t>
      </w:r>
      <w:r w:rsidR="005032F1" w:rsidRPr="009159AB">
        <w:rPr>
          <w:rFonts w:ascii="Times New Roman" w:hAnsi="Times New Roman" w:cs="Times New Roman"/>
          <w:i/>
          <w:sz w:val="24"/>
          <w:szCs w:val="24"/>
        </w:rPr>
        <w:t>d</w:t>
      </w:r>
      <w:r w:rsidR="005032F1" w:rsidRPr="009159AB">
        <w:rPr>
          <w:rFonts w:ascii="Times New Roman" w:hAnsi="Times New Roman" w:cs="Times New Roman"/>
          <w:i/>
          <w:sz w:val="24"/>
          <w:szCs w:val="24"/>
          <w:vertAlign w:val="superscript"/>
        </w:rPr>
        <w:t>2</w:t>
      </w:r>
      <w:r w:rsidR="005032F1" w:rsidRPr="009159AB">
        <w:rPr>
          <w:rFonts w:ascii="Times New Roman" w:hAnsi="Times New Roman" w:cs="Times New Roman"/>
          <w:sz w:val="24"/>
          <w:szCs w:val="24"/>
        </w:rPr>
        <w:t>/(2</w:t>
      </w:r>
      <w:r w:rsidR="005032F1" w:rsidRPr="009159AB">
        <w:rPr>
          <w:rFonts w:ascii="Times New Roman" w:hAnsi="Times New Roman" w:cs="Times New Roman"/>
          <w:i/>
          <w:sz w:val="24"/>
          <w:szCs w:val="24"/>
        </w:rPr>
        <w:t>k</w:t>
      </w:r>
      <w:r w:rsidR="005032F1" w:rsidRPr="009159AB">
        <w:rPr>
          <w:rFonts w:ascii="Times New Roman" w:hAnsi="Times New Roman" w:cs="Times New Roman"/>
          <w:sz w:val="24"/>
          <w:szCs w:val="24"/>
        </w:rPr>
        <w:t>)</w:t>
      </w:r>
      <w:r w:rsidR="00206418" w:rsidRPr="009159AB">
        <w:rPr>
          <w:rFonts w:ascii="Times New Roman" w:hAnsi="Times New Roman" w:cs="Times New Roman"/>
          <w:sz w:val="24"/>
          <w:szCs w:val="24"/>
        </w:rPr>
        <w:t>]</w:t>
      </w:r>
      <w:r w:rsidR="005032F1" w:rsidRPr="009159AB">
        <w:rPr>
          <w:rFonts w:ascii="Times New Roman" w:hAnsi="Times New Roman" w:cs="Times New Roman"/>
          <w:sz w:val="24"/>
          <w:szCs w:val="24"/>
        </w:rPr>
        <w:t xml:space="preserve">, resulting in </w:t>
      </w:r>
      <w:r w:rsidR="005032F1" w:rsidRPr="009159AB">
        <w:rPr>
          <w:rFonts w:ascii="Times New Roman" w:hAnsi="Times New Roman" w:cs="Times New Roman"/>
          <w:i/>
          <w:sz w:val="24"/>
          <w:szCs w:val="24"/>
        </w:rPr>
        <w:t xml:space="preserve">f </w:t>
      </w:r>
      <w:r w:rsidR="005032F1" w:rsidRPr="009159AB">
        <w:rPr>
          <w:rFonts w:ascii="Times New Roman" w:hAnsi="Times New Roman" w:cs="Times New Roman"/>
          <w:sz w:val="24"/>
          <w:szCs w:val="24"/>
        </w:rPr>
        <w:t>= .0707.</w:t>
      </w:r>
    </w:p>
    <w:p w14:paraId="642BEEEA" w14:textId="5DEF7017" w:rsidR="0039270B" w:rsidRPr="009159AB" w:rsidRDefault="0039270B"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DeWall et al. (2007) was not included in the meta-analysis, because we were not able to retrieve all information.</w:t>
      </w:r>
    </w:p>
    <w:p w14:paraId="48E02493" w14:textId="0A235E7C" w:rsidR="00E76D2C" w:rsidRPr="009159AB" w:rsidRDefault="00A13277" w:rsidP="00D61C6E">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N</w:t>
      </w:r>
      <w:r w:rsidR="006623EF" w:rsidRPr="009159AB">
        <w:rPr>
          <w:rFonts w:ascii="Times New Roman" w:hAnsi="Times New Roman" w:cs="Times New Roman"/>
          <w:sz w:val="24"/>
          <w:szCs w:val="24"/>
        </w:rPr>
        <w:t xml:space="preserve">ote that out of the 72 data requests, we received timely replies of 52 (i.e., ~72%). However, these requests were only for specific information and not for raw datasets, as was the case in Wicherts </w:t>
      </w:r>
      <w:r w:rsidR="005A3837" w:rsidRPr="009159AB">
        <w:rPr>
          <w:rFonts w:ascii="Times New Roman" w:hAnsi="Times New Roman" w:cs="Times New Roman"/>
          <w:sz w:val="24"/>
          <w:szCs w:val="24"/>
        </w:rPr>
        <w:t>et al.</w:t>
      </w:r>
      <w:r w:rsidR="006623EF" w:rsidRPr="009159AB">
        <w:rPr>
          <w:rFonts w:ascii="Times New Roman" w:hAnsi="Times New Roman" w:cs="Times New Roman"/>
          <w:sz w:val="24"/>
          <w:szCs w:val="24"/>
        </w:rPr>
        <w:t xml:space="preserve"> (2006).</w:t>
      </w:r>
    </w:p>
    <w:p w14:paraId="59E808B9" w14:textId="77777777" w:rsidR="00C010BB" w:rsidRPr="009159AB" w:rsidRDefault="00C010BB">
      <w:pPr>
        <w:sectPr w:rsidR="00C010BB" w:rsidRPr="009159AB" w:rsidSect="00BC246A">
          <w:headerReference w:type="default" r:id="rId10"/>
          <w:footerReference w:type="default" r:id="rId11"/>
          <w:headerReference w:type="first" r:id="rId12"/>
          <w:pgSz w:w="11906" w:h="16838"/>
          <w:pgMar w:top="1411" w:right="1411" w:bottom="1411" w:left="1411" w:header="706" w:footer="706" w:gutter="0"/>
          <w:cols w:space="708"/>
          <w:titlePg/>
          <w:docGrid w:linePitch="360"/>
        </w:sectPr>
      </w:pPr>
    </w:p>
    <w:tbl>
      <w:tblPr>
        <w:tblpPr w:leftFromText="141" w:rightFromText="141" w:vertAnchor="page" w:horzAnchor="margin" w:tblpY="2446"/>
        <w:tblW w:w="14317" w:type="dxa"/>
        <w:tblCellMar>
          <w:left w:w="70" w:type="dxa"/>
          <w:right w:w="70" w:type="dxa"/>
        </w:tblCellMar>
        <w:tblLook w:val="04A0" w:firstRow="1" w:lastRow="0" w:firstColumn="1" w:lastColumn="0" w:noHBand="0" w:noVBand="1"/>
      </w:tblPr>
      <w:tblGrid>
        <w:gridCol w:w="957"/>
        <w:gridCol w:w="951"/>
        <w:gridCol w:w="1007"/>
        <w:gridCol w:w="2188"/>
        <w:gridCol w:w="851"/>
        <w:gridCol w:w="850"/>
        <w:gridCol w:w="1560"/>
        <w:gridCol w:w="992"/>
        <w:gridCol w:w="1134"/>
        <w:gridCol w:w="1984"/>
        <w:gridCol w:w="709"/>
        <w:gridCol w:w="1134"/>
      </w:tblGrid>
      <w:tr w:rsidR="006D3C88" w:rsidRPr="009159AB" w14:paraId="0B187371" w14:textId="77777777" w:rsidTr="00D61C6E">
        <w:trPr>
          <w:trHeight w:val="447"/>
        </w:trPr>
        <w:tc>
          <w:tcPr>
            <w:tcW w:w="5103" w:type="dxa"/>
            <w:gridSpan w:val="4"/>
            <w:tcBorders>
              <w:top w:val="single" w:sz="4" w:space="0" w:color="auto"/>
              <w:left w:val="nil"/>
              <w:bottom w:val="single" w:sz="4" w:space="0" w:color="auto"/>
              <w:right w:val="nil"/>
            </w:tcBorders>
            <w:shd w:val="clear" w:color="auto" w:fill="auto"/>
            <w:vAlign w:val="center"/>
            <w:hideMark/>
          </w:tcPr>
          <w:p w14:paraId="298720DD"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lastRenderedPageBreak/>
              <w:t>(a) Negative moderator, negative measure</w:t>
            </w:r>
          </w:p>
        </w:tc>
        <w:tc>
          <w:tcPr>
            <w:tcW w:w="851" w:type="dxa"/>
            <w:tcBorders>
              <w:top w:val="single" w:sz="4" w:space="0" w:color="auto"/>
              <w:left w:val="nil"/>
              <w:bottom w:val="nil"/>
              <w:right w:val="nil"/>
            </w:tcBorders>
            <w:shd w:val="clear" w:color="auto" w:fill="auto"/>
            <w:noWrap/>
            <w:vAlign w:val="bottom"/>
            <w:hideMark/>
          </w:tcPr>
          <w:p w14:paraId="400495E0"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p>
        </w:tc>
        <w:tc>
          <w:tcPr>
            <w:tcW w:w="850" w:type="dxa"/>
            <w:tcBorders>
              <w:top w:val="single" w:sz="4" w:space="0" w:color="auto"/>
              <w:left w:val="nil"/>
              <w:bottom w:val="nil"/>
              <w:right w:val="nil"/>
            </w:tcBorders>
            <w:shd w:val="clear" w:color="auto" w:fill="auto"/>
            <w:noWrap/>
            <w:vAlign w:val="bottom"/>
            <w:hideMark/>
          </w:tcPr>
          <w:p w14:paraId="0AF6992E"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5670" w:type="dxa"/>
            <w:gridSpan w:val="4"/>
            <w:tcBorders>
              <w:top w:val="single" w:sz="4" w:space="0" w:color="auto"/>
              <w:left w:val="nil"/>
              <w:bottom w:val="single" w:sz="4" w:space="0" w:color="auto"/>
              <w:right w:val="nil"/>
            </w:tcBorders>
            <w:shd w:val="clear" w:color="auto" w:fill="auto"/>
            <w:vAlign w:val="center"/>
            <w:hideMark/>
          </w:tcPr>
          <w:p w14:paraId="315F3548"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(b) Positive moderator, negative measure</w:t>
            </w:r>
          </w:p>
        </w:tc>
        <w:tc>
          <w:tcPr>
            <w:tcW w:w="709" w:type="dxa"/>
            <w:tcBorders>
              <w:top w:val="single" w:sz="4" w:space="0" w:color="auto"/>
              <w:left w:val="nil"/>
              <w:bottom w:val="nil"/>
              <w:right w:val="nil"/>
            </w:tcBorders>
            <w:shd w:val="clear" w:color="auto" w:fill="auto"/>
            <w:noWrap/>
            <w:vAlign w:val="bottom"/>
            <w:hideMark/>
          </w:tcPr>
          <w:p w14:paraId="2C8BCE25"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p>
        </w:tc>
        <w:tc>
          <w:tcPr>
            <w:tcW w:w="1134" w:type="dxa"/>
            <w:tcBorders>
              <w:top w:val="single" w:sz="4" w:space="0" w:color="auto"/>
              <w:left w:val="nil"/>
              <w:bottom w:val="nil"/>
              <w:right w:val="nil"/>
            </w:tcBorders>
            <w:shd w:val="clear" w:color="auto" w:fill="auto"/>
            <w:noWrap/>
            <w:vAlign w:val="bottom"/>
            <w:hideMark/>
          </w:tcPr>
          <w:p w14:paraId="0A7023C2"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r>
      <w:tr w:rsidR="006D3C88" w:rsidRPr="009159AB" w14:paraId="16EC39DF" w14:textId="77777777" w:rsidTr="00D61C6E">
        <w:trPr>
          <w:trHeight w:val="567"/>
        </w:trPr>
        <w:tc>
          <w:tcPr>
            <w:tcW w:w="957" w:type="dxa"/>
            <w:tcBorders>
              <w:top w:val="nil"/>
              <w:left w:val="nil"/>
              <w:bottom w:val="nil"/>
              <w:right w:val="nil"/>
            </w:tcBorders>
            <w:shd w:val="clear" w:color="auto" w:fill="auto"/>
            <w:vAlign w:val="center"/>
            <w:hideMark/>
          </w:tcPr>
          <w:p w14:paraId="44115EBD"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696C4456"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single" w:sz="4" w:space="0" w:color="auto"/>
              <w:right w:val="nil"/>
            </w:tcBorders>
            <w:shd w:val="clear" w:color="auto" w:fill="auto"/>
            <w:vAlign w:val="center"/>
            <w:hideMark/>
          </w:tcPr>
          <w:p w14:paraId="7986829C"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2188" w:type="dxa"/>
            <w:tcBorders>
              <w:top w:val="nil"/>
              <w:left w:val="nil"/>
              <w:bottom w:val="single" w:sz="4" w:space="0" w:color="auto"/>
              <w:right w:val="nil"/>
            </w:tcBorders>
            <w:shd w:val="clear" w:color="auto" w:fill="auto"/>
            <w:vAlign w:val="center"/>
            <w:hideMark/>
          </w:tcPr>
          <w:p w14:paraId="384DA60A"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851" w:type="dxa"/>
            <w:tcBorders>
              <w:top w:val="nil"/>
              <w:left w:val="nil"/>
              <w:bottom w:val="nil"/>
              <w:right w:val="nil"/>
            </w:tcBorders>
            <w:shd w:val="clear" w:color="auto" w:fill="auto"/>
            <w:noWrap/>
            <w:vAlign w:val="bottom"/>
            <w:hideMark/>
          </w:tcPr>
          <w:p w14:paraId="15E7A1C8"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850" w:type="dxa"/>
            <w:tcBorders>
              <w:top w:val="nil"/>
              <w:left w:val="nil"/>
              <w:bottom w:val="nil"/>
              <w:right w:val="nil"/>
            </w:tcBorders>
            <w:shd w:val="clear" w:color="auto" w:fill="auto"/>
            <w:noWrap/>
            <w:vAlign w:val="bottom"/>
            <w:hideMark/>
          </w:tcPr>
          <w:p w14:paraId="72362874"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560" w:type="dxa"/>
            <w:tcBorders>
              <w:top w:val="nil"/>
              <w:left w:val="nil"/>
              <w:bottom w:val="nil"/>
              <w:right w:val="nil"/>
            </w:tcBorders>
            <w:shd w:val="clear" w:color="auto" w:fill="auto"/>
            <w:vAlign w:val="center"/>
            <w:hideMark/>
          </w:tcPr>
          <w:p w14:paraId="22BAF031"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p>
        </w:tc>
        <w:tc>
          <w:tcPr>
            <w:tcW w:w="992" w:type="dxa"/>
            <w:tcBorders>
              <w:top w:val="nil"/>
              <w:left w:val="nil"/>
              <w:bottom w:val="nil"/>
              <w:right w:val="nil"/>
            </w:tcBorders>
            <w:shd w:val="clear" w:color="auto" w:fill="auto"/>
            <w:vAlign w:val="center"/>
            <w:hideMark/>
          </w:tcPr>
          <w:p w14:paraId="789D39A0"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single" w:sz="4" w:space="0" w:color="auto"/>
              <w:right w:val="nil"/>
            </w:tcBorders>
            <w:shd w:val="clear" w:color="auto" w:fill="auto"/>
            <w:vAlign w:val="center"/>
            <w:hideMark/>
          </w:tcPr>
          <w:p w14:paraId="42B8A74F"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1984" w:type="dxa"/>
            <w:tcBorders>
              <w:top w:val="nil"/>
              <w:left w:val="nil"/>
              <w:bottom w:val="single" w:sz="4" w:space="0" w:color="auto"/>
              <w:right w:val="nil"/>
            </w:tcBorders>
            <w:shd w:val="clear" w:color="auto" w:fill="auto"/>
            <w:vAlign w:val="center"/>
            <w:hideMark/>
          </w:tcPr>
          <w:p w14:paraId="40F76907"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709" w:type="dxa"/>
            <w:tcBorders>
              <w:top w:val="nil"/>
              <w:left w:val="nil"/>
              <w:bottom w:val="nil"/>
              <w:right w:val="nil"/>
            </w:tcBorders>
            <w:shd w:val="clear" w:color="auto" w:fill="auto"/>
            <w:noWrap/>
            <w:vAlign w:val="bottom"/>
            <w:hideMark/>
          </w:tcPr>
          <w:p w14:paraId="6E84F786"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7E18C28B"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r>
      <w:tr w:rsidR="006D3C88" w:rsidRPr="009159AB" w14:paraId="04C50EB3" w14:textId="77777777" w:rsidTr="00D61C6E">
        <w:trPr>
          <w:trHeight w:val="510"/>
        </w:trPr>
        <w:tc>
          <w:tcPr>
            <w:tcW w:w="957" w:type="dxa"/>
            <w:tcBorders>
              <w:top w:val="nil"/>
              <w:left w:val="nil"/>
              <w:bottom w:val="nil"/>
              <w:right w:val="nil"/>
            </w:tcBorders>
            <w:shd w:val="clear" w:color="auto" w:fill="auto"/>
            <w:vAlign w:val="center"/>
            <w:hideMark/>
          </w:tcPr>
          <w:p w14:paraId="7F74DEB9"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51" w:type="dxa"/>
            <w:tcBorders>
              <w:top w:val="nil"/>
              <w:left w:val="nil"/>
              <w:bottom w:val="nil"/>
              <w:right w:val="nil"/>
            </w:tcBorders>
            <w:shd w:val="clear" w:color="auto" w:fill="auto"/>
            <w:vAlign w:val="center"/>
            <w:hideMark/>
          </w:tcPr>
          <w:p w14:paraId="419160AF"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007" w:type="dxa"/>
            <w:tcBorders>
              <w:top w:val="nil"/>
              <w:left w:val="nil"/>
              <w:bottom w:val="nil"/>
              <w:right w:val="nil"/>
            </w:tcBorders>
            <w:shd w:val="clear" w:color="auto" w:fill="auto"/>
            <w:vAlign w:val="center"/>
            <w:hideMark/>
          </w:tcPr>
          <w:p w14:paraId="0136EE9F"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13</w:t>
            </w:r>
          </w:p>
        </w:tc>
        <w:tc>
          <w:tcPr>
            <w:tcW w:w="2188" w:type="dxa"/>
            <w:tcBorders>
              <w:top w:val="nil"/>
              <w:left w:val="nil"/>
              <w:bottom w:val="nil"/>
              <w:right w:val="nil"/>
            </w:tcBorders>
            <w:shd w:val="clear" w:color="auto" w:fill="auto"/>
            <w:vAlign w:val="center"/>
            <w:hideMark/>
          </w:tcPr>
          <w:p w14:paraId="336D0375"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11</w:t>
            </w:r>
          </w:p>
        </w:tc>
        <w:tc>
          <w:tcPr>
            <w:tcW w:w="851" w:type="dxa"/>
            <w:tcBorders>
              <w:top w:val="nil"/>
              <w:left w:val="nil"/>
              <w:bottom w:val="nil"/>
              <w:right w:val="nil"/>
            </w:tcBorders>
            <w:shd w:val="clear" w:color="auto" w:fill="auto"/>
            <w:noWrap/>
            <w:vAlign w:val="bottom"/>
            <w:hideMark/>
          </w:tcPr>
          <w:p w14:paraId="782A7419"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850" w:type="dxa"/>
            <w:tcBorders>
              <w:top w:val="nil"/>
              <w:left w:val="nil"/>
              <w:bottom w:val="nil"/>
              <w:right w:val="nil"/>
            </w:tcBorders>
            <w:shd w:val="clear" w:color="000000" w:fill="D9D9D9"/>
            <w:noWrap/>
            <w:vAlign w:val="bottom"/>
            <w:hideMark/>
          </w:tcPr>
          <w:p w14:paraId="0FB4CB33"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560" w:type="dxa"/>
            <w:tcBorders>
              <w:top w:val="nil"/>
              <w:left w:val="nil"/>
              <w:bottom w:val="nil"/>
              <w:right w:val="nil"/>
            </w:tcBorders>
            <w:shd w:val="clear" w:color="auto" w:fill="auto"/>
            <w:vAlign w:val="center"/>
            <w:hideMark/>
          </w:tcPr>
          <w:p w14:paraId="25E412CF"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92" w:type="dxa"/>
            <w:tcBorders>
              <w:top w:val="nil"/>
              <w:left w:val="nil"/>
              <w:bottom w:val="nil"/>
              <w:right w:val="nil"/>
            </w:tcBorders>
            <w:shd w:val="clear" w:color="auto" w:fill="auto"/>
            <w:vAlign w:val="center"/>
            <w:hideMark/>
          </w:tcPr>
          <w:p w14:paraId="39B25A47"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134" w:type="dxa"/>
            <w:tcBorders>
              <w:top w:val="nil"/>
              <w:left w:val="nil"/>
              <w:bottom w:val="nil"/>
              <w:right w:val="nil"/>
            </w:tcBorders>
            <w:shd w:val="clear" w:color="auto" w:fill="auto"/>
            <w:vAlign w:val="center"/>
            <w:hideMark/>
          </w:tcPr>
          <w:p w14:paraId="0A3E2FC9"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w:t>
            </w:r>
          </w:p>
        </w:tc>
        <w:tc>
          <w:tcPr>
            <w:tcW w:w="1984" w:type="dxa"/>
            <w:tcBorders>
              <w:top w:val="nil"/>
              <w:left w:val="nil"/>
              <w:bottom w:val="nil"/>
              <w:right w:val="nil"/>
            </w:tcBorders>
            <w:shd w:val="clear" w:color="auto" w:fill="auto"/>
            <w:vAlign w:val="center"/>
            <w:hideMark/>
          </w:tcPr>
          <w:p w14:paraId="0EBBEB45"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11</w:t>
            </w:r>
          </w:p>
        </w:tc>
        <w:tc>
          <w:tcPr>
            <w:tcW w:w="709" w:type="dxa"/>
            <w:tcBorders>
              <w:top w:val="nil"/>
              <w:left w:val="nil"/>
              <w:bottom w:val="nil"/>
              <w:right w:val="nil"/>
            </w:tcBorders>
            <w:shd w:val="clear" w:color="auto" w:fill="auto"/>
            <w:noWrap/>
            <w:vAlign w:val="bottom"/>
            <w:hideMark/>
          </w:tcPr>
          <w:p w14:paraId="5A3D60D9"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134" w:type="dxa"/>
            <w:tcBorders>
              <w:top w:val="nil"/>
              <w:left w:val="nil"/>
              <w:bottom w:val="nil"/>
              <w:right w:val="nil"/>
            </w:tcBorders>
            <w:shd w:val="clear" w:color="000000" w:fill="D9D9D9"/>
            <w:noWrap/>
            <w:vAlign w:val="bottom"/>
            <w:hideMark/>
          </w:tcPr>
          <w:p w14:paraId="7FB95A2B"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r>
      <w:tr w:rsidR="006D3C88" w:rsidRPr="009159AB" w14:paraId="37DA6216" w14:textId="77777777" w:rsidTr="00D61C6E">
        <w:trPr>
          <w:trHeight w:val="255"/>
        </w:trPr>
        <w:tc>
          <w:tcPr>
            <w:tcW w:w="957" w:type="dxa"/>
            <w:tcBorders>
              <w:top w:val="nil"/>
              <w:left w:val="nil"/>
              <w:bottom w:val="single" w:sz="4" w:space="0" w:color="auto"/>
              <w:right w:val="nil"/>
            </w:tcBorders>
            <w:shd w:val="clear" w:color="auto" w:fill="auto"/>
            <w:hideMark/>
          </w:tcPr>
          <w:p w14:paraId="16D18BDF"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7FEFAF3E"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007" w:type="dxa"/>
            <w:tcBorders>
              <w:top w:val="nil"/>
              <w:left w:val="nil"/>
              <w:bottom w:val="single" w:sz="4" w:space="0" w:color="auto"/>
              <w:right w:val="nil"/>
            </w:tcBorders>
            <w:shd w:val="clear" w:color="auto" w:fill="auto"/>
            <w:vAlign w:val="center"/>
            <w:hideMark/>
          </w:tcPr>
          <w:p w14:paraId="2922D76F"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2188" w:type="dxa"/>
            <w:tcBorders>
              <w:top w:val="nil"/>
              <w:left w:val="nil"/>
              <w:bottom w:val="single" w:sz="4" w:space="0" w:color="auto"/>
              <w:right w:val="nil"/>
            </w:tcBorders>
            <w:shd w:val="clear" w:color="auto" w:fill="auto"/>
            <w:vAlign w:val="center"/>
            <w:hideMark/>
          </w:tcPr>
          <w:p w14:paraId="38AF852E"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851" w:type="dxa"/>
            <w:tcBorders>
              <w:top w:val="nil"/>
              <w:left w:val="nil"/>
              <w:bottom w:val="nil"/>
              <w:right w:val="nil"/>
            </w:tcBorders>
            <w:shd w:val="clear" w:color="auto" w:fill="auto"/>
            <w:noWrap/>
            <w:vAlign w:val="bottom"/>
            <w:hideMark/>
          </w:tcPr>
          <w:p w14:paraId="409516F8"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850" w:type="dxa"/>
            <w:tcBorders>
              <w:top w:val="nil"/>
              <w:left w:val="nil"/>
              <w:bottom w:val="nil"/>
              <w:right w:val="nil"/>
            </w:tcBorders>
            <w:shd w:val="clear" w:color="000000" w:fill="D9D9D9"/>
            <w:noWrap/>
            <w:vAlign w:val="bottom"/>
            <w:hideMark/>
          </w:tcPr>
          <w:p w14:paraId="329EF918"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560" w:type="dxa"/>
            <w:tcBorders>
              <w:top w:val="nil"/>
              <w:left w:val="nil"/>
              <w:bottom w:val="single" w:sz="4" w:space="0" w:color="auto"/>
              <w:right w:val="nil"/>
            </w:tcBorders>
            <w:shd w:val="clear" w:color="auto" w:fill="auto"/>
            <w:hideMark/>
          </w:tcPr>
          <w:p w14:paraId="17C6CEC2"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40F6B56E"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134" w:type="dxa"/>
            <w:tcBorders>
              <w:top w:val="nil"/>
              <w:left w:val="nil"/>
              <w:bottom w:val="single" w:sz="4" w:space="0" w:color="auto"/>
              <w:right w:val="nil"/>
            </w:tcBorders>
            <w:shd w:val="clear" w:color="auto" w:fill="auto"/>
            <w:vAlign w:val="center"/>
            <w:hideMark/>
          </w:tcPr>
          <w:p w14:paraId="539B0557"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1984" w:type="dxa"/>
            <w:tcBorders>
              <w:top w:val="nil"/>
              <w:left w:val="nil"/>
              <w:bottom w:val="single" w:sz="4" w:space="0" w:color="auto"/>
              <w:right w:val="nil"/>
            </w:tcBorders>
            <w:shd w:val="clear" w:color="auto" w:fill="auto"/>
            <w:vAlign w:val="center"/>
            <w:hideMark/>
          </w:tcPr>
          <w:p w14:paraId="7D28C646"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709" w:type="dxa"/>
            <w:tcBorders>
              <w:top w:val="nil"/>
              <w:left w:val="nil"/>
              <w:bottom w:val="nil"/>
              <w:right w:val="nil"/>
            </w:tcBorders>
            <w:shd w:val="clear" w:color="auto" w:fill="auto"/>
            <w:noWrap/>
            <w:vAlign w:val="bottom"/>
            <w:hideMark/>
          </w:tcPr>
          <w:p w14:paraId="204B6C4F"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134" w:type="dxa"/>
            <w:tcBorders>
              <w:top w:val="nil"/>
              <w:left w:val="nil"/>
              <w:bottom w:val="nil"/>
              <w:right w:val="nil"/>
            </w:tcBorders>
            <w:shd w:val="clear" w:color="000000" w:fill="D9D9D9"/>
            <w:noWrap/>
            <w:vAlign w:val="bottom"/>
            <w:hideMark/>
          </w:tcPr>
          <w:p w14:paraId="0886D65D"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r>
      <w:tr w:rsidR="003B1BFC" w:rsidRPr="009159AB" w14:paraId="316F71EE" w14:textId="77777777" w:rsidTr="00D61C6E">
        <w:trPr>
          <w:trHeight w:val="255"/>
        </w:trPr>
        <w:tc>
          <w:tcPr>
            <w:tcW w:w="957" w:type="dxa"/>
            <w:tcBorders>
              <w:top w:val="nil"/>
              <w:left w:val="nil"/>
              <w:bottom w:val="nil"/>
              <w:right w:val="nil"/>
            </w:tcBorders>
            <w:shd w:val="clear" w:color="auto" w:fill="auto"/>
            <w:noWrap/>
            <w:vAlign w:val="bottom"/>
            <w:hideMark/>
          </w:tcPr>
          <w:p w14:paraId="4FF1B797"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p>
        </w:tc>
        <w:tc>
          <w:tcPr>
            <w:tcW w:w="951" w:type="dxa"/>
            <w:tcBorders>
              <w:top w:val="nil"/>
              <w:left w:val="nil"/>
              <w:bottom w:val="nil"/>
              <w:right w:val="nil"/>
            </w:tcBorders>
            <w:shd w:val="clear" w:color="auto" w:fill="auto"/>
            <w:noWrap/>
            <w:vAlign w:val="bottom"/>
            <w:hideMark/>
          </w:tcPr>
          <w:p w14:paraId="071CEE48"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007" w:type="dxa"/>
            <w:tcBorders>
              <w:top w:val="nil"/>
              <w:left w:val="nil"/>
              <w:bottom w:val="nil"/>
              <w:right w:val="nil"/>
            </w:tcBorders>
            <w:shd w:val="clear" w:color="auto" w:fill="auto"/>
            <w:noWrap/>
            <w:vAlign w:val="bottom"/>
            <w:hideMark/>
          </w:tcPr>
          <w:p w14:paraId="7BEDEC23"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auto" w:fill="auto"/>
            <w:noWrap/>
            <w:vAlign w:val="bottom"/>
            <w:hideMark/>
          </w:tcPr>
          <w:p w14:paraId="7188EC74"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2CE41427"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44E5F94E"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4599F6B5"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noWrap/>
            <w:vAlign w:val="bottom"/>
            <w:hideMark/>
          </w:tcPr>
          <w:p w14:paraId="3E9A61A2"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43A06290"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auto" w:fill="auto"/>
            <w:noWrap/>
            <w:vAlign w:val="bottom"/>
            <w:hideMark/>
          </w:tcPr>
          <w:p w14:paraId="7AF1F890"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2FD9ACBE"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4CC4B563"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r>
      <w:tr w:rsidR="006D3C88" w:rsidRPr="009159AB" w14:paraId="7F52E287" w14:textId="77777777" w:rsidTr="00D61C6E">
        <w:trPr>
          <w:trHeight w:val="255"/>
        </w:trPr>
        <w:tc>
          <w:tcPr>
            <w:tcW w:w="957" w:type="dxa"/>
            <w:tcBorders>
              <w:top w:val="nil"/>
              <w:left w:val="nil"/>
              <w:bottom w:val="nil"/>
              <w:right w:val="nil"/>
            </w:tcBorders>
            <w:shd w:val="clear" w:color="auto" w:fill="auto"/>
            <w:noWrap/>
            <w:vAlign w:val="bottom"/>
            <w:hideMark/>
          </w:tcPr>
          <w:p w14:paraId="1B727E92"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126E68FB"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007" w:type="dxa"/>
            <w:tcBorders>
              <w:top w:val="nil"/>
              <w:left w:val="nil"/>
              <w:bottom w:val="nil"/>
              <w:right w:val="nil"/>
            </w:tcBorders>
            <w:shd w:val="clear" w:color="000000" w:fill="D9D9D9"/>
            <w:noWrap/>
            <w:vAlign w:val="bottom"/>
            <w:hideMark/>
          </w:tcPr>
          <w:p w14:paraId="30BE12AB"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000000" w:fill="D9D9D9"/>
            <w:noWrap/>
            <w:vAlign w:val="bottom"/>
            <w:hideMark/>
          </w:tcPr>
          <w:p w14:paraId="06DEE76B"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30609750"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0499AEAF"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16CF2227"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vAlign w:val="center"/>
            <w:hideMark/>
          </w:tcPr>
          <w:p w14:paraId="235DFCF3"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134" w:type="dxa"/>
            <w:tcBorders>
              <w:top w:val="nil"/>
              <w:left w:val="nil"/>
              <w:bottom w:val="nil"/>
              <w:right w:val="nil"/>
            </w:tcBorders>
            <w:shd w:val="clear" w:color="000000" w:fill="D9D9D9"/>
            <w:noWrap/>
            <w:vAlign w:val="bottom"/>
            <w:hideMark/>
          </w:tcPr>
          <w:p w14:paraId="67BDB464"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000000" w:fill="D9D9D9"/>
            <w:noWrap/>
            <w:vAlign w:val="bottom"/>
            <w:hideMark/>
          </w:tcPr>
          <w:p w14:paraId="73BE506B"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67200EE2"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53E7D13D"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r>
      <w:tr w:rsidR="006D3C88" w:rsidRPr="009159AB" w14:paraId="7C628CA9" w14:textId="77777777" w:rsidTr="00D61C6E">
        <w:trPr>
          <w:trHeight w:val="255"/>
        </w:trPr>
        <w:tc>
          <w:tcPr>
            <w:tcW w:w="957" w:type="dxa"/>
            <w:tcBorders>
              <w:top w:val="nil"/>
              <w:left w:val="nil"/>
              <w:bottom w:val="nil"/>
              <w:right w:val="nil"/>
            </w:tcBorders>
            <w:shd w:val="clear" w:color="auto" w:fill="auto"/>
            <w:noWrap/>
            <w:vAlign w:val="bottom"/>
            <w:hideMark/>
          </w:tcPr>
          <w:p w14:paraId="29C95F4A"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2D59524E"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nil"/>
              <w:right w:val="nil"/>
            </w:tcBorders>
            <w:shd w:val="clear" w:color="auto" w:fill="auto"/>
            <w:noWrap/>
            <w:vAlign w:val="bottom"/>
            <w:hideMark/>
          </w:tcPr>
          <w:p w14:paraId="56B74B8F"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2188" w:type="dxa"/>
            <w:tcBorders>
              <w:top w:val="nil"/>
              <w:left w:val="nil"/>
              <w:bottom w:val="nil"/>
              <w:right w:val="nil"/>
            </w:tcBorders>
            <w:shd w:val="clear" w:color="auto" w:fill="auto"/>
            <w:noWrap/>
            <w:vAlign w:val="bottom"/>
            <w:hideMark/>
          </w:tcPr>
          <w:p w14:paraId="50DA82E4"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851" w:type="dxa"/>
            <w:tcBorders>
              <w:top w:val="nil"/>
              <w:left w:val="nil"/>
              <w:bottom w:val="nil"/>
              <w:right w:val="nil"/>
            </w:tcBorders>
            <w:shd w:val="clear" w:color="auto" w:fill="auto"/>
            <w:noWrap/>
            <w:vAlign w:val="bottom"/>
            <w:hideMark/>
          </w:tcPr>
          <w:p w14:paraId="69DC4BC7"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850" w:type="dxa"/>
            <w:tcBorders>
              <w:top w:val="nil"/>
              <w:left w:val="nil"/>
              <w:bottom w:val="nil"/>
              <w:right w:val="nil"/>
            </w:tcBorders>
            <w:shd w:val="clear" w:color="auto" w:fill="auto"/>
            <w:noWrap/>
            <w:vAlign w:val="bottom"/>
            <w:hideMark/>
          </w:tcPr>
          <w:p w14:paraId="43540129"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08BD6301"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vAlign w:val="center"/>
            <w:hideMark/>
          </w:tcPr>
          <w:p w14:paraId="648BE06C"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noWrap/>
            <w:vAlign w:val="bottom"/>
            <w:hideMark/>
          </w:tcPr>
          <w:p w14:paraId="652D7EE0"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1984" w:type="dxa"/>
            <w:tcBorders>
              <w:top w:val="nil"/>
              <w:left w:val="nil"/>
              <w:bottom w:val="nil"/>
              <w:right w:val="nil"/>
            </w:tcBorders>
            <w:shd w:val="clear" w:color="auto" w:fill="auto"/>
            <w:noWrap/>
            <w:vAlign w:val="bottom"/>
            <w:hideMark/>
          </w:tcPr>
          <w:p w14:paraId="1D6949F1"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709" w:type="dxa"/>
            <w:tcBorders>
              <w:top w:val="nil"/>
              <w:left w:val="nil"/>
              <w:bottom w:val="nil"/>
              <w:right w:val="nil"/>
            </w:tcBorders>
            <w:shd w:val="clear" w:color="auto" w:fill="auto"/>
            <w:noWrap/>
            <w:vAlign w:val="bottom"/>
            <w:hideMark/>
          </w:tcPr>
          <w:p w14:paraId="6B4671F9"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noWrap/>
            <w:vAlign w:val="bottom"/>
            <w:hideMark/>
          </w:tcPr>
          <w:p w14:paraId="088F4BFB"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r>
      <w:tr w:rsidR="006D3C88" w:rsidRPr="009159AB" w14:paraId="3AD57587" w14:textId="77777777" w:rsidTr="00D61C6E">
        <w:trPr>
          <w:trHeight w:val="510"/>
        </w:trPr>
        <w:tc>
          <w:tcPr>
            <w:tcW w:w="5103" w:type="dxa"/>
            <w:gridSpan w:val="4"/>
            <w:tcBorders>
              <w:top w:val="nil"/>
              <w:left w:val="nil"/>
              <w:bottom w:val="single" w:sz="4" w:space="0" w:color="auto"/>
              <w:right w:val="nil"/>
            </w:tcBorders>
            <w:shd w:val="clear" w:color="auto" w:fill="auto"/>
            <w:vAlign w:val="center"/>
            <w:hideMark/>
          </w:tcPr>
          <w:p w14:paraId="6BBB1D3D"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 Negative moderator, positive measure</w:t>
            </w:r>
          </w:p>
        </w:tc>
        <w:tc>
          <w:tcPr>
            <w:tcW w:w="851" w:type="dxa"/>
            <w:tcBorders>
              <w:top w:val="nil"/>
              <w:left w:val="nil"/>
              <w:bottom w:val="nil"/>
              <w:right w:val="nil"/>
            </w:tcBorders>
            <w:shd w:val="clear" w:color="auto" w:fill="auto"/>
            <w:noWrap/>
            <w:vAlign w:val="bottom"/>
            <w:hideMark/>
          </w:tcPr>
          <w:p w14:paraId="045D9218"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14BA499C"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5670" w:type="dxa"/>
            <w:gridSpan w:val="4"/>
            <w:tcBorders>
              <w:top w:val="nil"/>
              <w:left w:val="nil"/>
              <w:bottom w:val="single" w:sz="4" w:space="0" w:color="auto"/>
              <w:right w:val="nil"/>
            </w:tcBorders>
            <w:shd w:val="clear" w:color="auto" w:fill="auto"/>
            <w:vAlign w:val="center"/>
            <w:hideMark/>
          </w:tcPr>
          <w:p w14:paraId="49A6A390"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(d) Positive moderator, positive measure</w:t>
            </w:r>
          </w:p>
        </w:tc>
        <w:tc>
          <w:tcPr>
            <w:tcW w:w="709" w:type="dxa"/>
            <w:tcBorders>
              <w:top w:val="nil"/>
              <w:left w:val="nil"/>
              <w:bottom w:val="nil"/>
              <w:right w:val="nil"/>
            </w:tcBorders>
            <w:shd w:val="clear" w:color="auto" w:fill="auto"/>
            <w:noWrap/>
            <w:vAlign w:val="bottom"/>
            <w:hideMark/>
          </w:tcPr>
          <w:p w14:paraId="18DDA681"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0A495884"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r>
      <w:tr w:rsidR="006D3C88" w:rsidRPr="009159AB" w14:paraId="418E0F94" w14:textId="77777777" w:rsidTr="00D61C6E">
        <w:trPr>
          <w:trHeight w:val="618"/>
        </w:trPr>
        <w:tc>
          <w:tcPr>
            <w:tcW w:w="957" w:type="dxa"/>
            <w:tcBorders>
              <w:top w:val="nil"/>
              <w:left w:val="nil"/>
              <w:bottom w:val="nil"/>
              <w:right w:val="nil"/>
            </w:tcBorders>
            <w:shd w:val="clear" w:color="auto" w:fill="auto"/>
            <w:vAlign w:val="center"/>
            <w:hideMark/>
          </w:tcPr>
          <w:p w14:paraId="2A0A9103"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7269F92D"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single" w:sz="4" w:space="0" w:color="auto"/>
              <w:right w:val="nil"/>
            </w:tcBorders>
            <w:shd w:val="clear" w:color="auto" w:fill="auto"/>
            <w:vAlign w:val="center"/>
            <w:hideMark/>
          </w:tcPr>
          <w:p w14:paraId="6689326D"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2188" w:type="dxa"/>
            <w:tcBorders>
              <w:top w:val="nil"/>
              <w:left w:val="nil"/>
              <w:bottom w:val="single" w:sz="4" w:space="0" w:color="auto"/>
              <w:right w:val="nil"/>
            </w:tcBorders>
            <w:shd w:val="clear" w:color="auto" w:fill="auto"/>
            <w:vAlign w:val="center"/>
            <w:hideMark/>
          </w:tcPr>
          <w:p w14:paraId="38605BD6"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851" w:type="dxa"/>
            <w:tcBorders>
              <w:top w:val="nil"/>
              <w:left w:val="nil"/>
              <w:bottom w:val="nil"/>
              <w:right w:val="nil"/>
            </w:tcBorders>
            <w:shd w:val="clear" w:color="auto" w:fill="auto"/>
            <w:noWrap/>
            <w:vAlign w:val="bottom"/>
            <w:hideMark/>
          </w:tcPr>
          <w:p w14:paraId="63AFEB38"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850" w:type="dxa"/>
            <w:tcBorders>
              <w:top w:val="nil"/>
              <w:left w:val="nil"/>
              <w:bottom w:val="nil"/>
              <w:right w:val="nil"/>
            </w:tcBorders>
            <w:shd w:val="clear" w:color="auto" w:fill="auto"/>
            <w:noWrap/>
            <w:vAlign w:val="bottom"/>
            <w:hideMark/>
          </w:tcPr>
          <w:p w14:paraId="6EDFB24F"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560" w:type="dxa"/>
            <w:tcBorders>
              <w:top w:val="nil"/>
              <w:left w:val="nil"/>
              <w:bottom w:val="nil"/>
              <w:right w:val="nil"/>
            </w:tcBorders>
            <w:shd w:val="clear" w:color="auto" w:fill="auto"/>
            <w:vAlign w:val="center"/>
            <w:hideMark/>
          </w:tcPr>
          <w:p w14:paraId="16C88147"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p>
        </w:tc>
        <w:tc>
          <w:tcPr>
            <w:tcW w:w="992" w:type="dxa"/>
            <w:tcBorders>
              <w:top w:val="nil"/>
              <w:left w:val="nil"/>
              <w:bottom w:val="nil"/>
              <w:right w:val="nil"/>
            </w:tcBorders>
            <w:shd w:val="clear" w:color="auto" w:fill="auto"/>
            <w:vAlign w:val="center"/>
            <w:hideMark/>
          </w:tcPr>
          <w:p w14:paraId="25144EF2"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single" w:sz="4" w:space="0" w:color="auto"/>
              <w:right w:val="nil"/>
            </w:tcBorders>
            <w:shd w:val="clear" w:color="auto" w:fill="auto"/>
            <w:vAlign w:val="center"/>
            <w:hideMark/>
          </w:tcPr>
          <w:p w14:paraId="17255EB3"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1984" w:type="dxa"/>
            <w:tcBorders>
              <w:top w:val="nil"/>
              <w:left w:val="nil"/>
              <w:bottom w:val="single" w:sz="4" w:space="0" w:color="auto"/>
              <w:right w:val="nil"/>
            </w:tcBorders>
            <w:shd w:val="clear" w:color="auto" w:fill="auto"/>
            <w:vAlign w:val="center"/>
            <w:hideMark/>
          </w:tcPr>
          <w:p w14:paraId="0FAEC921"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709" w:type="dxa"/>
            <w:tcBorders>
              <w:top w:val="nil"/>
              <w:left w:val="nil"/>
              <w:bottom w:val="nil"/>
              <w:right w:val="nil"/>
            </w:tcBorders>
            <w:shd w:val="clear" w:color="auto" w:fill="auto"/>
            <w:noWrap/>
            <w:vAlign w:val="bottom"/>
            <w:hideMark/>
          </w:tcPr>
          <w:p w14:paraId="3F66B122"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61A63D64"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r>
      <w:tr w:rsidR="006D3C88" w:rsidRPr="009159AB" w14:paraId="76BD4909" w14:textId="77777777" w:rsidTr="00D61C6E">
        <w:trPr>
          <w:trHeight w:val="510"/>
        </w:trPr>
        <w:tc>
          <w:tcPr>
            <w:tcW w:w="957" w:type="dxa"/>
            <w:tcBorders>
              <w:top w:val="nil"/>
              <w:left w:val="nil"/>
              <w:bottom w:val="nil"/>
              <w:right w:val="nil"/>
            </w:tcBorders>
            <w:shd w:val="clear" w:color="auto" w:fill="auto"/>
            <w:vAlign w:val="center"/>
            <w:hideMark/>
          </w:tcPr>
          <w:p w14:paraId="01F869FA"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51" w:type="dxa"/>
            <w:tcBorders>
              <w:top w:val="nil"/>
              <w:left w:val="nil"/>
              <w:bottom w:val="nil"/>
              <w:right w:val="nil"/>
            </w:tcBorders>
            <w:shd w:val="clear" w:color="auto" w:fill="auto"/>
            <w:vAlign w:val="center"/>
            <w:hideMark/>
          </w:tcPr>
          <w:p w14:paraId="32063AB1"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007" w:type="dxa"/>
            <w:tcBorders>
              <w:top w:val="nil"/>
              <w:left w:val="nil"/>
              <w:bottom w:val="nil"/>
              <w:right w:val="nil"/>
            </w:tcBorders>
            <w:shd w:val="clear" w:color="auto" w:fill="auto"/>
            <w:vAlign w:val="center"/>
            <w:hideMark/>
          </w:tcPr>
          <w:p w14:paraId="34066BD9"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2188" w:type="dxa"/>
            <w:tcBorders>
              <w:top w:val="nil"/>
              <w:left w:val="nil"/>
              <w:bottom w:val="nil"/>
              <w:right w:val="nil"/>
            </w:tcBorders>
            <w:shd w:val="clear" w:color="auto" w:fill="auto"/>
            <w:vAlign w:val="center"/>
            <w:hideMark/>
          </w:tcPr>
          <w:p w14:paraId="7564429D"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851" w:type="dxa"/>
            <w:tcBorders>
              <w:top w:val="nil"/>
              <w:left w:val="nil"/>
              <w:bottom w:val="nil"/>
              <w:right w:val="nil"/>
            </w:tcBorders>
            <w:shd w:val="clear" w:color="auto" w:fill="auto"/>
            <w:noWrap/>
            <w:vAlign w:val="bottom"/>
            <w:hideMark/>
          </w:tcPr>
          <w:p w14:paraId="225C789F"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850" w:type="dxa"/>
            <w:tcBorders>
              <w:top w:val="nil"/>
              <w:left w:val="nil"/>
              <w:bottom w:val="nil"/>
              <w:right w:val="nil"/>
            </w:tcBorders>
            <w:shd w:val="clear" w:color="000000" w:fill="D9D9D9"/>
            <w:noWrap/>
            <w:vAlign w:val="bottom"/>
            <w:hideMark/>
          </w:tcPr>
          <w:p w14:paraId="508C41B4"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560" w:type="dxa"/>
            <w:tcBorders>
              <w:top w:val="nil"/>
              <w:left w:val="nil"/>
              <w:bottom w:val="nil"/>
              <w:right w:val="nil"/>
            </w:tcBorders>
            <w:shd w:val="clear" w:color="auto" w:fill="auto"/>
            <w:vAlign w:val="center"/>
            <w:hideMark/>
          </w:tcPr>
          <w:p w14:paraId="2FC17D58"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92" w:type="dxa"/>
            <w:tcBorders>
              <w:top w:val="nil"/>
              <w:left w:val="nil"/>
              <w:bottom w:val="nil"/>
              <w:right w:val="nil"/>
            </w:tcBorders>
            <w:shd w:val="clear" w:color="auto" w:fill="auto"/>
            <w:vAlign w:val="center"/>
            <w:hideMark/>
          </w:tcPr>
          <w:p w14:paraId="2CF2627A"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134" w:type="dxa"/>
            <w:tcBorders>
              <w:top w:val="nil"/>
              <w:left w:val="nil"/>
              <w:bottom w:val="nil"/>
              <w:right w:val="nil"/>
            </w:tcBorders>
            <w:shd w:val="clear" w:color="auto" w:fill="auto"/>
            <w:vAlign w:val="center"/>
            <w:hideMark/>
          </w:tcPr>
          <w:p w14:paraId="69B89D10"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7</w:t>
            </w:r>
          </w:p>
        </w:tc>
        <w:tc>
          <w:tcPr>
            <w:tcW w:w="1984" w:type="dxa"/>
            <w:tcBorders>
              <w:top w:val="nil"/>
              <w:left w:val="nil"/>
              <w:bottom w:val="nil"/>
              <w:right w:val="nil"/>
            </w:tcBorders>
            <w:shd w:val="clear" w:color="auto" w:fill="auto"/>
            <w:vAlign w:val="center"/>
            <w:hideMark/>
          </w:tcPr>
          <w:p w14:paraId="6A6E583C"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709" w:type="dxa"/>
            <w:tcBorders>
              <w:top w:val="nil"/>
              <w:left w:val="nil"/>
              <w:bottom w:val="nil"/>
              <w:right w:val="nil"/>
            </w:tcBorders>
            <w:shd w:val="clear" w:color="auto" w:fill="auto"/>
            <w:noWrap/>
            <w:vAlign w:val="bottom"/>
            <w:hideMark/>
          </w:tcPr>
          <w:p w14:paraId="263BE571"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134" w:type="dxa"/>
            <w:tcBorders>
              <w:top w:val="nil"/>
              <w:left w:val="nil"/>
              <w:bottom w:val="nil"/>
              <w:right w:val="nil"/>
            </w:tcBorders>
            <w:shd w:val="clear" w:color="000000" w:fill="D9D9D9"/>
            <w:noWrap/>
            <w:vAlign w:val="bottom"/>
            <w:hideMark/>
          </w:tcPr>
          <w:p w14:paraId="62DDEC40"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r>
      <w:tr w:rsidR="006D3C88" w:rsidRPr="009159AB" w14:paraId="75018497" w14:textId="77777777" w:rsidTr="00D61C6E">
        <w:trPr>
          <w:trHeight w:val="255"/>
        </w:trPr>
        <w:tc>
          <w:tcPr>
            <w:tcW w:w="957" w:type="dxa"/>
            <w:tcBorders>
              <w:top w:val="nil"/>
              <w:left w:val="nil"/>
              <w:bottom w:val="single" w:sz="4" w:space="0" w:color="auto"/>
              <w:right w:val="nil"/>
            </w:tcBorders>
            <w:shd w:val="clear" w:color="auto" w:fill="auto"/>
            <w:hideMark/>
          </w:tcPr>
          <w:p w14:paraId="56A7CCCA"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7E683839"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007" w:type="dxa"/>
            <w:tcBorders>
              <w:top w:val="nil"/>
              <w:left w:val="nil"/>
              <w:bottom w:val="single" w:sz="4" w:space="0" w:color="auto"/>
              <w:right w:val="nil"/>
            </w:tcBorders>
            <w:shd w:val="clear" w:color="auto" w:fill="auto"/>
            <w:vAlign w:val="center"/>
            <w:hideMark/>
          </w:tcPr>
          <w:p w14:paraId="7F41D08C"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2188" w:type="dxa"/>
            <w:tcBorders>
              <w:top w:val="nil"/>
              <w:left w:val="nil"/>
              <w:bottom w:val="single" w:sz="4" w:space="0" w:color="auto"/>
              <w:right w:val="nil"/>
            </w:tcBorders>
            <w:shd w:val="clear" w:color="auto" w:fill="auto"/>
            <w:vAlign w:val="center"/>
            <w:hideMark/>
          </w:tcPr>
          <w:p w14:paraId="1AEA9627"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851" w:type="dxa"/>
            <w:tcBorders>
              <w:top w:val="nil"/>
              <w:left w:val="nil"/>
              <w:bottom w:val="nil"/>
              <w:right w:val="nil"/>
            </w:tcBorders>
            <w:shd w:val="clear" w:color="auto" w:fill="auto"/>
            <w:noWrap/>
            <w:vAlign w:val="bottom"/>
            <w:hideMark/>
          </w:tcPr>
          <w:p w14:paraId="348F236C"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850" w:type="dxa"/>
            <w:tcBorders>
              <w:top w:val="nil"/>
              <w:left w:val="nil"/>
              <w:bottom w:val="nil"/>
              <w:right w:val="nil"/>
            </w:tcBorders>
            <w:shd w:val="clear" w:color="000000" w:fill="D9D9D9"/>
            <w:noWrap/>
            <w:vAlign w:val="bottom"/>
            <w:hideMark/>
          </w:tcPr>
          <w:p w14:paraId="724EA41F"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560" w:type="dxa"/>
            <w:tcBorders>
              <w:top w:val="nil"/>
              <w:left w:val="nil"/>
              <w:bottom w:val="single" w:sz="4" w:space="0" w:color="auto"/>
              <w:right w:val="nil"/>
            </w:tcBorders>
            <w:shd w:val="clear" w:color="auto" w:fill="auto"/>
            <w:hideMark/>
          </w:tcPr>
          <w:p w14:paraId="4DFB3AD0"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3A0C19A6"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134" w:type="dxa"/>
            <w:tcBorders>
              <w:top w:val="nil"/>
              <w:left w:val="nil"/>
              <w:bottom w:val="single" w:sz="4" w:space="0" w:color="auto"/>
              <w:right w:val="nil"/>
            </w:tcBorders>
            <w:shd w:val="clear" w:color="auto" w:fill="auto"/>
            <w:vAlign w:val="center"/>
            <w:hideMark/>
          </w:tcPr>
          <w:p w14:paraId="7D40D835"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1984" w:type="dxa"/>
            <w:tcBorders>
              <w:top w:val="nil"/>
              <w:left w:val="nil"/>
              <w:bottom w:val="single" w:sz="4" w:space="0" w:color="auto"/>
              <w:right w:val="nil"/>
            </w:tcBorders>
            <w:shd w:val="clear" w:color="auto" w:fill="auto"/>
            <w:vAlign w:val="center"/>
            <w:hideMark/>
          </w:tcPr>
          <w:p w14:paraId="3BB36077"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709" w:type="dxa"/>
            <w:tcBorders>
              <w:top w:val="nil"/>
              <w:left w:val="nil"/>
              <w:bottom w:val="nil"/>
              <w:right w:val="nil"/>
            </w:tcBorders>
            <w:shd w:val="clear" w:color="auto" w:fill="auto"/>
            <w:noWrap/>
            <w:vAlign w:val="bottom"/>
            <w:hideMark/>
          </w:tcPr>
          <w:p w14:paraId="6B888EC4"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134" w:type="dxa"/>
            <w:tcBorders>
              <w:top w:val="nil"/>
              <w:left w:val="nil"/>
              <w:bottom w:val="nil"/>
              <w:right w:val="nil"/>
            </w:tcBorders>
            <w:shd w:val="clear" w:color="000000" w:fill="D9D9D9"/>
            <w:noWrap/>
            <w:vAlign w:val="bottom"/>
            <w:hideMark/>
          </w:tcPr>
          <w:p w14:paraId="70D9F7BA"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r>
      <w:tr w:rsidR="003B1BFC" w:rsidRPr="009159AB" w14:paraId="4C7472CA" w14:textId="77777777" w:rsidTr="00D61C6E">
        <w:trPr>
          <w:trHeight w:val="255"/>
        </w:trPr>
        <w:tc>
          <w:tcPr>
            <w:tcW w:w="957" w:type="dxa"/>
            <w:tcBorders>
              <w:top w:val="nil"/>
              <w:left w:val="nil"/>
              <w:bottom w:val="nil"/>
              <w:right w:val="nil"/>
            </w:tcBorders>
            <w:shd w:val="clear" w:color="auto" w:fill="auto"/>
            <w:noWrap/>
            <w:vAlign w:val="bottom"/>
            <w:hideMark/>
          </w:tcPr>
          <w:p w14:paraId="564895F5"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p>
        </w:tc>
        <w:tc>
          <w:tcPr>
            <w:tcW w:w="951" w:type="dxa"/>
            <w:tcBorders>
              <w:top w:val="nil"/>
              <w:left w:val="nil"/>
              <w:bottom w:val="nil"/>
              <w:right w:val="nil"/>
            </w:tcBorders>
            <w:shd w:val="clear" w:color="auto" w:fill="auto"/>
            <w:noWrap/>
            <w:vAlign w:val="bottom"/>
            <w:hideMark/>
          </w:tcPr>
          <w:p w14:paraId="39ADB0A5"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007" w:type="dxa"/>
            <w:tcBorders>
              <w:top w:val="nil"/>
              <w:left w:val="nil"/>
              <w:bottom w:val="nil"/>
              <w:right w:val="nil"/>
            </w:tcBorders>
            <w:shd w:val="clear" w:color="auto" w:fill="auto"/>
            <w:noWrap/>
            <w:vAlign w:val="bottom"/>
            <w:hideMark/>
          </w:tcPr>
          <w:p w14:paraId="575E7F35"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auto" w:fill="auto"/>
            <w:noWrap/>
            <w:vAlign w:val="bottom"/>
            <w:hideMark/>
          </w:tcPr>
          <w:p w14:paraId="5F430937"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29C57194"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16A2F224"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04300B79"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noWrap/>
            <w:vAlign w:val="bottom"/>
            <w:hideMark/>
          </w:tcPr>
          <w:p w14:paraId="4234E3DE"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02169D5C"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auto" w:fill="auto"/>
            <w:noWrap/>
            <w:vAlign w:val="bottom"/>
            <w:hideMark/>
          </w:tcPr>
          <w:p w14:paraId="389F8081"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5A11A38A"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71BBCB55"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r>
      <w:tr w:rsidR="006D3C88" w:rsidRPr="009159AB" w14:paraId="5AE8811D" w14:textId="77777777" w:rsidTr="00D61C6E">
        <w:trPr>
          <w:trHeight w:val="255"/>
        </w:trPr>
        <w:tc>
          <w:tcPr>
            <w:tcW w:w="957" w:type="dxa"/>
            <w:tcBorders>
              <w:top w:val="nil"/>
              <w:left w:val="nil"/>
              <w:bottom w:val="single" w:sz="4" w:space="0" w:color="auto"/>
              <w:right w:val="nil"/>
            </w:tcBorders>
            <w:shd w:val="clear" w:color="auto" w:fill="auto"/>
            <w:noWrap/>
            <w:vAlign w:val="bottom"/>
            <w:hideMark/>
          </w:tcPr>
          <w:p w14:paraId="2A64936A"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6F780FCA"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007" w:type="dxa"/>
            <w:tcBorders>
              <w:top w:val="nil"/>
              <w:left w:val="nil"/>
              <w:bottom w:val="single" w:sz="4" w:space="0" w:color="auto"/>
              <w:right w:val="nil"/>
            </w:tcBorders>
            <w:shd w:val="clear" w:color="000000" w:fill="D9D9D9"/>
            <w:noWrap/>
            <w:vAlign w:val="bottom"/>
            <w:hideMark/>
          </w:tcPr>
          <w:p w14:paraId="6C02A0C1"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single" w:sz="4" w:space="0" w:color="auto"/>
              <w:right w:val="nil"/>
            </w:tcBorders>
            <w:shd w:val="clear" w:color="000000" w:fill="D9D9D9"/>
            <w:noWrap/>
            <w:vAlign w:val="bottom"/>
            <w:hideMark/>
          </w:tcPr>
          <w:p w14:paraId="3BDE0D5D"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single" w:sz="4" w:space="0" w:color="auto"/>
              <w:right w:val="nil"/>
            </w:tcBorders>
            <w:shd w:val="clear" w:color="auto" w:fill="auto"/>
            <w:noWrap/>
            <w:vAlign w:val="bottom"/>
            <w:hideMark/>
          </w:tcPr>
          <w:p w14:paraId="50B38F5C"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850" w:type="dxa"/>
            <w:tcBorders>
              <w:top w:val="nil"/>
              <w:left w:val="nil"/>
              <w:bottom w:val="single" w:sz="4" w:space="0" w:color="auto"/>
              <w:right w:val="nil"/>
            </w:tcBorders>
            <w:shd w:val="clear" w:color="auto" w:fill="auto"/>
            <w:noWrap/>
            <w:vAlign w:val="bottom"/>
            <w:hideMark/>
          </w:tcPr>
          <w:p w14:paraId="138FAFD1"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1560" w:type="dxa"/>
            <w:tcBorders>
              <w:top w:val="nil"/>
              <w:left w:val="nil"/>
              <w:bottom w:val="single" w:sz="4" w:space="0" w:color="auto"/>
              <w:right w:val="nil"/>
            </w:tcBorders>
            <w:shd w:val="clear" w:color="auto" w:fill="auto"/>
            <w:noWrap/>
            <w:vAlign w:val="bottom"/>
            <w:hideMark/>
          </w:tcPr>
          <w:p w14:paraId="0A588DEA"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02490B33"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134" w:type="dxa"/>
            <w:tcBorders>
              <w:top w:val="nil"/>
              <w:left w:val="nil"/>
              <w:bottom w:val="single" w:sz="4" w:space="0" w:color="auto"/>
              <w:right w:val="nil"/>
            </w:tcBorders>
            <w:shd w:val="clear" w:color="000000" w:fill="D9D9D9"/>
            <w:noWrap/>
            <w:vAlign w:val="bottom"/>
            <w:hideMark/>
          </w:tcPr>
          <w:p w14:paraId="473F580D"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single" w:sz="4" w:space="0" w:color="auto"/>
              <w:right w:val="nil"/>
            </w:tcBorders>
            <w:shd w:val="clear" w:color="000000" w:fill="D9D9D9"/>
            <w:noWrap/>
            <w:vAlign w:val="bottom"/>
            <w:hideMark/>
          </w:tcPr>
          <w:p w14:paraId="6421D13A"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single" w:sz="4" w:space="0" w:color="auto"/>
              <w:right w:val="nil"/>
            </w:tcBorders>
            <w:shd w:val="clear" w:color="auto" w:fill="auto"/>
            <w:noWrap/>
            <w:vAlign w:val="bottom"/>
            <w:hideMark/>
          </w:tcPr>
          <w:p w14:paraId="00647B23"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1134" w:type="dxa"/>
            <w:tcBorders>
              <w:top w:val="nil"/>
              <w:left w:val="nil"/>
              <w:bottom w:val="single" w:sz="4" w:space="0" w:color="auto"/>
              <w:right w:val="nil"/>
            </w:tcBorders>
            <w:shd w:val="clear" w:color="auto" w:fill="auto"/>
            <w:noWrap/>
            <w:vAlign w:val="bottom"/>
            <w:hideMark/>
          </w:tcPr>
          <w:p w14:paraId="29D491C2"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r>
    </w:tbl>
    <w:p w14:paraId="38A78DA0" w14:textId="77777777" w:rsidR="00D61C6E" w:rsidRPr="009159AB" w:rsidRDefault="00D61C6E" w:rsidP="009159AB">
      <w:pPr>
        <w:spacing w:before="120"/>
        <w:rPr>
          <w:rFonts w:ascii="Times New Roman" w:hAnsi="Times New Roman" w:cs="Times New Roman"/>
          <w:sz w:val="24"/>
        </w:rPr>
      </w:pPr>
      <w:r w:rsidRPr="009159AB">
        <w:rPr>
          <w:rFonts w:ascii="Times New Roman" w:hAnsi="Times New Roman" w:cs="Times New Roman"/>
          <w:sz w:val="24"/>
        </w:rPr>
        <w:t>Table 1</w:t>
      </w:r>
    </w:p>
    <w:p w14:paraId="09C8BBB3" w14:textId="4CD764A3" w:rsidR="00D61C6E" w:rsidRPr="009159AB" w:rsidRDefault="00D61C6E">
      <w:pPr>
        <w:spacing w:before="120"/>
        <w:rPr>
          <w:i/>
          <w:sz w:val="28"/>
        </w:rPr>
      </w:pPr>
      <w:r w:rsidRPr="009159AB">
        <w:rPr>
          <w:rFonts w:ascii="Times New Roman" w:eastAsia="Times New Roman" w:hAnsi="Times New Roman" w:cs="Times New Roman"/>
          <w:i/>
          <w:color w:val="000000"/>
          <w:sz w:val="24"/>
          <w:szCs w:val="20"/>
          <w:lang w:eastAsia="nl-NL"/>
        </w:rPr>
        <w:t>Hypothetical data example of coding correction</w:t>
      </w:r>
    </w:p>
    <w:p w14:paraId="1476E209" w14:textId="0F0CC6AA" w:rsidR="009D79C3" w:rsidRPr="009159AB" w:rsidRDefault="00C010BB" w:rsidP="009159AB">
      <w:pPr>
        <w:spacing w:before="120"/>
        <w:rPr>
          <w:rFonts w:ascii="Times New Roman" w:eastAsia="Times New Roman" w:hAnsi="Times New Roman" w:cs="Times New Roman"/>
          <w:color w:val="000000"/>
          <w:sz w:val="24"/>
          <w:szCs w:val="20"/>
          <w:lang w:eastAsia="nl-NL"/>
        </w:rPr>
      </w:pPr>
      <w:r w:rsidRPr="009159AB">
        <w:br w:type="page"/>
      </w:r>
      <w:r w:rsidR="00AD7B10" w:rsidRPr="009159AB">
        <w:rPr>
          <w:rFonts w:ascii="Times New Roman" w:eastAsia="Times New Roman" w:hAnsi="Times New Roman" w:cs="Times New Roman"/>
          <w:i/>
          <w:color w:val="000000"/>
          <w:sz w:val="24"/>
          <w:szCs w:val="20"/>
          <w:lang w:eastAsia="nl-NL"/>
        </w:rPr>
        <w:lastRenderedPageBreak/>
        <w:t>Note</w:t>
      </w:r>
      <w:r w:rsidR="00AD7B10" w:rsidRPr="009159AB">
        <w:rPr>
          <w:rFonts w:ascii="Times New Roman" w:eastAsia="Times New Roman" w:hAnsi="Times New Roman" w:cs="Times New Roman"/>
          <w:color w:val="000000"/>
          <w:sz w:val="24"/>
          <w:szCs w:val="20"/>
          <w:lang w:eastAsia="nl-NL"/>
        </w:rPr>
        <w:t>. Raw denotes the simple effect in the hypothetical data before correction whereas correct denotes the simple effect after correction. Column wise effects are multiplied by the type of measure only, whereas column wise effects are multiplied by both the type of moderator and type of measure.</w:t>
      </w:r>
    </w:p>
    <w:p w14:paraId="3C230AED" w14:textId="77777777" w:rsidR="009159AB" w:rsidRPr="009159AB" w:rsidRDefault="009159AB" w:rsidP="009159AB">
      <w:pPr>
        <w:spacing w:before="120"/>
        <w:rPr>
          <w:rFonts w:ascii="Times New Roman" w:hAnsi="Times New Roman" w:cs="Times New Roman"/>
          <w:szCs w:val="18"/>
        </w:rPr>
        <w:sectPr w:rsidR="009159AB" w:rsidRPr="009159AB" w:rsidSect="00C010BB">
          <w:pgSz w:w="16838" w:h="11906" w:orient="landscape"/>
          <w:pgMar w:top="1412" w:right="1412" w:bottom="1412" w:left="1412" w:header="709" w:footer="709" w:gutter="0"/>
          <w:cols w:space="708"/>
          <w:docGrid w:linePitch="360"/>
        </w:sectPr>
      </w:pPr>
    </w:p>
    <w:p w14:paraId="5165A4A9" w14:textId="436AC49B" w:rsidR="003D54A2" w:rsidRDefault="003D54A2" w:rsidP="00D61C6E">
      <w:pPr>
        <w:spacing w:before="120" w:after="0" w:line="480" w:lineRule="auto"/>
        <w:rPr>
          <w:rFonts w:ascii="Times New Roman" w:hAnsi="Times New Roman" w:cs="Times New Roman"/>
          <w:color w:val="000000"/>
          <w:sz w:val="24"/>
          <w:szCs w:val="20"/>
        </w:rPr>
      </w:pPr>
      <w:r>
        <w:rPr>
          <w:rFonts w:ascii="Times New Roman" w:hAnsi="Times New Roman" w:cs="Times New Roman"/>
          <w:color w:val="000000"/>
          <w:sz w:val="24"/>
          <w:szCs w:val="20"/>
        </w:rPr>
        <w:lastRenderedPageBreak/>
        <w:t>Table 2</w:t>
      </w:r>
    </w:p>
    <w:p w14:paraId="720546A5" w14:textId="0550A209" w:rsidR="003D54A2" w:rsidRDefault="003D54A2" w:rsidP="00D61C6E">
      <w:pPr>
        <w:spacing w:before="120" w:after="0" w:line="480" w:lineRule="auto"/>
        <w:rPr>
          <w:rFonts w:ascii="Times New Roman" w:hAnsi="Times New Roman" w:cs="Times New Roman"/>
          <w:i/>
          <w:color w:val="000000"/>
          <w:sz w:val="24"/>
          <w:szCs w:val="20"/>
        </w:rPr>
      </w:pPr>
      <w:r>
        <w:rPr>
          <w:rFonts w:ascii="Times New Roman" w:hAnsi="Times New Roman" w:cs="Times New Roman"/>
          <w:i/>
          <w:color w:val="000000"/>
          <w:sz w:val="24"/>
          <w:szCs w:val="20"/>
        </w:rPr>
        <w:t>Effect sizes per study for the confirmatory hypotheses</w:t>
      </w:r>
    </w:p>
    <w:tbl>
      <w:tblPr>
        <w:tblW w:w="8504" w:type="dxa"/>
        <w:tblInd w:w="70" w:type="dxa"/>
        <w:tblCellMar>
          <w:left w:w="70" w:type="dxa"/>
          <w:right w:w="70" w:type="dxa"/>
        </w:tblCellMar>
        <w:tblLook w:val="04A0" w:firstRow="1" w:lastRow="0" w:firstColumn="1" w:lastColumn="0" w:noHBand="0" w:noVBand="1"/>
      </w:tblPr>
      <w:tblGrid>
        <w:gridCol w:w="1796"/>
        <w:gridCol w:w="540"/>
        <w:gridCol w:w="716"/>
        <w:gridCol w:w="576"/>
        <w:gridCol w:w="507"/>
        <w:gridCol w:w="576"/>
        <w:gridCol w:w="507"/>
        <w:gridCol w:w="1136"/>
        <w:gridCol w:w="507"/>
        <w:gridCol w:w="1136"/>
        <w:gridCol w:w="507"/>
      </w:tblGrid>
      <w:tr w:rsidR="003D54A2" w:rsidRPr="009159AB" w14:paraId="462E3BBE" w14:textId="77777777" w:rsidTr="00352F5E">
        <w:trPr>
          <w:trHeight w:val="300"/>
          <w:tblHeader/>
        </w:trPr>
        <w:tc>
          <w:tcPr>
            <w:tcW w:w="1796" w:type="dxa"/>
            <w:tcBorders>
              <w:top w:val="single" w:sz="4" w:space="0" w:color="auto"/>
              <w:left w:val="nil"/>
              <w:bottom w:val="single" w:sz="4" w:space="0" w:color="auto"/>
              <w:right w:val="nil"/>
            </w:tcBorders>
            <w:shd w:val="clear" w:color="auto" w:fill="auto"/>
            <w:noWrap/>
            <w:vAlign w:val="bottom"/>
          </w:tcPr>
          <w:p w14:paraId="3235D5E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First author</w:t>
            </w:r>
          </w:p>
        </w:tc>
        <w:tc>
          <w:tcPr>
            <w:tcW w:w="540" w:type="dxa"/>
            <w:tcBorders>
              <w:top w:val="single" w:sz="4" w:space="0" w:color="auto"/>
              <w:left w:val="nil"/>
              <w:bottom w:val="single" w:sz="4" w:space="0" w:color="auto"/>
              <w:right w:val="nil"/>
            </w:tcBorders>
            <w:shd w:val="clear" w:color="auto" w:fill="auto"/>
            <w:noWrap/>
            <w:vAlign w:val="bottom"/>
          </w:tcPr>
          <w:p w14:paraId="565AC0A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Year</w:t>
            </w:r>
          </w:p>
        </w:tc>
        <w:tc>
          <w:tcPr>
            <w:tcW w:w="716" w:type="dxa"/>
            <w:tcBorders>
              <w:top w:val="single" w:sz="4" w:space="0" w:color="auto"/>
              <w:left w:val="nil"/>
              <w:bottom w:val="single" w:sz="4" w:space="0" w:color="auto"/>
              <w:right w:val="nil"/>
            </w:tcBorders>
            <w:shd w:val="clear" w:color="auto" w:fill="auto"/>
            <w:noWrap/>
            <w:vAlign w:val="bottom"/>
          </w:tcPr>
          <w:p w14:paraId="729E7F91" w14:textId="77777777" w:rsidR="003D54A2" w:rsidRPr="009159AB" w:rsidRDefault="003D54A2" w:rsidP="00352F5E">
            <w:pPr>
              <w:spacing w:after="0" w:line="480" w:lineRule="auto"/>
              <w:rPr>
                <w:rFonts w:ascii="Times New Roman" w:eastAsia="Times New Roman" w:hAnsi="Times New Roman" w:cs="Times New Roman"/>
                <w:i/>
                <w:color w:val="000000"/>
                <w:sz w:val="20"/>
                <w:szCs w:val="20"/>
                <w:lang w:eastAsia="nl-NL"/>
              </w:rPr>
            </w:pPr>
            <w:r w:rsidRPr="009159AB">
              <w:rPr>
                <w:rFonts w:ascii="Times New Roman" w:eastAsia="Times New Roman" w:hAnsi="Times New Roman" w:cs="Times New Roman"/>
                <w:i/>
                <w:color w:val="000000"/>
                <w:sz w:val="20"/>
                <w:szCs w:val="20"/>
                <w:lang w:eastAsia="nl-NL"/>
              </w:rPr>
              <w:t>N</w:t>
            </w:r>
          </w:p>
        </w:tc>
        <w:tc>
          <w:tcPr>
            <w:tcW w:w="576" w:type="dxa"/>
            <w:tcBorders>
              <w:top w:val="single" w:sz="4" w:space="0" w:color="auto"/>
              <w:left w:val="nil"/>
              <w:bottom w:val="single" w:sz="4" w:space="0" w:color="auto"/>
              <w:right w:val="nil"/>
            </w:tcBorders>
            <w:shd w:val="clear" w:color="auto" w:fill="auto"/>
            <w:noWrap/>
            <w:vAlign w:val="bottom"/>
          </w:tcPr>
          <w:p w14:paraId="4590CBE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T1</w:t>
            </w:r>
          </w:p>
        </w:tc>
        <w:tc>
          <w:tcPr>
            <w:tcW w:w="507" w:type="dxa"/>
            <w:tcBorders>
              <w:top w:val="single" w:sz="4" w:space="0" w:color="auto"/>
              <w:left w:val="nil"/>
              <w:bottom w:val="single" w:sz="4" w:space="0" w:color="auto"/>
              <w:right w:val="nil"/>
            </w:tcBorders>
            <w:shd w:val="clear" w:color="auto" w:fill="auto"/>
            <w:noWrap/>
            <w:vAlign w:val="bottom"/>
          </w:tcPr>
          <w:p w14:paraId="5EEAF18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576" w:type="dxa"/>
            <w:tcBorders>
              <w:top w:val="single" w:sz="4" w:space="0" w:color="auto"/>
              <w:left w:val="nil"/>
              <w:bottom w:val="single" w:sz="4" w:space="0" w:color="auto"/>
              <w:right w:val="nil"/>
            </w:tcBorders>
            <w:shd w:val="clear" w:color="auto" w:fill="auto"/>
            <w:noWrap/>
            <w:vAlign w:val="bottom"/>
          </w:tcPr>
          <w:p w14:paraId="764079A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T2</w:t>
            </w:r>
          </w:p>
        </w:tc>
        <w:tc>
          <w:tcPr>
            <w:tcW w:w="507" w:type="dxa"/>
            <w:tcBorders>
              <w:top w:val="single" w:sz="4" w:space="0" w:color="auto"/>
              <w:left w:val="nil"/>
              <w:bottom w:val="single" w:sz="4" w:space="0" w:color="auto"/>
              <w:right w:val="nil"/>
            </w:tcBorders>
            <w:shd w:val="clear" w:color="auto" w:fill="auto"/>
            <w:noWrap/>
            <w:vAlign w:val="bottom"/>
          </w:tcPr>
          <w:p w14:paraId="2287923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1136" w:type="dxa"/>
            <w:tcBorders>
              <w:top w:val="single" w:sz="4" w:space="0" w:color="auto"/>
              <w:left w:val="nil"/>
              <w:bottom w:val="single" w:sz="4" w:space="0" w:color="auto"/>
              <w:right w:val="nil"/>
            </w:tcBorders>
            <w:shd w:val="clear" w:color="auto" w:fill="auto"/>
            <w:noWrap/>
            <w:vAlign w:val="bottom"/>
          </w:tcPr>
          <w:p w14:paraId="4601621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Δ</w:t>
            </w: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T1</w:t>
            </w:r>
          </w:p>
        </w:tc>
        <w:tc>
          <w:tcPr>
            <w:tcW w:w="507" w:type="dxa"/>
            <w:tcBorders>
              <w:top w:val="single" w:sz="4" w:space="0" w:color="auto"/>
              <w:left w:val="nil"/>
              <w:bottom w:val="single" w:sz="4" w:space="0" w:color="auto"/>
              <w:right w:val="nil"/>
            </w:tcBorders>
            <w:shd w:val="clear" w:color="auto" w:fill="auto"/>
            <w:noWrap/>
            <w:vAlign w:val="bottom"/>
          </w:tcPr>
          <w:p w14:paraId="3E1D980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1136" w:type="dxa"/>
            <w:tcBorders>
              <w:top w:val="single" w:sz="4" w:space="0" w:color="auto"/>
              <w:left w:val="nil"/>
              <w:bottom w:val="single" w:sz="4" w:space="0" w:color="auto"/>
              <w:right w:val="nil"/>
            </w:tcBorders>
            <w:shd w:val="clear" w:color="auto" w:fill="auto"/>
            <w:noWrap/>
            <w:vAlign w:val="bottom"/>
          </w:tcPr>
          <w:p w14:paraId="105D0AF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Δ</w:t>
            </w: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T2</w:t>
            </w:r>
          </w:p>
        </w:tc>
        <w:tc>
          <w:tcPr>
            <w:tcW w:w="507" w:type="dxa"/>
            <w:tcBorders>
              <w:top w:val="single" w:sz="4" w:space="0" w:color="auto"/>
              <w:left w:val="nil"/>
              <w:bottom w:val="single" w:sz="4" w:space="0" w:color="auto"/>
              <w:right w:val="nil"/>
            </w:tcBorders>
            <w:shd w:val="clear" w:color="auto" w:fill="auto"/>
            <w:noWrap/>
            <w:vAlign w:val="bottom"/>
          </w:tcPr>
          <w:p w14:paraId="5C79C2A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r>
      <w:tr w:rsidR="003D54A2" w:rsidRPr="009159AB" w14:paraId="6C8AC429" w14:textId="77777777" w:rsidTr="00352F5E">
        <w:trPr>
          <w:trHeight w:val="300"/>
        </w:trPr>
        <w:tc>
          <w:tcPr>
            <w:tcW w:w="1796" w:type="dxa"/>
            <w:tcBorders>
              <w:top w:val="nil"/>
              <w:left w:val="nil"/>
              <w:bottom w:val="nil"/>
              <w:right w:val="nil"/>
            </w:tcBorders>
            <w:shd w:val="clear" w:color="auto" w:fill="auto"/>
            <w:noWrap/>
            <w:vAlign w:val="bottom"/>
          </w:tcPr>
          <w:p w14:paraId="76B6BA2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Alvares</w:t>
            </w:r>
          </w:p>
        </w:tc>
        <w:tc>
          <w:tcPr>
            <w:tcW w:w="540" w:type="dxa"/>
            <w:tcBorders>
              <w:top w:val="nil"/>
              <w:left w:val="nil"/>
              <w:bottom w:val="nil"/>
              <w:right w:val="nil"/>
            </w:tcBorders>
            <w:shd w:val="clear" w:color="auto" w:fill="auto"/>
            <w:noWrap/>
            <w:vAlign w:val="bottom"/>
          </w:tcPr>
          <w:p w14:paraId="5B0FFA4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F0151B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40A947E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07" w:type="dxa"/>
            <w:tcBorders>
              <w:top w:val="nil"/>
              <w:left w:val="nil"/>
              <w:bottom w:val="nil"/>
              <w:right w:val="nil"/>
            </w:tcBorders>
            <w:shd w:val="clear" w:color="auto" w:fill="auto"/>
            <w:noWrap/>
            <w:vAlign w:val="bottom"/>
          </w:tcPr>
          <w:p w14:paraId="3938420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3E491F7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16480E4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6558F75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2116736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75559D8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7089ABA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3D54A2" w:rsidRPr="009159AB" w14:paraId="038855A1" w14:textId="77777777" w:rsidTr="00352F5E">
        <w:trPr>
          <w:trHeight w:val="300"/>
        </w:trPr>
        <w:tc>
          <w:tcPr>
            <w:tcW w:w="1796" w:type="dxa"/>
            <w:tcBorders>
              <w:top w:val="nil"/>
              <w:left w:val="nil"/>
              <w:bottom w:val="nil"/>
              <w:right w:val="nil"/>
            </w:tcBorders>
            <w:shd w:val="clear" w:color="auto" w:fill="auto"/>
            <w:noWrap/>
            <w:vAlign w:val="bottom"/>
          </w:tcPr>
          <w:p w14:paraId="2294566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Ambrosini</w:t>
            </w:r>
          </w:p>
        </w:tc>
        <w:tc>
          <w:tcPr>
            <w:tcW w:w="540" w:type="dxa"/>
            <w:tcBorders>
              <w:top w:val="nil"/>
              <w:left w:val="nil"/>
              <w:bottom w:val="nil"/>
              <w:right w:val="nil"/>
            </w:tcBorders>
            <w:shd w:val="clear" w:color="auto" w:fill="auto"/>
            <w:noWrap/>
            <w:vAlign w:val="bottom"/>
          </w:tcPr>
          <w:p w14:paraId="2FC36A7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76D8F24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7BD4A3A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-1.69</w:t>
            </w:r>
          </w:p>
        </w:tc>
        <w:tc>
          <w:tcPr>
            <w:tcW w:w="507" w:type="dxa"/>
            <w:tcBorders>
              <w:top w:val="nil"/>
              <w:left w:val="nil"/>
              <w:bottom w:val="nil"/>
              <w:right w:val="nil"/>
            </w:tcBorders>
            <w:shd w:val="clear" w:color="auto" w:fill="auto"/>
            <w:noWrap/>
            <w:vAlign w:val="bottom"/>
          </w:tcPr>
          <w:p w14:paraId="2798221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12611BD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-0.97</w:t>
            </w:r>
          </w:p>
        </w:tc>
        <w:tc>
          <w:tcPr>
            <w:tcW w:w="507" w:type="dxa"/>
            <w:tcBorders>
              <w:top w:val="nil"/>
              <w:left w:val="nil"/>
              <w:bottom w:val="nil"/>
              <w:right w:val="nil"/>
            </w:tcBorders>
            <w:shd w:val="clear" w:color="auto" w:fill="auto"/>
            <w:noWrap/>
            <w:vAlign w:val="bottom"/>
          </w:tcPr>
          <w:p w14:paraId="327592C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638D5C7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12168E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9C2ECD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604DC6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089BCEC" w14:textId="77777777" w:rsidTr="00352F5E">
        <w:trPr>
          <w:trHeight w:val="300"/>
        </w:trPr>
        <w:tc>
          <w:tcPr>
            <w:tcW w:w="1796" w:type="dxa"/>
            <w:tcBorders>
              <w:top w:val="nil"/>
              <w:left w:val="nil"/>
              <w:bottom w:val="nil"/>
              <w:right w:val="nil"/>
            </w:tcBorders>
            <w:shd w:val="clear" w:color="auto" w:fill="auto"/>
            <w:noWrap/>
            <w:vAlign w:val="bottom"/>
          </w:tcPr>
          <w:p w14:paraId="2049BEC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Anonymous</w:t>
            </w:r>
          </w:p>
        </w:tc>
        <w:tc>
          <w:tcPr>
            <w:tcW w:w="540" w:type="dxa"/>
            <w:tcBorders>
              <w:top w:val="nil"/>
              <w:left w:val="nil"/>
              <w:bottom w:val="nil"/>
              <w:right w:val="nil"/>
            </w:tcBorders>
            <w:shd w:val="clear" w:color="auto" w:fill="auto"/>
            <w:noWrap/>
            <w:vAlign w:val="bottom"/>
          </w:tcPr>
          <w:p w14:paraId="4828C87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F9F2D7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49</w:t>
            </w:r>
          </w:p>
        </w:tc>
        <w:tc>
          <w:tcPr>
            <w:tcW w:w="576" w:type="dxa"/>
            <w:tcBorders>
              <w:top w:val="nil"/>
              <w:left w:val="nil"/>
              <w:bottom w:val="nil"/>
              <w:right w:val="nil"/>
            </w:tcBorders>
            <w:shd w:val="clear" w:color="auto" w:fill="auto"/>
            <w:noWrap/>
            <w:vAlign w:val="bottom"/>
          </w:tcPr>
          <w:p w14:paraId="78A0C6F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-3.97</w:t>
            </w:r>
          </w:p>
        </w:tc>
        <w:tc>
          <w:tcPr>
            <w:tcW w:w="507" w:type="dxa"/>
            <w:tcBorders>
              <w:top w:val="nil"/>
              <w:left w:val="nil"/>
              <w:bottom w:val="nil"/>
              <w:right w:val="nil"/>
            </w:tcBorders>
            <w:shd w:val="clear" w:color="auto" w:fill="auto"/>
            <w:noWrap/>
            <w:vAlign w:val="bottom"/>
          </w:tcPr>
          <w:p w14:paraId="4AFEA2B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576" w:type="dxa"/>
            <w:tcBorders>
              <w:top w:val="nil"/>
              <w:left w:val="nil"/>
              <w:bottom w:val="nil"/>
              <w:right w:val="nil"/>
            </w:tcBorders>
            <w:shd w:val="clear" w:color="auto" w:fill="auto"/>
            <w:noWrap/>
            <w:vAlign w:val="bottom"/>
          </w:tcPr>
          <w:p w14:paraId="25B41E9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0A05785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0EE68F6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E1733B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B26AA4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5600AC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AF0D051" w14:textId="77777777" w:rsidTr="00352F5E">
        <w:trPr>
          <w:trHeight w:val="300"/>
        </w:trPr>
        <w:tc>
          <w:tcPr>
            <w:tcW w:w="1796" w:type="dxa"/>
            <w:tcBorders>
              <w:top w:val="nil"/>
              <w:left w:val="nil"/>
              <w:bottom w:val="nil"/>
              <w:right w:val="nil"/>
            </w:tcBorders>
            <w:shd w:val="clear" w:color="auto" w:fill="auto"/>
            <w:noWrap/>
            <w:vAlign w:val="bottom"/>
          </w:tcPr>
          <w:p w14:paraId="7F217AA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Anonymous</w:t>
            </w:r>
          </w:p>
        </w:tc>
        <w:tc>
          <w:tcPr>
            <w:tcW w:w="540" w:type="dxa"/>
            <w:tcBorders>
              <w:top w:val="nil"/>
              <w:left w:val="nil"/>
              <w:bottom w:val="nil"/>
              <w:right w:val="nil"/>
            </w:tcBorders>
            <w:shd w:val="clear" w:color="auto" w:fill="auto"/>
            <w:noWrap/>
            <w:vAlign w:val="bottom"/>
          </w:tcPr>
          <w:p w14:paraId="426B5F7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C3A296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4E523D3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-3.17</w:t>
            </w:r>
          </w:p>
        </w:tc>
        <w:tc>
          <w:tcPr>
            <w:tcW w:w="507" w:type="dxa"/>
            <w:tcBorders>
              <w:top w:val="nil"/>
              <w:left w:val="nil"/>
              <w:bottom w:val="nil"/>
              <w:right w:val="nil"/>
            </w:tcBorders>
            <w:shd w:val="clear" w:color="auto" w:fill="auto"/>
            <w:noWrap/>
            <w:vAlign w:val="bottom"/>
          </w:tcPr>
          <w:p w14:paraId="44032BB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48AFEE6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205AD69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57E7368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5C237A1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1136" w:type="dxa"/>
            <w:tcBorders>
              <w:top w:val="nil"/>
              <w:left w:val="nil"/>
              <w:bottom w:val="nil"/>
              <w:right w:val="nil"/>
            </w:tcBorders>
            <w:shd w:val="clear" w:color="auto" w:fill="auto"/>
            <w:noWrap/>
            <w:vAlign w:val="bottom"/>
          </w:tcPr>
          <w:p w14:paraId="580F7B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0.53</w:t>
            </w:r>
          </w:p>
        </w:tc>
        <w:tc>
          <w:tcPr>
            <w:tcW w:w="507" w:type="dxa"/>
            <w:tcBorders>
              <w:top w:val="nil"/>
              <w:left w:val="nil"/>
              <w:bottom w:val="nil"/>
              <w:right w:val="nil"/>
            </w:tcBorders>
            <w:shd w:val="clear" w:color="auto" w:fill="auto"/>
            <w:noWrap/>
            <w:vAlign w:val="bottom"/>
          </w:tcPr>
          <w:p w14:paraId="650D513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3D54A2" w:rsidRPr="009159AB" w14:paraId="463AA3DC" w14:textId="77777777" w:rsidTr="00352F5E">
        <w:trPr>
          <w:trHeight w:val="300"/>
        </w:trPr>
        <w:tc>
          <w:tcPr>
            <w:tcW w:w="1796" w:type="dxa"/>
            <w:tcBorders>
              <w:top w:val="nil"/>
              <w:left w:val="nil"/>
              <w:bottom w:val="nil"/>
              <w:right w:val="nil"/>
            </w:tcBorders>
            <w:shd w:val="clear" w:color="auto" w:fill="auto"/>
            <w:noWrap/>
            <w:vAlign w:val="bottom"/>
          </w:tcPr>
          <w:p w14:paraId="1374958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Aydin</w:t>
            </w:r>
          </w:p>
        </w:tc>
        <w:tc>
          <w:tcPr>
            <w:tcW w:w="540" w:type="dxa"/>
            <w:tcBorders>
              <w:top w:val="nil"/>
              <w:left w:val="nil"/>
              <w:bottom w:val="nil"/>
              <w:right w:val="nil"/>
            </w:tcBorders>
            <w:shd w:val="clear" w:color="auto" w:fill="auto"/>
            <w:noWrap/>
            <w:vAlign w:val="bottom"/>
          </w:tcPr>
          <w:p w14:paraId="7A986D2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4A02B3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4FA7944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-0.95</w:t>
            </w:r>
          </w:p>
        </w:tc>
        <w:tc>
          <w:tcPr>
            <w:tcW w:w="507" w:type="dxa"/>
            <w:tcBorders>
              <w:top w:val="nil"/>
              <w:left w:val="nil"/>
              <w:bottom w:val="nil"/>
              <w:right w:val="nil"/>
            </w:tcBorders>
            <w:shd w:val="clear" w:color="auto" w:fill="auto"/>
            <w:noWrap/>
            <w:vAlign w:val="bottom"/>
          </w:tcPr>
          <w:p w14:paraId="6AF169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4A6FD68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3F86F52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3777C4C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07" w:type="dxa"/>
            <w:tcBorders>
              <w:top w:val="nil"/>
              <w:left w:val="nil"/>
              <w:bottom w:val="nil"/>
              <w:right w:val="nil"/>
            </w:tcBorders>
            <w:shd w:val="clear" w:color="auto" w:fill="auto"/>
            <w:noWrap/>
            <w:vAlign w:val="bottom"/>
          </w:tcPr>
          <w:p w14:paraId="08C466C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71A69B8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0.72</w:t>
            </w:r>
          </w:p>
        </w:tc>
        <w:tc>
          <w:tcPr>
            <w:tcW w:w="507" w:type="dxa"/>
            <w:tcBorders>
              <w:top w:val="nil"/>
              <w:left w:val="nil"/>
              <w:bottom w:val="nil"/>
              <w:right w:val="nil"/>
            </w:tcBorders>
            <w:shd w:val="clear" w:color="auto" w:fill="auto"/>
            <w:noWrap/>
            <w:vAlign w:val="bottom"/>
          </w:tcPr>
          <w:p w14:paraId="1FA98AB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3D54A2" w:rsidRPr="009159AB" w14:paraId="2028C0A5" w14:textId="77777777" w:rsidTr="00352F5E">
        <w:trPr>
          <w:trHeight w:val="300"/>
        </w:trPr>
        <w:tc>
          <w:tcPr>
            <w:tcW w:w="1796" w:type="dxa"/>
            <w:tcBorders>
              <w:top w:val="nil"/>
              <w:left w:val="nil"/>
              <w:bottom w:val="nil"/>
              <w:right w:val="nil"/>
            </w:tcBorders>
            <w:shd w:val="clear" w:color="auto" w:fill="auto"/>
            <w:noWrap/>
            <w:vAlign w:val="bottom"/>
          </w:tcPr>
          <w:p w14:paraId="52ACF68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Banki</w:t>
            </w:r>
          </w:p>
        </w:tc>
        <w:tc>
          <w:tcPr>
            <w:tcW w:w="540" w:type="dxa"/>
            <w:tcBorders>
              <w:top w:val="nil"/>
              <w:left w:val="nil"/>
              <w:bottom w:val="nil"/>
              <w:right w:val="nil"/>
            </w:tcBorders>
            <w:shd w:val="clear" w:color="auto" w:fill="auto"/>
            <w:noWrap/>
            <w:vAlign w:val="bottom"/>
          </w:tcPr>
          <w:p w14:paraId="507B71F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ACEE18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5DAF9E2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-1.87</w:t>
            </w:r>
          </w:p>
        </w:tc>
        <w:tc>
          <w:tcPr>
            <w:tcW w:w="507" w:type="dxa"/>
            <w:tcBorders>
              <w:top w:val="nil"/>
              <w:left w:val="nil"/>
              <w:bottom w:val="nil"/>
              <w:right w:val="nil"/>
            </w:tcBorders>
            <w:shd w:val="clear" w:color="auto" w:fill="auto"/>
            <w:noWrap/>
            <w:vAlign w:val="bottom"/>
          </w:tcPr>
          <w:p w14:paraId="35527C3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3874C34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507" w:type="dxa"/>
            <w:tcBorders>
              <w:top w:val="nil"/>
              <w:left w:val="nil"/>
              <w:bottom w:val="nil"/>
              <w:right w:val="nil"/>
            </w:tcBorders>
            <w:shd w:val="clear" w:color="auto" w:fill="auto"/>
            <w:noWrap/>
            <w:vAlign w:val="bottom"/>
          </w:tcPr>
          <w:p w14:paraId="7273EDC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6474EE1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4DEAE4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DD02C3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63DE93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0F52ACE" w14:textId="77777777" w:rsidTr="00352F5E">
        <w:trPr>
          <w:trHeight w:val="300"/>
        </w:trPr>
        <w:tc>
          <w:tcPr>
            <w:tcW w:w="1796" w:type="dxa"/>
            <w:tcBorders>
              <w:top w:val="nil"/>
              <w:left w:val="nil"/>
              <w:bottom w:val="nil"/>
              <w:right w:val="nil"/>
            </w:tcBorders>
            <w:shd w:val="clear" w:color="auto" w:fill="auto"/>
            <w:noWrap/>
            <w:vAlign w:val="bottom"/>
          </w:tcPr>
          <w:p w14:paraId="56732F5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Bastian</w:t>
            </w:r>
          </w:p>
        </w:tc>
        <w:tc>
          <w:tcPr>
            <w:tcW w:w="540" w:type="dxa"/>
            <w:tcBorders>
              <w:top w:val="nil"/>
              <w:left w:val="nil"/>
              <w:bottom w:val="nil"/>
              <w:right w:val="nil"/>
            </w:tcBorders>
            <w:shd w:val="clear" w:color="auto" w:fill="auto"/>
            <w:noWrap/>
            <w:vAlign w:val="bottom"/>
          </w:tcPr>
          <w:p w14:paraId="1BECF02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6BC6F60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w:t>
            </w:r>
          </w:p>
        </w:tc>
        <w:tc>
          <w:tcPr>
            <w:tcW w:w="576" w:type="dxa"/>
            <w:tcBorders>
              <w:top w:val="nil"/>
              <w:left w:val="nil"/>
              <w:bottom w:val="nil"/>
              <w:right w:val="nil"/>
            </w:tcBorders>
            <w:shd w:val="clear" w:color="auto" w:fill="auto"/>
            <w:noWrap/>
            <w:vAlign w:val="bottom"/>
          </w:tcPr>
          <w:p w14:paraId="4AD9DBF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-2.75</w:t>
            </w:r>
          </w:p>
        </w:tc>
        <w:tc>
          <w:tcPr>
            <w:tcW w:w="507" w:type="dxa"/>
            <w:tcBorders>
              <w:top w:val="nil"/>
              <w:left w:val="nil"/>
              <w:bottom w:val="nil"/>
              <w:right w:val="nil"/>
            </w:tcBorders>
            <w:shd w:val="clear" w:color="auto" w:fill="auto"/>
            <w:noWrap/>
            <w:vAlign w:val="bottom"/>
          </w:tcPr>
          <w:p w14:paraId="22D84F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5F7A205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-1.42</w:t>
            </w:r>
          </w:p>
        </w:tc>
        <w:tc>
          <w:tcPr>
            <w:tcW w:w="507" w:type="dxa"/>
            <w:tcBorders>
              <w:top w:val="nil"/>
              <w:left w:val="nil"/>
              <w:bottom w:val="nil"/>
              <w:right w:val="nil"/>
            </w:tcBorders>
            <w:shd w:val="clear" w:color="auto" w:fill="auto"/>
            <w:noWrap/>
            <w:vAlign w:val="bottom"/>
          </w:tcPr>
          <w:p w14:paraId="6B38BF7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B171C9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0B0A23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34B542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BE8E71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8001D3D" w14:textId="77777777" w:rsidTr="00352F5E">
        <w:trPr>
          <w:trHeight w:val="300"/>
        </w:trPr>
        <w:tc>
          <w:tcPr>
            <w:tcW w:w="1796" w:type="dxa"/>
            <w:tcBorders>
              <w:top w:val="nil"/>
              <w:left w:val="nil"/>
              <w:bottom w:val="nil"/>
              <w:right w:val="nil"/>
            </w:tcBorders>
            <w:shd w:val="clear" w:color="auto" w:fill="auto"/>
            <w:noWrap/>
            <w:vAlign w:val="bottom"/>
          </w:tcPr>
          <w:p w14:paraId="5877DA1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08F628C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68734B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w:t>
            </w:r>
          </w:p>
        </w:tc>
        <w:tc>
          <w:tcPr>
            <w:tcW w:w="576" w:type="dxa"/>
            <w:tcBorders>
              <w:top w:val="nil"/>
              <w:left w:val="nil"/>
              <w:bottom w:val="nil"/>
              <w:right w:val="nil"/>
            </w:tcBorders>
            <w:shd w:val="clear" w:color="auto" w:fill="auto"/>
            <w:noWrap/>
            <w:vAlign w:val="bottom"/>
          </w:tcPr>
          <w:p w14:paraId="6BFECCF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-0.41</w:t>
            </w:r>
          </w:p>
        </w:tc>
        <w:tc>
          <w:tcPr>
            <w:tcW w:w="507" w:type="dxa"/>
            <w:tcBorders>
              <w:top w:val="nil"/>
              <w:left w:val="nil"/>
              <w:bottom w:val="nil"/>
              <w:right w:val="nil"/>
            </w:tcBorders>
            <w:shd w:val="clear" w:color="auto" w:fill="auto"/>
            <w:noWrap/>
            <w:vAlign w:val="bottom"/>
          </w:tcPr>
          <w:p w14:paraId="290AE4B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21F451F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F9274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564B19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2FF110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E3C30F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62EAF1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71FA10C" w14:textId="77777777" w:rsidTr="00352F5E">
        <w:trPr>
          <w:trHeight w:val="300"/>
        </w:trPr>
        <w:tc>
          <w:tcPr>
            <w:tcW w:w="1796" w:type="dxa"/>
            <w:tcBorders>
              <w:top w:val="nil"/>
              <w:left w:val="nil"/>
              <w:bottom w:val="nil"/>
              <w:right w:val="nil"/>
            </w:tcBorders>
            <w:shd w:val="clear" w:color="auto" w:fill="auto"/>
            <w:noWrap/>
            <w:vAlign w:val="bottom"/>
          </w:tcPr>
          <w:p w14:paraId="076E67C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318F329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D950F7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25.50</w:t>
            </w:r>
          </w:p>
        </w:tc>
        <w:tc>
          <w:tcPr>
            <w:tcW w:w="576" w:type="dxa"/>
            <w:tcBorders>
              <w:top w:val="nil"/>
              <w:left w:val="nil"/>
              <w:bottom w:val="nil"/>
              <w:right w:val="nil"/>
            </w:tcBorders>
            <w:shd w:val="clear" w:color="auto" w:fill="auto"/>
            <w:noWrap/>
            <w:vAlign w:val="bottom"/>
          </w:tcPr>
          <w:p w14:paraId="3A7F3A0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3DE2B4D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3D3FF40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98136D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D21937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C2359B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3362D6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079AE4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B465821" w14:textId="77777777" w:rsidTr="00352F5E">
        <w:trPr>
          <w:trHeight w:val="300"/>
        </w:trPr>
        <w:tc>
          <w:tcPr>
            <w:tcW w:w="1796" w:type="dxa"/>
            <w:tcBorders>
              <w:top w:val="nil"/>
              <w:left w:val="nil"/>
              <w:bottom w:val="nil"/>
              <w:right w:val="nil"/>
            </w:tcBorders>
            <w:shd w:val="clear" w:color="auto" w:fill="auto"/>
            <w:noWrap/>
            <w:vAlign w:val="bottom"/>
          </w:tcPr>
          <w:p w14:paraId="13723F9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20FE9C5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62C05B3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73</w:t>
            </w:r>
          </w:p>
        </w:tc>
        <w:tc>
          <w:tcPr>
            <w:tcW w:w="576" w:type="dxa"/>
            <w:tcBorders>
              <w:top w:val="nil"/>
              <w:left w:val="nil"/>
              <w:bottom w:val="nil"/>
              <w:right w:val="nil"/>
            </w:tcBorders>
            <w:shd w:val="clear" w:color="auto" w:fill="auto"/>
            <w:noWrap/>
            <w:vAlign w:val="bottom"/>
          </w:tcPr>
          <w:p w14:paraId="0878543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0B44099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4C30BB8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0495E89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1136" w:type="dxa"/>
            <w:tcBorders>
              <w:top w:val="nil"/>
              <w:left w:val="nil"/>
              <w:bottom w:val="nil"/>
              <w:right w:val="nil"/>
            </w:tcBorders>
            <w:shd w:val="clear" w:color="auto" w:fill="auto"/>
            <w:noWrap/>
            <w:vAlign w:val="bottom"/>
          </w:tcPr>
          <w:p w14:paraId="06084FC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-0.86</w:t>
            </w:r>
          </w:p>
        </w:tc>
        <w:tc>
          <w:tcPr>
            <w:tcW w:w="507" w:type="dxa"/>
            <w:tcBorders>
              <w:top w:val="nil"/>
              <w:left w:val="nil"/>
              <w:bottom w:val="nil"/>
              <w:right w:val="nil"/>
            </w:tcBorders>
            <w:shd w:val="clear" w:color="auto" w:fill="auto"/>
            <w:noWrap/>
            <w:vAlign w:val="bottom"/>
          </w:tcPr>
          <w:p w14:paraId="07E87EB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0.37</w:t>
            </w:r>
          </w:p>
        </w:tc>
        <w:tc>
          <w:tcPr>
            <w:tcW w:w="1136" w:type="dxa"/>
            <w:tcBorders>
              <w:top w:val="nil"/>
              <w:left w:val="nil"/>
              <w:bottom w:val="nil"/>
              <w:right w:val="nil"/>
            </w:tcBorders>
            <w:shd w:val="clear" w:color="auto" w:fill="auto"/>
            <w:noWrap/>
            <w:vAlign w:val="bottom"/>
          </w:tcPr>
          <w:p w14:paraId="7D52505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w:t>
            </w:r>
          </w:p>
        </w:tc>
        <w:tc>
          <w:tcPr>
            <w:tcW w:w="507" w:type="dxa"/>
            <w:tcBorders>
              <w:top w:val="nil"/>
              <w:left w:val="nil"/>
              <w:bottom w:val="nil"/>
              <w:right w:val="nil"/>
            </w:tcBorders>
            <w:shd w:val="clear" w:color="auto" w:fill="auto"/>
            <w:noWrap/>
            <w:vAlign w:val="bottom"/>
          </w:tcPr>
          <w:p w14:paraId="59E1820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r>
      <w:tr w:rsidR="003D54A2" w:rsidRPr="009159AB" w14:paraId="37BBFC82" w14:textId="77777777" w:rsidTr="00352F5E">
        <w:trPr>
          <w:trHeight w:val="300"/>
        </w:trPr>
        <w:tc>
          <w:tcPr>
            <w:tcW w:w="1796" w:type="dxa"/>
            <w:tcBorders>
              <w:top w:val="nil"/>
              <w:left w:val="nil"/>
              <w:bottom w:val="nil"/>
              <w:right w:val="nil"/>
            </w:tcBorders>
            <w:shd w:val="clear" w:color="auto" w:fill="auto"/>
            <w:noWrap/>
            <w:vAlign w:val="bottom"/>
          </w:tcPr>
          <w:p w14:paraId="14AFC10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358E127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667846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138</w:t>
            </w:r>
          </w:p>
        </w:tc>
        <w:tc>
          <w:tcPr>
            <w:tcW w:w="576" w:type="dxa"/>
            <w:tcBorders>
              <w:top w:val="nil"/>
              <w:left w:val="nil"/>
              <w:bottom w:val="nil"/>
              <w:right w:val="nil"/>
            </w:tcBorders>
            <w:shd w:val="clear" w:color="auto" w:fill="auto"/>
            <w:noWrap/>
            <w:vAlign w:val="bottom"/>
          </w:tcPr>
          <w:p w14:paraId="6C4E173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-2.67</w:t>
            </w:r>
          </w:p>
        </w:tc>
        <w:tc>
          <w:tcPr>
            <w:tcW w:w="507" w:type="dxa"/>
            <w:tcBorders>
              <w:top w:val="nil"/>
              <w:left w:val="nil"/>
              <w:bottom w:val="nil"/>
              <w:right w:val="nil"/>
            </w:tcBorders>
            <w:shd w:val="clear" w:color="auto" w:fill="auto"/>
            <w:noWrap/>
            <w:vAlign w:val="bottom"/>
          </w:tcPr>
          <w:p w14:paraId="0ADE5A2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0F3444E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-1.96</w:t>
            </w:r>
          </w:p>
        </w:tc>
        <w:tc>
          <w:tcPr>
            <w:tcW w:w="507" w:type="dxa"/>
            <w:tcBorders>
              <w:top w:val="nil"/>
              <w:left w:val="nil"/>
              <w:bottom w:val="nil"/>
              <w:right w:val="nil"/>
            </w:tcBorders>
            <w:shd w:val="clear" w:color="auto" w:fill="auto"/>
            <w:noWrap/>
            <w:vAlign w:val="bottom"/>
          </w:tcPr>
          <w:p w14:paraId="634361F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2B127F6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-0.53</w:t>
            </w:r>
          </w:p>
        </w:tc>
        <w:tc>
          <w:tcPr>
            <w:tcW w:w="507" w:type="dxa"/>
            <w:tcBorders>
              <w:top w:val="nil"/>
              <w:left w:val="nil"/>
              <w:bottom w:val="nil"/>
              <w:right w:val="nil"/>
            </w:tcBorders>
            <w:shd w:val="clear" w:color="auto" w:fill="auto"/>
            <w:noWrap/>
            <w:vAlign w:val="bottom"/>
          </w:tcPr>
          <w:p w14:paraId="7FAF36A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7FCFF45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67DD817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r>
      <w:tr w:rsidR="003D54A2" w:rsidRPr="009159AB" w14:paraId="5AB0DE6B" w14:textId="77777777" w:rsidTr="00352F5E">
        <w:trPr>
          <w:trHeight w:val="300"/>
        </w:trPr>
        <w:tc>
          <w:tcPr>
            <w:tcW w:w="1796" w:type="dxa"/>
            <w:tcBorders>
              <w:top w:val="nil"/>
              <w:left w:val="nil"/>
              <w:bottom w:val="nil"/>
              <w:right w:val="nil"/>
            </w:tcBorders>
            <w:shd w:val="clear" w:color="auto" w:fill="auto"/>
            <w:noWrap/>
            <w:vAlign w:val="bottom"/>
          </w:tcPr>
          <w:p w14:paraId="41D2D80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50B54A7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5F7C37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67</w:t>
            </w:r>
          </w:p>
        </w:tc>
        <w:tc>
          <w:tcPr>
            <w:tcW w:w="576" w:type="dxa"/>
            <w:tcBorders>
              <w:top w:val="nil"/>
              <w:left w:val="nil"/>
              <w:bottom w:val="nil"/>
              <w:right w:val="nil"/>
            </w:tcBorders>
            <w:shd w:val="clear" w:color="auto" w:fill="auto"/>
            <w:noWrap/>
            <w:vAlign w:val="bottom"/>
          </w:tcPr>
          <w:p w14:paraId="1D12006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w:t>
            </w:r>
          </w:p>
        </w:tc>
        <w:tc>
          <w:tcPr>
            <w:tcW w:w="507" w:type="dxa"/>
            <w:tcBorders>
              <w:top w:val="nil"/>
              <w:left w:val="nil"/>
              <w:bottom w:val="nil"/>
              <w:right w:val="nil"/>
            </w:tcBorders>
            <w:shd w:val="clear" w:color="auto" w:fill="auto"/>
            <w:noWrap/>
            <w:vAlign w:val="bottom"/>
          </w:tcPr>
          <w:p w14:paraId="56A618E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3D172E1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3D4F003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1AC8271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0B910A9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0.45</w:t>
            </w:r>
          </w:p>
        </w:tc>
        <w:tc>
          <w:tcPr>
            <w:tcW w:w="1136" w:type="dxa"/>
            <w:tcBorders>
              <w:top w:val="nil"/>
              <w:left w:val="nil"/>
              <w:bottom w:val="nil"/>
              <w:right w:val="nil"/>
            </w:tcBorders>
            <w:shd w:val="clear" w:color="auto" w:fill="auto"/>
            <w:noWrap/>
            <w:vAlign w:val="bottom"/>
          </w:tcPr>
          <w:p w14:paraId="564FAC7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4997AC1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r>
      <w:tr w:rsidR="003D54A2" w:rsidRPr="009159AB" w14:paraId="0E00E5F7" w14:textId="77777777" w:rsidTr="00352F5E">
        <w:trPr>
          <w:trHeight w:val="300"/>
        </w:trPr>
        <w:tc>
          <w:tcPr>
            <w:tcW w:w="1796" w:type="dxa"/>
            <w:tcBorders>
              <w:top w:val="nil"/>
              <w:left w:val="nil"/>
              <w:bottom w:val="nil"/>
              <w:right w:val="nil"/>
            </w:tcBorders>
            <w:shd w:val="clear" w:color="auto" w:fill="auto"/>
            <w:noWrap/>
            <w:vAlign w:val="bottom"/>
          </w:tcPr>
          <w:p w14:paraId="4E518B5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295B1B4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731BBF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w:t>
            </w:r>
          </w:p>
        </w:tc>
        <w:tc>
          <w:tcPr>
            <w:tcW w:w="576" w:type="dxa"/>
            <w:tcBorders>
              <w:top w:val="nil"/>
              <w:left w:val="nil"/>
              <w:bottom w:val="nil"/>
              <w:right w:val="nil"/>
            </w:tcBorders>
            <w:shd w:val="clear" w:color="auto" w:fill="auto"/>
            <w:noWrap/>
            <w:vAlign w:val="bottom"/>
          </w:tcPr>
          <w:p w14:paraId="3A040E4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-1.39</w:t>
            </w:r>
          </w:p>
        </w:tc>
        <w:tc>
          <w:tcPr>
            <w:tcW w:w="507" w:type="dxa"/>
            <w:tcBorders>
              <w:top w:val="nil"/>
              <w:left w:val="nil"/>
              <w:bottom w:val="nil"/>
              <w:right w:val="nil"/>
            </w:tcBorders>
            <w:shd w:val="clear" w:color="auto" w:fill="auto"/>
            <w:noWrap/>
            <w:vAlign w:val="bottom"/>
          </w:tcPr>
          <w:p w14:paraId="48A3973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46EC533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341876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3F532A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0A4B9E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A7BFA0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34B49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86C712F" w14:textId="77777777" w:rsidTr="00352F5E">
        <w:trPr>
          <w:trHeight w:val="300"/>
        </w:trPr>
        <w:tc>
          <w:tcPr>
            <w:tcW w:w="1796" w:type="dxa"/>
            <w:tcBorders>
              <w:top w:val="nil"/>
              <w:left w:val="nil"/>
              <w:bottom w:val="nil"/>
              <w:right w:val="nil"/>
            </w:tcBorders>
            <w:shd w:val="clear" w:color="auto" w:fill="auto"/>
            <w:noWrap/>
            <w:vAlign w:val="bottom"/>
          </w:tcPr>
          <w:p w14:paraId="5382F7C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Boyes</w:t>
            </w:r>
          </w:p>
        </w:tc>
        <w:tc>
          <w:tcPr>
            <w:tcW w:w="540" w:type="dxa"/>
            <w:tcBorders>
              <w:top w:val="nil"/>
              <w:left w:val="nil"/>
              <w:bottom w:val="nil"/>
              <w:right w:val="nil"/>
            </w:tcBorders>
            <w:shd w:val="clear" w:color="auto" w:fill="auto"/>
            <w:noWrap/>
            <w:vAlign w:val="bottom"/>
          </w:tcPr>
          <w:p w14:paraId="6268F00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6ECD08B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4AD556C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top w:val="nil"/>
              <w:left w:val="nil"/>
              <w:bottom w:val="nil"/>
              <w:right w:val="nil"/>
            </w:tcBorders>
            <w:shd w:val="clear" w:color="auto" w:fill="auto"/>
            <w:noWrap/>
            <w:vAlign w:val="bottom"/>
          </w:tcPr>
          <w:p w14:paraId="757031B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6C30369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10ABE5B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2D97D49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C2EF5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5655BB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C7D27C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9BEBA60" w14:textId="77777777" w:rsidTr="00352F5E">
        <w:trPr>
          <w:trHeight w:val="300"/>
        </w:trPr>
        <w:tc>
          <w:tcPr>
            <w:tcW w:w="1796" w:type="dxa"/>
            <w:tcBorders>
              <w:top w:val="nil"/>
              <w:left w:val="nil"/>
              <w:bottom w:val="nil"/>
              <w:right w:val="nil"/>
            </w:tcBorders>
            <w:shd w:val="clear" w:color="auto" w:fill="auto"/>
            <w:noWrap/>
            <w:vAlign w:val="bottom"/>
          </w:tcPr>
          <w:p w14:paraId="333EFB2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Boyes</w:t>
            </w:r>
          </w:p>
        </w:tc>
        <w:tc>
          <w:tcPr>
            <w:tcW w:w="540" w:type="dxa"/>
            <w:tcBorders>
              <w:top w:val="nil"/>
              <w:left w:val="nil"/>
              <w:bottom w:val="nil"/>
              <w:right w:val="nil"/>
            </w:tcBorders>
            <w:shd w:val="clear" w:color="auto" w:fill="auto"/>
            <w:noWrap/>
            <w:vAlign w:val="bottom"/>
          </w:tcPr>
          <w:p w14:paraId="1234FFC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645202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87</w:t>
            </w:r>
          </w:p>
        </w:tc>
        <w:tc>
          <w:tcPr>
            <w:tcW w:w="576" w:type="dxa"/>
            <w:tcBorders>
              <w:top w:val="nil"/>
              <w:left w:val="nil"/>
              <w:bottom w:val="nil"/>
              <w:right w:val="nil"/>
            </w:tcBorders>
            <w:shd w:val="clear" w:color="auto" w:fill="auto"/>
            <w:noWrap/>
            <w:vAlign w:val="bottom"/>
          </w:tcPr>
          <w:p w14:paraId="74EF4E1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1B946F2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2877E84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-0.84</w:t>
            </w:r>
          </w:p>
        </w:tc>
        <w:tc>
          <w:tcPr>
            <w:tcW w:w="507" w:type="dxa"/>
            <w:tcBorders>
              <w:top w:val="nil"/>
              <w:left w:val="nil"/>
              <w:bottom w:val="nil"/>
              <w:right w:val="nil"/>
            </w:tcBorders>
            <w:shd w:val="clear" w:color="auto" w:fill="auto"/>
            <w:noWrap/>
            <w:vAlign w:val="bottom"/>
          </w:tcPr>
          <w:p w14:paraId="1B16DAD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56D624E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053622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9E8512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07DEB7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341544D" w14:textId="77777777" w:rsidTr="00352F5E">
        <w:trPr>
          <w:trHeight w:val="300"/>
        </w:trPr>
        <w:tc>
          <w:tcPr>
            <w:tcW w:w="1796" w:type="dxa"/>
            <w:tcBorders>
              <w:top w:val="nil"/>
              <w:left w:val="nil"/>
              <w:bottom w:val="nil"/>
              <w:right w:val="nil"/>
            </w:tcBorders>
            <w:shd w:val="clear" w:color="auto" w:fill="auto"/>
            <w:noWrap/>
            <w:vAlign w:val="bottom"/>
          </w:tcPr>
          <w:p w14:paraId="1500CAD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Brochu</w:t>
            </w:r>
          </w:p>
        </w:tc>
        <w:tc>
          <w:tcPr>
            <w:tcW w:w="540" w:type="dxa"/>
            <w:tcBorders>
              <w:top w:val="nil"/>
              <w:left w:val="nil"/>
              <w:bottom w:val="nil"/>
              <w:right w:val="nil"/>
            </w:tcBorders>
            <w:shd w:val="clear" w:color="auto" w:fill="auto"/>
            <w:noWrap/>
            <w:vAlign w:val="bottom"/>
          </w:tcPr>
          <w:p w14:paraId="5A719AE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34F733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35</w:t>
            </w:r>
          </w:p>
        </w:tc>
        <w:tc>
          <w:tcPr>
            <w:tcW w:w="576" w:type="dxa"/>
            <w:tcBorders>
              <w:top w:val="nil"/>
              <w:left w:val="nil"/>
              <w:bottom w:val="nil"/>
              <w:right w:val="nil"/>
            </w:tcBorders>
            <w:shd w:val="clear" w:color="auto" w:fill="auto"/>
            <w:noWrap/>
            <w:vAlign w:val="bottom"/>
          </w:tcPr>
          <w:p w14:paraId="2A04F2A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-2.51</w:t>
            </w:r>
          </w:p>
        </w:tc>
        <w:tc>
          <w:tcPr>
            <w:tcW w:w="507" w:type="dxa"/>
            <w:tcBorders>
              <w:top w:val="nil"/>
              <w:left w:val="nil"/>
              <w:bottom w:val="nil"/>
              <w:right w:val="nil"/>
            </w:tcBorders>
            <w:shd w:val="clear" w:color="auto" w:fill="auto"/>
            <w:noWrap/>
            <w:vAlign w:val="bottom"/>
          </w:tcPr>
          <w:p w14:paraId="1ADCF3E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2986214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19B7E01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E1C7B6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5B7800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BB7634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569B49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C5ECC61" w14:textId="77777777" w:rsidTr="00352F5E">
        <w:trPr>
          <w:trHeight w:val="300"/>
        </w:trPr>
        <w:tc>
          <w:tcPr>
            <w:tcW w:w="1796" w:type="dxa"/>
            <w:tcBorders>
              <w:top w:val="nil"/>
              <w:left w:val="nil"/>
              <w:bottom w:val="nil"/>
              <w:right w:val="nil"/>
            </w:tcBorders>
            <w:shd w:val="clear" w:color="auto" w:fill="auto"/>
            <w:noWrap/>
            <w:vAlign w:val="bottom"/>
          </w:tcPr>
          <w:p w14:paraId="0C4BF33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Brown</w:t>
            </w:r>
          </w:p>
        </w:tc>
        <w:tc>
          <w:tcPr>
            <w:tcW w:w="540" w:type="dxa"/>
            <w:tcBorders>
              <w:top w:val="nil"/>
              <w:left w:val="nil"/>
              <w:bottom w:val="nil"/>
              <w:right w:val="nil"/>
            </w:tcBorders>
            <w:shd w:val="clear" w:color="auto" w:fill="auto"/>
            <w:noWrap/>
            <w:vAlign w:val="bottom"/>
          </w:tcPr>
          <w:p w14:paraId="58BDD49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0590FE9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52</w:t>
            </w:r>
          </w:p>
        </w:tc>
        <w:tc>
          <w:tcPr>
            <w:tcW w:w="576" w:type="dxa"/>
            <w:tcBorders>
              <w:top w:val="nil"/>
              <w:left w:val="nil"/>
              <w:bottom w:val="nil"/>
              <w:right w:val="nil"/>
            </w:tcBorders>
            <w:shd w:val="clear" w:color="auto" w:fill="auto"/>
            <w:noWrap/>
            <w:vAlign w:val="bottom"/>
          </w:tcPr>
          <w:p w14:paraId="2682E17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-0.64</w:t>
            </w:r>
          </w:p>
        </w:tc>
        <w:tc>
          <w:tcPr>
            <w:tcW w:w="507" w:type="dxa"/>
            <w:tcBorders>
              <w:top w:val="nil"/>
              <w:left w:val="nil"/>
              <w:bottom w:val="nil"/>
              <w:right w:val="nil"/>
            </w:tcBorders>
            <w:shd w:val="clear" w:color="auto" w:fill="auto"/>
            <w:noWrap/>
            <w:vAlign w:val="bottom"/>
          </w:tcPr>
          <w:p w14:paraId="06111F9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59F60A5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EF7C30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2020DC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3D77F8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D436D8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ECCA83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A2E1461" w14:textId="77777777" w:rsidTr="00352F5E">
        <w:trPr>
          <w:trHeight w:val="300"/>
        </w:trPr>
        <w:tc>
          <w:tcPr>
            <w:tcW w:w="1796" w:type="dxa"/>
            <w:tcBorders>
              <w:top w:val="nil"/>
              <w:left w:val="nil"/>
              <w:bottom w:val="nil"/>
              <w:right w:val="nil"/>
            </w:tcBorders>
            <w:shd w:val="clear" w:color="auto" w:fill="auto"/>
            <w:noWrap/>
            <w:vAlign w:val="bottom"/>
          </w:tcPr>
          <w:p w14:paraId="3BD3832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w:t>
            </w:r>
          </w:p>
        </w:tc>
        <w:tc>
          <w:tcPr>
            <w:tcW w:w="540" w:type="dxa"/>
            <w:tcBorders>
              <w:top w:val="nil"/>
              <w:left w:val="nil"/>
              <w:bottom w:val="nil"/>
              <w:right w:val="nil"/>
            </w:tcBorders>
            <w:shd w:val="clear" w:color="auto" w:fill="auto"/>
            <w:noWrap/>
            <w:vAlign w:val="bottom"/>
          </w:tcPr>
          <w:p w14:paraId="3C5A2CF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6A7B6D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76" w:type="dxa"/>
            <w:tcBorders>
              <w:top w:val="nil"/>
              <w:left w:val="nil"/>
              <w:bottom w:val="nil"/>
              <w:right w:val="nil"/>
            </w:tcBorders>
            <w:shd w:val="clear" w:color="auto" w:fill="auto"/>
            <w:noWrap/>
            <w:vAlign w:val="bottom"/>
          </w:tcPr>
          <w:p w14:paraId="1C2B41F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428D87F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4AA5677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467F398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19CF3FE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0.34</w:t>
            </w:r>
          </w:p>
        </w:tc>
        <w:tc>
          <w:tcPr>
            <w:tcW w:w="507" w:type="dxa"/>
            <w:tcBorders>
              <w:top w:val="nil"/>
              <w:left w:val="nil"/>
              <w:bottom w:val="nil"/>
              <w:right w:val="nil"/>
            </w:tcBorders>
            <w:shd w:val="clear" w:color="auto" w:fill="auto"/>
            <w:noWrap/>
            <w:vAlign w:val="bottom"/>
          </w:tcPr>
          <w:p w14:paraId="3ED3091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4110631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07" w:type="dxa"/>
            <w:tcBorders>
              <w:top w:val="nil"/>
              <w:left w:val="nil"/>
              <w:bottom w:val="nil"/>
              <w:right w:val="nil"/>
            </w:tcBorders>
            <w:shd w:val="clear" w:color="auto" w:fill="auto"/>
            <w:noWrap/>
            <w:vAlign w:val="bottom"/>
          </w:tcPr>
          <w:p w14:paraId="2CB72C5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3D54A2" w:rsidRPr="009159AB" w14:paraId="774718AB" w14:textId="77777777" w:rsidTr="00352F5E">
        <w:trPr>
          <w:trHeight w:val="300"/>
        </w:trPr>
        <w:tc>
          <w:tcPr>
            <w:tcW w:w="1796" w:type="dxa"/>
            <w:tcBorders>
              <w:top w:val="nil"/>
              <w:left w:val="nil"/>
              <w:bottom w:val="nil"/>
              <w:right w:val="nil"/>
            </w:tcBorders>
            <w:shd w:val="clear" w:color="auto" w:fill="auto"/>
            <w:noWrap/>
            <w:vAlign w:val="bottom"/>
          </w:tcPr>
          <w:p w14:paraId="24D074E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6C20929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38A45CD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65</w:t>
            </w:r>
          </w:p>
        </w:tc>
        <w:tc>
          <w:tcPr>
            <w:tcW w:w="576" w:type="dxa"/>
            <w:tcBorders>
              <w:top w:val="nil"/>
              <w:left w:val="nil"/>
              <w:bottom w:val="nil"/>
              <w:right w:val="nil"/>
            </w:tcBorders>
            <w:shd w:val="clear" w:color="auto" w:fill="auto"/>
            <w:noWrap/>
            <w:vAlign w:val="bottom"/>
          </w:tcPr>
          <w:p w14:paraId="148A373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-2.86</w:t>
            </w:r>
          </w:p>
        </w:tc>
        <w:tc>
          <w:tcPr>
            <w:tcW w:w="507" w:type="dxa"/>
            <w:tcBorders>
              <w:top w:val="nil"/>
              <w:left w:val="nil"/>
              <w:bottom w:val="nil"/>
              <w:right w:val="nil"/>
            </w:tcBorders>
            <w:shd w:val="clear" w:color="auto" w:fill="auto"/>
            <w:noWrap/>
            <w:vAlign w:val="bottom"/>
          </w:tcPr>
          <w:p w14:paraId="1574F8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4374A11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-1.48</w:t>
            </w:r>
          </w:p>
        </w:tc>
        <w:tc>
          <w:tcPr>
            <w:tcW w:w="507" w:type="dxa"/>
            <w:tcBorders>
              <w:top w:val="nil"/>
              <w:left w:val="nil"/>
              <w:bottom w:val="nil"/>
              <w:right w:val="nil"/>
            </w:tcBorders>
            <w:shd w:val="clear" w:color="auto" w:fill="auto"/>
            <w:noWrap/>
            <w:vAlign w:val="bottom"/>
          </w:tcPr>
          <w:p w14:paraId="6C5501E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143752F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9758E7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DE642F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5A2F2B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2839ACA" w14:textId="77777777" w:rsidTr="00352F5E">
        <w:trPr>
          <w:trHeight w:val="300"/>
        </w:trPr>
        <w:tc>
          <w:tcPr>
            <w:tcW w:w="1796" w:type="dxa"/>
            <w:tcBorders>
              <w:top w:val="nil"/>
              <w:left w:val="nil"/>
              <w:bottom w:val="nil"/>
              <w:right w:val="nil"/>
            </w:tcBorders>
            <w:shd w:val="clear" w:color="auto" w:fill="auto"/>
            <w:noWrap/>
            <w:vAlign w:val="bottom"/>
          </w:tcPr>
          <w:p w14:paraId="7D8A5A6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3FBBB64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1F4CA1E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59ECDCA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-1.60</w:t>
            </w:r>
          </w:p>
        </w:tc>
        <w:tc>
          <w:tcPr>
            <w:tcW w:w="507" w:type="dxa"/>
            <w:tcBorders>
              <w:top w:val="nil"/>
              <w:left w:val="nil"/>
              <w:bottom w:val="nil"/>
              <w:right w:val="nil"/>
            </w:tcBorders>
            <w:shd w:val="clear" w:color="auto" w:fill="auto"/>
            <w:noWrap/>
            <w:vAlign w:val="bottom"/>
          </w:tcPr>
          <w:p w14:paraId="6EDA17E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3FD326C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07" w:type="dxa"/>
            <w:tcBorders>
              <w:top w:val="nil"/>
              <w:left w:val="nil"/>
              <w:bottom w:val="nil"/>
              <w:right w:val="nil"/>
            </w:tcBorders>
            <w:shd w:val="clear" w:color="auto" w:fill="auto"/>
            <w:noWrap/>
            <w:vAlign w:val="bottom"/>
          </w:tcPr>
          <w:p w14:paraId="228436F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453CF61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-1.23</w:t>
            </w:r>
          </w:p>
        </w:tc>
        <w:tc>
          <w:tcPr>
            <w:tcW w:w="507" w:type="dxa"/>
            <w:tcBorders>
              <w:top w:val="nil"/>
              <w:left w:val="nil"/>
              <w:bottom w:val="nil"/>
              <w:right w:val="nil"/>
            </w:tcBorders>
            <w:shd w:val="clear" w:color="auto" w:fill="auto"/>
            <w:noWrap/>
            <w:vAlign w:val="bottom"/>
          </w:tcPr>
          <w:p w14:paraId="4EBAE80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1136" w:type="dxa"/>
            <w:tcBorders>
              <w:top w:val="nil"/>
              <w:left w:val="nil"/>
              <w:bottom w:val="nil"/>
              <w:right w:val="nil"/>
            </w:tcBorders>
            <w:shd w:val="clear" w:color="auto" w:fill="auto"/>
            <w:noWrap/>
            <w:vAlign w:val="bottom"/>
          </w:tcPr>
          <w:p w14:paraId="7364AD3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-1.15</w:t>
            </w:r>
          </w:p>
        </w:tc>
        <w:tc>
          <w:tcPr>
            <w:tcW w:w="507" w:type="dxa"/>
            <w:tcBorders>
              <w:top w:val="nil"/>
              <w:left w:val="nil"/>
              <w:bottom w:val="nil"/>
              <w:right w:val="nil"/>
            </w:tcBorders>
            <w:shd w:val="clear" w:color="auto" w:fill="auto"/>
            <w:noWrap/>
            <w:vAlign w:val="bottom"/>
          </w:tcPr>
          <w:p w14:paraId="7856BC5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0.34</w:t>
            </w:r>
          </w:p>
        </w:tc>
      </w:tr>
      <w:tr w:rsidR="003D54A2" w:rsidRPr="009159AB" w14:paraId="5BF60099" w14:textId="77777777" w:rsidTr="00352F5E">
        <w:trPr>
          <w:trHeight w:val="300"/>
        </w:trPr>
        <w:tc>
          <w:tcPr>
            <w:tcW w:w="1796" w:type="dxa"/>
            <w:tcBorders>
              <w:top w:val="nil"/>
              <w:left w:val="nil"/>
              <w:bottom w:val="nil"/>
              <w:right w:val="nil"/>
            </w:tcBorders>
            <w:shd w:val="clear" w:color="auto" w:fill="auto"/>
            <w:noWrap/>
            <w:vAlign w:val="bottom"/>
          </w:tcPr>
          <w:p w14:paraId="7DD5FAB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1501302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69A2109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70.67</w:t>
            </w:r>
          </w:p>
        </w:tc>
        <w:tc>
          <w:tcPr>
            <w:tcW w:w="576" w:type="dxa"/>
            <w:tcBorders>
              <w:top w:val="nil"/>
              <w:left w:val="nil"/>
              <w:bottom w:val="nil"/>
              <w:right w:val="nil"/>
            </w:tcBorders>
            <w:shd w:val="clear" w:color="auto" w:fill="auto"/>
            <w:noWrap/>
            <w:vAlign w:val="bottom"/>
          </w:tcPr>
          <w:p w14:paraId="0962DCA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-2.09</w:t>
            </w:r>
          </w:p>
        </w:tc>
        <w:tc>
          <w:tcPr>
            <w:tcW w:w="507" w:type="dxa"/>
            <w:tcBorders>
              <w:top w:val="nil"/>
              <w:left w:val="nil"/>
              <w:bottom w:val="nil"/>
              <w:right w:val="nil"/>
            </w:tcBorders>
            <w:shd w:val="clear" w:color="auto" w:fill="auto"/>
            <w:noWrap/>
            <w:vAlign w:val="bottom"/>
          </w:tcPr>
          <w:p w14:paraId="30B6BE5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6DAFFB3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1346873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13BE0F0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7D53C61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1136" w:type="dxa"/>
            <w:tcBorders>
              <w:top w:val="nil"/>
              <w:left w:val="nil"/>
              <w:bottom w:val="nil"/>
              <w:right w:val="nil"/>
            </w:tcBorders>
            <w:shd w:val="clear" w:color="auto" w:fill="auto"/>
            <w:noWrap/>
            <w:vAlign w:val="bottom"/>
          </w:tcPr>
          <w:p w14:paraId="11E3BAA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-0.63</w:t>
            </w:r>
          </w:p>
        </w:tc>
        <w:tc>
          <w:tcPr>
            <w:tcW w:w="507" w:type="dxa"/>
            <w:tcBorders>
              <w:top w:val="nil"/>
              <w:left w:val="nil"/>
              <w:bottom w:val="nil"/>
              <w:right w:val="nil"/>
            </w:tcBorders>
            <w:shd w:val="clear" w:color="auto" w:fill="auto"/>
            <w:noWrap/>
            <w:vAlign w:val="bottom"/>
          </w:tcPr>
          <w:p w14:paraId="687B443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3D54A2" w:rsidRPr="009159AB" w14:paraId="3827076B" w14:textId="77777777" w:rsidTr="00352F5E">
        <w:trPr>
          <w:trHeight w:val="300"/>
        </w:trPr>
        <w:tc>
          <w:tcPr>
            <w:tcW w:w="1796" w:type="dxa"/>
            <w:tcBorders>
              <w:top w:val="nil"/>
              <w:left w:val="nil"/>
              <w:bottom w:val="nil"/>
              <w:right w:val="nil"/>
            </w:tcBorders>
            <w:shd w:val="clear" w:color="auto" w:fill="auto"/>
            <w:noWrap/>
            <w:vAlign w:val="bottom"/>
          </w:tcPr>
          <w:p w14:paraId="0781D40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Chen</w:t>
            </w:r>
          </w:p>
        </w:tc>
        <w:tc>
          <w:tcPr>
            <w:tcW w:w="540" w:type="dxa"/>
            <w:tcBorders>
              <w:top w:val="nil"/>
              <w:left w:val="nil"/>
              <w:bottom w:val="nil"/>
              <w:right w:val="nil"/>
            </w:tcBorders>
            <w:shd w:val="clear" w:color="auto" w:fill="auto"/>
            <w:noWrap/>
            <w:vAlign w:val="bottom"/>
          </w:tcPr>
          <w:p w14:paraId="1AAF362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EBE5A4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779B22C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1591E7D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1978CC5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443B9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6AFC23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-1.35</w:t>
            </w:r>
          </w:p>
        </w:tc>
        <w:tc>
          <w:tcPr>
            <w:tcW w:w="507" w:type="dxa"/>
            <w:tcBorders>
              <w:top w:val="nil"/>
              <w:left w:val="nil"/>
              <w:bottom w:val="nil"/>
              <w:right w:val="nil"/>
            </w:tcBorders>
            <w:shd w:val="clear" w:color="auto" w:fill="auto"/>
            <w:noWrap/>
            <w:vAlign w:val="bottom"/>
          </w:tcPr>
          <w:p w14:paraId="0FBB6D9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0.27</w:t>
            </w:r>
          </w:p>
        </w:tc>
        <w:tc>
          <w:tcPr>
            <w:tcW w:w="1136" w:type="dxa"/>
            <w:tcBorders>
              <w:top w:val="nil"/>
              <w:left w:val="nil"/>
              <w:bottom w:val="nil"/>
              <w:right w:val="nil"/>
            </w:tcBorders>
            <w:shd w:val="clear" w:color="auto" w:fill="auto"/>
            <w:noWrap/>
            <w:vAlign w:val="bottom"/>
          </w:tcPr>
          <w:p w14:paraId="2467DBA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F62461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704F3C8" w14:textId="77777777" w:rsidTr="00352F5E">
        <w:trPr>
          <w:trHeight w:val="300"/>
        </w:trPr>
        <w:tc>
          <w:tcPr>
            <w:tcW w:w="1796" w:type="dxa"/>
            <w:tcBorders>
              <w:top w:val="nil"/>
              <w:left w:val="nil"/>
              <w:bottom w:val="nil"/>
              <w:right w:val="nil"/>
            </w:tcBorders>
            <w:shd w:val="clear" w:color="auto" w:fill="auto"/>
            <w:noWrap/>
            <w:vAlign w:val="bottom"/>
          </w:tcPr>
          <w:p w14:paraId="4C54566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Chen</w:t>
            </w:r>
          </w:p>
        </w:tc>
        <w:tc>
          <w:tcPr>
            <w:tcW w:w="540" w:type="dxa"/>
            <w:tcBorders>
              <w:top w:val="nil"/>
              <w:left w:val="nil"/>
              <w:bottom w:val="nil"/>
              <w:right w:val="nil"/>
            </w:tcBorders>
            <w:shd w:val="clear" w:color="auto" w:fill="auto"/>
            <w:noWrap/>
            <w:vAlign w:val="bottom"/>
          </w:tcPr>
          <w:p w14:paraId="5A83B90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A5D6AC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3CD6211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7DC0768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5B8FE69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A8E2F0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BB0241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2F6692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1136" w:type="dxa"/>
            <w:tcBorders>
              <w:top w:val="nil"/>
              <w:left w:val="nil"/>
              <w:bottom w:val="nil"/>
              <w:right w:val="nil"/>
            </w:tcBorders>
            <w:shd w:val="clear" w:color="auto" w:fill="auto"/>
            <w:noWrap/>
            <w:vAlign w:val="bottom"/>
          </w:tcPr>
          <w:p w14:paraId="0D14DEF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4BAA2D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34FB798" w14:textId="77777777" w:rsidTr="00352F5E">
        <w:trPr>
          <w:trHeight w:val="300"/>
        </w:trPr>
        <w:tc>
          <w:tcPr>
            <w:tcW w:w="1796" w:type="dxa"/>
            <w:tcBorders>
              <w:top w:val="nil"/>
              <w:left w:val="nil"/>
              <w:bottom w:val="nil"/>
              <w:right w:val="nil"/>
            </w:tcBorders>
            <w:shd w:val="clear" w:color="auto" w:fill="auto"/>
            <w:noWrap/>
            <w:vAlign w:val="bottom"/>
          </w:tcPr>
          <w:p w14:paraId="540920F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Chernyak</w:t>
            </w:r>
          </w:p>
        </w:tc>
        <w:tc>
          <w:tcPr>
            <w:tcW w:w="540" w:type="dxa"/>
            <w:tcBorders>
              <w:top w:val="nil"/>
              <w:left w:val="nil"/>
              <w:bottom w:val="nil"/>
              <w:right w:val="nil"/>
            </w:tcBorders>
            <w:shd w:val="clear" w:color="auto" w:fill="auto"/>
            <w:noWrap/>
            <w:vAlign w:val="bottom"/>
          </w:tcPr>
          <w:p w14:paraId="7D4361D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1D0EB1A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57C2476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-1.52</w:t>
            </w:r>
          </w:p>
        </w:tc>
        <w:tc>
          <w:tcPr>
            <w:tcW w:w="507" w:type="dxa"/>
            <w:tcBorders>
              <w:top w:val="nil"/>
              <w:left w:val="nil"/>
              <w:bottom w:val="nil"/>
              <w:right w:val="nil"/>
            </w:tcBorders>
            <w:shd w:val="clear" w:color="auto" w:fill="auto"/>
            <w:noWrap/>
            <w:vAlign w:val="bottom"/>
          </w:tcPr>
          <w:p w14:paraId="533B392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220C601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4FD0154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7CCDD98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01DFBF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958CF6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F18BE7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7B4DB41" w14:textId="77777777" w:rsidTr="00352F5E">
        <w:trPr>
          <w:trHeight w:val="300"/>
        </w:trPr>
        <w:tc>
          <w:tcPr>
            <w:tcW w:w="1796" w:type="dxa"/>
            <w:tcBorders>
              <w:top w:val="nil"/>
              <w:left w:val="nil"/>
              <w:bottom w:val="nil"/>
              <w:right w:val="nil"/>
            </w:tcBorders>
            <w:shd w:val="clear" w:color="auto" w:fill="auto"/>
            <w:noWrap/>
            <w:vAlign w:val="bottom"/>
          </w:tcPr>
          <w:p w14:paraId="544348D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Chow</w:t>
            </w:r>
          </w:p>
        </w:tc>
        <w:tc>
          <w:tcPr>
            <w:tcW w:w="540" w:type="dxa"/>
            <w:tcBorders>
              <w:top w:val="nil"/>
              <w:left w:val="nil"/>
              <w:bottom w:val="nil"/>
              <w:right w:val="nil"/>
            </w:tcBorders>
            <w:shd w:val="clear" w:color="auto" w:fill="auto"/>
            <w:noWrap/>
            <w:vAlign w:val="bottom"/>
          </w:tcPr>
          <w:p w14:paraId="344F2FD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5CEBE22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75</w:t>
            </w:r>
          </w:p>
        </w:tc>
        <w:tc>
          <w:tcPr>
            <w:tcW w:w="576" w:type="dxa"/>
            <w:tcBorders>
              <w:top w:val="nil"/>
              <w:left w:val="nil"/>
              <w:bottom w:val="nil"/>
              <w:right w:val="nil"/>
            </w:tcBorders>
            <w:shd w:val="clear" w:color="auto" w:fill="auto"/>
            <w:noWrap/>
            <w:vAlign w:val="bottom"/>
          </w:tcPr>
          <w:p w14:paraId="604F430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-1.20</w:t>
            </w:r>
          </w:p>
        </w:tc>
        <w:tc>
          <w:tcPr>
            <w:tcW w:w="507" w:type="dxa"/>
            <w:tcBorders>
              <w:top w:val="nil"/>
              <w:left w:val="nil"/>
              <w:bottom w:val="nil"/>
              <w:right w:val="nil"/>
            </w:tcBorders>
            <w:shd w:val="clear" w:color="auto" w:fill="auto"/>
            <w:noWrap/>
            <w:vAlign w:val="bottom"/>
          </w:tcPr>
          <w:p w14:paraId="5BCBA6C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2ECB145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bottom w:val="nil"/>
              <w:right w:val="nil"/>
            </w:tcBorders>
            <w:shd w:val="clear" w:color="auto" w:fill="auto"/>
            <w:noWrap/>
            <w:vAlign w:val="bottom"/>
          </w:tcPr>
          <w:p w14:paraId="3FD714F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394CCBC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3389E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E3D7A1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781C02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CFEE7A8" w14:textId="77777777" w:rsidTr="00352F5E">
        <w:trPr>
          <w:trHeight w:val="300"/>
        </w:trPr>
        <w:tc>
          <w:tcPr>
            <w:tcW w:w="1796" w:type="dxa"/>
            <w:tcBorders>
              <w:top w:val="nil"/>
              <w:left w:val="nil"/>
              <w:bottom w:val="nil"/>
              <w:right w:val="nil"/>
            </w:tcBorders>
            <w:shd w:val="clear" w:color="auto" w:fill="auto"/>
            <w:noWrap/>
            <w:vAlign w:val="bottom"/>
          </w:tcPr>
          <w:p w14:paraId="404C0C9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Chrisp</w:t>
            </w:r>
          </w:p>
        </w:tc>
        <w:tc>
          <w:tcPr>
            <w:tcW w:w="540" w:type="dxa"/>
            <w:tcBorders>
              <w:top w:val="nil"/>
              <w:left w:val="nil"/>
              <w:bottom w:val="nil"/>
              <w:right w:val="nil"/>
            </w:tcBorders>
            <w:shd w:val="clear" w:color="auto" w:fill="auto"/>
            <w:noWrap/>
            <w:vAlign w:val="bottom"/>
          </w:tcPr>
          <w:p w14:paraId="408C4E6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1A9AD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77</w:t>
            </w:r>
          </w:p>
        </w:tc>
        <w:tc>
          <w:tcPr>
            <w:tcW w:w="576" w:type="dxa"/>
            <w:tcBorders>
              <w:top w:val="nil"/>
              <w:left w:val="nil"/>
              <w:bottom w:val="nil"/>
              <w:right w:val="nil"/>
            </w:tcBorders>
            <w:shd w:val="clear" w:color="auto" w:fill="auto"/>
            <w:noWrap/>
            <w:vAlign w:val="bottom"/>
          </w:tcPr>
          <w:p w14:paraId="457885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3BB6211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552093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5DCE144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45ED167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383232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8E76B4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0C394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900637A" w14:textId="77777777" w:rsidTr="00352F5E">
        <w:trPr>
          <w:trHeight w:val="300"/>
        </w:trPr>
        <w:tc>
          <w:tcPr>
            <w:tcW w:w="1796" w:type="dxa"/>
            <w:tcBorders>
              <w:top w:val="nil"/>
              <w:left w:val="nil"/>
              <w:bottom w:val="nil"/>
              <w:right w:val="nil"/>
            </w:tcBorders>
            <w:shd w:val="clear" w:color="auto" w:fill="auto"/>
            <w:noWrap/>
            <w:vAlign w:val="bottom"/>
          </w:tcPr>
          <w:p w14:paraId="5A0A0A2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Coyne</w:t>
            </w:r>
          </w:p>
        </w:tc>
        <w:tc>
          <w:tcPr>
            <w:tcW w:w="540" w:type="dxa"/>
            <w:tcBorders>
              <w:top w:val="nil"/>
              <w:left w:val="nil"/>
              <w:bottom w:val="nil"/>
              <w:right w:val="nil"/>
            </w:tcBorders>
            <w:shd w:val="clear" w:color="auto" w:fill="auto"/>
            <w:noWrap/>
            <w:vAlign w:val="bottom"/>
          </w:tcPr>
          <w:p w14:paraId="4E341FD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40B6FC6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46FE188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1D00628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32D0298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6D54BF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FD070F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898D2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9F9665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FD7E88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698624F" w14:textId="77777777" w:rsidTr="00352F5E">
        <w:trPr>
          <w:trHeight w:val="300"/>
        </w:trPr>
        <w:tc>
          <w:tcPr>
            <w:tcW w:w="1796" w:type="dxa"/>
            <w:tcBorders>
              <w:top w:val="nil"/>
              <w:left w:val="nil"/>
              <w:bottom w:val="nil"/>
              <w:right w:val="nil"/>
            </w:tcBorders>
            <w:shd w:val="clear" w:color="auto" w:fill="auto"/>
            <w:noWrap/>
            <w:vAlign w:val="bottom"/>
          </w:tcPr>
          <w:p w14:paraId="2EF5107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 Waal-Andrews</w:t>
            </w:r>
          </w:p>
        </w:tc>
        <w:tc>
          <w:tcPr>
            <w:tcW w:w="540" w:type="dxa"/>
            <w:tcBorders>
              <w:top w:val="nil"/>
              <w:left w:val="nil"/>
              <w:bottom w:val="nil"/>
              <w:right w:val="nil"/>
            </w:tcBorders>
            <w:shd w:val="clear" w:color="auto" w:fill="auto"/>
            <w:noWrap/>
            <w:vAlign w:val="bottom"/>
          </w:tcPr>
          <w:p w14:paraId="0A859A9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28797C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136</w:t>
            </w:r>
          </w:p>
        </w:tc>
        <w:tc>
          <w:tcPr>
            <w:tcW w:w="576" w:type="dxa"/>
            <w:tcBorders>
              <w:top w:val="nil"/>
              <w:left w:val="nil"/>
              <w:bottom w:val="nil"/>
              <w:right w:val="nil"/>
            </w:tcBorders>
            <w:shd w:val="clear" w:color="auto" w:fill="auto"/>
            <w:noWrap/>
            <w:vAlign w:val="bottom"/>
          </w:tcPr>
          <w:p w14:paraId="66D569E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-3.55</w:t>
            </w:r>
          </w:p>
        </w:tc>
        <w:tc>
          <w:tcPr>
            <w:tcW w:w="507" w:type="dxa"/>
            <w:tcBorders>
              <w:top w:val="nil"/>
              <w:left w:val="nil"/>
              <w:bottom w:val="nil"/>
              <w:right w:val="nil"/>
            </w:tcBorders>
            <w:shd w:val="clear" w:color="auto" w:fill="auto"/>
            <w:noWrap/>
            <w:vAlign w:val="bottom"/>
          </w:tcPr>
          <w:p w14:paraId="244BC15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09460AD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-2.55</w:t>
            </w:r>
          </w:p>
        </w:tc>
        <w:tc>
          <w:tcPr>
            <w:tcW w:w="507" w:type="dxa"/>
            <w:tcBorders>
              <w:top w:val="nil"/>
              <w:left w:val="nil"/>
              <w:bottom w:val="nil"/>
              <w:right w:val="nil"/>
            </w:tcBorders>
            <w:shd w:val="clear" w:color="auto" w:fill="auto"/>
            <w:noWrap/>
            <w:vAlign w:val="bottom"/>
          </w:tcPr>
          <w:p w14:paraId="5F19BB5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793489B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6F930EA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77A64E9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422312E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3D54A2" w:rsidRPr="009159AB" w14:paraId="20BA93DC" w14:textId="77777777" w:rsidTr="00352F5E">
        <w:trPr>
          <w:trHeight w:val="300"/>
        </w:trPr>
        <w:tc>
          <w:tcPr>
            <w:tcW w:w="1796" w:type="dxa"/>
            <w:tcBorders>
              <w:top w:val="nil"/>
              <w:left w:val="nil"/>
              <w:bottom w:val="nil"/>
              <w:right w:val="nil"/>
            </w:tcBorders>
            <w:shd w:val="clear" w:color="auto" w:fill="auto"/>
            <w:noWrap/>
            <w:vAlign w:val="bottom"/>
          </w:tcPr>
          <w:p w14:paraId="2F00545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 Waal-Andrews</w:t>
            </w:r>
          </w:p>
        </w:tc>
        <w:tc>
          <w:tcPr>
            <w:tcW w:w="540" w:type="dxa"/>
            <w:tcBorders>
              <w:top w:val="nil"/>
              <w:left w:val="nil"/>
              <w:bottom w:val="nil"/>
              <w:right w:val="nil"/>
            </w:tcBorders>
            <w:shd w:val="clear" w:color="auto" w:fill="auto"/>
            <w:noWrap/>
            <w:vAlign w:val="bottom"/>
          </w:tcPr>
          <w:p w14:paraId="3AB0F0D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11524E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76" w:type="dxa"/>
            <w:tcBorders>
              <w:top w:val="nil"/>
              <w:left w:val="nil"/>
              <w:bottom w:val="nil"/>
              <w:right w:val="nil"/>
            </w:tcBorders>
            <w:shd w:val="clear" w:color="auto" w:fill="auto"/>
            <w:noWrap/>
            <w:vAlign w:val="bottom"/>
          </w:tcPr>
          <w:p w14:paraId="13358AD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-4.21</w:t>
            </w:r>
          </w:p>
        </w:tc>
        <w:tc>
          <w:tcPr>
            <w:tcW w:w="507" w:type="dxa"/>
            <w:tcBorders>
              <w:top w:val="nil"/>
              <w:left w:val="nil"/>
              <w:bottom w:val="nil"/>
              <w:right w:val="nil"/>
            </w:tcBorders>
            <w:shd w:val="clear" w:color="auto" w:fill="auto"/>
            <w:noWrap/>
            <w:vAlign w:val="bottom"/>
          </w:tcPr>
          <w:p w14:paraId="081CE4B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76" w:type="dxa"/>
            <w:tcBorders>
              <w:top w:val="nil"/>
              <w:left w:val="nil"/>
              <w:bottom w:val="nil"/>
              <w:right w:val="nil"/>
            </w:tcBorders>
            <w:shd w:val="clear" w:color="auto" w:fill="auto"/>
            <w:noWrap/>
            <w:vAlign w:val="bottom"/>
          </w:tcPr>
          <w:p w14:paraId="577E8B8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-2.17</w:t>
            </w:r>
          </w:p>
        </w:tc>
        <w:tc>
          <w:tcPr>
            <w:tcW w:w="507" w:type="dxa"/>
            <w:tcBorders>
              <w:top w:val="nil"/>
              <w:left w:val="nil"/>
              <w:bottom w:val="nil"/>
              <w:right w:val="nil"/>
            </w:tcBorders>
            <w:shd w:val="clear" w:color="auto" w:fill="auto"/>
            <w:noWrap/>
            <w:vAlign w:val="bottom"/>
          </w:tcPr>
          <w:p w14:paraId="2CBAC3F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13FC5DA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07" w:type="dxa"/>
            <w:tcBorders>
              <w:top w:val="nil"/>
              <w:left w:val="nil"/>
              <w:bottom w:val="nil"/>
              <w:right w:val="nil"/>
            </w:tcBorders>
            <w:shd w:val="clear" w:color="auto" w:fill="auto"/>
            <w:noWrap/>
            <w:vAlign w:val="bottom"/>
          </w:tcPr>
          <w:p w14:paraId="53A1ACB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7C6C4C5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-1.20</w:t>
            </w:r>
          </w:p>
        </w:tc>
        <w:tc>
          <w:tcPr>
            <w:tcW w:w="507" w:type="dxa"/>
            <w:tcBorders>
              <w:top w:val="nil"/>
              <w:left w:val="nil"/>
              <w:bottom w:val="nil"/>
              <w:right w:val="nil"/>
            </w:tcBorders>
            <w:shd w:val="clear" w:color="auto" w:fill="auto"/>
            <w:noWrap/>
            <w:vAlign w:val="bottom"/>
          </w:tcPr>
          <w:p w14:paraId="61B9673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3D54A2" w:rsidRPr="009159AB" w14:paraId="242DEC75" w14:textId="77777777" w:rsidTr="00352F5E">
        <w:trPr>
          <w:trHeight w:val="300"/>
        </w:trPr>
        <w:tc>
          <w:tcPr>
            <w:tcW w:w="1796" w:type="dxa"/>
            <w:tcBorders>
              <w:top w:val="nil"/>
              <w:left w:val="nil"/>
              <w:bottom w:val="nil"/>
              <w:right w:val="nil"/>
            </w:tcBorders>
            <w:shd w:val="clear" w:color="auto" w:fill="auto"/>
            <w:noWrap/>
            <w:vAlign w:val="bottom"/>
          </w:tcPr>
          <w:p w14:paraId="30C72CB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DeBono</w:t>
            </w:r>
          </w:p>
        </w:tc>
        <w:tc>
          <w:tcPr>
            <w:tcW w:w="540" w:type="dxa"/>
            <w:tcBorders>
              <w:top w:val="nil"/>
              <w:left w:val="nil"/>
              <w:bottom w:val="nil"/>
              <w:right w:val="nil"/>
            </w:tcBorders>
            <w:shd w:val="clear" w:color="auto" w:fill="auto"/>
            <w:noWrap/>
            <w:vAlign w:val="bottom"/>
          </w:tcPr>
          <w:p w14:paraId="640A975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055C7C9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48243EC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3188A87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62B4A19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46A82A6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3C7041C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-1.55</w:t>
            </w:r>
          </w:p>
        </w:tc>
        <w:tc>
          <w:tcPr>
            <w:tcW w:w="507" w:type="dxa"/>
            <w:tcBorders>
              <w:top w:val="nil"/>
              <w:left w:val="nil"/>
              <w:bottom w:val="nil"/>
              <w:right w:val="nil"/>
            </w:tcBorders>
            <w:shd w:val="clear" w:color="auto" w:fill="auto"/>
            <w:noWrap/>
            <w:vAlign w:val="bottom"/>
          </w:tcPr>
          <w:p w14:paraId="3998799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1136" w:type="dxa"/>
            <w:tcBorders>
              <w:top w:val="nil"/>
              <w:left w:val="nil"/>
              <w:bottom w:val="nil"/>
              <w:right w:val="nil"/>
            </w:tcBorders>
            <w:shd w:val="clear" w:color="auto" w:fill="auto"/>
            <w:noWrap/>
            <w:vAlign w:val="bottom"/>
          </w:tcPr>
          <w:p w14:paraId="297E3B5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6AB7B1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0.27</w:t>
            </w:r>
          </w:p>
        </w:tc>
      </w:tr>
      <w:tr w:rsidR="003D54A2" w:rsidRPr="009159AB" w14:paraId="7A256DA6" w14:textId="77777777" w:rsidTr="00352F5E">
        <w:trPr>
          <w:trHeight w:val="300"/>
        </w:trPr>
        <w:tc>
          <w:tcPr>
            <w:tcW w:w="1796" w:type="dxa"/>
            <w:tcBorders>
              <w:top w:val="nil"/>
              <w:left w:val="nil"/>
              <w:bottom w:val="nil"/>
              <w:right w:val="nil"/>
            </w:tcBorders>
            <w:shd w:val="clear" w:color="auto" w:fill="auto"/>
            <w:noWrap/>
            <w:vAlign w:val="bottom"/>
          </w:tcPr>
          <w:p w14:paraId="10D5013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DeBono</w:t>
            </w:r>
          </w:p>
        </w:tc>
        <w:tc>
          <w:tcPr>
            <w:tcW w:w="540" w:type="dxa"/>
            <w:tcBorders>
              <w:top w:val="nil"/>
              <w:left w:val="nil"/>
              <w:bottom w:val="nil"/>
              <w:right w:val="nil"/>
            </w:tcBorders>
            <w:shd w:val="clear" w:color="auto" w:fill="auto"/>
            <w:noWrap/>
            <w:vAlign w:val="bottom"/>
          </w:tcPr>
          <w:p w14:paraId="569BB9F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F39708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81</w:t>
            </w:r>
          </w:p>
        </w:tc>
        <w:tc>
          <w:tcPr>
            <w:tcW w:w="576" w:type="dxa"/>
            <w:tcBorders>
              <w:top w:val="nil"/>
              <w:left w:val="nil"/>
              <w:bottom w:val="nil"/>
              <w:right w:val="nil"/>
            </w:tcBorders>
            <w:shd w:val="clear" w:color="auto" w:fill="auto"/>
            <w:noWrap/>
            <w:vAlign w:val="bottom"/>
          </w:tcPr>
          <w:p w14:paraId="499DB47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42203A0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695E01D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567A82C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34F70F8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051BEA6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1136" w:type="dxa"/>
            <w:tcBorders>
              <w:top w:val="nil"/>
              <w:left w:val="nil"/>
              <w:bottom w:val="nil"/>
              <w:right w:val="nil"/>
            </w:tcBorders>
            <w:shd w:val="clear" w:color="auto" w:fill="auto"/>
            <w:noWrap/>
            <w:vAlign w:val="bottom"/>
          </w:tcPr>
          <w:p w14:paraId="1AFCB0B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507" w:type="dxa"/>
            <w:tcBorders>
              <w:top w:val="nil"/>
              <w:left w:val="nil"/>
              <w:bottom w:val="nil"/>
              <w:right w:val="nil"/>
            </w:tcBorders>
            <w:shd w:val="clear" w:color="auto" w:fill="auto"/>
            <w:noWrap/>
            <w:vAlign w:val="bottom"/>
          </w:tcPr>
          <w:p w14:paraId="6B14058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3D54A2" w:rsidRPr="009159AB" w14:paraId="1E5A1326" w14:textId="77777777" w:rsidTr="00352F5E">
        <w:trPr>
          <w:trHeight w:val="300"/>
        </w:trPr>
        <w:tc>
          <w:tcPr>
            <w:tcW w:w="1796" w:type="dxa"/>
            <w:tcBorders>
              <w:top w:val="nil"/>
              <w:left w:val="nil"/>
              <w:bottom w:val="nil"/>
              <w:right w:val="nil"/>
            </w:tcBorders>
            <w:shd w:val="clear" w:color="auto" w:fill="auto"/>
            <w:noWrap/>
            <w:vAlign w:val="bottom"/>
          </w:tcPr>
          <w:p w14:paraId="08EC768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DeBono</w:t>
            </w:r>
          </w:p>
        </w:tc>
        <w:tc>
          <w:tcPr>
            <w:tcW w:w="540" w:type="dxa"/>
            <w:tcBorders>
              <w:top w:val="nil"/>
              <w:left w:val="nil"/>
              <w:bottom w:val="nil"/>
              <w:right w:val="nil"/>
            </w:tcBorders>
            <w:shd w:val="clear" w:color="auto" w:fill="auto"/>
            <w:noWrap/>
            <w:vAlign w:val="bottom"/>
          </w:tcPr>
          <w:p w14:paraId="728B472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6435423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6A390D1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29B7390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7513213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9EF631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FB8AD0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1AD32A1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1136" w:type="dxa"/>
            <w:tcBorders>
              <w:top w:val="nil"/>
              <w:left w:val="nil"/>
              <w:bottom w:val="nil"/>
              <w:right w:val="nil"/>
            </w:tcBorders>
            <w:shd w:val="clear" w:color="auto" w:fill="auto"/>
            <w:noWrap/>
            <w:vAlign w:val="bottom"/>
          </w:tcPr>
          <w:p w14:paraId="32022C3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660EF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9CA9BE4" w14:textId="77777777" w:rsidTr="00352F5E">
        <w:trPr>
          <w:trHeight w:val="300"/>
        </w:trPr>
        <w:tc>
          <w:tcPr>
            <w:tcW w:w="1796" w:type="dxa"/>
            <w:tcBorders>
              <w:top w:val="nil"/>
              <w:left w:val="nil"/>
              <w:bottom w:val="nil"/>
              <w:right w:val="nil"/>
            </w:tcBorders>
            <w:shd w:val="clear" w:color="auto" w:fill="auto"/>
            <w:noWrap/>
            <w:vAlign w:val="bottom"/>
          </w:tcPr>
          <w:p w14:paraId="009D495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Dietrich</w:t>
            </w:r>
          </w:p>
        </w:tc>
        <w:tc>
          <w:tcPr>
            <w:tcW w:w="540" w:type="dxa"/>
            <w:tcBorders>
              <w:top w:val="nil"/>
              <w:left w:val="nil"/>
              <w:bottom w:val="nil"/>
              <w:right w:val="nil"/>
            </w:tcBorders>
            <w:shd w:val="clear" w:color="auto" w:fill="auto"/>
            <w:noWrap/>
            <w:vAlign w:val="bottom"/>
          </w:tcPr>
          <w:p w14:paraId="2D141CE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77A477A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75</w:t>
            </w:r>
          </w:p>
        </w:tc>
        <w:tc>
          <w:tcPr>
            <w:tcW w:w="576" w:type="dxa"/>
            <w:tcBorders>
              <w:top w:val="nil"/>
              <w:left w:val="nil"/>
              <w:bottom w:val="nil"/>
              <w:right w:val="nil"/>
            </w:tcBorders>
            <w:shd w:val="clear" w:color="auto" w:fill="auto"/>
            <w:noWrap/>
            <w:vAlign w:val="bottom"/>
          </w:tcPr>
          <w:p w14:paraId="7B8FCC9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07" w:type="dxa"/>
            <w:tcBorders>
              <w:top w:val="nil"/>
              <w:left w:val="nil"/>
              <w:bottom w:val="nil"/>
              <w:right w:val="nil"/>
            </w:tcBorders>
            <w:shd w:val="clear" w:color="auto" w:fill="auto"/>
            <w:noWrap/>
            <w:vAlign w:val="bottom"/>
          </w:tcPr>
          <w:p w14:paraId="56A8FA5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2B99106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174B1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AA854A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6C42CF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EFEA0B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968EFF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9229D2E" w14:textId="77777777" w:rsidTr="00352F5E">
        <w:trPr>
          <w:trHeight w:val="300"/>
        </w:trPr>
        <w:tc>
          <w:tcPr>
            <w:tcW w:w="1796" w:type="dxa"/>
            <w:tcBorders>
              <w:top w:val="nil"/>
              <w:left w:val="nil"/>
              <w:bottom w:val="nil"/>
              <w:right w:val="nil"/>
            </w:tcBorders>
            <w:shd w:val="clear" w:color="auto" w:fill="auto"/>
            <w:noWrap/>
            <w:vAlign w:val="bottom"/>
          </w:tcPr>
          <w:p w14:paraId="7CCB467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Duclos</w:t>
            </w:r>
          </w:p>
        </w:tc>
        <w:tc>
          <w:tcPr>
            <w:tcW w:w="540" w:type="dxa"/>
            <w:tcBorders>
              <w:top w:val="nil"/>
              <w:left w:val="nil"/>
              <w:bottom w:val="nil"/>
              <w:right w:val="nil"/>
            </w:tcBorders>
            <w:shd w:val="clear" w:color="auto" w:fill="auto"/>
            <w:noWrap/>
            <w:vAlign w:val="bottom"/>
          </w:tcPr>
          <w:p w14:paraId="1D5BAF8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16AB08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59</w:t>
            </w:r>
          </w:p>
        </w:tc>
        <w:tc>
          <w:tcPr>
            <w:tcW w:w="576" w:type="dxa"/>
            <w:tcBorders>
              <w:top w:val="nil"/>
              <w:left w:val="nil"/>
              <w:bottom w:val="nil"/>
              <w:right w:val="nil"/>
            </w:tcBorders>
            <w:shd w:val="clear" w:color="auto" w:fill="auto"/>
            <w:noWrap/>
            <w:vAlign w:val="bottom"/>
          </w:tcPr>
          <w:p w14:paraId="550311F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-0.63</w:t>
            </w:r>
          </w:p>
        </w:tc>
        <w:tc>
          <w:tcPr>
            <w:tcW w:w="507" w:type="dxa"/>
            <w:tcBorders>
              <w:top w:val="nil"/>
              <w:left w:val="nil"/>
              <w:bottom w:val="nil"/>
              <w:right w:val="nil"/>
            </w:tcBorders>
            <w:shd w:val="clear" w:color="auto" w:fill="auto"/>
            <w:noWrap/>
            <w:vAlign w:val="bottom"/>
          </w:tcPr>
          <w:p w14:paraId="71D62D2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408E9F2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A7DB78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3F572C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A412ED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1AF7D5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68877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DB2747F" w14:textId="77777777" w:rsidTr="00352F5E">
        <w:trPr>
          <w:trHeight w:val="300"/>
        </w:trPr>
        <w:tc>
          <w:tcPr>
            <w:tcW w:w="1796" w:type="dxa"/>
            <w:tcBorders>
              <w:top w:val="nil"/>
              <w:left w:val="nil"/>
              <w:bottom w:val="nil"/>
              <w:right w:val="nil"/>
            </w:tcBorders>
            <w:shd w:val="clear" w:color="auto" w:fill="auto"/>
            <w:noWrap/>
            <w:vAlign w:val="bottom"/>
          </w:tcPr>
          <w:p w14:paraId="2FF4AE3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Eisenberger</w:t>
            </w:r>
          </w:p>
        </w:tc>
        <w:tc>
          <w:tcPr>
            <w:tcW w:w="540" w:type="dxa"/>
            <w:tcBorders>
              <w:top w:val="nil"/>
              <w:left w:val="nil"/>
              <w:bottom w:val="nil"/>
              <w:right w:val="nil"/>
            </w:tcBorders>
            <w:shd w:val="clear" w:color="auto" w:fill="auto"/>
            <w:noWrap/>
            <w:vAlign w:val="bottom"/>
          </w:tcPr>
          <w:p w14:paraId="58CCA99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3E93848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48</w:t>
            </w:r>
          </w:p>
        </w:tc>
        <w:tc>
          <w:tcPr>
            <w:tcW w:w="576" w:type="dxa"/>
            <w:tcBorders>
              <w:top w:val="nil"/>
              <w:left w:val="nil"/>
              <w:bottom w:val="nil"/>
              <w:right w:val="nil"/>
            </w:tcBorders>
            <w:shd w:val="clear" w:color="auto" w:fill="auto"/>
            <w:noWrap/>
            <w:vAlign w:val="bottom"/>
          </w:tcPr>
          <w:p w14:paraId="3C5064D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7338991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5D55E82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-1.24</w:t>
            </w:r>
          </w:p>
        </w:tc>
        <w:tc>
          <w:tcPr>
            <w:tcW w:w="507" w:type="dxa"/>
            <w:tcBorders>
              <w:top w:val="nil"/>
              <w:left w:val="nil"/>
              <w:bottom w:val="nil"/>
              <w:right w:val="nil"/>
            </w:tcBorders>
            <w:shd w:val="clear" w:color="auto" w:fill="auto"/>
            <w:noWrap/>
            <w:vAlign w:val="bottom"/>
          </w:tcPr>
          <w:p w14:paraId="43B860C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1366BEF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7B8D46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8BA83D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660769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89F6C70" w14:textId="77777777" w:rsidTr="00352F5E">
        <w:trPr>
          <w:trHeight w:val="300"/>
        </w:trPr>
        <w:tc>
          <w:tcPr>
            <w:tcW w:w="1796" w:type="dxa"/>
            <w:tcBorders>
              <w:top w:val="nil"/>
              <w:left w:val="nil"/>
              <w:bottom w:val="nil"/>
              <w:right w:val="nil"/>
            </w:tcBorders>
            <w:shd w:val="clear" w:color="auto" w:fill="auto"/>
            <w:noWrap/>
            <w:vAlign w:val="bottom"/>
          </w:tcPr>
          <w:p w14:paraId="622BE65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Fayant</w:t>
            </w:r>
          </w:p>
        </w:tc>
        <w:tc>
          <w:tcPr>
            <w:tcW w:w="540" w:type="dxa"/>
            <w:tcBorders>
              <w:top w:val="nil"/>
              <w:left w:val="nil"/>
              <w:bottom w:val="nil"/>
              <w:right w:val="nil"/>
            </w:tcBorders>
            <w:shd w:val="clear" w:color="auto" w:fill="auto"/>
            <w:noWrap/>
            <w:vAlign w:val="bottom"/>
          </w:tcPr>
          <w:p w14:paraId="4931101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7A42424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5AF673E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-2.04</w:t>
            </w:r>
          </w:p>
        </w:tc>
        <w:tc>
          <w:tcPr>
            <w:tcW w:w="507" w:type="dxa"/>
            <w:tcBorders>
              <w:top w:val="nil"/>
              <w:left w:val="nil"/>
              <w:bottom w:val="nil"/>
              <w:right w:val="nil"/>
            </w:tcBorders>
            <w:shd w:val="clear" w:color="auto" w:fill="auto"/>
            <w:noWrap/>
            <w:vAlign w:val="bottom"/>
          </w:tcPr>
          <w:p w14:paraId="3BC9C03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45E08A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5234D04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4F2663C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07" w:type="dxa"/>
            <w:tcBorders>
              <w:top w:val="nil"/>
              <w:left w:val="nil"/>
              <w:bottom w:val="nil"/>
              <w:right w:val="nil"/>
            </w:tcBorders>
            <w:shd w:val="clear" w:color="auto" w:fill="auto"/>
            <w:noWrap/>
            <w:vAlign w:val="bottom"/>
          </w:tcPr>
          <w:p w14:paraId="0ECE56B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1136" w:type="dxa"/>
            <w:tcBorders>
              <w:top w:val="nil"/>
              <w:left w:val="nil"/>
              <w:bottom w:val="nil"/>
              <w:right w:val="nil"/>
            </w:tcBorders>
            <w:shd w:val="clear" w:color="auto" w:fill="auto"/>
            <w:noWrap/>
            <w:vAlign w:val="bottom"/>
          </w:tcPr>
          <w:p w14:paraId="1CE124F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507" w:type="dxa"/>
            <w:tcBorders>
              <w:top w:val="nil"/>
              <w:left w:val="nil"/>
              <w:bottom w:val="nil"/>
              <w:right w:val="nil"/>
            </w:tcBorders>
            <w:shd w:val="clear" w:color="auto" w:fill="auto"/>
            <w:noWrap/>
            <w:vAlign w:val="bottom"/>
          </w:tcPr>
          <w:p w14:paraId="0452D41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3D54A2" w:rsidRPr="009159AB" w14:paraId="0B5A6D63" w14:textId="77777777" w:rsidTr="00352F5E">
        <w:trPr>
          <w:trHeight w:val="300"/>
        </w:trPr>
        <w:tc>
          <w:tcPr>
            <w:tcW w:w="1796" w:type="dxa"/>
            <w:tcBorders>
              <w:top w:val="nil"/>
              <w:left w:val="nil"/>
              <w:bottom w:val="nil"/>
              <w:right w:val="nil"/>
            </w:tcBorders>
            <w:shd w:val="clear" w:color="auto" w:fill="auto"/>
            <w:noWrap/>
            <w:vAlign w:val="bottom"/>
          </w:tcPr>
          <w:p w14:paraId="17100F1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Floor</w:t>
            </w:r>
          </w:p>
        </w:tc>
        <w:tc>
          <w:tcPr>
            <w:tcW w:w="540" w:type="dxa"/>
            <w:tcBorders>
              <w:top w:val="nil"/>
              <w:left w:val="nil"/>
              <w:bottom w:val="nil"/>
              <w:right w:val="nil"/>
            </w:tcBorders>
            <w:shd w:val="clear" w:color="auto" w:fill="auto"/>
            <w:noWrap/>
            <w:vAlign w:val="bottom"/>
          </w:tcPr>
          <w:p w14:paraId="5E1F5EF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2007</w:t>
            </w:r>
          </w:p>
        </w:tc>
        <w:tc>
          <w:tcPr>
            <w:tcW w:w="716" w:type="dxa"/>
            <w:tcBorders>
              <w:top w:val="nil"/>
              <w:left w:val="nil"/>
              <w:bottom w:val="nil"/>
              <w:right w:val="nil"/>
            </w:tcBorders>
            <w:shd w:val="clear" w:color="auto" w:fill="auto"/>
            <w:noWrap/>
            <w:vAlign w:val="bottom"/>
          </w:tcPr>
          <w:p w14:paraId="748BD8E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88</w:t>
            </w:r>
          </w:p>
        </w:tc>
        <w:tc>
          <w:tcPr>
            <w:tcW w:w="576" w:type="dxa"/>
            <w:tcBorders>
              <w:top w:val="nil"/>
              <w:left w:val="nil"/>
              <w:bottom w:val="nil"/>
              <w:right w:val="nil"/>
            </w:tcBorders>
            <w:shd w:val="clear" w:color="auto" w:fill="auto"/>
            <w:noWrap/>
            <w:vAlign w:val="bottom"/>
          </w:tcPr>
          <w:p w14:paraId="340C798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-1.92</w:t>
            </w:r>
          </w:p>
        </w:tc>
        <w:tc>
          <w:tcPr>
            <w:tcW w:w="507" w:type="dxa"/>
            <w:tcBorders>
              <w:top w:val="nil"/>
              <w:left w:val="nil"/>
              <w:bottom w:val="nil"/>
              <w:right w:val="nil"/>
            </w:tcBorders>
            <w:shd w:val="clear" w:color="auto" w:fill="auto"/>
            <w:noWrap/>
            <w:vAlign w:val="bottom"/>
          </w:tcPr>
          <w:p w14:paraId="5D9EC34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2EB72E9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-0.73</w:t>
            </w:r>
          </w:p>
        </w:tc>
        <w:tc>
          <w:tcPr>
            <w:tcW w:w="507" w:type="dxa"/>
            <w:tcBorders>
              <w:top w:val="nil"/>
              <w:left w:val="nil"/>
              <w:bottom w:val="nil"/>
              <w:right w:val="nil"/>
            </w:tcBorders>
            <w:shd w:val="clear" w:color="auto" w:fill="auto"/>
            <w:noWrap/>
            <w:vAlign w:val="bottom"/>
          </w:tcPr>
          <w:p w14:paraId="4483845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0477DE0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507" w:type="dxa"/>
            <w:tcBorders>
              <w:top w:val="nil"/>
              <w:left w:val="nil"/>
              <w:bottom w:val="nil"/>
              <w:right w:val="nil"/>
            </w:tcBorders>
            <w:shd w:val="clear" w:color="auto" w:fill="auto"/>
            <w:noWrap/>
            <w:vAlign w:val="bottom"/>
          </w:tcPr>
          <w:p w14:paraId="058CD09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1136" w:type="dxa"/>
            <w:tcBorders>
              <w:top w:val="nil"/>
              <w:left w:val="nil"/>
              <w:bottom w:val="nil"/>
              <w:right w:val="nil"/>
            </w:tcBorders>
            <w:shd w:val="clear" w:color="auto" w:fill="auto"/>
            <w:noWrap/>
            <w:vAlign w:val="bottom"/>
          </w:tcPr>
          <w:p w14:paraId="062BE15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-0.59</w:t>
            </w:r>
          </w:p>
        </w:tc>
        <w:tc>
          <w:tcPr>
            <w:tcW w:w="507" w:type="dxa"/>
            <w:tcBorders>
              <w:top w:val="nil"/>
              <w:left w:val="nil"/>
              <w:bottom w:val="nil"/>
              <w:right w:val="nil"/>
            </w:tcBorders>
            <w:shd w:val="clear" w:color="auto" w:fill="auto"/>
            <w:noWrap/>
            <w:vAlign w:val="bottom"/>
          </w:tcPr>
          <w:p w14:paraId="5C718DD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3D54A2" w:rsidRPr="009159AB" w14:paraId="51DBE604" w14:textId="77777777" w:rsidTr="00352F5E">
        <w:trPr>
          <w:trHeight w:val="300"/>
        </w:trPr>
        <w:tc>
          <w:tcPr>
            <w:tcW w:w="1796" w:type="dxa"/>
            <w:tcBorders>
              <w:top w:val="nil"/>
              <w:left w:val="nil"/>
              <w:bottom w:val="nil"/>
              <w:right w:val="nil"/>
            </w:tcBorders>
            <w:shd w:val="clear" w:color="auto" w:fill="auto"/>
            <w:noWrap/>
            <w:vAlign w:val="bottom"/>
          </w:tcPr>
          <w:p w14:paraId="2723160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Gallardo-Pujol</w:t>
            </w:r>
          </w:p>
        </w:tc>
        <w:tc>
          <w:tcPr>
            <w:tcW w:w="540" w:type="dxa"/>
            <w:tcBorders>
              <w:top w:val="nil"/>
              <w:left w:val="nil"/>
              <w:bottom w:val="nil"/>
              <w:right w:val="nil"/>
            </w:tcBorders>
            <w:shd w:val="clear" w:color="auto" w:fill="auto"/>
            <w:noWrap/>
            <w:vAlign w:val="bottom"/>
          </w:tcPr>
          <w:p w14:paraId="080FF03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67E5AB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186C2E2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-1.18</w:t>
            </w:r>
          </w:p>
        </w:tc>
        <w:tc>
          <w:tcPr>
            <w:tcW w:w="507" w:type="dxa"/>
            <w:tcBorders>
              <w:top w:val="nil"/>
              <w:left w:val="nil"/>
              <w:bottom w:val="nil"/>
              <w:right w:val="nil"/>
            </w:tcBorders>
            <w:shd w:val="clear" w:color="auto" w:fill="auto"/>
            <w:noWrap/>
            <w:vAlign w:val="bottom"/>
          </w:tcPr>
          <w:p w14:paraId="09333CB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0DAC712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-0.52</w:t>
            </w:r>
          </w:p>
        </w:tc>
        <w:tc>
          <w:tcPr>
            <w:tcW w:w="507" w:type="dxa"/>
            <w:tcBorders>
              <w:top w:val="nil"/>
              <w:left w:val="nil"/>
              <w:bottom w:val="nil"/>
              <w:right w:val="nil"/>
            </w:tcBorders>
            <w:shd w:val="clear" w:color="auto" w:fill="auto"/>
            <w:noWrap/>
            <w:vAlign w:val="bottom"/>
          </w:tcPr>
          <w:p w14:paraId="2B7D9BA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0CC8BE7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-1.17</w:t>
            </w:r>
          </w:p>
        </w:tc>
        <w:tc>
          <w:tcPr>
            <w:tcW w:w="507" w:type="dxa"/>
            <w:tcBorders>
              <w:top w:val="nil"/>
              <w:left w:val="nil"/>
              <w:bottom w:val="nil"/>
              <w:right w:val="nil"/>
            </w:tcBorders>
            <w:shd w:val="clear" w:color="auto" w:fill="auto"/>
            <w:noWrap/>
            <w:vAlign w:val="bottom"/>
          </w:tcPr>
          <w:p w14:paraId="0C3EC30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5ECDA6E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1289F72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3D54A2" w:rsidRPr="009159AB" w14:paraId="571EA066" w14:textId="77777777" w:rsidTr="00352F5E">
        <w:trPr>
          <w:trHeight w:val="300"/>
        </w:trPr>
        <w:tc>
          <w:tcPr>
            <w:tcW w:w="1796" w:type="dxa"/>
            <w:tcBorders>
              <w:top w:val="nil"/>
              <w:left w:val="nil"/>
              <w:bottom w:val="nil"/>
              <w:right w:val="nil"/>
            </w:tcBorders>
            <w:shd w:val="clear" w:color="auto" w:fill="auto"/>
            <w:noWrap/>
            <w:vAlign w:val="bottom"/>
          </w:tcPr>
          <w:p w14:paraId="7C14068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Gan</w:t>
            </w:r>
          </w:p>
        </w:tc>
        <w:tc>
          <w:tcPr>
            <w:tcW w:w="540" w:type="dxa"/>
            <w:tcBorders>
              <w:top w:val="nil"/>
              <w:left w:val="nil"/>
              <w:bottom w:val="nil"/>
              <w:right w:val="nil"/>
            </w:tcBorders>
            <w:shd w:val="clear" w:color="auto" w:fill="auto"/>
            <w:noWrap/>
            <w:vAlign w:val="bottom"/>
          </w:tcPr>
          <w:p w14:paraId="274BA2D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BB3E41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w:t>
            </w:r>
          </w:p>
        </w:tc>
        <w:tc>
          <w:tcPr>
            <w:tcW w:w="576" w:type="dxa"/>
            <w:tcBorders>
              <w:top w:val="nil"/>
              <w:left w:val="nil"/>
              <w:bottom w:val="nil"/>
              <w:right w:val="nil"/>
            </w:tcBorders>
            <w:shd w:val="clear" w:color="auto" w:fill="auto"/>
            <w:noWrap/>
            <w:vAlign w:val="bottom"/>
          </w:tcPr>
          <w:p w14:paraId="5F42C84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-0.54</w:t>
            </w:r>
          </w:p>
        </w:tc>
        <w:tc>
          <w:tcPr>
            <w:tcW w:w="507" w:type="dxa"/>
            <w:tcBorders>
              <w:top w:val="nil"/>
              <w:left w:val="nil"/>
              <w:bottom w:val="nil"/>
              <w:right w:val="nil"/>
            </w:tcBorders>
            <w:shd w:val="clear" w:color="auto" w:fill="auto"/>
            <w:noWrap/>
            <w:vAlign w:val="bottom"/>
          </w:tcPr>
          <w:p w14:paraId="20096DC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24C486E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07" w:type="dxa"/>
            <w:tcBorders>
              <w:top w:val="nil"/>
              <w:left w:val="nil"/>
              <w:bottom w:val="nil"/>
              <w:right w:val="nil"/>
            </w:tcBorders>
            <w:shd w:val="clear" w:color="auto" w:fill="auto"/>
            <w:noWrap/>
            <w:vAlign w:val="bottom"/>
          </w:tcPr>
          <w:p w14:paraId="2277A36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62C3B62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-0.62</w:t>
            </w:r>
          </w:p>
        </w:tc>
        <w:tc>
          <w:tcPr>
            <w:tcW w:w="507" w:type="dxa"/>
            <w:tcBorders>
              <w:top w:val="nil"/>
              <w:left w:val="nil"/>
              <w:bottom w:val="nil"/>
              <w:right w:val="nil"/>
            </w:tcBorders>
            <w:shd w:val="clear" w:color="auto" w:fill="auto"/>
            <w:noWrap/>
            <w:vAlign w:val="bottom"/>
          </w:tcPr>
          <w:p w14:paraId="0930B27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2C3A679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07" w:type="dxa"/>
            <w:tcBorders>
              <w:top w:val="nil"/>
              <w:left w:val="nil"/>
              <w:bottom w:val="nil"/>
              <w:right w:val="nil"/>
            </w:tcBorders>
            <w:shd w:val="clear" w:color="auto" w:fill="auto"/>
            <w:noWrap/>
            <w:vAlign w:val="bottom"/>
          </w:tcPr>
          <w:p w14:paraId="57A45A0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r>
      <w:tr w:rsidR="003D54A2" w:rsidRPr="009159AB" w14:paraId="4A8332E8" w14:textId="77777777" w:rsidTr="00352F5E">
        <w:trPr>
          <w:trHeight w:val="300"/>
        </w:trPr>
        <w:tc>
          <w:tcPr>
            <w:tcW w:w="1796" w:type="dxa"/>
            <w:tcBorders>
              <w:top w:val="nil"/>
              <w:left w:val="nil"/>
              <w:bottom w:val="nil"/>
              <w:right w:val="nil"/>
            </w:tcBorders>
            <w:shd w:val="clear" w:color="auto" w:fill="auto"/>
            <w:noWrap/>
            <w:vAlign w:val="bottom"/>
          </w:tcPr>
          <w:p w14:paraId="4CFC4B6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Garczynski</w:t>
            </w:r>
          </w:p>
        </w:tc>
        <w:tc>
          <w:tcPr>
            <w:tcW w:w="540" w:type="dxa"/>
            <w:tcBorders>
              <w:top w:val="nil"/>
              <w:left w:val="nil"/>
              <w:bottom w:val="nil"/>
              <w:right w:val="nil"/>
            </w:tcBorders>
            <w:shd w:val="clear" w:color="auto" w:fill="auto"/>
            <w:noWrap/>
            <w:vAlign w:val="bottom"/>
          </w:tcPr>
          <w:p w14:paraId="05E6CE2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027E4B3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4218293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-1.51</w:t>
            </w:r>
          </w:p>
        </w:tc>
        <w:tc>
          <w:tcPr>
            <w:tcW w:w="507" w:type="dxa"/>
            <w:tcBorders>
              <w:top w:val="nil"/>
              <w:left w:val="nil"/>
              <w:bottom w:val="nil"/>
              <w:right w:val="nil"/>
            </w:tcBorders>
            <w:shd w:val="clear" w:color="auto" w:fill="auto"/>
            <w:noWrap/>
            <w:vAlign w:val="bottom"/>
          </w:tcPr>
          <w:p w14:paraId="33F0F6B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76" w:type="dxa"/>
            <w:tcBorders>
              <w:top w:val="nil"/>
              <w:left w:val="nil"/>
              <w:bottom w:val="nil"/>
              <w:right w:val="nil"/>
            </w:tcBorders>
            <w:shd w:val="clear" w:color="auto" w:fill="auto"/>
            <w:noWrap/>
            <w:vAlign w:val="bottom"/>
          </w:tcPr>
          <w:p w14:paraId="3E35F15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3678AA8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4E3252D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7BA191A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1136" w:type="dxa"/>
            <w:tcBorders>
              <w:top w:val="nil"/>
              <w:left w:val="nil"/>
              <w:bottom w:val="nil"/>
              <w:right w:val="nil"/>
            </w:tcBorders>
            <w:shd w:val="clear" w:color="auto" w:fill="auto"/>
            <w:noWrap/>
            <w:vAlign w:val="bottom"/>
          </w:tcPr>
          <w:p w14:paraId="005D4AF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07" w:type="dxa"/>
            <w:tcBorders>
              <w:top w:val="nil"/>
              <w:left w:val="nil"/>
              <w:bottom w:val="nil"/>
              <w:right w:val="nil"/>
            </w:tcBorders>
            <w:shd w:val="clear" w:color="auto" w:fill="auto"/>
            <w:noWrap/>
            <w:vAlign w:val="bottom"/>
          </w:tcPr>
          <w:p w14:paraId="1611F8D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3D54A2" w:rsidRPr="009159AB" w14:paraId="51BAB458" w14:textId="77777777" w:rsidTr="00352F5E">
        <w:trPr>
          <w:trHeight w:val="300"/>
        </w:trPr>
        <w:tc>
          <w:tcPr>
            <w:tcW w:w="1796" w:type="dxa"/>
            <w:tcBorders>
              <w:top w:val="nil"/>
              <w:left w:val="nil"/>
              <w:bottom w:val="nil"/>
              <w:right w:val="nil"/>
            </w:tcBorders>
            <w:shd w:val="clear" w:color="auto" w:fill="auto"/>
            <w:noWrap/>
            <w:vAlign w:val="bottom"/>
          </w:tcPr>
          <w:p w14:paraId="2644D35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Geniole</w:t>
            </w:r>
          </w:p>
        </w:tc>
        <w:tc>
          <w:tcPr>
            <w:tcW w:w="540" w:type="dxa"/>
            <w:tcBorders>
              <w:top w:val="nil"/>
              <w:left w:val="nil"/>
              <w:bottom w:val="nil"/>
              <w:right w:val="nil"/>
            </w:tcBorders>
            <w:shd w:val="clear" w:color="auto" w:fill="auto"/>
            <w:noWrap/>
            <w:vAlign w:val="bottom"/>
          </w:tcPr>
          <w:p w14:paraId="396C939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566B95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20DFE10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47C9389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D8BD6C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48BBBB2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6506C03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F091F6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C05897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77105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5D64AEC" w14:textId="77777777" w:rsidTr="00352F5E">
        <w:trPr>
          <w:trHeight w:val="300"/>
        </w:trPr>
        <w:tc>
          <w:tcPr>
            <w:tcW w:w="1796" w:type="dxa"/>
            <w:tcBorders>
              <w:top w:val="nil"/>
              <w:left w:val="nil"/>
              <w:bottom w:val="nil"/>
              <w:right w:val="nil"/>
            </w:tcBorders>
            <w:shd w:val="clear" w:color="auto" w:fill="auto"/>
            <w:noWrap/>
            <w:vAlign w:val="bottom"/>
          </w:tcPr>
          <w:p w14:paraId="02A56C9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Gerber</w:t>
            </w:r>
          </w:p>
        </w:tc>
        <w:tc>
          <w:tcPr>
            <w:tcW w:w="540" w:type="dxa"/>
            <w:tcBorders>
              <w:top w:val="nil"/>
              <w:left w:val="nil"/>
              <w:bottom w:val="nil"/>
              <w:right w:val="nil"/>
            </w:tcBorders>
            <w:shd w:val="clear" w:color="auto" w:fill="auto"/>
            <w:noWrap/>
            <w:vAlign w:val="bottom"/>
          </w:tcPr>
          <w:p w14:paraId="1F4471F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1FD3F92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220A2C6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-2.09</w:t>
            </w:r>
          </w:p>
        </w:tc>
        <w:tc>
          <w:tcPr>
            <w:tcW w:w="507" w:type="dxa"/>
            <w:tcBorders>
              <w:top w:val="nil"/>
              <w:left w:val="nil"/>
              <w:bottom w:val="nil"/>
              <w:right w:val="nil"/>
            </w:tcBorders>
            <w:shd w:val="clear" w:color="auto" w:fill="auto"/>
            <w:noWrap/>
            <w:vAlign w:val="bottom"/>
          </w:tcPr>
          <w:p w14:paraId="7B56401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36E56F9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AF61D5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ECF67C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5CCC50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BAED2D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CDB584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D702573" w14:textId="77777777" w:rsidTr="00352F5E">
        <w:trPr>
          <w:trHeight w:val="300"/>
        </w:trPr>
        <w:tc>
          <w:tcPr>
            <w:tcW w:w="1796" w:type="dxa"/>
            <w:tcBorders>
              <w:top w:val="nil"/>
              <w:left w:val="nil"/>
              <w:bottom w:val="nil"/>
              <w:right w:val="nil"/>
            </w:tcBorders>
            <w:shd w:val="clear" w:color="auto" w:fill="auto"/>
            <w:noWrap/>
            <w:vAlign w:val="bottom"/>
          </w:tcPr>
          <w:p w14:paraId="4905233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Gerber</w:t>
            </w:r>
          </w:p>
        </w:tc>
        <w:tc>
          <w:tcPr>
            <w:tcW w:w="540" w:type="dxa"/>
            <w:tcBorders>
              <w:top w:val="nil"/>
              <w:left w:val="nil"/>
              <w:bottom w:val="nil"/>
              <w:right w:val="nil"/>
            </w:tcBorders>
            <w:shd w:val="clear" w:color="auto" w:fill="auto"/>
            <w:noWrap/>
            <w:vAlign w:val="bottom"/>
          </w:tcPr>
          <w:p w14:paraId="6525BD6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73DF842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60DEFDA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-3.38</w:t>
            </w:r>
          </w:p>
        </w:tc>
        <w:tc>
          <w:tcPr>
            <w:tcW w:w="507" w:type="dxa"/>
            <w:tcBorders>
              <w:top w:val="nil"/>
              <w:left w:val="nil"/>
              <w:bottom w:val="nil"/>
              <w:right w:val="nil"/>
            </w:tcBorders>
            <w:shd w:val="clear" w:color="auto" w:fill="auto"/>
            <w:noWrap/>
            <w:vAlign w:val="bottom"/>
          </w:tcPr>
          <w:p w14:paraId="65B4DB6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576" w:type="dxa"/>
            <w:tcBorders>
              <w:top w:val="nil"/>
              <w:left w:val="nil"/>
              <w:bottom w:val="nil"/>
              <w:right w:val="nil"/>
            </w:tcBorders>
            <w:shd w:val="clear" w:color="auto" w:fill="auto"/>
            <w:noWrap/>
            <w:vAlign w:val="bottom"/>
          </w:tcPr>
          <w:p w14:paraId="66512CE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334356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4F216C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5F852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98465B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73DEB1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BDF38A2" w14:textId="77777777" w:rsidTr="00352F5E">
        <w:trPr>
          <w:trHeight w:val="300"/>
        </w:trPr>
        <w:tc>
          <w:tcPr>
            <w:tcW w:w="1796" w:type="dxa"/>
            <w:tcBorders>
              <w:top w:val="nil"/>
              <w:left w:val="nil"/>
              <w:right w:val="nil"/>
            </w:tcBorders>
            <w:shd w:val="clear" w:color="auto" w:fill="auto"/>
            <w:noWrap/>
            <w:vAlign w:val="bottom"/>
          </w:tcPr>
          <w:p w14:paraId="225975A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Gonsalkorale</w:t>
            </w:r>
          </w:p>
        </w:tc>
        <w:tc>
          <w:tcPr>
            <w:tcW w:w="540" w:type="dxa"/>
            <w:tcBorders>
              <w:top w:val="nil"/>
              <w:left w:val="nil"/>
              <w:right w:val="nil"/>
            </w:tcBorders>
            <w:shd w:val="clear" w:color="auto" w:fill="auto"/>
            <w:noWrap/>
            <w:vAlign w:val="bottom"/>
          </w:tcPr>
          <w:p w14:paraId="5D048A4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2007</w:t>
            </w:r>
          </w:p>
        </w:tc>
        <w:tc>
          <w:tcPr>
            <w:tcW w:w="716" w:type="dxa"/>
            <w:tcBorders>
              <w:top w:val="nil"/>
              <w:left w:val="nil"/>
              <w:right w:val="nil"/>
            </w:tcBorders>
            <w:shd w:val="clear" w:color="auto" w:fill="auto"/>
            <w:noWrap/>
            <w:vAlign w:val="bottom"/>
          </w:tcPr>
          <w:p w14:paraId="123A69A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97</w:t>
            </w:r>
          </w:p>
        </w:tc>
        <w:tc>
          <w:tcPr>
            <w:tcW w:w="576" w:type="dxa"/>
            <w:tcBorders>
              <w:top w:val="nil"/>
              <w:left w:val="nil"/>
              <w:right w:val="nil"/>
            </w:tcBorders>
            <w:shd w:val="clear" w:color="auto" w:fill="auto"/>
            <w:noWrap/>
            <w:vAlign w:val="bottom"/>
          </w:tcPr>
          <w:p w14:paraId="65F37ED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right w:val="nil"/>
            </w:tcBorders>
            <w:shd w:val="clear" w:color="auto" w:fill="auto"/>
            <w:noWrap/>
            <w:vAlign w:val="bottom"/>
          </w:tcPr>
          <w:p w14:paraId="4956A64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right w:val="nil"/>
            </w:tcBorders>
            <w:shd w:val="clear" w:color="auto" w:fill="auto"/>
            <w:noWrap/>
            <w:vAlign w:val="bottom"/>
          </w:tcPr>
          <w:p w14:paraId="1C368C6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right w:val="nil"/>
            </w:tcBorders>
            <w:shd w:val="clear" w:color="auto" w:fill="auto"/>
            <w:noWrap/>
            <w:vAlign w:val="bottom"/>
          </w:tcPr>
          <w:p w14:paraId="73B5EAC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right w:val="nil"/>
            </w:tcBorders>
            <w:shd w:val="clear" w:color="auto" w:fill="auto"/>
            <w:noWrap/>
            <w:vAlign w:val="bottom"/>
          </w:tcPr>
          <w:p w14:paraId="24FC51B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0.49</w:t>
            </w:r>
          </w:p>
        </w:tc>
        <w:tc>
          <w:tcPr>
            <w:tcW w:w="507" w:type="dxa"/>
            <w:tcBorders>
              <w:top w:val="nil"/>
              <w:left w:val="nil"/>
              <w:right w:val="nil"/>
            </w:tcBorders>
            <w:shd w:val="clear" w:color="auto" w:fill="auto"/>
            <w:noWrap/>
            <w:vAlign w:val="bottom"/>
          </w:tcPr>
          <w:p w14:paraId="7ED8DFA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1136" w:type="dxa"/>
            <w:tcBorders>
              <w:top w:val="nil"/>
              <w:left w:val="nil"/>
              <w:right w:val="nil"/>
            </w:tcBorders>
            <w:shd w:val="clear" w:color="auto" w:fill="auto"/>
            <w:noWrap/>
            <w:vAlign w:val="bottom"/>
          </w:tcPr>
          <w:p w14:paraId="61081C1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right w:val="nil"/>
            </w:tcBorders>
            <w:shd w:val="clear" w:color="auto" w:fill="auto"/>
            <w:noWrap/>
            <w:vAlign w:val="bottom"/>
          </w:tcPr>
          <w:p w14:paraId="0F2BBC3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0.25</w:t>
            </w:r>
          </w:p>
        </w:tc>
      </w:tr>
      <w:tr w:rsidR="003D54A2" w:rsidRPr="009159AB" w14:paraId="78E19DA7" w14:textId="77777777" w:rsidTr="00352F5E">
        <w:trPr>
          <w:trHeight w:val="300"/>
        </w:trPr>
        <w:tc>
          <w:tcPr>
            <w:tcW w:w="1796" w:type="dxa"/>
            <w:tcBorders>
              <w:left w:val="nil"/>
              <w:bottom w:val="nil"/>
              <w:right w:val="nil"/>
            </w:tcBorders>
            <w:shd w:val="clear" w:color="auto" w:fill="auto"/>
            <w:noWrap/>
            <w:vAlign w:val="bottom"/>
          </w:tcPr>
          <w:p w14:paraId="5D8C655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Goodwin</w:t>
            </w:r>
          </w:p>
        </w:tc>
        <w:tc>
          <w:tcPr>
            <w:tcW w:w="540" w:type="dxa"/>
            <w:tcBorders>
              <w:left w:val="nil"/>
              <w:bottom w:val="nil"/>
              <w:right w:val="nil"/>
            </w:tcBorders>
            <w:shd w:val="clear" w:color="auto" w:fill="auto"/>
            <w:noWrap/>
            <w:vAlign w:val="bottom"/>
          </w:tcPr>
          <w:p w14:paraId="6E19515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left w:val="nil"/>
              <w:bottom w:val="nil"/>
              <w:right w:val="nil"/>
            </w:tcBorders>
            <w:shd w:val="clear" w:color="auto" w:fill="auto"/>
            <w:noWrap/>
            <w:vAlign w:val="bottom"/>
          </w:tcPr>
          <w:p w14:paraId="5C52450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300</w:t>
            </w:r>
          </w:p>
        </w:tc>
        <w:tc>
          <w:tcPr>
            <w:tcW w:w="576" w:type="dxa"/>
            <w:tcBorders>
              <w:left w:val="nil"/>
              <w:bottom w:val="nil"/>
              <w:right w:val="nil"/>
            </w:tcBorders>
            <w:shd w:val="clear" w:color="auto" w:fill="auto"/>
            <w:noWrap/>
            <w:vAlign w:val="bottom"/>
          </w:tcPr>
          <w:p w14:paraId="5B300AD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-1.81</w:t>
            </w:r>
          </w:p>
        </w:tc>
        <w:tc>
          <w:tcPr>
            <w:tcW w:w="507" w:type="dxa"/>
            <w:tcBorders>
              <w:left w:val="nil"/>
              <w:bottom w:val="nil"/>
              <w:right w:val="nil"/>
            </w:tcBorders>
            <w:shd w:val="clear" w:color="auto" w:fill="auto"/>
            <w:noWrap/>
            <w:vAlign w:val="bottom"/>
          </w:tcPr>
          <w:p w14:paraId="5D1BE0D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left w:val="nil"/>
              <w:bottom w:val="nil"/>
              <w:right w:val="nil"/>
            </w:tcBorders>
            <w:shd w:val="clear" w:color="auto" w:fill="auto"/>
            <w:noWrap/>
            <w:vAlign w:val="bottom"/>
          </w:tcPr>
          <w:p w14:paraId="118EA8E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-0.94</w:t>
            </w:r>
          </w:p>
        </w:tc>
        <w:tc>
          <w:tcPr>
            <w:tcW w:w="507" w:type="dxa"/>
            <w:tcBorders>
              <w:left w:val="nil"/>
              <w:bottom w:val="nil"/>
              <w:right w:val="nil"/>
            </w:tcBorders>
            <w:shd w:val="clear" w:color="auto" w:fill="auto"/>
            <w:noWrap/>
            <w:vAlign w:val="bottom"/>
          </w:tcPr>
          <w:p w14:paraId="28F249E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left w:val="nil"/>
              <w:bottom w:val="nil"/>
              <w:right w:val="nil"/>
            </w:tcBorders>
            <w:shd w:val="clear" w:color="auto" w:fill="auto"/>
            <w:noWrap/>
            <w:vAlign w:val="bottom"/>
          </w:tcPr>
          <w:p w14:paraId="7209442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left w:val="nil"/>
              <w:bottom w:val="nil"/>
              <w:right w:val="nil"/>
            </w:tcBorders>
            <w:shd w:val="clear" w:color="auto" w:fill="auto"/>
            <w:noWrap/>
            <w:vAlign w:val="bottom"/>
          </w:tcPr>
          <w:p w14:paraId="6887AEC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left w:val="nil"/>
              <w:bottom w:val="nil"/>
              <w:right w:val="nil"/>
            </w:tcBorders>
            <w:shd w:val="clear" w:color="auto" w:fill="auto"/>
            <w:noWrap/>
            <w:vAlign w:val="bottom"/>
          </w:tcPr>
          <w:p w14:paraId="384A08C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left w:val="nil"/>
              <w:bottom w:val="nil"/>
              <w:right w:val="nil"/>
            </w:tcBorders>
            <w:shd w:val="clear" w:color="auto" w:fill="auto"/>
            <w:noWrap/>
            <w:vAlign w:val="bottom"/>
          </w:tcPr>
          <w:p w14:paraId="0B3E878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r>
      <w:tr w:rsidR="003D54A2" w:rsidRPr="009159AB" w14:paraId="7E80D75F" w14:textId="77777777" w:rsidTr="00352F5E">
        <w:trPr>
          <w:trHeight w:val="300"/>
        </w:trPr>
        <w:tc>
          <w:tcPr>
            <w:tcW w:w="1796" w:type="dxa"/>
            <w:tcBorders>
              <w:top w:val="nil"/>
              <w:left w:val="nil"/>
              <w:bottom w:val="nil"/>
              <w:right w:val="nil"/>
            </w:tcBorders>
            <w:shd w:val="clear" w:color="auto" w:fill="auto"/>
            <w:noWrap/>
            <w:vAlign w:val="bottom"/>
          </w:tcPr>
          <w:p w14:paraId="026A138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Goodwin</w:t>
            </w:r>
          </w:p>
        </w:tc>
        <w:tc>
          <w:tcPr>
            <w:tcW w:w="540" w:type="dxa"/>
            <w:tcBorders>
              <w:top w:val="nil"/>
              <w:left w:val="nil"/>
              <w:bottom w:val="nil"/>
              <w:right w:val="nil"/>
            </w:tcBorders>
            <w:shd w:val="clear" w:color="auto" w:fill="auto"/>
            <w:noWrap/>
            <w:vAlign w:val="bottom"/>
          </w:tcPr>
          <w:p w14:paraId="3A7C895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6ADEA9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314</w:t>
            </w:r>
          </w:p>
        </w:tc>
        <w:tc>
          <w:tcPr>
            <w:tcW w:w="576" w:type="dxa"/>
            <w:tcBorders>
              <w:top w:val="nil"/>
              <w:left w:val="nil"/>
              <w:bottom w:val="nil"/>
              <w:right w:val="nil"/>
            </w:tcBorders>
            <w:shd w:val="clear" w:color="auto" w:fill="auto"/>
            <w:noWrap/>
            <w:vAlign w:val="bottom"/>
          </w:tcPr>
          <w:p w14:paraId="690E33E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60E9AE2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7FCA354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0B6BBAD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3EEBAB4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507" w:type="dxa"/>
            <w:tcBorders>
              <w:top w:val="nil"/>
              <w:left w:val="nil"/>
              <w:bottom w:val="nil"/>
              <w:right w:val="nil"/>
            </w:tcBorders>
            <w:shd w:val="clear" w:color="auto" w:fill="auto"/>
            <w:noWrap/>
            <w:vAlign w:val="bottom"/>
          </w:tcPr>
          <w:p w14:paraId="7216FF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7764792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6489334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r>
      <w:tr w:rsidR="003D54A2" w:rsidRPr="009159AB" w14:paraId="32F7A983" w14:textId="77777777" w:rsidTr="00352F5E">
        <w:trPr>
          <w:trHeight w:val="300"/>
        </w:trPr>
        <w:tc>
          <w:tcPr>
            <w:tcW w:w="1796" w:type="dxa"/>
            <w:tcBorders>
              <w:top w:val="nil"/>
              <w:left w:val="nil"/>
              <w:bottom w:val="nil"/>
              <w:right w:val="nil"/>
            </w:tcBorders>
            <w:shd w:val="clear" w:color="auto" w:fill="auto"/>
            <w:noWrap/>
            <w:vAlign w:val="bottom"/>
          </w:tcPr>
          <w:p w14:paraId="2FD35AA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Greitemeyer</w:t>
            </w:r>
          </w:p>
        </w:tc>
        <w:tc>
          <w:tcPr>
            <w:tcW w:w="540" w:type="dxa"/>
            <w:tcBorders>
              <w:top w:val="nil"/>
              <w:left w:val="nil"/>
              <w:bottom w:val="nil"/>
              <w:right w:val="nil"/>
            </w:tcBorders>
            <w:shd w:val="clear" w:color="auto" w:fill="auto"/>
            <w:noWrap/>
            <w:vAlign w:val="bottom"/>
          </w:tcPr>
          <w:p w14:paraId="5A48F44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BCF680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1ED6F5D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37A2FBE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02A66D8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45C414F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0E64B0B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7DCC97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C2A3B7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B381E8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3EB2E78" w14:textId="77777777" w:rsidTr="00352F5E">
        <w:trPr>
          <w:trHeight w:val="300"/>
        </w:trPr>
        <w:tc>
          <w:tcPr>
            <w:tcW w:w="1796" w:type="dxa"/>
            <w:tcBorders>
              <w:top w:val="nil"/>
              <w:left w:val="nil"/>
              <w:bottom w:val="nil"/>
              <w:right w:val="nil"/>
            </w:tcBorders>
            <w:shd w:val="clear" w:color="auto" w:fill="auto"/>
            <w:noWrap/>
            <w:vAlign w:val="bottom"/>
          </w:tcPr>
          <w:p w14:paraId="622ECE4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Gruijters</w:t>
            </w:r>
          </w:p>
        </w:tc>
        <w:tc>
          <w:tcPr>
            <w:tcW w:w="540" w:type="dxa"/>
            <w:tcBorders>
              <w:top w:val="nil"/>
              <w:left w:val="nil"/>
              <w:bottom w:val="nil"/>
              <w:right w:val="nil"/>
            </w:tcBorders>
            <w:shd w:val="clear" w:color="auto" w:fill="auto"/>
            <w:noWrap/>
            <w:vAlign w:val="bottom"/>
          </w:tcPr>
          <w:p w14:paraId="38AD0CE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61D5DFB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113</w:t>
            </w:r>
          </w:p>
        </w:tc>
        <w:tc>
          <w:tcPr>
            <w:tcW w:w="576" w:type="dxa"/>
            <w:tcBorders>
              <w:top w:val="nil"/>
              <w:left w:val="nil"/>
              <w:bottom w:val="nil"/>
              <w:right w:val="nil"/>
            </w:tcBorders>
            <w:shd w:val="clear" w:color="auto" w:fill="auto"/>
            <w:noWrap/>
            <w:vAlign w:val="bottom"/>
          </w:tcPr>
          <w:p w14:paraId="64F3BCA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bottom w:val="nil"/>
              <w:right w:val="nil"/>
            </w:tcBorders>
            <w:shd w:val="clear" w:color="auto" w:fill="auto"/>
            <w:noWrap/>
            <w:vAlign w:val="bottom"/>
          </w:tcPr>
          <w:p w14:paraId="759A333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37AB437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4048AD9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3F39110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B4F7E8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3B5EF5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5AB9E7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1900F76" w14:textId="77777777" w:rsidTr="00352F5E">
        <w:trPr>
          <w:trHeight w:val="300"/>
        </w:trPr>
        <w:tc>
          <w:tcPr>
            <w:tcW w:w="1796" w:type="dxa"/>
            <w:tcBorders>
              <w:top w:val="nil"/>
              <w:left w:val="nil"/>
              <w:bottom w:val="nil"/>
              <w:right w:val="nil"/>
            </w:tcBorders>
            <w:shd w:val="clear" w:color="auto" w:fill="auto"/>
            <w:noWrap/>
            <w:vAlign w:val="bottom"/>
          </w:tcPr>
          <w:p w14:paraId="0062998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Hackenbracht</w:t>
            </w:r>
          </w:p>
        </w:tc>
        <w:tc>
          <w:tcPr>
            <w:tcW w:w="540" w:type="dxa"/>
            <w:tcBorders>
              <w:top w:val="nil"/>
              <w:left w:val="nil"/>
              <w:bottom w:val="nil"/>
              <w:right w:val="nil"/>
            </w:tcBorders>
            <w:shd w:val="clear" w:color="auto" w:fill="auto"/>
            <w:noWrap/>
            <w:vAlign w:val="bottom"/>
          </w:tcPr>
          <w:p w14:paraId="61A85AA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12ABBD7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top w:val="nil"/>
              <w:left w:val="nil"/>
              <w:bottom w:val="nil"/>
              <w:right w:val="nil"/>
            </w:tcBorders>
            <w:shd w:val="clear" w:color="auto" w:fill="auto"/>
            <w:noWrap/>
            <w:vAlign w:val="bottom"/>
          </w:tcPr>
          <w:p w14:paraId="6190A14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-1.92</w:t>
            </w:r>
          </w:p>
        </w:tc>
        <w:tc>
          <w:tcPr>
            <w:tcW w:w="507" w:type="dxa"/>
            <w:tcBorders>
              <w:top w:val="nil"/>
              <w:left w:val="nil"/>
              <w:bottom w:val="nil"/>
              <w:right w:val="nil"/>
            </w:tcBorders>
            <w:shd w:val="clear" w:color="auto" w:fill="auto"/>
            <w:noWrap/>
            <w:vAlign w:val="bottom"/>
          </w:tcPr>
          <w:p w14:paraId="0487DDD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6B571C2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c>
          <w:tcPr>
            <w:tcW w:w="507" w:type="dxa"/>
            <w:tcBorders>
              <w:top w:val="nil"/>
              <w:left w:val="nil"/>
              <w:bottom w:val="nil"/>
              <w:right w:val="nil"/>
            </w:tcBorders>
            <w:shd w:val="clear" w:color="auto" w:fill="auto"/>
            <w:noWrap/>
            <w:vAlign w:val="bottom"/>
          </w:tcPr>
          <w:p w14:paraId="07E11A0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61B162F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D2EED2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C4C02C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B14370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B069341" w14:textId="77777777" w:rsidTr="00352F5E">
        <w:trPr>
          <w:trHeight w:val="300"/>
        </w:trPr>
        <w:tc>
          <w:tcPr>
            <w:tcW w:w="1796" w:type="dxa"/>
            <w:tcBorders>
              <w:top w:val="nil"/>
              <w:left w:val="nil"/>
              <w:bottom w:val="nil"/>
              <w:right w:val="nil"/>
            </w:tcBorders>
            <w:shd w:val="clear" w:color="auto" w:fill="auto"/>
            <w:noWrap/>
            <w:vAlign w:val="bottom"/>
          </w:tcPr>
          <w:p w14:paraId="6EAE0EB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Hawes</w:t>
            </w:r>
          </w:p>
        </w:tc>
        <w:tc>
          <w:tcPr>
            <w:tcW w:w="540" w:type="dxa"/>
            <w:tcBorders>
              <w:top w:val="nil"/>
              <w:left w:val="nil"/>
              <w:bottom w:val="nil"/>
              <w:right w:val="nil"/>
            </w:tcBorders>
            <w:shd w:val="clear" w:color="auto" w:fill="auto"/>
            <w:noWrap/>
            <w:vAlign w:val="bottom"/>
          </w:tcPr>
          <w:p w14:paraId="26783F9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E2BDF3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55</w:t>
            </w:r>
          </w:p>
        </w:tc>
        <w:tc>
          <w:tcPr>
            <w:tcW w:w="576" w:type="dxa"/>
            <w:tcBorders>
              <w:top w:val="nil"/>
              <w:left w:val="nil"/>
              <w:bottom w:val="nil"/>
              <w:right w:val="nil"/>
            </w:tcBorders>
            <w:shd w:val="clear" w:color="auto" w:fill="auto"/>
            <w:noWrap/>
            <w:vAlign w:val="bottom"/>
          </w:tcPr>
          <w:p w14:paraId="241F21A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-2.16</w:t>
            </w:r>
          </w:p>
        </w:tc>
        <w:tc>
          <w:tcPr>
            <w:tcW w:w="507" w:type="dxa"/>
            <w:tcBorders>
              <w:top w:val="nil"/>
              <w:left w:val="nil"/>
              <w:bottom w:val="nil"/>
              <w:right w:val="nil"/>
            </w:tcBorders>
            <w:shd w:val="clear" w:color="auto" w:fill="auto"/>
            <w:noWrap/>
            <w:vAlign w:val="bottom"/>
          </w:tcPr>
          <w:p w14:paraId="595A505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76" w:type="dxa"/>
            <w:tcBorders>
              <w:top w:val="nil"/>
              <w:left w:val="nil"/>
              <w:bottom w:val="nil"/>
              <w:right w:val="nil"/>
            </w:tcBorders>
            <w:shd w:val="clear" w:color="auto" w:fill="auto"/>
            <w:noWrap/>
            <w:vAlign w:val="bottom"/>
          </w:tcPr>
          <w:p w14:paraId="78C9098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0.69</w:t>
            </w:r>
          </w:p>
        </w:tc>
        <w:tc>
          <w:tcPr>
            <w:tcW w:w="507" w:type="dxa"/>
            <w:tcBorders>
              <w:top w:val="nil"/>
              <w:left w:val="nil"/>
              <w:bottom w:val="nil"/>
              <w:right w:val="nil"/>
            </w:tcBorders>
            <w:shd w:val="clear" w:color="auto" w:fill="auto"/>
            <w:noWrap/>
            <w:vAlign w:val="bottom"/>
          </w:tcPr>
          <w:p w14:paraId="538027E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7688E13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0.00</w:t>
            </w:r>
          </w:p>
        </w:tc>
        <w:tc>
          <w:tcPr>
            <w:tcW w:w="507" w:type="dxa"/>
            <w:tcBorders>
              <w:top w:val="nil"/>
              <w:left w:val="nil"/>
              <w:bottom w:val="nil"/>
              <w:right w:val="nil"/>
            </w:tcBorders>
            <w:shd w:val="clear" w:color="auto" w:fill="auto"/>
            <w:noWrap/>
            <w:vAlign w:val="bottom"/>
          </w:tcPr>
          <w:p w14:paraId="7C34588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1136" w:type="dxa"/>
            <w:tcBorders>
              <w:top w:val="nil"/>
              <w:left w:val="nil"/>
              <w:bottom w:val="nil"/>
              <w:right w:val="nil"/>
            </w:tcBorders>
            <w:shd w:val="clear" w:color="auto" w:fill="auto"/>
            <w:noWrap/>
            <w:vAlign w:val="bottom"/>
          </w:tcPr>
          <w:p w14:paraId="7F34848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-1.05</w:t>
            </w:r>
          </w:p>
        </w:tc>
        <w:tc>
          <w:tcPr>
            <w:tcW w:w="507" w:type="dxa"/>
            <w:tcBorders>
              <w:top w:val="nil"/>
              <w:left w:val="nil"/>
              <w:bottom w:val="nil"/>
              <w:right w:val="nil"/>
            </w:tcBorders>
            <w:shd w:val="clear" w:color="auto" w:fill="auto"/>
            <w:noWrap/>
            <w:vAlign w:val="bottom"/>
          </w:tcPr>
          <w:p w14:paraId="1CCC773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3D54A2" w:rsidRPr="009159AB" w14:paraId="71A185BA" w14:textId="77777777" w:rsidTr="00352F5E">
        <w:trPr>
          <w:trHeight w:val="300"/>
        </w:trPr>
        <w:tc>
          <w:tcPr>
            <w:tcW w:w="1796" w:type="dxa"/>
            <w:tcBorders>
              <w:top w:val="nil"/>
              <w:left w:val="nil"/>
              <w:bottom w:val="nil"/>
              <w:right w:val="nil"/>
            </w:tcBorders>
            <w:shd w:val="clear" w:color="auto" w:fill="auto"/>
            <w:noWrap/>
            <w:vAlign w:val="bottom"/>
          </w:tcPr>
          <w:p w14:paraId="764C24B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Hellmann</w:t>
            </w:r>
          </w:p>
        </w:tc>
        <w:tc>
          <w:tcPr>
            <w:tcW w:w="540" w:type="dxa"/>
            <w:tcBorders>
              <w:top w:val="nil"/>
              <w:left w:val="nil"/>
              <w:bottom w:val="nil"/>
              <w:right w:val="nil"/>
            </w:tcBorders>
            <w:shd w:val="clear" w:color="auto" w:fill="auto"/>
            <w:noWrap/>
            <w:vAlign w:val="bottom"/>
          </w:tcPr>
          <w:p w14:paraId="622A57E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0D7A17E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1FF39F2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07" w:type="dxa"/>
            <w:tcBorders>
              <w:top w:val="nil"/>
              <w:left w:val="nil"/>
              <w:bottom w:val="nil"/>
              <w:right w:val="nil"/>
            </w:tcBorders>
            <w:shd w:val="clear" w:color="auto" w:fill="auto"/>
            <w:noWrap/>
            <w:vAlign w:val="bottom"/>
          </w:tcPr>
          <w:p w14:paraId="602CA74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2C19428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601A0DA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628BC7D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-1.40</w:t>
            </w:r>
          </w:p>
        </w:tc>
        <w:tc>
          <w:tcPr>
            <w:tcW w:w="507" w:type="dxa"/>
            <w:tcBorders>
              <w:top w:val="nil"/>
              <w:left w:val="nil"/>
              <w:bottom w:val="nil"/>
              <w:right w:val="nil"/>
            </w:tcBorders>
            <w:shd w:val="clear" w:color="auto" w:fill="auto"/>
            <w:noWrap/>
            <w:vAlign w:val="bottom"/>
          </w:tcPr>
          <w:p w14:paraId="277E781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39D112C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24C9ED4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3D54A2" w:rsidRPr="009159AB" w14:paraId="59E61ACC" w14:textId="77777777" w:rsidTr="00352F5E">
        <w:trPr>
          <w:trHeight w:val="300"/>
        </w:trPr>
        <w:tc>
          <w:tcPr>
            <w:tcW w:w="1796" w:type="dxa"/>
            <w:tcBorders>
              <w:top w:val="nil"/>
              <w:left w:val="nil"/>
              <w:bottom w:val="nil"/>
              <w:right w:val="nil"/>
            </w:tcBorders>
            <w:shd w:val="clear" w:color="auto" w:fill="auto"/>
            <w:noWrap/>
            <w:vAlign w:val="bottom"/>
          </w:tcPr>
          <w:p w14:paraId="5C9419D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Hess</w:t>
            </w:r>
          </w:p>
        </w:tc>
        <w:tc>
          <w:tcPr>
            <w:tcW w:w="540" w:type="dxa"/>
            <w:tcBorders>
              <w:top w:val="nil"/>
              <w:left w:val="nil"/>
              <w:bottom w:val="nil"/>
              <w:right w:val="nil"/>
            </w:tcBorders>
            <w:shd w:val="clear" w:color="auto" w:fill="auto"/>
            <w:noWrap/>
            <w:vAlign w:val="bottom"/>
          </w:tcPr>
          <w:p w14:paraId="38B0554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FC353A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162</w:t>
            </w:r>
          </w:p>
        </w:tc>
        <w:tc>
          <w:tcPr>
            <w:tcW w:w="576" w:type="dxa"/>
            <w:tcBorders>
              <w:top w:val="nil"/>
              <w:left w:val="nil"/>
              <w:bottom w:val="nil"/>
              <w:right w:val="nil"/>
            </w:tcBorders>
            <w:shd w:val="clear" w:color="auto" w:fill="auto"/>
            <w:noWrap/>
            <w:vAlign w:val="bottom"/>
          </w:tcPr>
          <w:p w14:paraId="636D6B4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-2.34</w:t>
            </w:r>
          </w:p>
        </w:tc>
        <w:tc>
          <w:tcPr>
            <w:tcW w:w="507" w:type="dxa"/>
            <w:tcBorders>
              <w:top w:val="nil"/>
              <w:left w:val="nil"/>
              <w:bottom w:val="nil"/>
              <w:right w:val="nil"/>
            </w:tcBorders>
            <w:shd w:val="clear" w:color="auto" w:fill="auto"/>
            <w:noWrap/>
            <w:vAlign w:val="bottom"/>
          </w:tcPr>
          <w:p w14:paraId="77BAABA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4F57624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66633F4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0880353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985E9A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16081E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E637E0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12D602A" w14:textId="77777777" w:rsidTr="00352F5E">
        <w:trPr>
          <w:trHeight w:val="300"/>
        </w:trPr>
        <w:tc>
          <w:tcPr>
            <w:tcW w:w="1796" w:type="dxa"/>
            <w:tcBorders>
              <w:top w:val="nil"/>
              <w:left w:val="nil"/>
              <w:bottom w:val="nil"/>
              <w:right w:val="nil"/>
            </w:tcBorders>
            <w:shd w:val="clear" w:color="auto" w:fill="auto"/>
            <w:noWrap/>
            <w:vAlign w:val="bottom"/>
          </w:tcPr>
          <w:p w14:paraId="6B9ED88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Hess</w:t>
            </w:r>
          </w:p>
        </w:tc>
        <w:tc>
          <w:tcPr>
            <w:tcW w:w="540" w:type="dxa"/>
            <w:tcBorders>
              <w:top w:val="nil"/>
              <w:left w:val="nil"/>
              <w:bottom w:val="nil"/>
              <w:right w:val="nil"/>
            </w:tcBorders>
            <w:shd w:val="clear" w:color="auto" w:fill="auto"/>
            <w:noWrap/>
            <w:vAlign w:val="bottom"/>
          </w:tcPr>
          <w:p w14:paraId="47E68E4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2EC6FB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73859A7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-0.64</w:t>
            </w:r>
          </w:p>
        </w:tc>
        <w:tc>
          <w:tcPr>
            <w:tcW w:w="507" w:type="dxa"/>
            <w:tcBorders>
              <w:top w:val="nil"/>
              <w:left w:val="nil"/>
              <w:bottom w:val="nil"/>
              <w:right w:val="nil"/>
            </w:tcBorders>
            <w:shd w:val="clear" w:color="auto" w:fill="auto"/>
            <w:noWrap/>
            <w:vAlign w:val="bottom"/>
          </w:tcPr>
          <w:p w14:paraId="6784887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627371E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1E67C4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2394CF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4B400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0E5482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70CCD5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F68E0D0" w14:textId="77777777" w:rsidTr="00352F5E">
        <w:trPr>
          <w:trHeight w:val="300"/>
        </w:trPr>
        <w:tc>
          <w:tcPr>
            <w:tcW w:w="1796" w:type="dxa"/>
            <w:tcBorders>
              <w:top w:val="nil"/>
              <w:left w:val="nil"/>
              <w:bottom w:val="nil"/>
              <w:right w:val="nil"/>
            </w:tcBorders>
            <w:shd w:val="clear" w:color="auto" w:fill="auto"/>
            <w:noWrap/>
            <w:vAlign w:val="bottom"/>
          </w:tcPr>
          <w:p w14:paraId="44CEE68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Horn</w:t>
            </w:r>
          </w:p>
        </w:tc>
        <w:tc>
          <w:tcPr>
            <w:tcW w:w="540" w:type="dxa"/>
            <w:tcBorders>
              <w:top w:val="nil"/>
              <w:left w:val="nil"/>
              <w:bottom w:val="nil"/>
              <w:right w:val="nil"/>
            </w:tcBorders>
            <w:shd w:val="clear" w:color="auto" w:fill="auto"/>
            <w:noWrap/>
            <w:vAlign w:val="bottom"/>
          </w:tcPr>
          <w:p w14:paraId="506E968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3D914A9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09E6D69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-0.77</w:t>
            </w:r>
          </w:p>
        </w:tc>
        <w:tc>
          <w:tcPr>
            <w:tcW w:w="507" w:type="dxa"/>
            <w:tcBorders>
              <w:top w:val="nil"/>
              <w:left w:val="nil"/>
              <w:bottom w:val="nil"/>
              <w:right w:val="nil"/>
            </w:tcBorders>
            <w:shd w:val="clear" w:color="auto" w:fill="auto"/>
            <w:noWrap/>
            <w:vAlign w:val="bottom"/>
          </w:tcPr>
          <w:p w14:paraId="77C291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7E61565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773A503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1323937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56DCF51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1136" w:type="dxa"/>
            <w:tcBorders>
              <w:top w:val="nil"/>
              <w:left w:val="nil"/>
              <w:bottom w:val="nil"/>
              <w:right w:val="nil"/>
            </w:tcBorders>
            <w:shd w:val="clear" w:color="auto" w:fill="auto"/>
            <w:noWrap/>
            <w:vAlign w:val="bottom"/>
          </w:tcPr>
          <w:p w14:paraId="75B3BB1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07" w:type="dxa"/>
            <w:tcBorders>
              <w:top w:val="nil"/>
              <w:left w:val="nil"/>
              <w:bottom w:val="nil"/>
              <w:right w:val="nil"/>
            </w:tcBorders>
            <w:shd w:val="clear" w:color="auto" w:fill="auto"/>
            <w:noWrap/>
            <w:vAlign w:val="bottom"/>
          </w:tcPr>
          <w:p w14:paraId="0B1E2B1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3D54A2" w:rsidRPr="009159AB" w14:paraId="134EBF1D" w14:textId="77777777" w:rsidTr="00352F5E">
        <w:trPr>
          <w:trHeight w:val="300"/>
        </w:trPr>
        <w:tc>
          <w:tcPr>
            <w:tcW w:w="1796" w:type="dxa"/>
            <w:tcBorders>
              <w:top w:val="nil"/>
              <w:left w:val="nil"/>
              <w:bottom w:val="nil"/>
              <w:right w:val="nil"/>
            </w:tcBorders>
            <w:shd w:val="clear" w:color="auto" w:fill="auto"/>
            <w:noWrap/>
            <w:vAlign w:val="bottom"/>
          </w:tcPr>
          <w:p w14:paraId="158546E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IJzerman</w:t>
            </w:r>
          </w:p>
        </w:tc>
        <w:tc>
          <w:tcPr>
            <w:tcW w:w="540" w:type="dxa"/>
            <w:tcBorders>
              <w:top w:val="nil"/>
              <w:left w:val="nil"/>
              <w:bottom w:val="nil"/>
              <w:right w:val="nil"/>
            </w:tcBorders>
            <w:shd w:val="clear" w:color="auto" w:fill="auto"/>
            <w:noWrap/>
            <w:vAlign w:val="bottom"/>
          </w:tcPr>
          <w:p w14:paraId="34FE06B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054DC4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86</w:t>
            </w:r>
          </w:p>
        </w:tc>
        <w:tc>
          <w:tcPr>
            <w:tcW w:w="576" w:type="dxa"/>
            <w:tcBorders>
              <w:top w:val="nil"/>
              <w:left w:val="nil"/>
              <w:bottom w:val="nil"/>
              <w:right w:val="nil"/>
            </w:tcBorders>
            <w:shd w:val="clear" w:color="auto" w:fill="auto"/>
            <w:noWrap/>
            <w:vAlign w:val="bottom"/>
          </w:tcPr>
          <w:p w14:paraId="22922C1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-1.67</w:t>
            </w:r>
          </w:p>
        </w:tc>
        <w:tc>
          <w:tcPr>
            <w:tcW w:w="507" w:type="dxa"/>
            <w:tcBorders>
              <w:top w:val="nil"/>
              <w:left w:val="nil"/>
              <w:bottom w:val="nil"/>
              <w:right w:val="nil"/>
            </w:tcBorders>
            <w:shd w:val="clear" w:color="auto" w:fill="auto"/>
            <w:noWrap/>
            <w:vAlign w:val="bottom"/>
          </w:tcPr>
          <w:p w14:paraId="5CB2219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38C01A7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CC3207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4C05C2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029C1A7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39B0EA7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320259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BD68745" w14:textId="77777777" w:rsidTr="00352F5E">
        <w:trPr>
          <w:trHeight w:val="300"/>
        </w:trPr>
        <w:tc>
          <w:tcPr>
            <w:tcW w:w="1796" w:type="dxa"/>
            <w:tcBorders>
              <w:top w:val="nil"/>
              <w:left w:val="nil"/>
              <w:bottom w:val="nil"/>
              <w:right w:val="nil"/>
            </w:tcBorders>
            <w:shd w:val="clear" w:color="auto" w:fill="auto"/>
            <w:noWrap/>
            <w:vAlign w:val="bottom"/>
          </w:tcPr>
          <w:p w14:paraId="4F068A4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Jamieson</w:t>
            </w:r>
          </w:p>
        </w:tc>
        <w:tc>
          <w:tcPr>
            <w:tcW w:w="540" w:type="dxa"/>
            <w:tcBorders>
              <w:top w:val="nil"/>
              <w:left w:val="nil"/>
              <w:bottom w:val="nil"/>
              <w:right w:val="nil"/>
            </w:tcBorders>
            <w:shd w:val="clear" w:color="auto" w:fill="auto"/>
            <w:noWrap/>
            <w:vAlign w:val="bottom"/>
          </w:tcPr>
          <w:p w14:paraId="48F3E8B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0327D6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33</w:t>
            </w:r>
          </w:p>
        </w:tc>
        <w:tc>
          <w:tcPr>
            <w:tcW w:w="576" w:type="dxa"/>
            <w:tcBorders>
              <w:top w:val="nil"/>
              <w:left w:val="nil"/>
              <w:bottom w:val="nil"/>
              <w:right w:val="nil"/>
            </w:tcBorders>
            <w:shd w:val="clear" w:color="auto" w:fill="auto"/>
            <w:noWrap/>
            <w:vAlign w:val="bottom"/>
          </w:tcPr>
          <w:p w14:paraId="3C02C87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07" w:type="dxa"/>
            <w:tcBorders>
              <w:top w:val="nil"/>
              <w:left w:val="nil"/>
              <w:bottom w:val="nil"/>
              <w:right w:val="nil"/>
            </w:tcBorders>
            <w:shd w:val="clear" w:color="auto" w:fill="auto"/>
            <w:noWrap/>
            <w:vAlign w:val="bottom"/>
          </w:tcPr>
          <w:p w14:paraId="51D15F7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684810B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-1.06</w:t>
            </w:r>
          </w:p>
        </w:tc>
        <w:tc>
          <w:tcPr>
            <w:tcW w:w="507" w:type="dxa"/>
            <w:tcBorders>
              <w:top w:val="nil"/>
              <w:left w:val="nil"/>
              <w:bottom w:val="nil"/>
              <w:right w:val="nil"/>
            </w:tcBorders>
            <w:shd w:val="clear" w:color="auto" w:fill="auto"/>
            <w:noWrap/>
            <w:vAlign w:val="bottom"/>
          </w:tcPr>
          <w:p w14:paraId="2FB687C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088315A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7E2DBB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5140E3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D713A4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2B1581A" w14:textId="77777777" w:rsidTr="00352F5E">
        <w:trPr>
          <w:trHeight w:val="300"/>
        </w:trPr>
        <w:tc>
          <w:tcPr>
            <w:tcW w:w="1796" w:type="dxa"/>
            <w:tcBorders>
              <w:top w:val="nil"/>
              <w:left w:val="nil"/>
              <w:bottom w:val="nil"/>
              <w:right w:val="nil"/>
            </w:tcBorders>
            <w:shd w:val="clear" w:color="auto" w:fill="auto"/>
            <w:noWrap/>
            <w:vAlign w:val="bottom"/>
          </w:tcPr>
          <w:p w14:paraId="2010401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Jamieson</w:t>
            </w:r>
          </w:p>
        </w:tc>
        <w:tc>
          <w:tcPr>
            <w:tcW w:w="540" w:type="dxa"/>
            <w:tcBorders>
              <w:top w:val="nil"/>
              <w:left w:val="nil"/>
              <w:bottom w:val="nil"/>
              <w:right w:val="nil"/>
            </w:tcBorders>
            <w:shd w:val="clear" w:color="auto" w:fill="auto"/>
            <w:noWrap/>
            <w:vAlign w:val="bottom"/>
          </w:tcPr>
          <w:p w14:paraId="2A77FDC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84FE7C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0C7B9C6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-1.94</w:t>
            </w:r>
          </w:p>
        </w:tc>
        <w:tc>
          <w:tcPr>
            <w:tcW w:w="507" w:type="dxa"/>
            <w:tcBorders>
              <w:top w:val="nil"/>
              <w:left w:val="nil"/>
              <w:bottom w:val="nil"/>
              <w:right w:val="nil"/>
            </w:tcBorders>
            <w:shd w:val="clear" w:color="auto" w:fill="auto"/>
            <w:noWrap/>
            <w:vAlign w:val="bottom"/>
          </w:tcPr>
          <w:p w14:paraId="7D2AFBF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751144E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-1.47</w:t>
            </w:r>
          </w:p>
        </w:tc>
        <w:tc>
          <w:tcPr>
            <w:tcW w:w="507" w:type="dxa"/>
            <w:tcBorders>
              <w:top w:val="nil"/>
              <w:left w:val="nil"/>
              <w:bottom w:val="nil"/>
              <w:right w:val="nil"/>
            </w:tcBorders>
            <w:shd w:val="clear" w:color="auto" w:fill="auto"/>
            <w:noWrap/>
            <w:vAlign w:val="bottom"/>
          </w:tcPr>
          <w:p w14:paraId="328DAD8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0047233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41F6CB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499AF7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6ED8FC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A01A2DD" w14:textId="77777777" w:rsidTr="00352F5E">
        <w:trPr>
          <w:trHeight w:val="300"/>
        </w:trPr>
        <w:tc>
          <w:tcPr>
            <w:tcW w:w="1796" w:type="dxa"/>
            <w:tcBorders>
              <w:top w:val="nil"/>
              <w:left w:val="nil"/>
              <w:bottom w:val="nil"/>
              <w:right w:val="nil"/>
            </w:tcBorders>
            <w:shd w:val="clear" w:color="auto" w:fill="auto"/>
            <w:noWrap/>
            <w:vAlign w:val="bottom"/>
          </w:tcPr>
          <w:p w14:paraId="588DA7A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Johnson</w:t>
            </w:r>
          </w:p>
        </w:tc>
        <w:tc>
          <w:tcPr>
            <w:tcW w:w="540" w:type="dxa"/>
            <w:tcBorders>
              <w:top w:val="nil"/>
              <w:left w:val="nil"/>
              <w:bottom w:val="nil"/>
              <w:right w:val="nil"/>
            </w:tcBorders>
            <w:shd w:val="clear" w:color="auto" w:fill="auto"/>
            <w:noWrap/>
            <w:vAlign w:val="bottom"/>
          </w:tcPr>
          <w:p w14:paraId="4D64783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264E70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76" w:type="dxa"/>
            <w:tcBorders>
              <w:top w:val="nil"/>
              <w:left w:val="nil"/>
              <w:bottom w:val="nil"/>
              <w:right w:val="nil"/>
            </w:tcBorders>
            <w:shd w:val="clear" w:color="auto" w:fill="auto"/>
            <w:noWrap/>
            <w:vAlign w:val="bottom"/>
          </w:tcPr>
          <w:p w14:paraId="14005D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-0.73</w:t>
            </w:r>
          </w:p>
        </w:tc>
        <w:tc>
          <w:tcPr>
            <w:tcW w:w="507" w:type="dxa"/>
            <w:tcBorders>
              <w:top w:val="nil"/>
              <w:left w:val="nil"/>
              <w:bottom w:val="nil"/>
              <w:right w:val="nil"/>
            </w:tcBorders>
            <w:shd w:val="clear" w:color="auto" w:fill="auto"/>
            <w:noWrap/>
            <w:vAlign w:val="bottom"/>
          </w:tcPr>
          <w:p w14:paraId="6D157C2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6C49A02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5F915E2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1136" w:type="dxa"/>
            <w:tcBorders>
              <w:top w:val="nil"/>
              <w:left w:val="nil"/>
              <w:bottom w:val="nil"/>
              <w:right w:val="nil"/>
            </w:tcBorders>
            <w:shd w:val="clear" w:color="auto" w:fill="auto"/>
            <w:noWrap/>
            <w:vAlign w:val="bottom"/>
          </w:tcPr>
          <w:p w14:paraId="66D6706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BA34F5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327F60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F17401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15C0F25" w14:textId="77777777" w:rsidTr="00352F5E">
        <w:trPr>
          <w:trHeight w:val="300"/>
        </w:trPr>
        <w:tc>
          <w:tcPr>
            <w:tcW w:w="1796" w:type="dxa"/>
            <w:tcBorders>
              <w:top w:val="nil"/>
              <w:left w:val="nil"/>
              <w:bottom w:val="nil"/>
              <w:right w:val="nil"/>
            </w:tcBorders>
            <w:shd w:val="clear" w:color="auto" w:fill="auto"/>
            <w:noWrap/>
            <w:vAlign w:val="bottom"/>
          </w:tcPr>
          <w:p w14:paraId="2BD1FE8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Kassner</w:t>
            </w:r>
          </w:p>
        </w:tc>
        <w:tc>
          <w:tcPr>
            <w:tcW w:w="540" w:type="dxa"/>
            <w:tcBorders>
              <w:top w:val="nil"/>
              <w:left w:val="nil"/>
              <w:bottom w:val="nil"/>
              <w:right w:val="nil"/>
            </w:tcBorders>
            <w:shd w:val="clear" w:color="auto" w:fill="auto"/>
            <w:noWrap/>
            <w:vAlign w:val="bottom"/>
          </w:tcPr>
          <w:p w14:paraId="321F7A9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7CAF712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85</w:t>
            </w:r>
          </w:p>
        </w:tc>
        <w:tc>
          <w:tcPr>
            <w:tcW w:w="576" w:type="dxa"/>
            <w:tcBorders>
              <w:top w:val="nil"/>
              <w:left w:val="nil"/>
              <w:bottom w:val="nil"/>
              <w:right w:val="nil"/>
            </w:tcBorders>
            <w:shd w:val="clear" w:color="auto" w:fill="auto"/>
            <w:noWrap/>
            <w:vAlign w:val="bottom"/>
          </w:tcPr>
          <w:p w14:paraId="71951E7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-1.72</w:t>
            </w:r>
          </w:p>
        </w:tc>
        <w:tc>
          <w:tcPr>
            <w:tcW w:w="507" w:type="dxa"/>
            <w:tcBorders>
              <w:top w:val="nil"/>
              <w:left w:val="nil"/>
              <w:bottom w:val="nil"/>
              <w:right w:val="nil"/>
            </w:tcBorders>
            <w:shd w:val="clear" w:color="auto" w:fill="auto"/>
            <w:noWrap/>
            <w:vAlign w:val="bottom"/>
          </w:tcPr>
          <w:p w14:paraId="00BE9CB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2B8ED81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-1.02</w:t>
            </w:r>
          </w:p>
        </w:tc>
        <w:tc>
          <w:tcPr>
            <w:tcW w:w="507" w:type="dxa"/>
            <w:tcBorders>
              <w:top w:val="nil"/>
              <w:left w:val="nil"/>
              <w:bottom w:val="nil"/>
              <w:right w:val="nil"/>
            </w:tcBorders>
            <w:shd w:val="clear" w:color="auto" w:fill="auto"/>
            <w:noWrap/>
            <w:vAlign w:val="bottom"/>
          </w:tcPr>
          <w:p w14:paraId="2204F2B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2E09F0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6E419C6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66192CB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507" w:type="dxa"/>
            <w:tcBorders>
              <w:top w:val="nil"/>
              <w:left w:val="nil"/>
              <w:bottom w:val="nil"/>
              <w:right w:val="nil"/>
            </w:tcBorders>
            <w:shd w:val="clear" w:color="auto" w:fill="auto"/>
            <w:noWrap/>
            <w:vAlign w:val="bottom"/>
          </w:tcPr>
          <w:p w14:paraId="6ED520E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3D54A2" w:rsidRPr="009159AB" w14:paraId="696D1CF2" w14:textId="77777777" w:rsidTr="00352F5E">
        <w:trPr>
          <w:trHeight w:val="300"/>
        </w:trPr>
        <w:tc>
          <w:tcPr>
            <w:tcW w:w="1796" w:type="dxa"/>
            <w:tcBorders>
              <w:top w:val="nil"/>
              <w:left w:val="nil"/>
              <w:bottom w:val="nil"/>
              <w:right w:val="nil"/>
            </w:tcBorders>
            <w:shd w:val="clear" w:color="auto" w:fill="auto"/>
            <w:noWrap/>
            <w:vAlign w:val="bottom"/>
          </w:tcPr>
          <w:p w14:paraId="43BDAE0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Kassner</w:t>
            </w:r>
          </w:p>
        </w:tc>
        <w:tc>
          <w:tcPr>
            <w:tcW w:w="540" w:type="dxa"/>
            <w:tcBorders>
              <w:top w:val="nil"/>
              <w:left w:val="nil"/>
              <w:bottom w:val="nil"/>
              <w:right w:val="nil"/>
            </w:tcBorders>
            <w:shd w:val="clear" w:color="auto" w:fill="auto"/>
            <w:noWrap/>
            <w:vAlign w:val="bottom"/>
          </w:tcPr>
          <w:p w14:paraId="5EC9DCC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127468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49</w:t>
            </w:r>
          </w:p>
        </w:tc>
        <w:tc>
          <w:tcPr>
            <w:tcW w:w="576" w:type="dxa"/>
            <w:tcBorders>
              <w:top w:val="nil"/>
              <w:left w:val="nil"/>
              <w:bottom w:val="nil"/>
              <w:right w:val="nil"/>
            </w:tcBorders>
            <w:shd w:val="clear" w:color="auto" w:fill="auto"/>
            <w:noWrap/>
            <w:vAlign w:val="bottom"/>
          </w:tcPr>
          <w:p w14:paraId="5AC9CED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0B11A6A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3F32A2E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-1.78</w:t>
            </w:r>
          </w:p>
        </w:tc>
        <w:tc>
          <w:tcPr>
            <w:tcW w:w="507" w:type="dxa"/>
            <w:tcBorders>
              <w:top w:val="nil"/>
              <w:left w:val="nil"/>
              <w:bottom w:val="nil"/>
              <w:right w:val="nil"/>
            </w:tcBorders>
            <w:shd w:val="clear" w:color="auto" w:fill="auto"/>
            <w:noWrap/>
            <w:vAlign w:val="bottom"/>
          </w:tcPr>
          <w:p w14:paraId="14A0D3D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78EB70A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B4D0A6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594447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13749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BA2A776" w14:textId="77777777" w:rsidTr="00352F5E">
        <w:trPr>
          <w:trHeight w:val="300"/>
        </w:trPr>
        <w:tc>
          <w:tcPr>
            <w:tcW w:w="1796" w:type="dxa"/>
            <w:tcBorders>
              <w:top w:val="nil"/>
              <w:left w:val="nil"/>
              <w:bottom w:val="nil"/>
              <w:right w:val="nil"/>
            </w:tcBorders>
            <w:shd w:val="clear" w:color="auto" w:fill="auto"/>
            <w:noWrap/>
            <w:vAlign w:val="bottom"/>
          </w:tcPr>
          <w:p w14:paraId="19FC6A6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Kerr</w:t>
            </w:r>
          </w:p>
        </w:tc>
        <w:tc>
          <w:tcPr>
            <w:tcW w:w="540" w:type="dxa"/>
            <w:tcBorders>
              <w:top w:val="nil"/>
              <w:left w:val="nil"/>
              <w:bottom w:val="nil"/>
              <w:right w:val="nil"/>
            </w:tcBorders>
            <w:shd w:val="clear" w:color="auto" w:fill="auto"/>
            <w:noWrap/>
            <w:vAlign w:val="bottom"/>
          </w:tcPr>
          <w:p w14:paraId="038B8A6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1B494AB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250</w:t>
            </w:r>
          </w:p>
        </w:tc>
        <w:tc>
          <w:tcPr>
            <w:tcW w:w="576" w:type="dxa"/>
            <w:tcBorders>
              <w:top w:val="nil"/>
              <w:left w:val="nil"/>
              <w:bottom w:val="nil"/>
              <w:right w:val="nil"/>
            </w:tcBorders>
            <w:shd w:val="clear" w:color="auto" w:fill="auto"/>
            <w:noWrap/>
            <w:vAlign w:val="bottom"/>
          </w:tcPr>
          <w:p w14:paraId="65C50CC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-1.66</w:t>
            </w:r>
          </w:p>
        </w:tc>
        <w:tc>
          <w:tcPr>
            <w:tcW w:w="507" w:type="dxa"/>
            <w:tcBorders>
              <w:top w:val="nil"/>
              <w:left w:val="nil"/>
              <w:bottom w:val="nil"/>
              <w:right w:val="nil"/>
            </w:tcBorders>
            <w:shd w:val="clear" w:color="auto" w:fill="auto"/>
            <w:noWrap/>
            <w:vAlign w:val="bottom"/>
          </w:tcPr>
          <w:p w14:paraId="5387F92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226DEBE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6DFF4F6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76974BB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5405EA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17C2F4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42E348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6176710" w14:textId="77777777" w:rsidTr="00352F5E">
        <w:trPr>
          <w:trHeight w:val="300"/>
        </w:trPr>
        <w:tc>
          <w:tcPr>
            <w:tcW w:w="1796" w:type="dxa"/>
            <w:tcBorders>
              <w:top w:val="nil"/>
              <w:left w:val="nil"/>
              <w:bottom w:val="nil"/>
              <w:right w:val="nil"/>
            </w:tcBorders>
            <w:shd w:val="clear" w:color="auto" w:fill="auto"/>
            <w:noWrap/>
            <w:vAlign w:val="bottom"/>
          </w:tcPr>
          <w:p w14:paraId="29FF5A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Kesting</w:t>
            </w:r>
          </w:p>
        </w:tc>
        <w:tc>
          <w:tcPr>
            <w:tcW w:w="540" w:type="dxa"/>
            <w:tcBorders>
              <w:top w:val="nil"/>
              <w:left w:val="nil"/>
              <w:bottom w:val="nil"/>
              <w:right w:val="nil"/>
            </w:tcBorders>
            <w:shd w:val="clear" w:color="auto" w:fill="auto"/>
            <w:noWrap/>
            <w:vAlign w:val="bottom"/>
          </w:tcPr>
          <w:p w14:paraId="443D959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099FA07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4BDB9EF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436E4A3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7922DE3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49B334C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7AFC7FA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3B9D67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B65D1C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C2D6F6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592E894" w14:textId="77777777" w:rsidTr="00352F5E">
        <w:trPr>
          <w:trHeight w:val="300"/>
        </w:trPr>
        <w:tc>
          <w:tcPr>
            <w:tcW w:w="1796" w:type="dxa"/>
            <w:tcBorders>
              <w:top w:val="nil"/>
              <w:left w:val="nil"/>
              <w:bottom w:val="nil"/>
              <w:right w:val="nil"/>
            </w:tcBorders>
            <w:shd w:val="clear" w:color="auto" w:fill="auto"/>
            <w:noWrap/>
            <w:vAlign w:val="bottom"/>
          </w:tcPr>
          <w:p w14:paraId="1AD97D7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Knowles</w:t>
            </w:r>
          </w:p>
        </w:tc>
        <w:tc>
          <w:tcPr>
            <w:tcW w:w="540" w:type="dxa"/>
            <w:tcBorders>
              <w:top w:val="nil"/>
              <w:left w:val="nil"/>
              <w:bottom w:val="nil"/>
              <w:right w:val="nil"/>
            </w:tcBorders>
            <w:shd w:val="clear" w:color="auto" w:fill="auto"/>
            <w:noWrap/>
            <w:vAlign w:val="bottom"/>
          </w:tcPr>
          <w:p w14:paraId="24AF485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737668E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62</w:t>
            </w:r>
          </w:p>
        </w:tc>
        <w:tc>
          <w:tcPr>
            <w:tcW w:w="576" w:type="dxa"/>
            <w:tcBorders>
              <w:top w:val="nil"/>
              <w:left w:val="nil"/>
              <w:bottom w:val="nil"/>
              <w:right w:val="nil"/>
            </w:tcBorders>
            <w:shd w:val="clear" w:color="auto" w:fill="auto"/>
            <w:noWrap/>
            <w:vAlign w:val="bottom"/>
          </w:tcPr>
          <w:p w14:paraId="20A41E9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507" w:type="dxa"/>
            <w:tcBorders>
              <w:top w:val="nil"/>
              <w:left w:val="nil"/>
              <w:bottom w:val="nil"/>
              <w:right w:val="nil"/>
            </w:tcBorders>
            <w:shd w:val="clear" w:color="auto" w:fill="auto"/>
            <w:noWrap/>
            <w:vAlign w:val="bottom"/>
          </w:tcPr>
          <w:p w14:paraId="5336869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6DD6DCE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6E52F4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154B5C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29CD6E9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0.25</w:t>
            </w:r>
          </w:p>
        </w:tc>
        <w:tc>
          <w:tcPr>
            <w:tcW w:w="1136" w:type="dxa"/>
            <w:tcBorders>
              <w:top w:val="nil"/>
              <w:left w:val="nil"/>
              <w:bottom w:val="nil"/>
              <w:right w:val="nil"/>
            </w:tcBorders>
            <w:shd w:val="clear" w:color="auto" w:fill="auto"/>
            <w:noWrap/>
            <w:vAlign w:val="bottom"/>
          </w:tcPr>
          <w:p w14:paraId="4918DA5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97D437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97E10B8" w14:textId="77777777" w:rsidTr="00352F5E">
        <w:trPr>
          <w:trHeight w:val="300"/>
        </w:trPr>
        <w:tc>
          <w:tcPr>
            <w:tcW w:w="1796" w:type="dxa"/>
            <w:tcBorders>
              <w:top w:val="nil"/>
              <w:left w:val="nil"/>
              <w:bottom w:val="nil"/>
              <w:right w:val="nil"/>
            </w:tcBorders>
            <w:shd w:val="clear" w:color="auto" w:fill="auto"/>
            <w:noWrap/>
            <w:vAlign w:val="bottom"/>
          </w:tcPr>
          <w:p w14:paraId="5FF14B4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Knowles</w:t>
            </w:r>
          </w:p>
        </w:tc>
        <w:tc>
          <w:tcPr>
            <w:tcW w:w="540" w:type="dxa"/>
            <w:tcBorders>
              <w:top w:val="nil"/>
              <w:left w:val="nil"/>
              <w:bottom w:val="nil"/>
              <w:right w:val="nil"/>
            </w:tcBorders>
            <w:shd w:val="clear" w:color="auto" w:fill="auto"/>
            <w:noWrap/>
            <w:vAlign w:val="bottom"/>
          </w:tcPr>
          <w:p w14:paraId="46E1067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1C27EE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5D8BB5D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-0.60</w:t>
            </w:r>
          </w:p>
        </w:tc>
        <w:tc>
          <w:tcPr>
            <w:tcW w:w="507" w:type="dxa"/>
            <w:tcBorders>
              <w:top w:val="nil"/>
              <w:left w:val="nil"/>
              <w:bottom w:val="nil"/>
              <w:right w:val="nil"/>
            </w:tcBorders>
            <w:shd w:val="clear" w:color="auto" w:fill="auto"/>
            <w:noWrap/>
            <w:vAlign w:val="bottom"/>
          </w:tcPr>
          <w:p w14:paraId="53CCDDD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756752E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7E5356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F3F5CA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CD26C8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F9951A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7DF384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9EACCB6" w14:textId="77777777" w:rsidTr="00352F5E">
        <w:trPr>
          <w:trHeight w:val="300"/>
        </w:trPr>
        <w:tc>
          <w:tcPr>
            <w:tcW w:w="1796" w:type="dxa"/>
            <w:tcBorders>
              <w:top w:val="nil"/>
              <w:left w:val="nil"/>
              <w:bottom w:val="nil"/>
              <w:right w:val="nil"/>
            </w:tcBorders>
            <w:shd w:val="clear" w:color="auto" w:fill="auto"/>
            <w:noWrap/>
            <w:vAlign w:val="bottom"/>
          </w:tcPr>
          <w:p w14:paraId="04544D7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Krijnen</w:t>
            </w:r>
          </w:p>
        </w:tc>
        <w:tc>
          <w:tcPr>
            <w:tcW w:w="540" w:type="dxa"/>
            <w:tcBorders>
              <w:top w:val="nil"/>
              <w:left w:val="nil"/>
              <w:bottom w:val="nil"/>
              <w:right w:val="nil"/>
            </w:tcBorders>
            <w:shd w:val="clear" w:color="auto" w:fill="auto"/>
            <w:noWrap/>
            <w:vAlign w:val="bottom"/>
          </w:tcPr>
          <w:p w14:paraId="312CBA4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1BF30CC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144</w:t>
            </w:r>
          </w:p>
        </w:tc>
        <w:tc>
          <w:tcPr>
            <w:tcW w:w="576" w:type="dxa"/>
            <w:tcBorders>
              <w:top w:val="nil"/>
              <w:left w:val="nil"/>
              <w:bottom w:val="nil"/>
              <w:right w:val="nil"/>
            </w:tcBorders>
            <w:shd w:val="clear" w:color="auto" w:fill="auto"/>
            <w:noWrap/>
            <w:vAlign w:val="bottom"/>
          </w:tcPr>
          <w:p w14:paraId="563E507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-4.74</w:t>
            </w:r>
          </w:p>
        </w:tc>
        <w:tc>
          <w:tcPr>
            <w:tcW w:w="507" w:type="dxa"/>
            <w:tcBorders>
              <w:top w:val="nil"/>
              <w:left w:val="nil"/>
              <w:bottom w:val="nil"/>
              <w:right w:val="nil"/>
            </w:tcBorders>
            <w:shd w:val="clear" w:color="auto" w:fill="auto"/>
            <w:noWrap/>
            <w:vAlign w:val="bottom"/>
          </w:tcPr>
          <w:p w14:paraId="2FA0B53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4355320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c>
          <w:tcPr>
            <w:tcW w:w="507" w:type="dxa"/>
            <w:tcBorders>
              <w:top w:val="nil"/>
              <w:left w:val="nil"/>
              <w:bottom w:val="nil"/>
              <w:right w:val="nil"/>
            </w:tcBorders>
            <w:shd w:val="clear" w:color="auto" w:fill="auto"/>
            <w:noWrap/>
            <w:vAlign w:val="bottom"/>
          </w:tcPr>
          <w:p w14:paraId="366E47E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3FCA778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558A93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55FC89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6A02CF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CD78265" w14:textId="77777777" w:rsidTr="00352F5E">
        <w:trPr>
          <w:trHeight w:val="300"/>
        </w:trPr>
        <w:tc>
          <w:tcPr>
            <w:tcW w:w="1796" w:type="dxa"/>
            <w:tcBorders>
              <w:top w:val="nil"/>
              <w:left w:val="nil"/>
              <w:bottom w:val="nil"/>
              <w:right w:val="nil"/>
            </w:tcBorders>
            <w:shd w:val="clear" w:color="auto" w:fill="auto"/>
            <w:noWrap/>
            <w:vAlign w:val="bottom"/>
          </w:tcPr>
          <w:p w14:paraId="4FBC440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Krill</w:t>
            </w:r>
          </w:p>
        </w:tc>
        <w:tc>
          <w:tcPr>
            <w:tcW w:w="540" w:type="dxa"/>
            <w:tcBorders>
              <w:top w:val="nil"/>
              <w:left w:val="nil"/>
              <w:bottom w:val="nil"/>
              <w:right w:val="nil"/>
            </w:tcBorders>
            <w:shd w:val="clear" w:color="auto" w:fill="auto"/>
            <w:noWrap/>
            <w:vAlign w:val="bottom"/>
          </w:tcPr>
          <w:p w14:paraId="048B69B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73632D6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76" w:type="dxa"/>
            <w:tcBorders>
              <w:top w:val="nil"/>
              <w:left w:val="nil"/>
              <w:bottom w:val="nil"/>
              <w:right w:val="nil"/>
            </w:tcBorders>
            <w:shd w:val="clear" w:color="auto" w:fill="auto"/>
            <w:noWrap/>
            <w:vAlign w:val="bottom"/>
          </w:tcPr>
          <w:p w14:paraId="3ED2A54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321BB09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6B519CB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34F603D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5CFEA74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064038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7E8C08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72F4E3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BAEE07A" w14:textId="77777777" w:rsidTr="00352F5E">
        <w:trPr>
          <w:trHeight w:val="300"/>
        </w:trPr>
        <w:tc>
          <w:tcPr>
            <w:tcW w:w="1796" w:type="dxa"/>
            <w:tcBorders>
              <w:top w:val="nil"/>
              <w:left w:val="nil"/>
              <w:bottom w:val="nil"/>
              <w:right w:val="nil"/>
            </w:tcBorders>
            <w:shd w:val="clear" w:color="auto" w:fill="auto"/>
            <w:noWrap/>
            <w:vAlign w:val="bottom"/>
          </w:tcPr>
          <w:p w14:paraId="32B2394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Lakin</w:t>
            </w:r>
          </w:p>
        </w:tc>
        <w:tc>
          <w:tcPr>
            <w:tcW w:w="540" w:type="dxa"/>
            <w:tcBorders>
              <w:top w:val="nil"/>
              <w:left w:val="nil"/>
              <w:bottom w:val="nil"/>
              <w:right w:val="nil"/>
            </w:tcBorders>
            <w:shd w:val="clear" w:color="auto" w:fill="auto"/>
            <w:noWrap/>
            <w:vAlign w:val="bottom"/>
          </w:tcPr>
          <w:p w14:paraId="7A4D2C4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7DA9139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36</w:t>
            </w:r>
          </w:p>
        </w:tc>
        <w:tc>
          <w:tcPr>
            <w:tcW w:w="576" w:type="dxa"/>
            <w:tcBorders>
              <w:top w:val="nil"/>
              <w:left w:val="nil"/>
              <w:bottom w:val="nil"/>
              <w:right w:val="nil"/>
            </w:tcBorders>
            <w:shd w:val="clear" w:color="auto" w:fill="auto"/>
            <w:noWrap/>
            <w:vAlign w:val="bottom"/>
          </w:tcPr>
          <w:p w14:paraId="5A6223E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-1.53</w:t>
            </w:r>
          </w:p>
        </w:tc>
        <w:tc>
          <w:tcPr>
            <w:tcW w:w="507" w:type="dxa"/>
            <w:tcBorders>
              <w:top w:val="nil"/>
              <w:left w:val="nil"/>
              <w:bottom w:val="nil"/>
              <w:right w:val="nil"/>
            </w:tcBorders>
            <w:shd w:val="clear" w:color="auto" w:fill="auto"/>
            <w:noWrap/>
            <w:vAlign w:val="bottom"/>
          </w:tcPr>
          <w:p w14:paraId="02086C3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182BB01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5F0FAB8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7734B2A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BB6DBF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121027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A68A5D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43EADAF" w14:textId="77777777" w:rsidTr="00352F5E">
        <w:trPr>
          <w:trHeight w:val="300"/>
        </w:trPr>
        <w:tc>
          <w:tcPr>
            <w:tcW w:w="1796" w:type="dxa"/>
            <w:tcBorders>
              <w:top w:val="nil"/>
              <w:left w:val="nil"/>
              <w:bottom w:val="nil"/>
              <w:right w:val="nil"/>
            </w:tcBorders>
            <w:shd w:val="clear" w:color="auto" w:fill="auto"/>
            <w:noWrap/>
            <w:vAlign w:val="bottom"/>
          </w:tcPr>
          <w:p w14:paraId="3EE68B1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Lau</w:t>
            </w:r>
          </w:p>
        </w:tc>
        <w:tc>
          <w:tcPr>
            <w:tcW w:w="540" w:type="dxa"/>
            <w:tcBorders>
              <w:top w:val="nil"/>
              <w:left w:val="nil"/>
              <w:bottom w:val="nil"/>
              <w:right w:val="nil"/>
            </w:tcBorders>
            <w:shd w:val="clear" w:color="auto" w:fill="auto"/>
            <w:noWrap/>
            <w:vAlign w:val="bottom"/>
          </w:tcPr>
          <w:p w14:paraId="2D72412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33B3D0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62A2168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-2.50</w:t>
            </w:r>
          </w:p>
        </w:tc>
        <w:tc>
          <w:tcPr>
            <w:tcW w:w="507" w:type="dxa"/>
            <w:tcBorders>
              <w:top w:val="nil"/>
              <w:left w:val="nil"/>
              <w:bottom w:val="nil"/>
              <w:right w:val="nil"/>
            </w:tcBorders>
            <w:shd w:val="clear" w:color="auto" w:fill="auto"/>
            <w:noWrap/>
            <w:vAlign w:val="bottom"/>
          </w:tcPr>
          <w:p w14:paraId="7F472E1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76" w:type="dxa"/>
            <w:tcBorders>
              <w:top w:val="nil"/>
              <w:left w:val="nil"/>
              <w:bottom w:val="nil"/>
              <w:right w:val="nil"/>
            </w:tcBorders>
            <w:shd w:val="clear" w:color="auto" w:fill="auto"/>
            <w:noWrap/>
            <w:vAlign w:val="bottom"/>
          </w:tcPr>
          <w:p w14:paraId="68BFAA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-1.09</w:t>
            </w:r>
          </w:p>
        </w:tc>
        <w:tc>
          <w:tcPr>
            <w:tcW w:w="507" w:type="dxa"/>
            <w:tcBorders>
              <w:top w:val="nil"/>
              <w:left w:val="nil"/>
              <w:bottom w:val="nil"/>
              <w:right w:val="nil"/>
            </w:tcBorders>
            <w:shd w:val="clear" w:color="auto" w:fill="auto"/>
            <w:noWrap/>
            <w:vAlign w:val="bottom"/>
          </w:tcPr>
          <w:p w14:paraId="1C0960B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2ECFC37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738B740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1136" w:type="dxa"/>
            <w:tcBorders>
              <w:top w:val="nil"/>
              <w:left w:val="nil"/>
              <w:bottom w:val="nil"/>
              <w:right w:val="nil"/>
            </w:tcBorders>
            <w:shd w:val="clear" w:color="auto" w:fill="auto"/>
            <w:noWrap/>
            <w:vAlign w:val="bottom"/>
          </w:tcPr>
          <w:p w14:paraId="47EF977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1.36</w:t>
            </w:r>
          </w:p>
        </w:tc>
        <w:tc>
          <w:tcPr>
            <w:tcW w:w="507" w:type="dxa"/>
            <w:tcBorders>
              <w:top w:val="nil"/>
              <w:left w:val="nil"/>
              <w:bottom w:val="nil"/>
              <w:right w:val="nil"/>
            </w:tcBorders>
            <w:shd w:val="clear" w:color="auto" w:fill="auto"/>
            <w:noWrap/>
            <w:vAlign w:val="bottom"/>
          </w:tcPr>
          <w:p w14:paraId="4D92CFE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0.46</w:t>
            </w:r>
          </w:p>
        </w:tc>
      </w:tr>
      <w:tr w:rsidR="003D54A2" w:rsidRPr="009159AB" w14:paraId="64B44BFE" w14:textId="77777777" w:rsidTr="00352F5E">
        <w:trPr>
          <w:trHeight w:val="300"/>
        </w:trPr>
        <w:tc>
          <w:tcPr>
            <w:tcW w:w="1796" w:type="dxa"/>
            <w:tcBorders>
              <w:top w:val="nil"/>
              <w:left w:val="nil"/>
              <w:bottom w:val="nil"/>
              <w:right w:val="nil"/>
            </w:tcBorders>
            <w:shd w:val="clear" w:color="auto" w:fill="auto"/>
            <w:noWrap/>
            <w:vAlign w:val="bottom"/>
          </w:tcPr>
          <w:p w14:paraId="4399C11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Lustenberger</w:t>
            </w:r>
          </w:p>
        </w:tc>
        <w:tc>
          <w:tcPr>
            <w:tcW w:w="540" w:type="dxa"/>
            <w:tcBorders>
              <w:top w:val="nil"/>
              <w:left w:val="nil"/>
              <w:bottom w:val="nil"/>
              <w:right w:val="nil"/>
            </w:tcBorders>
            <w:shd w:val="clear" w:color="auto" w:fill="auto"/>
            <w:noWrap/>
            <w:vAlign w:val="bottom"/>
          </w:tcPr>
          <w:p w14:paraId="7C91FAE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754594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71</w:t>
            </w:r>
          </w:p>
        </w:tc>
        <w:tc>
          <w:tcPr>
            <w:tcW w:w="576" w:type="dxa"/>
            <w:tcBorders>
              <w:top w:val="nil"/>
              <w:left w:val="nil"/>
              <w:bottom w:val="nil"/>
              <w:right w:val="nil"/>
            </w:tcBorders>
            <w:shd w:val="clear" w:color="auto" w:fill="auto"/>
            <w:noWrap/>
            <w:vAlign w:val="bottom"/>
          </w:tcPr>
          <w:p w14:paraId="49F2948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-0.83</w:t>
            </w:r>
          </w:p>
        </w:tc>
        <w:tc>
          <w:tcPr>
            <w:tcW w:w="507" w:type="dxa"/>
            <w:tcBorders>
              <w:top w:val="nil"/>
              <w:left w:val="nil"/>
              <w:bottom w:val="nil"/>
              <w:right w:val="nil"/>
            </w:tcBorders>
            <w:shd w:val="clear" w:color="auto" w:fill="auto"/>
            <w:noWrap/>
            <w:vAlign w:val="bottom"/>
          </w:tcPr>
          <w:p w14:paraId="7A3993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DE9051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3F75B59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21C491C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D19B8B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ED11A0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DF6F0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9FEE560" w14:textId="77777777" w:rsidTr="00352F5E">
        <w:trPr>
          <w:trHeight w:val="300"/>
        </w:trPr>
        <w:tc>
          <w:tcPr>
            <w:tcW w:w="1796" w:type="dxa"/>
            <w:tcBorders>
              <w:top w:val="nil"/>
              <w:left w:val="nil"/>
              <w:bottom w:val="nil"/>
              <w:right w:val="nil"/>
            </w:tcBorders>
            <w:shd w:val="clear" w:color="auto" w:fill="auto"/>
            <w:noWrap/>
            <w:vAlign w:val="bottom"/>
          </w:tcPr>
          <w:p w14:paraId="73D43C4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Lustenberger</w:t>
            </w:r>
          </w:p>
        </w:tc>
        <w:tc>
          <w:tcPr>
            <w:tcW w:w="540" w:type="dxa"/>
            <w:tcBorders>
              <w:top w:val="nil"/>
              <w:left w:val="nil"/>
              <w:bottom w:val="nil"/>
              <w:right w:val="nil"/>
            </w:tcBorders>
            <w:shd w:val="clear" w:color="auto" w:fill="auto"/>
            <w:noWrap/>
            <w:vAlign w:val="bottom"/>
          </w:tcPr>
          <w:p w14:paraId="3019EE1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6DD021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76" w:type="dxa"/>
            <w:tcBorders>
              <w:top w:val="nil"/>
              <w:left w:val="nil"/>
              <w:bottom w:val="nil"/>
              <w:right w:val="nil"/>
            </w:tcBorders>
            <w:shd w:val="clear" w:color="auto" w:fill="auto"/>
            <w:noWrap/>
            <w:vAlign w:val="bottom"/>
          </w:tcPr>
          <w:p w14:paraId="64ADA4D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7498BCC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228E990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392464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D9F520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41BE6B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D6F999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D64AAF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8C74BC9" w14:textId="77777777" w:rsidTr="00352F5E">
        <w:trPr>
          <w:trHeight w:val="300"/>
        </w:trPr>
        <w:tc>
          <w:tcPr>
            <w:tcW w:w="1796" w:type="dxa"/>
            <w:tcBorders>
              <w:top w:val="nil"/>
              <w:left w:val="nil"/>
              <w:bottom w:val="nil"/>
              <w:right w:val="nil"/>
            </w:tcBorders>
            <w:shd w:val="clear" w:color="auto" w:fill="auto"/>
            <w:noWrap/>
            <w:vAlign w:val="bottom"/>
          </w:tcPr>
          <w:p w14:paraId="32B2571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MacDonald</w:t>
            </w:r>
          </w:p>
        </w:tc>
        <w:tc>
          <w:tcPr>
            <w:tcW w:w="540" w:type="dxa"/>
            <w:tcBorders>
              <w:top w:val="nil"/>
              <w:left w:val="nil"/>
              <w:bottom w:val="nil"/>
              <w:right w:val="nil"/>
            </w:tcBorders>
            <w:shd w:val="clear" w:color="auto" w:fill="auto"/>
            <w:noWrap/>
            <w:vAlign w:val="bottom"/>
          </w:tcPr>
          <w:p w14:paraId="7EC3BE3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3664E19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63</w:t>
            </w:r>
          </w:p>
        </w:tc>
        <w:tc>
          <w:tcPr>
            <w:tcW w:w="576" w:type="dxa"/>
            <w:tcBorders>
              <w:top w:val="nil"/>
              <w:left w:val="nil"/>
              <w:bottom w:val="nil"/>
              <w:right w:val="nil"/>
            </w:tcBorders>
            <w:shd w:val="clear" w:color="auto" w:fill="auto"/>
            <w:noWrap/>
            <w:vAlign w:val="bottom"/>
          </w:tcPr>
          <w:p w14:paraId="572EBB0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36C9508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6423679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D4910A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7117F0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542587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D49179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81BACF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D007DCF" w14:textId="77777777" w:rsidTr="00352F5E">
        <w:trPr>
          <w:trHeight w:val="300"/>
        </w:trPr>
        <w:tc>
          <w:tcPr>
            <w:tcW w:w="1796" w:type="dxa"/>
            <w:tcBorders>
              <w:top w:val="nil"/>
              <w:left w:val="nil"/>
              <w:bottom w:val="nil"/>
              <w:right w:val="nil"/>
            </w:tcBorders>
            <w:shd w:val="clear" w:color="auto" w:fill="auto"/>
            <w:noWrap/>
            <w:vAlign w:val="bottom"/>
          </w:tcPr>
          <w:p w14:paraId="00B31F8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McDonald</w:t>
            </w:r>
          </w:p>
        </w:tc>
        <w:tc>
          <w:tcPr>
            <w:tcW w:w="540" w:type="dxa"/>
            <w:tcBorders>
              <w:top w:val="nil"/>
              <w:left w:val="nil"/>
              <w:bottom w:val="nil"/>
              <w:right w:val="nil"/>
            </w:tcBorders>
            <w:shd w:val="clear" w:color="auto" w:fill="auto"/>
            <w:noWrap/>
            <w:vAlign w:val="bottom"/>
          </w:tcPr>
          <w:p w14:paraId="72CC8E9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C88662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270</w:t>
            </w:r>
          </w:p>
        </w:tc>
        <w:tc>
          <w:tcPr>
            <w:tcW w:w="576" w:type="dxa"/>
            <w:tcBorders>
              <w:top w:val="nil"/>
              <w:left w:val="nil"/>
              <w:bottom w:val="nil"/>
              <w:right w:val="nil"/>
            </w:tcBorders>
            <w:shd w:val="clear" w:color="auto" w:fill="auto"/>
            <w:noWrap/>
            <w:vAlign w:val="bottom"/>
          </w:tcPr>
          <w:p w14:paraId="07C36C8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6F27AE7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605CFE3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-2.40</w:t>
            </w:r>
          </w:p>
        </w:tc>
        <w:tc>
          <w:tcPr>
            <w:tcW w:w="507" w:type="dxa"/>
            <w:tcBorders>
              <w:top w:val="nil"/>
              <w:left w:val="nil"/>
              <w:bottom w:val="nil"/>
              <w:right w:val="nil"/>
            </w:tcBorders>
            <w:shd w:val="clear" w:color="auto" w:fill="auto"/>
            <w:noWrap/>
            <w:vAlign w:val="bottom"/>
          </w:tcPr>
          <w:p w14:paraId="6A9289D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12BE8D2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33972F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DFC8C9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CA9E69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7F31751" w14:textId="77777777" w:rsidTr="00352F5E">
        <w:trPr>
          <w:trHeight w:val="300"/>
        </w:trPr>
        <w:tc>
          <w:tcPr>
            <w:tcW w:w="1796" w:type="dxa"/>
            <w:tcBorders>
              <w:top w:val="nil"/>
              <w:left w:val="nil"/>
              <w:bottom w:val="nil"/>
              <w:right w:val="nil"/>
            </w:tcBorders>
            <w:shd w:val="clear" w:color="auto" w:fill="auto"/>
            <w:noWrap/>
            <w:vAlign w:val="bottom"/>
          </w:tcPr>
          <w:p w14:paraId="56E73C3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7FFD4DB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339C240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71</w:t>
            </w:r>
          </w:p>
        </w:tc>
        <w:tc>
          <w:tcPr>
            <w:tcW w:w="576" w:type="dxa"/>
            <w:tcBorders>
              <w:top w:val="nil"/>
              <w:left w:val="nil"/>
              <w:bottom w:val="nil"/>
              <w:right w:val="nil"/>
            </w:tcBorders>
            <w:shd w:val="clear" w:color="auto" w:fill="auto"/>
            <w:noWrap/>
            <w:vAlign w:val="bottom"/>
          </w:tcPr>
          <w:p w14:paraId="081DF3D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0020186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6A561CE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4A0E90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C18582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CF9D8B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7FC699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96C39D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0E70D2C" w14:textId="77777777" w:rsidTr="00352F5E">
        <w:trPr>
          <w:trHeight w:val="300"/>
        </w:trPr>
        <w:tc>
          <w:tcPr>
            <w:tcW w:w="1796" w:type="dxa"/>
            <w:tcBorders>
              <w:top w:val="nil"/>
              <w:left w:val="nil"/>
              <w:bottom w:val="nil"/>
              <w:right w:val="nil"/>
            </w:tcBorders>
            <w:shd w:val="clear" w:color="auto" w:fill="auto"/>
            <w:noWrap/>
            <w:vAlign w:val="bottom"/>
          </w:tcPr>
          <w:p w14:paraId="63D232B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11F0DB2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014D30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19F11F5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524C3E5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5200ABD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ECCD98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3C0FC8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DA3EE8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503839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2DB44B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1614AF1" w14:textId="77777777" w:rsidTr="00352F5E">
        <w:trPr>
          <w:trHeight w:val="300"/>
        </w:trPr>
        <w:tc>
          <w:tcPr>
            <w:tcW w:w="1796" w:type="dxa"/>
            <w:tcBorders>
              <w:top w:val="nil"/>
              <w:left w:val="nil"/>
              <w:bottom w:val="nil"/>
              <w:right w:val="nil"/>
            </w:tcBorders>
            <w:shd w:val="clear" w:color="auto" w:fill="auto"/>
            <w:noWrap/>
            <w:vAlign w:val="bottom"/>
          </w:tcPr>
          <w:p w14:paraId="5AF126C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7069794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95F9D7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46</w:t>
            </w:r>
          </w:p>
        </w:tc>
        <w:tc>
          <w:tcPr>
            <w:tcW w:w="576" w:type="dxa"/>
            <w:tcBorders>
              <w:top w:val="nil"/>
              <w:left w:val="nil"/>
              <w:bottom w:val="nil"/>
              <w:right w:val="nil"/>
            </w:tcBorders>
            <w:shd w:val="clear" w:color="auto" w:fill="auto"/>
            <w:noWrap/>
            <w:vAlign w:val="bottom"/>
          </w:tcPr>
          <w:p w14:paraId="0427FED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-2.24</w:t>
            </w:r>
          </w:p>
        </w:tc>
        <w:tc>
          <w:tcPr>
            <w:tcW w:w="507" w:type="dxa"/>
            <w:tcBorders>
              <w:top w:val="nil"/>
              <w:left w:val="nil"/>
              <w:bottom w:val="nil"/>
              <w:right w:val="nil"/>
            </w:tcBorders>
            <w:shd w:val="clear" w:color="auto" w:fill="auto"/>
            <w:noWrap/>
            <w:vAlign w:val="bottom"/>
          </w:tcPr>
          <w:p w14:paraId="0D689BE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0131DB4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0B66EB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1C22B3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101909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413B02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259280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BA2F3DD" w14:textId="77777777" w:rsidTr="00352F5E">
        <w:trPr>
          <w:trHeight w:val="300"/>
        </w:trPr>
        <w:tc>
          <w:tcPr>
            <w:tcW w:w="1796" w:type="dxa"/>
            <w:tcBorders>
              <w:top w:val="nil"/>
              <w:left w:val="nil"/>
              <w:bottom w:val="nil"/>
              <w:right w:val="nil"/>
            </w:tcBorders>
            <w:shd w:val="clear" w:color="auto" w:fill="auto"/>
            <w:noWrap/>
            <w:vAlign w:val="bottom"/>
          </w:tcPr>
          <w:p w14:paraId="1C84D4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2ED6EB8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616C39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44.67</w:t>
            </w:r>
          </w:p>
        </w:tc>
        <w:tc>
          <w:tcPr>
            <w:tcW w:w="576" w:type="dxa"/>
            <w:tcBorders>
              <w:top w:val="nil"/>
              <w:left w:val="nil"/>
              <w:bottom w:val="nil"/>
              <w:right w:val="nil"/>
            </w:tcBorders>
            <w:shd w:val="clear" w:color="auto" w:fill="auto"/>
            <w:noWrap/>
            <w:vAlign w:val="bottom"/>
          </w:tcPr>
          <w:p w14:paraId="325AED2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-0.55</w:t>
            </w:r>
          </w:p>
        </w:tc>
        <w:tc>
          <w:tcPr>
            <w:tcW w:w="507" w:type="dxa"/>
            <w:tcBorders>
              <w:top w:val="nil"/>
              <w:left w:val="nil"/>
              <w:bottom w:val="nil"/>
              <w:right w:val="nil"/>
            </w:tcBorders>
            <w:shd w:val="clear" w:color="auto" w:fill="auto"/>
            <w:noWrap/>
            <w:vAlign w:val="bottom"/>
          </w:tcPr>
          <w:p w14:paraId="65497EF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4F9966C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4B07F8D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0BE149B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CD49DA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3B1232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D9D6E7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3C7E5ED" w14:textId="77777777" w:rsidTr="00352F5E">
        <w:trPr>
          <w:trHeight w:val="300"/>
        </w:trPr>
        <w:tc>
          <w:tcPr>
            <w:tcW w:w="1796" w:type="dxa"/>
            <w:tcBorders>
              <w:top w:val="nil"/>
              <w:left w:val="nil"/>
              <w:bottom w:val="nil"/>
              <w:right w:val="nil"/>
            </w:tcBorders>
            <w:shd w:val="clear" w:color="auto" w:fill="auto"/>
            <w:noWrap/>
            <w:vAlign w:val="bottom"/>
          </w:tcPr>
          <w:p w14:paraId="7572471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3C1D329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472A956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58.67</w:t>
            </w:r>
          </w:p>
        </w:tc>
        <w:tc>
          <w:tcPr>
            <w:tcW w:w="576" w:type="dxa"/>
            <w:tcBorders>
              <w:top w:val="nil"/>
              <w:left w:val="nil"/>
              <w:bottom w:val="nil"/>
              <w:right w:val="nil"/>
            </w:tcBorders>
            <w:shd w:val="clear" w:color="auto" w:fill="auto"/>
            <w:noWrap/>
            <w:vAlign w:val="bottom"/>
          </w:tcPr>
          <w:p w14:paraId="47B2ACB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2C98E4F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009399B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97CC2B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247D4E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BEA99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57C9DE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8C2C9E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DBC55F4" w14:textId="77777777" w:rsidTr="00352F5E">
        <w:trPr>
          <w:trHeight w:val="300"/>
        </w:trPr>
        <w:tc>
          <w:tcPr>
            <w:tcW w:w="1796" w:type="dxa"/>
            <w:tcBorders>
              <w:top w:val="nil"/>
              <w:left w:val="nil"/>
              <w:bottom w:val="nil"/>
              <w:right w:val="nil"/>
            </w:tcBorders>
            <w:shd w:val="clear" w:color="auto" w:fill="auto"/>
            <w:noWrap/>
            <w:vAlign w:val="bottom"/>
          </w:tcPr>
          <w:p w14:paraId="06CC94A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Oberleitner</w:t>
            </w:r>
          </w:p>
        </w:tc>
        <w:tc>
          <w:tcPr>
            <w:tcW w:w="540" w:type="dxa"/>
            <w:tcBorders>
              <w:top w:val="nil"/>
              <w:left w:val="nil"/>
              <w:bottom w:val="nil"/>
              <w:right w:val="nil"/>
            </w:tcBorders>
            <w:shd w:val="clear" w:color="auto" w:fill="auto"/>
            <w:noWrap/>
            <w:vAlign w:val="bottom"/>
          </w:tcPr>
          <w:p w14:paraId="716ED50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3EF670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88</w:t>
            </w:r>
          </w:p>
        </w:tc>
        <w:tc>
          <w:tcPr>
            <w:tcW w:w="576" w:type="dxa"/>
            <w:tcBorders>
              <w:top w:val="nil"/>
              <w:left w:val="nil"/>
              <w:bottom w:val="nil"/>
              <w:right w:val="nil"/>
            </w:tcBorders>
            <w:shd w:val="clear" w:color="auto" w:fill="auto"/>
            <w:noWrap/>
            <w:vAlign w:val="bottom"/>
          </w:tcPr>
          <w:p w14:paraId="524F55C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-2.36</w:t>
            </w:r>
          </w:p>
        </w:tc>
        <w:tc>
          <w:tcPr>
            <w:tcW w:w="507" w:type="dxa"/>
            <w:tcBorders>
              <w:top w:val="nil"/>
              <w:left w:val="nil"/>
              <w:bottom w:val="nil"/>
              <w:right w:val="nil"/>
            </w:tcBorders>
            <w:shd w:val="clear" w:color="auto" w:fill="auto"/>
            <w:noWrap/>
            <w:vAlign w:val="bottom"/>
          </w:tcPr>
          <w:p w14:paraId="489A608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6576CFF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0.42</w:t>
            </w:r>
          </w:p>
        </w:tc>
        <w:tc>
          <w:tcPr>
            <w:tcW w:w="507" w:type="dxa"/>
            <w:tcBorders>
              <w:top w:val="nil"/>
              <w:left w:val="nil"/>
              <w:bottom w:val="nil"/>
              <w:right w:val="nil"/>
            </w:tcBorders>
            <w:shd w:val="clear" w:color="auto" w:fill="auto"/>
            <w:noWrap/>
            <w:vAlign w:val="bottom"/>
          </w:tcPr>
          <w:p w14:paraId="1A1559A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401C249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2B5A4E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D84142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F05D4A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CDE1DF2" w14:textId="77777777" w:rsidTr="00352F5E">
        <w:trPr>
          <w:trHeight w:val="300"/>
        </w:trPr>
        <w:tc>
          <w:tcPr>
            <w:tcW w:w="1796" w:type="dxa"/>
            <w:tcBorders>
              <w:top w:val="nil"/>
              <w:left w:val="nil"/>
              <w:bottom w:val="nil"/>
              <w:right w:val="nil"/>
            </w:tcBorders>
            <w:shd w:val="clear" w:color="auto" w:fill="auto"/>
            <w:noWrap/>
            <w:vAlign w:val="bottom"/>
          </w:tcPr>
          <w:p w14:paraId="0D3A1D1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O’Brien</w:t>
            </w:r>
          </w:p>
        </w:tc>
        <w:tc>
          <w:tcPr>
            <w:tcW w:w="540" w:type="dxa"/>
            <w:tcBorders>
              <w:top w:val="nil"/>
              <w:left w:val="nil"/>
              <w:bottom w:val="nil"/>
              <w:right w:val="nil"/>
            </w:tcBorders>
            <w:shd w:val="clear" w:color="auto" w:fill="auto"/>
            <w:noWrap/>
            <w:vAlign w:val="bottom"/>
          </w:tcPr>
          <w:p w14:paraId="097B2F6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5D6952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125</w:t>
            </w:r>
          </w:p>
        </w:tc>
        <w:tc>
          <w:tcPr>
            <w:tcW w:w="576" w:type="dxa"/>
            <w:tcBorders>
              <w:top w:val="nil"/>
              <w:left w:val="nil"/>
              <w:bottom w:val="nil"/>
              <w:right w:val="nil"/>
            </w:tcBorders>
            <w:shd w:val="clear" w:color="auto" w:fill="auto"/>
            <w:noWrap/>
            <w:vAlign w:val="bottom"/>
          </w:tcPr>
          <w:p w14:paraId="2423DF7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0F41A9B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651862C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-0.69</w:t>
            </w:r>
          </w:p>
        </w:tc>
        <w:tc>
          <w:tcPr>
            <w:tcW w:w="507" w:type="dxa"/>
            <w:tcBorders>
              <w:top w:val="nil"/>
              <w:left w:val="nil"/>
              <w:bottom w:val="nil"/>
              <w:right w:val="nil"/>
            </w:tcBorders>
            <w:shd w:val="clear" w:color="auto" w:fill="auto"/>
            <w:noWrap/>
            <w:vAlign w:val="bottom"/>
          </w:tcPr>
          <w:p w14:paraId="7392B7A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5E9C341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987600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97AAD5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258346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8C38B44" w14:textId="77777777" w:rsidTr="00352F5E">
        <w:trPr>
          <w:trHeight w:val="300"/>
        </w:trPr>
        <w:tc>
          <w:tcPr>
            <w:tcW w:w="1796" w:type="dxa"/>
            <w:tcBorders>
              <w:top w:val="nil"/>
              <w:left w:val="nil"/>
              <w:bottom w:val="nil"/>
              <w:right w:val="nil"/>
            </w:tcBorders>
            <w:shd w:val="clear" w:color="auto" w:fill="auto"/>
            <w:noWrap/>
            <w:vAlign w:val="bottom"/>
          </w:tcPr>
          <w:p w14:paraId="402F82F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Peterson</w:t>
            </w:r>
          </w:p>
        </w:tc>
        <w:tc>
          <w:tcPr>
            <w:tcW w:w="540" w:type="dxa"/>
            <w:tcBorders>
              <w:top w:val="nil"/>
              <w:left w:val="nil"/>
              <w:bottom w:val="nil"/>
              <w:right w:val="nil"/>
            </w:tcBorders>
            <w:shd w:val="clear" w:color="auto" w:fill="auto"/>
            <w:noWrap/>
            <w:vAlign w:val="bottom"/>
          </w:tcPr>
          <w:p w14:paraId="79BF209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34525BF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569E9FD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-0.89</w:t>
            </w:r>
          </w:p>
        </w:tc>
        <w:tc>
          <w:tcPr>
            <w:tcW w:w="507" w:type="dxa"/>
            <w:tcBorders>
              <w:top w:val="nil"/>
              <w:left w:val="nil"/>
              <w:bottom w:val="nil"/>
              <w:right w:val="nil"/>
            </w:tcBorders>
            <w:shd w:val="clear" w:color="auto" w:fill="auto"/>
            <w:noWrap/>
            <w:vAlign w:val="bottom"/>
          </w:tcPr>
          <w:p w14:paraId="1E66F32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6E8A857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-0.91</w:t>
            </w:r>
          </w:p>
        </w:tc>
        <w:tc>
          <w:tcPr>
            <w:tcW w:w="507" w:type="dxa"/>
            <w:tcBorders>
              <w:top w:val="nil"/>
              <w:left w:val="nil"/>
              <w:bottom w:val="nil"/>
              <w:right w:val="nil"/>
            </w:tcBorders>
            <w:shd w:val="clear" w:color="auto" w:fill="auto"/>
            <w:noWrap/>
            <w:vAlign w:val="bottom"/>
          </w:tcPr>
          <w:p w14:paraId="532F1AD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5124B60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8688FF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E68245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C46F21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E7A0383" w14:textId="77777777" w:rsidTr="00352F5E">
        <w:trPr>
          <w:trHeight w:val="300"/>
        </w:trPr>
        <w:tc>
          <w:tcPr>
            <w:tcW w:w="1796" w:type="dxa"/>
            <w:tcBorders>
              <w:top w:val="nil"/>
              <w:left w:val="nil"/>
              <w:bottom w:val="nil"/>
              <w:right w:val="nil"/>
            </w:tcBorders>
            <w:shd w:val="clear" w:color="auto" w:fill="auto"/>
            <w:noWrap/>
            <w:vAlign w:val="bottom"/>
          </w:tcPr>
          <w:p w14:paraId="00C2A13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Pharo</w:t>
            </w:r>
          </w:p>
        </w:tc>
        <w:tc>
          <w:tcPr>
            <w:tcW w:w="540" w:type="dxa"/>
            <w:tcBorders>
              <w:top w:val="nil"/>
              <w:left w:val="nil"/>
              <w:bottom w:val="nil"/>
              <w:right w:val="nil"/>
            </w:tcBorders>
            <w:shd w:val="clear" w:color="auto" w:fill="auto"/>
            <w:noWrap/>
            <w:vAlign w:val="bottom"/>
          </w:tcPr>
          <w:p w14:paraId="45AFC26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2C0BF5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3778F8B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-1.33</w:t>
            </w:r>
          </w:p>
        </w:tc>
        <w:tc>
          <w:tcPr>
            <w:tcW w:w="507" w:type="dxa"/>
            <w:tcBorders>
              <w:top w:val="nil"/>
              <w:left w:val="nil"/>
              <w:bottom w:val="nil"/>
              <w:right w:val="nil"/>
            </w:tcBorders>
            <w:shd w:val="clear" w:color="auto" w:fill="auto"/>
            <w:noWrap/>
            <w:vAlign w:val="bottom"/>
          </w:tcPr>
          <w:p w14:paraId="36EB7B3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02E22CC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39DC41D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51D7428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-1.01</w:t>
            </w:r>
          </w:p>
        </w:tc>
        <w:tc>
          <w:tcPr>
            <w:tcW w:w="507" w:type="dxa"/>
            <w:tcBorders>
              <w:top w:val="nil"/>
              <w:left w:val="nil"/>
              <w:bottom w:val="nil"/>
              <w:right w:val="nil"/>
            </w:tcBorders>
            <w:shd w:val="clear" w:color="auto" w:fill="auto"/>
            <w:noWrap/>
            <w:vAlign w:val="bottom"/>
          </w:tcPr>
          <w:p w14:paraId="4A2123D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1136" w:type="dxa"/>
            <w:tcBorders>
              <w:top w:val="nil"/>
              <w:left w:val="nil"/>
              <w:bottom w:val="nil"/>
              <w:right w:val="nil"/>
            </w:tcBorders>
            <w:shd w:val="clear" w:color="auto" w:fill="auto"/>
            <w:noWrap/>
            <w:vAlign w:val="bottom"/>
          </w:tcPr>
          <w:p w14:paraId="7467E7C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-0.84</w:t>
            </w:r>
          </w:p>
        </w:tc>
        <w:tc>
          <w:tcPr>
            <w:tcW w:w="507" w:type="dxa"/>
            <w:tcBorders>
              <w:top w:val="nil"/>
              <w:left w:val="nil"/>
              <w:bottom w:val="nil"/>
              <w:right w:val="nil"/>
            </w:tcBorders>
            <w:shd w:val="clear" w:color="auto" w:fill="auto"/>
            <w:noWrap/>
            <w:vAlign w:val="bottom"/>
          </w:tcPr>
          <w:p w14:paraId="5133E23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3D54A2" w:rsidRPr="009159AB" w14:paraId="3B243EDD" w14:textId="77777777" w:rsidTr="00352F5E">
        <w:trPr>
          <w:trHeight w:val="300"/>
        </w:trPr>
        <w:tc>
          <w:tcPr>
            <w:tcW w:w="1796" w:type="dxa"/>
            <w:tcBorders>
              <w:top w:val="nil"/>
              <w:left w:val="nil"/>
              <w:bottom w:val="nil"/>
              <w:right w:val="nil"/>
            </w:tcBorders>
            <w:shd w:val="clear" w:color="auto" w:fill="auto"/>
            <w:noWrap/>
            <w:vAlign w:val="bottom"/>
          </w:tcPr>
          <w:p w14:paraId="39E5A6E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Plaisier</w:t>
            </w:r>
          </w:p>
        </w:tc>
        <w:tc>
          <w:tcPr>
            <w:tcW w:w="540" w:type="dxa"/>
            <w:tcBorders>
              <w:top w:val="nil"/>
              <w:left w:val="nil"/>
              <w:bottom w:val="nil"/>
              <w:right w:val="nil"/>
            </w:tcBorders>
            <w:shd w:val="clear" w:color="auto" w:fill="auto"/>
            <w:noWrap/>
            <w:vAlign w:val="bottom"/>
          </w:tcPr>
          <w:p w14:paraId="3A40145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758A76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76" w:type="dxa"/>
            <w:tcBorders>
              <w:top w:val="nil"/>
              <w:left w:val="nil"/>
              <w:bottom w:val="nil"/>
              <w:right w:val="nil"/>
            </w:tcBorders>
            <w:shd w:val="clear" w:color="auto" w:fill="auto"/>
            <w:noWrap/>
            <w:vAlign w:val="bottom"/>
          </w:tcPr>
          <w:p w14:paraId="2F1A8F1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-0.36</w:t>
            </w:r>
          </w:p>
        </w:tc>
        <w:tc>
          <w:tcPr>
            <w:tcW w:w="507" w:type="dxa"/>
            <w:tcBorders>
              <w:top w:val="nil"/>
              <w:left w:val="nil"/>
              <w:bottom w:val="nil"/>
              <w:right w:val="nil"/>
            </w:tcBorders>
            <w:shd w:val="clear" w:color="auto" w:fill="auto"/>
            <w:noWrap/>
            <w:vAlign w:val="bottom"/>
          </w:tcPr>
          <w:p w14:paraId="28F0C83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383EA64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567E9F2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52AC8A7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4047BA6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1AC7322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66DCAEA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3D54A2" w:rsidRPr="009159AB" w14:paraId="5E9F9B93" w14:textId="77777777" w:rsidTr="00352F5E">
        <w:trPr>
          <w:trHeight w:val="300"/>
        </w:trPr>
        <w:tc>
          <w:tcPr>
            <w:tcW w:w="1796" w:type="dxa"/>
            <w:tcBorders>
              <w:top w:val="nil"/>
              <w:left w:val="nil"/>
              <w:bottom w:val="nil"/>
              <w:right w:val="nil"/>
            </w:tcBorders>
            <w:shd w:val="clear" w:color="auto" w:fill="auto"/>
            <w:noWrap/>
            <w:vAlign w:val="bottom"/>
          </w:tcPr>
          <w:p w14:paraId="788C7F1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Ramirez</w:t>
            </w:r>
          </w:p>
        </w:tc>
        <w:tc>
          <w:tcPr>
            <w:tcW w:w="540" w:type="dxa"/>
            <w:tcBorders>
              <w:top w:val="nil"/>
              <w:left w:val="nil"/>
              <w:bottom w:val="nil"/>
              <w:right w:val="nil"/>
            </w:tcBorders>
            <w:shd w:val="clear" w:color="auto" w:fill="auto"/>
            <w:noWrap/>
            <w:vAlign w:val="bottom"/>
          </w:tcPr>
          <w:p w14:paraId="40F4C19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08B494A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76" w:type="dxa"/>
            <w:tcBorders>
              <w:top w:val="nil"/>
              <w:left w:val="nil"/>
              <w:bottom w:val="nil"/>
              <w:right w:val="nil"/>
            </w:tcBorders>
            <w:shd w:val="clear" w:color="auto" w:fill="auto"/>
            <w:noWrap/>
            <w:vAlign w:val="bottom"/>
          </w:tcPr>
          <w:p w14:paraId="12B7A4B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-2.26</w:t>
            </w:r>
          </w:p>
        </w:tc>
        <w:tc>
          <w:tcPr>
            <w:tcW w:w="507" w:type="dxa"/>
            <w:tcBorders>
              <w:top w:val="nil"/>
              <w:left w:val="nil"/>
              <w:bottom w:val="nil"/>
              <w:right w:val="nil"/>
            </w:tcBorders>
            <w:shd w:val="clear" w:color="auto" w:fill="auto"/>
            <w:noWrap/>
            <w:vAlign w:val="bottom"/>
          </w:tcPr>
          <w:p w14:paraId="2A37808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2E49EE9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-1.02</w:t>
            </w:r>
          </w:p>
        </w:tc>
        <w:tc>
          <w:tcPr>
            <w:tcW w:w="507" w:type="dxa"/>
            <w:tcBorders>
              <w:top w:val="nil"/>
              <w:left w:val="nil"/>
              <w:bottom w:val="nil"/>
              <w:right w:val="nil"/>
            </w:tcBorders>
            <w:shd w:val="clear" w:color="auto" w:fill="auto"/>
            <w:noWrap/>
            <w:vAlign w:val="bottom"/>
          </w:tcPr>
          <w:p w14:paraId="6553F2B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1136" w:type="dxa"/>
            <w:tcBorders>
              <w:top w:val="nil"/>
              <w:left w:val="nil"/>
              <w:bottom w:val="nil"/>
              <w:right w:val="nil"/>
            </w:tcBorders>
            <w:shd w:val="clear" w:color="auto" w:fill="auto"/>
            <w:noWrap/>
            <w:vAlign w:val="bottom"/>
          </w:tcPr>
          <w:p w14:paraId="609470F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9BD821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633F96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2F3D0D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52B1945" w14:textId="77777777" w:rsidTr="00352F5E">
        <w:trPr>
          <w:trHeight w:val="300"/>
        </w:trPr>
        <w:tc>
          <w:tcPr>
            <w:tcW w:w="1796" w:type="dxa"/>
            <w:tcBorders>
              <w:top w:val="nil"/>
              <w:left w:val="nil"/>
              <w:bottom w:val="nil"/>
              <w:right w:val="nil"/>
            </w:tcBorders>
            <w:shd w:val="clear" w:color="auto" w:fill="auto"/>
            <w:noWrap/>
            <w:vAlign w:val="bottom"/>
          </w:tcPr>
          <w:p w14:paraId="2C203D9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Ren</w:t>
            </w:r>
          </w:p>
        </w:tc>
        <w:tc>
          <w:tcPr>
            <w:tcW w:w="540" w:type="dxa"/>
            <w:tcBorders>
              <w:top w:val="nil"/>
              <w:left w:val="nil"/>
              <w:bottom w:val="nil"/>
              <w:right w:val="nil"/>
            </w:tcBorders>
            <w:shd w:val="clear" w:color="auto" w:fill="auto"/>
            <w:noWrap/>
            <w:vAlign w:val="bottom"/>
          </w:tcPr>
          <w:p w14:paraId="6BE74C2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3624C6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53</w:t>
            </w:r>
          </w:p>
        </w:tc>
        <w:tc>
          <w:tcPr>
            <w:tcW w:w="576" w:type="dxa"/>
            <w:tcBorders>
              <w:top w:val="nil"/>
              <w:left w:val="nil"/>
              <w:bottom w:val="nil"/>
              <w:right w:val="nil"/>
            </w:tcBorders>
            <w:shd w:val="clear" w:color="auto" w:fill="auto"/>
            <w:noWrap/>
            <w:vAlign w:val="bottom"/>
          </w:tcPr>
          <w:p w14:paraId="0D195D7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-2.18</w:t>
            </w:r>
          </w:p>
        </w:tc>
        <w:tc>
          <w:tcPr>
            <w:tcW w:w="507" w:type="dxa"/>
            <w:tcBorders>
              <w:top w:val="nil"/>
              <w:left w:val="nil"/>
              <w:bottom w:val="nil"/>
              <w:right w:val="nil"/>
            </w:tcBorders>
            <w:shd w:val="clear" w:color="auto" w:fill="auto"/>
            <w:noWrap/>
            <w:vAlign w:val="bottom"/>
          </w:tcPr>
          <w:p w14:paraId="212450F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0943C5D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07" w:type="dxa"/>
            <w:tcBorders>
              <w:top w:val="nil"/>
              <w:left w:val="nil"/>
              <w:bottom w:val="nil"/>
              <w:right w:val="nil"/>
            </w:tcBorders>
            <w:shd w:val="clear" w:color="auto" w:fill="auto"/>
            <w:noWrap/>
            <w:vAlign w:val="bottom"/>
          </w:tcPr>
          <w:p w14:paraId="0808967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4C819EF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3BC18A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209F3D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DB612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93594C1" w14:textId="77777777" w:rsidTr="00352F5E">
        <w:trPr>
          <w:trHeight w:val="300"/>
        </w:trPr>
        <w:tc>
          <w:tcPr>
            <w:tcW w:w="1796" w:type="dxa"/>
            <w:tcBorders>
              <w:top w:val="nil"/>
              <w:left w:val="nil"/>
              <w:bottom w:val="nil"/>
              <w:right w:val="nil"/>
            </w:tcBorders>
            <w:shd w:val="clear" w:color="auto" w:fill="auto"/>
            <w:noWrap/>
            <w:vAlign w:val="bottom"/>
          </w:tcPr>
          <w:p w14:paraId="21753F7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Renneberg</w:t>
            </w:r>
          </w:p>
        </w:tc>
        <w:tc>
          <w:tcPr>
            <w:tcW w:w="540" w:type="dxa"/>
            <w:tcBorders>
              <w:top w:val="nil"/>
              <w:left w:val="nil"/>
              <w:bottom w:val="nil"/>
              <w:right w:val="nil"/>
            </w:tcBorders>
            <w:shd w:val="clear" w:color="auto" w:fill="auto"/>
            <w:noWrap/>
            <w:vAlign w:val="bottom"/>
          </w:tcPr>
          <w:p w14:paraId="2A10721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53F5256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7EA9E7B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572A5F5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0F9992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-1.30</w:t>
            </w:r>
          </w:p>
        </w:tc>
        <w:tc>
          <w:tcPr>
            <w:tcW w:w="507" w:type="dxa"/>
            <w:tcBorders>
              <w:top w:val="nil"/>
              <w:left w:val="nil"/>
              <w:bottom w:val="nil"/>
              <w:right w:val="nil"/>
            </w:tcBorders>
            <w:shd w:val="clear" w:color="auto" w:fill="auto"/>
            <w:noWrap/>
            <w:vAlign w:val="bottom"/>
          </w:tcPr>
          <w:p w14:paraId="11A5AE7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1C23D3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0.47</w:t>
            </w:r>
          </w:p>
        </w:tc>
        <w:tc>
          <w:tcPr>
            <w:tcW w:w="507" w:type="dxa"/>
            <w:tcBorders>
              <w:top w:val="nil"/>
              <w:left w:val="nil"/>
              <w:bottom w:val="nil"/>
              <w:right w:val="nil"/>
            </w:tcBorders>
            <w:shd w:val="clear" w:color="auto" w:fill="auto"/>
            <w:noWrap/>
            <w:vAlign w:val="bottom"/>
          </w:tcPr>
          <w:p w14:paraId="258698E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1136" w:type="dxa"/>
            <w:tcBorders>
              <w:top w:val="nil"/>
              <w:left w:val="nil"/>
              <w:bottom w:val="nil"/>
              <w:right w:val="nil"/>
            </w:tcBorders>
            <w:shd w:val="clear" w:color="auto" w:fill="auto"/>
            <w:noWrap/>
            <w:vAlign w:val="bottom"/>
          </w:tcPr>
          <w:p w14:paraId="37A55D7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5DFE8B5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3D54A2" w:rsidRPr="009159AB" w14:paraId="0F36E236" w14:textId="77777777" w:rsidTr="00352F5E">
        <w:trPr>
          <w:trHeight w:val="300"/>
        </w:trPr>
        <w:tc>
          <w:tcPr>
            <w:tcW w:w="1796" w:type="dxa"/>
            <w:tcBorders>
              <w:top w:val="nil"/>
              <w:left w:val="nil"/>
              <w:bottom w:val="nil"/>
              <w:right w:val="nil"/>
            </w:tcBorders>
            <w:shd w:val="clear" w:color="auto" w:fill="auto"/>
            <w:noWrap/>
            <w:vAlign w:val="bottom"/>
          </w:tcPr>
          <w:p w14:paraId="6798706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Riva</w:t>
            </w:r>
          </w:p>
        </w:tc>
        <w:tc>
          <w:tcPr>
            <w:tcW w:w="540" w:type="dxa"/>
            <w:tcBorders>
              <w:top w:val="nil"/>
              <w:left w:val="nil"/>
              <w:bottom w:val="nil"/>
              <w:right w:val="nil"/>
            </w:tcBorders>
            <w:shd w:val="clear" w:color="auto" w:fill="auto"/>
            <w:noWrap/>
            <w:vAlign w:val="bottom"/>
          </w:tcPr>
          <w:p w14:paraId="5E1CF36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7B2F4B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100</w:t>
            </w:r>
          </w:p>
        </w:tc>
        <w:tc>
          <w:tcPr>
            <w:tcW w:w="576" w:type="dxa"/>
            <w:tcBorders>
              <w:top w:val="nil"/>
              <w:left w:val="nil"/>
              <w:bottom w:val="nil"/>
              <w:right w:val="nil"/>
            </w:tcBorders>
            <w:shd w:val="clear" w:color="auto" w:fill="auto"/>
            <w:noWrap/>
            <w:vAlign w:val="bottom"/>
          </w:tcPr>
          <w:p w14:paraId="4763B83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-2.10</w:t>
            </w:r>
          </w:p>
        </w:tc>
        <w:tc>
          <w:tcPr>
            <w:tcW w:w="507" w:type="dxa"/>
            <w:tcBorders>
              <w:top w:val="nil"/>
              <w:left w:val="nil"/>
              <w:bottom w:val="nil"/>
              <w:right w:val="nil"/>
            </w:tcBorders>
            <w:shd w:val="clear" w:color="auto" w:fill="auto"/>
            <w:noWrap/>
            <w:vAlign w:val="bottom"/>
          </w:tcPr>
          <w:p w14:paraId="579F3A1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1283BC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-1.09</w:t>
            </w:r>
          </w:p>
        </w:tc>
        <w:tc>
          <w:tcPr>
            <w:tcW w:w="507" w:type="dxa"/>
            <w:tcBorders>
              <w:top w:val="nil"/>
              <w:left w:val="nil"/>
              <w:bottom w:val="nil"/>
              <w:right w:val="nil"/>
            </w:tcBorders>
            <w:shd w:val="clear" w:color="auto" w:fill="auto"/>
            <w:noWrap/>
            <w:vAlign w:val="bottom"/>
          </w:tcPr>
          <w:p w14:paraId="62EECC6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7E2473A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7754DD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A3732D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2A6AC9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822DC5C" w14:textId="77777777" w:rsidTr="00352F5E">
        <w:trPr>
          <w:trHeight w:val="300"/>
        </w:trPr>
        <w:tc>
          <w:tcPr>
            <w:tcW w:w="1796" w:type="dxa"/>
            <w:tcBorders>
              <w:top w:val="nil"/>
              <w:left w:val="nil"/>
              <w:bottom w:val="nil"/>
              <w:right w:val="nil"/>
            </w:tcBorders>
            <w:shd w:val="clear" w:color="auto" w:fill="auto"/>
            <w:noWrap/>
            <w:vAlign w:val="bottom"/>
          </w:tcPr>
          <w:p w14:paraId="4790F98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Ruggieri</w:t>
            </w:r>
          </w:p>
        </w:tc>
        <w:tc>
          <w:tcPr>
            <w:tcW w:w="540" w:type="dxa"/>
            <w:tcBorders>
              <w:top w:val="nil"/>
              <w:left w:val="nil"/>
              <w:bottom w:val="nil"/>
              <w:right w:val="nil"/>
            </w:tcBorders>
            <w:shd w:val="clear" w:color="auto" w:fill="auto"/>
            <w:noWrap/>
            <w:vAlign w:val="bottom"/>
          </w:tcPr>
          <w:p w14:paraId="1FC2581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7DBA10D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6625FC6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5A51AB1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0A1DE58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37FC3BA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6289189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080FEB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FB7C21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79DB48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D88FBE4" w14:textId="77777777" w:rsidTr="00352F5E">
        <w:trPr>
          <w:trHeight w:val="300"/>
        </w:trPr>
        <w:tc>
          <w:tcPr>
            <w:tcW w:w="1796" w:type="dxa"/>
            <w:tcBorders>
              <w:top w:val="nil"/>
              <w:left w:val="nil"/>
              <w:right w:val="nil"/>
            </w:tcBorders>
            <w:shd w:val="clear" w:color="auto" w:fill="auto"/>
            <w:noWrap/>
            <w:vAlign w:val="bottom"/>
          </w:tcPr>
          <w:p w14:paraId="2C6C75F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Ruggieri</w:t>
            </w:r>
          </w:p>
        </w:tc>
        <w:tc>
          <w:tcPr>
            <w:tcW w:w="540" w:type="dxa"/>
            <w:tcBorders>
              <w:top w:val="nil"/>
              <w:left w:val="nil"/>
              <w:right w:val="nil"/>
            </w:tcBorders>
            <w:shd w:val="clear" w:color="auto" w:fill="auto"/>
            <w:noWrap/>
            <w:vAlign w:val="bottom"/>
          </w:tcPr>
          <w:p w14:paraId="57F53AB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right w:val="nil"/>
            </w:tcBorders>
            <w:shd w:val="clear" w:color="auto" w:fill="auto"/>
            <w:noWrap/>
            <w:vAlign w:val="bottom"/>
          </w:tcPr>
          <w:p w14:paraId="75DAB06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right w:val="nil"/>
            </w:tcBorders>
            <w:shd w:val="clear" w:color="auto" w:fill="auto"/>
            <w:noWrap/>
            <w:vAlign w:val="bottom"/>
          </w:tcPr>
          <w:p w14:paraId="61AF7B5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right w:val="nil"/>
            </w:tcBorders>
            <w:shd w:val="clear" w:color="auto" w:fill="auto"/>
            <w:noWrap/>
            <w:vAlign w:val="bottom"/>
          </w:tcPr>
          <w:p w14:paraId="241CDED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right w:val="nil"/>
            </w:tcBorders>
            <w:shd w:val="clear" w:color="auto" w:fill="auto"/>
            <w:noWrap/>
            <w:vAlign w:val="bottom"/>
          </w:tcPr>
          <w:p w14:paraId="029D336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right w:val="nil"/>
            </w:tcBorders>
            <w:shd w:val="clear" w:color="auto" w:fill="auto"/>
            <w:noWrap/>
            <w:vAlign w:val="bottom"/>
          </w:tcPr>
          <w:p w14:paraId="63C9955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right w:val="nil"/>
            </w:tcBorders>
            <w:shd w:val="clear" w:color="auto" w:fill="auto"/>
            <w:noWrap/>
            <w:vAlign w:val="bottom"/>
          </w:tcPr>
          <w:p w14:paraId="4773EB4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507" w:type="dxa"/>
            <w:tcBorders>
              <w:top w:val="nil"/>
              <w:left w:val="nil"/>
              <w:right w:val="nil"/>
            </w:tcBorders>
            <w:shd w:val="clear" w:color="auto" w:fill="auto"/>
            <w:noWrap/>
            <w:vAlign w:val="bottom"/>
          </w:tcPr>
          <w:p w14:paraId="4516C3A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right w:val="nil"/>
            </w:tcBorders>
            <w:shd w:val="clear" w:color="auto" w:fill="auto"/>
            <w:noWrap/>
            <w:vAlign w:val="bottom"/>
          </w:tcPr>
          <w:p w14:paraId="155C15D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-0.68</w:t>
            </w:r>
          </w:p>
        </w:tc>
        <w:tc>
          <w:tcPr>
            <w:tcW w:w="507" w:type="dxa"/>
            <w:tcBorders>
              <w:top w:val="nil"/>
              <w:left w:val="nil"/>
              <w:right w:val="nil"/>
            </w:tcBorders>
            <w:shd w:val="clear" w:color="auto" w:fill="auto"/>
            <w:noWrap/>
            <w:vAlign w:val="bottom"/>
          </w:tcPr>
          <w:p w14:paraId="08BD9EF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3D54A2" w:rsidRPr="009159AB" w14:paraId="4006124A" w14:textId="77777777" w:rsidTr="00352F5E">
        <w:trPr>
          <w:trHeight w:val="300"/>
        </w:trPr>
        <w:tc>
          <w:tcPr>
            <w:tcW w:w="1796" w:type="dxa"/>
            <w:tcBorders>
              <w:left w:val="nil"/>
              <w:bottom w:val="nil"/>
              <w:right w:val="nil"/>
            </w:tcBorders>
            <w:shd w:val="clear" w:color="auto" w:fill="auto"/>
            <w:noWrap/>
            <w:vAlign w:val="bottom"/>
          </w:tcPr>
          <w:p w14:paraId="3B344B9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left w:val="nil"/>
              <w:bottom w:val="nil"/>
              <w:right w:val="nil"/>
            </w:tcBorders>
            <w:shd w:val="clear" w:color="auto" w:fill="auto"/>
            <w:noWrap/>
            <w:vAlign w:val="bottom"/>
          </w:tcPr>
          <w:p w14:paraId="6043EFB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left w:val="nil"/>
              <w:bottom w:val="nil"/>
              <w:right w:val="nil"/>
            </w:tcBorders>
            <w:shd w:val="clear" w:color="auto" w:fill="auto"/>
            <w:noWrap/>
            <w:vAlign w:val="bottom"/>
          </w:tcPr>
          <w:p w14:paraId="294F100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left w:val="nil"/>
              <w:bottom w:val="nil"/>
              <w:right w:val="nil"/>
            </w:tcBorders>
            <w:shd w:val="clear" w:color="auto" w:fill="auto"/>
            <w:noWrap/>
            <w:vAlign w:val="bottom"/>
          </w:tcPr>
          <w:p w14:paraId="59259A6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-2.40</w:t>
            </w:r>
          </w:p>
        </w:tc>
        <w:tc>
          <w:tcPr>
            <w:tcW w:w="507" w:type="dxa"/>
            <w:tcBorders>
              <w:left w:val="nil"/>
              <w:bottom w:val="nil"/>
              <w:right w:val="nil"/>
            </w:tcBorders>
            <w:shd w:val="clear" w:color="auto" w:fill="auto"/>
            <w:noWrap/>
            <w:vAlign w:val="bottom"/>
          </w:tcPr>
          <w:p w14:paraId="12A1496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left w:val="nil"/>
              <w:bottom w:val="nil"/>
              <w:right w:val="nil"/>
            </w:tcBorders>
            <w:shd w:val="clear" w:color="auto" w:fill="auto"/>
            <w:noWrap/>
            <w:vAlign w:val="bottom"/>
          </w:tcPr>
          <w:p w14:paraId="508A6C3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-1.45</w:t>
            </w:r>
          </w:p>
        </w:tc>
        <w:tc>
          <w:tcPr>
            <w:tcW w:w="507" w:type="dxa"/>
            <w:tcBorders>
              <w:left w:val="nil"/>
              <w:bottom w:val="nil"/>
              <w:right w:val="nil"/>
            </w:tcBorders>
            <w:shd w:val="clear" w:color="auto" w:fill="auto"/>
            <w:noWrap/>
            <w:vAlign w:val="bottom"/>
          </w:tcPr>
          <w:p w14:paraId="6965FB0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left w:val="nil"/>
              <w:bottom w:val="nil"/>
              <w:right w:val="nil"/>
            </w:tcBorders>
            <w:shd w:val="clear" w:color="auto" w:fill="auto"/>
            <w:noWrap/>
            <w:vAlign w:val="bottom"/>
          </w:tcPr>
          <w:p w14:paraId="085C2A3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left w:val="nil"/>
              <w:bottom w:val="nil"/>
              <w:right w:val="nil"/>
            </w:tcBorders>
            <w:shd w:val="clear" w:color="auto" w:fill="auto"/>
            <w:noWrap/>
            <w:vAlign w:val="bottom"/>
          </w:tcPr>
          <w:p w14:paraId="52CC3E5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left w:val="nil"/>
              <w:bottom w:val="nil"/>
              <w:right w:val="nil"/>
            </w:tcBorders>
            <w:shd w:val="clear" w:color="auto" w:fill="auto"/>
            <w:noWrap/>
            <w:vAlign w:val="bottom"/>
          </w:tcPr>
          <w:p w14:paraId="007FAE6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left w:val="nil"/>
              <w:bottom w:val="nil"/>
              <w:right w:val="nil"/>
            </w:tcBorders>
            <w:shd w:val="clear" w:color="auto" w:fill="auto"/>
            <w:noWrap/>
            <w:vAlign w:val="bottom"/>
          </w:tcPr>
          <w:p w14:paraId="3D534EE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68E9B89" w14:textId="77777777" w:rsidTr="00352F5E">
        <w:trPr>
          <w:trHeight w:val="300"/>
        </w:trPr>
        <w:tc>
          <w:tcPr>
            <w:tcW w:w="1796" w:type="dxa"/>
            <w:tcBorders>
              <w:top w:val="nil"/>
              <w:left w:val="nil"/>
              <w:bottom w:val="nil"/>
              <w:right w:val="nil"/>
            </w:tcBorders>
            <w:shd w:val="clear" w:color="auto" w:fill="auto"/>
            <w:noWrap/>
            <w:vAlign w:val="bottom"/>
          </w:tcPr>
          <w:p w14:paraId="43F86C3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top w:val="nil"/>
              <w:left w:val="nil"/>
              <w:bottom w:val="nil"/>
              <w:right w:val="nil"/>
            </w:tcBorders>
            <w:shd w:val="clear" w:color="auto" w:fill="auto"/>
            <w:noWrap/>
            <w:vAlign w:val="bottom"/>
          </w:tcPr>
          <w:p w14:paraId="2C5B35F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42323E5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w:t>
            </w:r>
          </w:p>
        </w:tc>
        <w:tc>
          <w:tcPr>
            <w:tcW w:w="576" w:type="dxa"/>
            <w:tcBorders>
              <w:top w:val="nil"/>
              <w:left w:val="nil"/>
              <w:bottom w:val="nil"/>
              <w:right w:val="nil"/>
            </w:tcBorders>
            <w:shd w:val="clear" w:color="auto" w:fill="auto"/>
            <w:noWrap/>
            <w:vAlign w:val="bottom"/>
          </w:tcPr>
          <w:p w14:paraId="1C8E61E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-2.28</w:t>
            </w:r>
          </w:p>
        </w:tc>
        <w:tc>
          <w:tcPr>
            <w:tcW w:w="507" w:type="dxa"/>
            <w:tcBorders>
              <w:top w:val="nil"/>
              <w:left w:val="nil"/>
              <w:bottom w:val="nil"/>
              <w:right w:val="nil"/>
            </w:tcBorders>
            <w:shd w:val="clear" w:color="auto" w:fill="auto"/>
            <w:noWrap/>
            <w:vAlign w:val="bottom"/>
          </w:tcPr>
          <w:p w14:paraId="1D4DB92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576" w:type="dxa"/>
            <w:tcBorders>
              <w:top w:val="nil"/>
              <w:left w:val="nil"/>
              <w:bottom w:val="nil"/>
              <w:right w:val="nil"/>
            </w:tcBorders>
            <w:shd w:val="clear" w:color="auto" w:fill="auto"/>
            <w:noWrap/>
            <w:vAlign w:val="bottom"/>
          </w:tcPr>
          <w:p w14:paraId="49C4BA6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1B30B65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36D04A8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FC6E5F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C7224C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1F9C88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7BFC7B4" w14:textId="77777777" w:rsidTr="00352F5E">
        <w:trPr>
          <w:trHeight w:val="300"/>
        </w:trPr>
        <w:tc>
          <w:tcPr>
            <w:tcW w:w="1796" w:type="dxa"/>
            <w:tcBorders>
              <w:top w:val="nil"/>
              <w:left w:val="nil"/>
              <w:bottom w:val="nil"/>
              <w:right w:val="nil"/>
            </w:tcBorders>
            <w:shd w:val="clear" w:color="auto" w:fill="auto"/>
            <w:noWrap/>
            <w:vAlign w:val="bottom"/>
          </w:tcPr>
          <w:p w14:paraId="07F1D55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top w:val="nil"/>
              <w:left w:val="nil"/>
              <w:bottom w:val="nil"/>
              <w:right w:val="nil"/>
            </w:tcBorders>
            <w:shd w:val="clear" w:color="auto" w:fill="auto"/>
            <w:noWrap/>
            <w:vAlign w:val="bottom"/>
          </w:tcPr>
          <w:p w14:paraId="6391B9F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8988A1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3EF60E7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-1.74</w:t>
            </w:r>
          </w:p>
        </w:tc>
        <w:tc>
          <w:tcPr>
            <w:tcW w:w="507" w:type="dxa"/>
            <w:tcBorders>
              <w:top w:val="nil"/>
              <w:left w:val="nil"/>
              <w:bottom w:val="nil"/>
              <w:right w:val="nil"/>
            </w:tcBorders>
            <w:shd w:val="clear" w:color="auto" w:fill="auto"/>
            <w:noWrap/>
            <w:vAlign w:val="bottom"/>
          </w:tcPr>
          <w:p w14:paraId="0094AB1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62755BD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4B520F7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2627456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B9E7B1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9E46F0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8350C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D9CE1FA" w14:textId="77777777" w:rsidTr="00352F5E">
        <w:trPr>
          <w:trHeight w:val="300"/>
        </w:trPr>
        <w:tc>
          <w:tcPr>
            <w:tcW w:w="1796" w:type="dxa"/>
            <w:tcBorders>
              <w:top w:val="nil"/>
              <w:left w:val="nil"/>
              <w:bottom w:val="nil"/>
              <w:right w:val="nil"/>
            </w:tcBorders>
            <w:shd w:val="clear" w:color="auto" w:fill="auto"/>
            <w:noWrap/>
            <w:vAlign w:val="bottom"/>
          </w:tcPr>
          <w:p w14:paraId="035D085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Salvy</w:t>
            </w:r>
          </w:p>
        </w:tc>
        <w:tc>
          <w:tcPr>
            <w:tcW w:w="540" w:type="dxa"/>
            <w:tcBorders>
              <w:top w:val="nil"/>
              <w:left w:val="nil"/>
              <w:bottom w:val="nil"/>
              <w:right w:val="nil"/>
            </w:tcBorders>
            <w:shd w:val="clear" w:color="auto" w:fill="auto"/>
            <w:noWrap/>
            <w:vAlign w:val="bottom"/>
          </w:tcPr>
          <w:p w14:paraId="231634D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5F7102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59</w:t>
            </w:r>
          </w:p>
        </w:tc>
        <w:tc>
          <w:tcPr>
            <w:tcW w:w="576" w:type="dxa"/>
            <w:tcBorders>
              <w:top w:val="nil"/>
              <w:left w:val="nil"/>
              <w:bottom w:val="nil"/>
              <w:right w:val="nil"/>
            </w:tcBorders>
            <w:shd w:val="clear" w:color="auto" w:fill="auto"/>
            <w:noWrap/>
            <w:vAlign w:val="bottom"/>
          </w:tcPr>
          <w:p w14:paraId="12326F8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-1.45</w:t>
            </w:r>
          </w:p>
        </w:tc>
        <w:tc>
          <w:tcPr>
            <w:tcW w:w="507" w:type="dxa"/>
            <w:tcBorders>
              <w:top w:val="nil"/>
              <w:left w:val="nil"/>
              <w:bottom w:val="nil"/>
              <w:right w:val="nil"/>
            </w:tcBorders>
            <w:shd w:val="clear" w:color="auto" w:fill="auto"/>
            <w:noWrap/>
            <w:vAlign w:val="bottom"/>
          </w:tcPr>
          <w:p w14:paraId="33EE121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4F39F4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07" w:type="dxa"/>
            <w:tcBorders>
              <w:top w:val="nil"/>
              <w:left w:val="nil"/>
              <w:bottom w:val="nil"/>
              <w:right w:val="nil"/>
            </w:tcBorders>
            <w:shd w:val="clear" w:color="auto" w:fill="auto"/>
            <w:noWrap/>
            <w:vAlign w:val="bottom"/>
          </w:tcPr>
          <w:p w14:paraId="7D76BEE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4F869FB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AA9728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19CE4A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AFD2C6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D6599F9" w14:textId="77777777" w:rsidTr="00352F5E">
        <w:trPr>
          <w:trHeight w:val="300"/>
        </w:trPr>
        <w:tc>
          <w:tcPr>
            <w:tcW w:w="1796" w:type="dxa"/>
            <w:tcBorders>
              <w:top w:val="nil"/>
              <w:left w:val="nil"/>
              <w:bottom w:val="nil"/>
              <w:right w:val="nil"/>
            </w:tcBorders>
            <w:shd w:val="clear" w:color="auto" w:fill="auto"/>
            <w:noWrap/>
            <w:vAlign w:val="bottom"/>
          </w:tcPr>
          <w:p w14:paraId="7696120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Salvy</w:t>
            </w:r>
          </w:p>
        </w:tc>
        <w:tc>
          <w:tcPr>
            <w:tcW w:w="540" w:type="dxa"/>
            <w:tcBorders>
              <w:top w:val="nil"/>
              <w:left w:val="nil"/>
              <w:bottom w:val="nil"/>
              <w:right w:val="nil"/>
            </w:tcBorders>
            <w:shd w:val="clear" w:color="auto" w:fill="auto"/>
            <w:noWrap/>
            <w:vAlign w:val="bottom"/>
          </w:tcPr>
          <w:p w14:paraId="763D969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33C6093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103</w:t>
            </w:r>
          </w:p>
        </w:tc>
        <w:tc>
          <w:tcPr>
            <w:tcW w:w="576" w:type="dxa"/>
            <w:tcBorders>
              <w:top w:val="nil"/>
              <w:left w:val="nil"/>
              <w:bottom w:val="nil"/>
              <w:right w:val="nil"/>
            </w:tcBorders>
            <w:shd w:val="clear" w:color="auto" w:fill="auto"/>
            <w:noWrap/>
            <w:vAlign w:val="bottom"/>
          </w:tcPr>
          <w:p w14:paraId="4F5CB3B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-1.48</w:t>
            </w:r>
          </w:p>
        </w:tc>
        <w:tc>
          <w:tcPr>
            <w:tcW w:w="507" w:type="dxa"/>
            <w:tcBorders>
              <w:top w:val="nil"/>
              <w:left w:val="nil"/>
              <w:bottom w:val="nil"/>
              <w:right w:val="nil"/>
            </w:tcBorders>
            <w:shd w:val="clear" w:color="auto" w:fill="auto"/>
            <w:noWrap/>
            <w:vAlign w:val="bottom"/>
          </w:tcPr>
          <w:p w14:paraId="32681F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5F9E48E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bottom w:val="nil"/>
              <w:right w:val="nil"/>
            </w:tcBorders>
            <w:shd w:val="clear" w:color="auto" w:fill="auto"/>
            <w:noWrap/>
            <w:vAlign w:val="bottom"/>
          </w:tcPr>
          <w:p w14:paraId="566086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5024782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22346E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E636BE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730277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2C77840" w14:textId="77777777" w:rsidTr="00352F5E">
        <w:trPr>
          <w:trHeight w:val="300"/>
        </w:trPr>
        <w:tc>
          <w:tcPr>
            <w:tcW w:w="1796" w:type="dxa"/>
            <w:tcBorders>
              <w:top w:val="nil"/>
              <w:left w:val="nil"/>
              <w:bottom w:val="nil"/>
              <w:right w:val="nil"/>
            </w:tcBorders>
            <w:shd w:val="clear" w:color="auto" w:fill="auto"/>
            <w:noWrap/>
            <w:vAlign w:val="bottom"/>
          </w:tcPr>
          <w:p w14:paraId="1DD0DEB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Schaafsma</w:t>
            </w:r>
          </w:p>
        </w:tc>
        <w:tc>
          <w:tcPr>
            <w:tcW w:w="540" w:type="dxa"/>
            <w:tcBorders>
              <w:top w:val="nil"/>
              <w:left w:val="nil"/>
              <w:bottom w:val="nil"/>
              <w:right w:val="nil"/>
            </w:tcBorders>
            <w:shd w:val="clear" w:color="auto" w:fill="auto"/>
            <w:noWrap/>
            <w:vAlign w:val="bottom"/>
          </w:tcPr>
          <w:p w14:paraId="70FC021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EE92BB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720</w:t>
            </w:r>
          </w:p>
        </w:tc>
        <w:tc>
          <w:tcPr>
            <w:tcW w:w="576" w:type="dxa"/>
            <w:tcBorders>
              <w:top w:val="nil"/>
              <w:left w:val="nil"/>
              <w:bottom w:val="nil"/>
              <w:right w:val="nil"/>
            </w:tcBorders>
            <w:shd w:val="clear" w:color="auto" w:fill="auto"/>
            <w:noWrap/>
            <w:vAlign w:val="bottom"/>
          </w:tcPr>
          <w:p w14:paraId="223F9D0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-1.42</w:t>
            </w:r>
          </w:p>
        </w:tc>
        <w:tc>
          <w:tcPr>
            <w:tcW w:w="507" w:type="dxa"/>
            <w:tcBorders>
              <w:top w:val="nil"/>
              <w:left w:val="nil"/>
              <w:bottom w:val="nil"/>
              <w:right w:val="nil"/>
            </w:tcBorders>
            <w:shd w:val="clear" w:color="auto" w:fill="auto"/>
            <w:noWrap/>
            <w:vAlign w:val="bottom"/>
          </w:tcPr>
          <w:p w14:paraId="7D788F5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1520602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-0.49</w:t>
            </w:r>
          </w:p>
        </w:tc>
        <w:tc>
          <w:tcPr>
            <w:tcW w:w="507" w:type="dxa"/>
            <w:tcBorders>
              <w:top w:val="nil"/>
              <w:left w:val="nil"/>
              <w:bottom w:val="nil"/>
              <w:right w:val="nil"/>
            </w:tcBorders>
            <w:shd w:val="clear" w:color="auto" w:fill="auto"/>
            <w:noWrap/>
            <w:vAlign w:val="bottom"/>
          </w:tcPr>
          <w:p w14:paraId="1615F77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63C3394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5379BA6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7FF0D82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55A269F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r>
      <w:tr w:rsidR="003D54A2" w:rsidRPr="009159AB" w14:paraId="0D127B69" w14:textId="77777777" w:rsidTr="00352F5E">
        <w:trPr>
          <w:trHeight w:val="300"/>
        </w:trPr>
        <w:tc>
          <w:tcPr>
            <w:tcW w:w="1796" w:type="dxa"/>
            <w:tcBorders>
              <w:top w:val="nil"/>
              <w:left w:val="nil"/>
              <w:bottom w:val="nil"/>
              <w:right w:val="nil"/>
            </w:tcBorders>
            <w:shd w:val="clear" w:color="auto" w:fill="auto"/>
            <w:noWrap/>
            <w:vAlign w:val="bottom"/>
          </w:tcPr>
          <w:p w14:paraId="495D1B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Segovia</w:t>
            </w:r>
          </w:p>
        </w:tc>
        <w:tc>
          <w:tcPr>
            <w:tcW w:w="540" w:type="dxa"/>
            <w:tcBorders>
              <w:top w:val="nil"/>
              <w:left w:val="nil"/>
              <w:bottom w:val="nil"/>
              <w:right w:val="nil"/>
            </w:tcBorders>
            <w:shd w:val="clear" w:color="auto" w:fill="auto"/>
            <w:noWrap/>
            <w:vAlign w:val="bottom"/>
          </w:tcPr>
          <w:p w14:paraId="13F2C95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423022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2E1622B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07" w:type="dxa"/>
            <w:tcBorders>
              <w:top w:val="nil"/>
              <w:left w:val="nil"/>
              <w:bottom w:val="nil"/>
              <w:right w:val="nil"/>
            </w:tcBorders>
            <w:shd w:val="clear" w:color="auto" w:fill="auto"/>
            <w:noWrap/>
            <w:vAlign w:val="bottom"/>
          </w:tcPr>
          <w:p w14:paraId="223F18E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69AA4B6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51A815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4E0837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-1.89</w:t>
            </w:r>
          </w:p>
        </w:tc>
        <w:tc>
          <w:tcPr>
            <w:tcW w:w="507" w:type="dxa"/>
            <w:tcBorders>
              <w:top w:val="nil"/>
              <w:left w:val="nil"/>
              <w:bottom w:val="nil"/>
              <w:right w:val="nil"/>
            </w:tcBorders>
            <w:shd w:val="clear" w:color="auto" w:fill="auto"/>
            <w:noWrap/>
            <w:vAlign w:val="bottom"/>
          </w:tcPr>
          <w:p w14:paraId="541FD05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0.32</w:t>
            </w:r>
          </w:p>
        </w:tc>
        <w:tc>
          <w:tcPr>
            <w:tcW w:w="1136" w:type="dxa"/>
            <w:tcBorders>
              <w:top w:val="nil"/>
              <w:left w:val="nil"/>
              <w:bottom w:val="nil"/>
              <w:right w:val="nil"/>
            </w:tcBorders>
            <w:shd w:val="clear" w:color="auto" w:fill="auto"/>
            <w:noWrap/>
            <w:vAlign w:val="bottom"/>
          </w:tcPr>
          <w:p w14:paraId="63891D6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E3908C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2B6C090" w14:textId="77777777" w:rsidTr="00352F5E">
        <w:trPr>
          <w:trHeight w:val="300"/>
        </w:trPr>
        <w:tc>
          <w:tcPr>
            <w:tcW w:w="1796" w:type="dxa"/>
            <w:tcBorders>
              <w:top w:val="nil"/>
              <w:left w:val="nil"/>
              <w:bottom w:val="nil"/>
              <w:right w:val="nil"/>
            </w:tcBorders>
            <w:shd w:val="clear" w:color="auto" w:fill="auto"/>
            <w:noWrap/>
            <w:vAlign w:val="bottom"/>
          </w:tcPr>
          <w:p w14:paraId="191518B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Staebler</w:t>
            </w:r>
          </w:p>
        </w:tc>
        <w:tc>
          <w:tcPr>
            <w:tcW w:w="540" w:type="dxa"/>
            <w:tcBorders>
              <w:top w:val="nil"/>
              <w:left w:val="nil"/>
              <w:bottom w:val="nil"/>
              <w:right w:val="nil"/>
            </w:tcBorders>
            <w:shd w:val="clear" w:color="auto" w:fill="auto"/>
            <w:noWrap/>
            <w:vAlign w:val="bottom"/>
          </w:tcPr>
          <w:p w14:paraId="596175A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AEB4D5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00034CB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19A1D15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6FE96C9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68F7F76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0BDABCC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0.50</w:t>
            </w:r>
          </w:p>
        </w:tc>
        <w:tc>
          <w:tcPr>
            <w:tcW w:w="507" w:type="dxa"/>
            <w:tcBorders>
              <w:top w:val="nil"/>
              <w:left w:val="nil"/>
              <w:bottom w:val="nil"/>
              <w:right w:val="nil"/>
            </w:tcBorders>
            <w:shd w:val="clear" w:color="auto" w:fill="auto"/>
            <w:noWrap/>
            <w:vAlign w:val="bottom"/>
          </w:tcPr>
          <w:p w14:paraId="6188E50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1136" w:type="dxa"/>
            <w:tcBorders>
              <w:top w:val="nil"/>
              <w:left w:val="nil"/>
              <w:bottom w:val="nil"/>
              <w:right w:val="nil"/>
            </w:tcBorders>
            <w:shd w:val="clear" w:color="auto" w:fill="auto"/>
            <w:noWrap/>
            <w:vAlign w:val="bottom"/>
          </w:tcPr>
          <w:p w14:paraId="5BC7030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0.42</w:t>
            </w:r>
          </w:p>
        </w:tc>
        <w:tc>
          <w:tcPr>
            <w:tcW w:w="507" w:type="dxa"/>
            <w:tcBorders>
              <w:top w:val="nil"/>
              <w:left w:val="nil"/>
              <w:bottom w:val="nil"/>
              <w:right w:val="nil"/>
            </w:tcBorders>
            <w:shd w:val="clear" w:color="auto" w:fill="auto"/>
            <w:noWrap/>
            <w:vAlign w:val="bottom"/>
          </w:tcPr>
          <w:p w14:paraId="7CCAFF7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3D54A2" w:rsidRPr="009159AB" w14:paraId="22886EEF" w14:textId="77777777" w:rsidTr="00352F5E">
        <w:trPr>
          <w:trHeight w:val="300"/>
        </w:trPr>
        <w:tc>
          <w:tcPr>
            <w:tcW w:w="1796" w:type="dxa"/>
            <w:tcBorders>
              <w:top w:val="nil"/>
              <w:left w:val="nil"/>
              <w:bottom w:val="nil"/>
              <w:right w:val="nil"/>
            </w:tcBorders>
            <w:shd w:val="clear" w:color="auto" w:fill="auto"/>
            <w:noWrap/>
            <w:vAlign w:val="bottom"/>
          </w:tcPr>
          <w:p w14:paraId="0806097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Stillman</w:t>
            </w:r>
          </w:p>
        </w:tc>
        <w:tc>
          <w:tcPr>
            <w:tcW w:w="540" w:type="dxa"/>
            <w:tcBorders>
              <w:top w:val="nil"/>
              <w:left w:val="nil"/>
              <w:bottom w:val="nil"/>
              <w:right w:val="nil"/>
            </w:tcBorders>
            <w:shd w:val="clear" w:color="auto" w:fill="auto"/>
            <w:noWrap/>
            <w:vAlign w:val="bottom"/>
          </w:tcPr>
          <w:p w14:paraId="6AA4DF3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5213E61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76" w:type="dxa"/>
            <w:tcBorders>
              <w:top w:val="nil"/>
              <w:left w:val="nil"/>
              <w:bottom w:val="nil"/>
              <w:right w:val="nil"/>
            </w:tcBorders>
            <w:shd w:val="clear" w:color="auto" w:fill="auto"/>
            <w:noWrap/>
            <w:vAlign w:val="bottom"/>
          </w:tcPr>
          <w:p w14:paraId="606E170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7A7572B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06BF42F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-1.13</w:t>
            </w:r>
          </w:p>
        </w:tc>
        <w:tc>
          <w:tcPr>
            <w:tcW w:w="507" w:type="dxa"/>
            <w:tcBorders>
              <w:top w:val="nil"/>
              <w:left w:val="nil"/>
              <w:bottom w:val="nil"/>
              <w:right w:val="nil"/>
            </w:tcBorders>
            <w:shd w:val="clear" w:color="auto" w:fill="auto"/>
            <w:noWrap/>
            <w:vAlign w:val="bottom"/>
          </w:tcPr>
          <w:p w14:paraId="72786E5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1136" w:type="dxa"/>
            <w:tcBorders>
              <w:top w:val="nil"/>
              <w:left w:val="nil"/>
              <w:bottom w:val="nil"/>
              <w:right w:val="nil"/>
            </w:tcBorders>
            <w:shd w:val="clear" w:color="auto" w:fill="auto"/>
            <w:noWrap/>
            <w:vAlign w:val="bottom"/>
          </w:tcPr>
          <w:p w14:paraId="112F034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539DDA2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69C7648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07" w:type="dxa"/>
            <w:tcBorders>
              <w:top w:val="nil"/>
              <w:left w:val="nil"/>
              <w:bottom w:val="nil"/>
              <w:right w:val="nil"/>
            </w:tcBorders>
            <w:shd w:val="clear" w:color="auto" w:fill="auto"/>
            <w:noWrap/>
            <w:vAlign w:val="bottom"/>
          </w:tcPr>
          <w:p w14:paraId="2167B49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3D54A2" w:rsidRPr="009159AB" w14:paraId="165FAB30" w14:textId="77777777" w:rsidTr="00352F5E">
        <w:trPr>
          <w:trHeight w:val="300"/>
        </w:trPr>
        <w:tc>
          <w:tcPr>
            <w:tcW w:w="1796" w:type="dxa"/>
            <w:tcBorders>
              <w:top w:val="nil"/>
              <w:left w:val="nil"/>
              <w:bottom w:val="nil"/>
              <w:right w:val="nil"/>
            </w:tcBorders>
            <w:shd w:val="clear" w:color="auto" w:fill="auto"/>
            <w:noWrap/>
            <w:vAlign w:val="bottom"/>
          </w:tcPr>
          <w:p w14:paraId="67148B6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Stock</w:t>
            </w:r>
          </w:p>
        </w:tc>
        <w:tc>
          <w:tcPr>
            <w:tcW w:w="540" w:type="dxa"/>
            <w:tcBorders>
              <w:top w:val="nil"/>
              <w:left w:val="nil"/>
              <w:bottom w:val="nil"/>
              <w:right w:val="nil"/>
            </w:tcBorders>
            <w:shd w:val="clear" w:color="auto" w:fill="auto"/>
            <w:noWrap/>
            <w:vAlign w:val="bottom"/>
          </w:tcPr>
          <w:p w14:paraId="1A34102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5A5CBB6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155</w:t>
            </w:r>
          </w:p>
        </w:tc>
        <w:tc>
          <w:tcPr>
            <w:tcW w:w="576" w:type="dxa"/>
            <w:tcBorders>
              <w:top w:val="nil"/>
              <w:left w:val="nil"/>
              <w:bottom w:val="nil"/>
              <w:right w:val="nil"/>
            </w:tcBorders>
            <w:shd w:val="clear" w:color="auto" w:fill="auto"/>
            <w:noWrap/>
            <w:vAlign w:val="bottom"/>
          </w:tcPr>
          <w:p w14:paraId="328E355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w:t>
            </w:r>
          </w:p>
        </w:tc>
        <w:tc>
          <w:tcPr>
            <w:tcW w:w="507" w:type="dxa"/>
            <w:tcBorders>
              <w:top w:val="nil"/>
              <w:left w:val="nil"/>
              <w:bottom w:val="nil"/>
              <w:right w:val="nil"/>
            </w:tcBorders>
            <w:shd w:val="clear" w:color="auto" w:fill="auto"/>
            <w:noWrap/>
            <w:vAlign w:val="bottom"/>
          </w:tcPr>
          <w:p w14:paraId="14A0F2B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7D8B50F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64ADACF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75D1FB4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3A130A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9D34A8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9E0210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2B4B612" w14:textId="77777777" w:rsidTr="00352F5E">
        <w:trPr>
          <w:trHeight w:val="300"/>
        </w:trPr>
        <w:tc>
          <w:tcPr>
            <w:tcW w:w="1796" w:type="dxa"/>
            <w:tcBorders>
              <w:top w:val="nil"/>
              <w:left w:val="nil"/>
              <w:bottom w:val="nil"/>
              <w:right w:val="nil"/>
            </w:tcBorders>
            <w:shd w:val="clear" w:color="auto" w:fill="auto"/>
            <w:noWrap/>
            <w:vAlign w:val="bottom"/>
          </w:tcPr>
          <w:p w14:paraId="6F37194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2FD134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7E4448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87</w:t>
            </w:r>
          </w:p>
        </w:tc>
        <w:tc>
          <w:tcPr>
            <w:tcW w:w="576" w:type="dxa"/>
            <w:tcBorders>
              <w:top w:val="nil"/>
              <w:left w:val="nil"/>
              <w:bottom w:val="nil"/>
              <w:right w:val="nil"/>
            </w:tcBorders>
            <w:shd w:val="clear" w:color="auto" w:fill="auto"/>
            <w:noWrap/>
            <w:vAlign w:val="bottom"/>
          </w:tcPr>
          <w:p w14:paraId="5B2548D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-0.94</w:t>
            </w:r>
          </w:p>
        </w:tc>
        <w:tc>
          <w:tcPr>
            <w:tcW w:w="507" w:type="dxa"/>
            <w:tcBorders>
              <w:top w:val="nil"/>
              <w:left w:val="nil"/>
              <w:bottom w:val="nil"/>
              <w:right w:val="nil"/>
            </w:tcBorders>
            <w:shd w:val="clear" w:color="auto" w:fill="auto"/>
            <w:noWrap/>
            <w:vAlign w:val="bottom"/>
          </w:tcPr>
          <w:p w14:paraId="4067D4C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6A5B392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48AD4D7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3B827B9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17CC3F2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119E7E5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507" w:type="dxa"/>
            <w:tcBorders>
              <w:top w:val="nil"/>
              <w:left w:val="nil"/>
              <w:bottom w:val="nil"/>
              <w:right w:val="nil"/>
            </w:tcBorders>
            <w:shd w:val="clear" w:color="auto" w:fill="auto"/>
            <w:noWrap/>
            <w:vAlign w:val="bottom"/>
          </w:tcPr>
          <w:p w14:paraId="0862005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3D54A2" w:rsidRPr="009159AB" w14:paraId="54CD7D5E" w14:textId="77777777" w:rsidTr="00352F5E">
        <w:trPr>
          <w:trHeight w:val="300"/>
        </w:trPr>
        <w:tc>
          <w:tcPr>
            <w:tcW w:w="1796" w:type="dxa"/>
            <w:tcBorders>
              <w:top w:val="nil"/>
              <w:left w:val="nil"/>
              <w:bottom w:val="nil"/>
              <w:right w:val="nil"/>
            </w:tcBorders>
            <w:shd w:val="clear" w:color="auto" w:fill="auto"/>
            <w:noWrap/>
            <w:vAlign w:val="bottom"/>
          </w:tcPr>
          <w:p w14:paraId="59B9928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3F38060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34C66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183</w:t>
            </w:r>
          </w:p>
        </w:tc>
        <w:tc>
          <w:tcPr>
            <w:tcW w:w="576" w:type="dxa"/>
            <w:tcBorders>
              <w:top w:val="nil"/>
              <w:left w:val="nil"/>
              <w:bottom w:val="nil"/>
              <w:right w:val="nil"/>
            </w:tcBorders>
            <w:shd w:val="clear" w:color="auto" w:fill="auto"/>
            <w:noWrap/>
            <w:vAlign w:val="bottom"/>
          </w:tcPr>
          <w:p w14:paraId="0510B70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-2.64</w:t>
            </w:r>
          </w:p>
        </w:tc>
        <w:tc>
          <w:tcPr>
            <w:tcW w:w="507" w:type="dxa"/>
            <w:tcBorders>
              <w:top w:val="nil"/>
              <w:left w:val="nil"/>
              <w:bottom w:val="nil"/>
              <w:right w:val="nil"/>
            </w:tcBorders>
            <w:shd w:val="clear" w:color="auto" w:fill="auto"/>
            <w:noWrap/>
            <w:vAlign w:val="bottom"/>
          </w:tcPr>
          <w:p w14:paraId="6D49E78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4744D08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-0.50</w:t>
            </w:r>
          </w:p>
        </w:tc>
        <w:tc>
          <w:tcPr>
            <w:tcW w:w="507" w:type="dxa"/>
            <w:tcBorders>
              <w:top w:val="nil"/>
              <w:left w:val="nil"/>
              <w:bottom w:val="nil"/>
              <w:right w:val="nil"/>
            </w:tcBorders>
            <w:shd w:val="clear" w:color="auto" w:fill="auto"/>
            <w:noWrap/>
            <w:vAlign w:val="bottom"/>
          </w:tcPr>
          <w:p w14:paraId="3601CA9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DC648D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-0.76</w:t>
            </w:r>
          </w:p>
        </w:tc>
        <w:tc>
          <w:tcPr>
            <w:tcW w:w="507" w:type="dxa"/>
            <w:tcBorders>
              <w:top w:val="nil"/>
              <w:left w:val="nil"/>
              <w:bottom w:val="nil"/>
              <w:right w:val="nil"/>
            </w:tcBorders>
            <w:shd w:val="clear" w:color="auto" w:fill="auto"/>
            <w:noWrap/>
            <w:vAlign w:val="bottom"/>
          </w:tcPr>
          <w:p w14:paraId="3AE44FB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63D31EE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35568F8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r>
      <w:tr w:rsidR="003D54A2" w:rsidRPr="009159AB" w14:paraId="21AC983E" w14:textId="77777777" w:rsidTr="00352F5E">
        <w:trPr>
          <w:trHeight w:val="300"/>
        </w:trPr>
        <w:tc>
          <w:tcPr>
            <w:tcW w:w="1796" w:type="dxa"/>
            <w:tcBorders>
              <w:top w:val="nil"/>
              <w:left w:val="nil"/>
              <w:bottom w:val="nil"/>
              <w:right w:val="nil"/>
            </w:tcBorders>
            <w:shd w:val="clear" w:color="auto" w:fill="auto"/>
            <w:noWrap/>
            <w:vAlign w:val="bottom"/>
          </w:tcPr>
          <w:p w14:paraId="6A4F6FF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04882BE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770830F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135</w:t>
            </w:r>
          </w:p>
        </w:tc>
        <w:tc>
          <w:tcPr>
            <w:tcW w:w="576" w:type="dxa"/>
            <w:tcBorders>
              <w:top w:val="nil"/>
              <w:left w:val="nil"/>
              <w:bottom w:val="nil"/>
              <w:right w:val="nil"/>
            </w:tcBorders>
            <w:shd w:val="clear" w:color="auto" w:fill="auto"/>
            <w:noWrap/>
            <w:vAlign w:val="bottom"/>
          </w:tcPr>
          <w:p w14:paraId="104ACEC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20EC069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19C63F6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657A224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19813CC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0E049ED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1136" w:type="dxa"/>
            <w:tcBorders>
              <w:top w:val="nil"/>
              <w:left w:val="nil"/>
              <w:bottom w:val="nil"/>
              <w:right w:val="nil"/>
            </w:tcBorders>
            <w:shd w:val="clear" w:color="auto" w:fill="auto"/>
            <w:noWrap/>
            <w:vAlign w:val="bottom"/>
          </w:tcPr>
          <w:p w14:paraId="624E791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77876EA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r>
      <w:tr w:rsidR="003D54A2" w:rsidRPr="009159AB" w14:paraId="2647A95D" w14:textId="77777777" w:rsidTr="00352F5E">
        <w:trPr>
          <w:trHeight w:val="300"/>
        </w:trPr>
        <w:tc>
          <w:tcPr>
            <w:tcW w:w="1796" w:type="dxa"/>
            <w:tcBorders>
              <w:top w:val="nil"/>
              <w:left w:val="nil"/>
              <w:bottom w:val="nil"/>
              <w:right w:val="nil"/>
            </w:tcBorders>
            <w:shd w:val="clear" w:color="auto" w:fill="auto"/>
            <w:noWrap/>
            <w:vAlign w:val="bottom"/>
          </w:tcPr>
          <w:p w14:paraId="7559565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7F5337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3690A3C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111.33</w:t>
            </w:r>
          </w:p>
        </w:tc>
        <w:tc>
          <w:tcPr>
            <w:tcW w:w="576" w:type="dxa"/>
            <w:tcBorders>
              <w:top w:val="nil"/>
              <w:left w:val="nil"/>
              <w:bottom w:val="nil"/>
              <w:right w:val="nil"/>
            </w:tcBorders>
            <w:shd w:val="clear" w:color="auto" w:fill="auto"/>
            <w:noWrap/>
            <w:vAlign w:val="bottom"/>
          </w:tcPr>
          <w:p w14:paraId="65E8610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1EDE87C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5A0AE4E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6EFB8F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43CCC75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2209466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58DDB9E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4D3285E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r>
      <w:tr w:rsidR="003D54A2" w:rsidRPr="009159AB" w14:paraId="7A68B689" w14:textId="77777777" w:rsidTr="00352F5E">
        <w:trPr>
          <w:trHeight w:val="300"/>
        </w:trPr>
        <w:tc>
          <w:tcPr>
            <w:tcW w:w="1796" w:type="dxa"/>
            <w:tcBorders>
              <w:top w:val="nil"/>
              <w:left w:val="nil"/>
              <w:bottom w:val="nil"/>
              <w:right w:val="nil"/>
            </w:tcBorders>
            <w:shd w:val="clear" w:color="auto" w:fill="auto"/>
            <w:noWrap/>
            <w:vAlign w:val="bottom"/>
          </w:tcPr>
          <w:p w14:paraId="2639225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78E7170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46A726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125</w:t>
            </w:r>
          </w:p>
        </w:tc>
        <w:tc>
          <w:tcPr>
            <w:tcW w:w="576" w:type="dxa"/>
            <w:tcBorders>
              <w:top w:val="nil"/>
              <w:left w:val="nil"/>
              <w:bottom w:val="nil"/>
              <w:right w:val="nil"/>
            </w:tcBorders>
            <w:shd w:val="clear" w:color="auto" w:fill="auto"/>
            <w:noWrap/>
            <w:vAlign w:val="bottom"/>
          </w:tcPr>
          <w:p w14:paraId="12B4C38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-2.68</w:t>
            </w:r>
          </w:p>
        </w:tc>
        <w:tc>
          <w:tcPr>
            <w:tcW w:w="507" w:type="dxa"/>
            <w:tcBorders>
              <w:top w:val="nil"/>
              <w:left w:val="nil"/>
              <w:bottom w:val="nil"/>
              <w:right w:val="nil"/>
            </w:tcBorders>
            <w:shd w:val="clear" w:color="auto" w:fill="auto"/>
            <w:noWrap/>
            <w:vAlign w:val="bottom"/>
          </w:tcPr>
          <w:p w14:paraId="3BBEA6A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C0D2C5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-1.24</w:t>
            </w:r>
          </w:p>
        </w:tc>
        <w:tc>
          <w:tcPr>
            <w:tcW w:w="507" w:type="dxa"/>
            <w:tcBorders>
              <w:top w:val="nil"/>
              <w:left w:val="nil"/>
              <w:bottom w:val="nil"/>
              <w:right w:val="nil"/>
            </w:tcBorders>
            <w:shd w:val="clear" w:color="auto" w:fill="auto"/>
            <w:noWrap/>
            <w:vAlign w:val="bottom"/>
          </w:tcPr>
          <w:p w14:paraId="406BCCB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029A708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79DB231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1136" w:type="dxa"/>
            <w:tcBorders>
              <w:top w:val="nil"/>
              <w:left w:val="nil"/>
              <w:bottom w:val="nil"/>
              <w:right w:val="nil"/>
            </w:tcBorders>
            <w:shd w:val="clear" w:color="auto" w:fill="auto"/>
            <w:noWrap/>
            <w:vAlign w:val="bottom"/>
          </w:tcPr>
          <w:p w14:paraId="66DEDAF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0E84096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r>
      <w:tr w:rsidR="003D54A2" w:rsidRPr="009159AB" w14:paraId="63BDC1C7" w14:textId="77777777" w:rsidTr="00352F5E">
        <w:trPr>
          <w:trHeight w:val="300"/>
        </w:trPr>
        <w:tc>
          <w:tcPr>
            <w:tcW w:w="1796" w:type="dxa"/>
            <w:tcBorders>
              <w:top w:val="nil"/>
              <w:left w:val="nil"/>
              <w:bottom w:val="nil"/>
              <w:right w:val="nil"/>
            </w:tcBorders>
            <w:shd w:val="clear" w:color="auto" w:fill="auto"/>
            <w:noWrap/>
            <w:vAlign w:val="bottom"/>
          </w:tcPr>
          <w:p w14:paraId="1E2F9FF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24191D8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28F7AF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85</w:t>
            </w:r>
          </w:p>
        </w:tc>
        <w:tc>
          <w:tcPr>
            <w:tcW w:w="576" w:type="dxa"/>
            <w:tcBorders>
              <w:top w:val="nil"/>
              <w:left w:val="nil"/>
              <w:bottom w:val="nil"/>
              <w:right w:val="nil"/>
            </w:tcBorders>
            <w:shd w:val="clear" w:color="auto" w:fill="auto"/>
            <w:noWrap/>
            <w:vAlign w:val="bottom"/>
          </w:tcPr>
          <w:p w14:paraId="056E5B2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-3.10</w:t>
            </w:r>
          </w:p>
        </w:tc>
        <w:tc>
          <w:tcPr>
            <w:tcW w:w="507" w:type="dxa"/>
            <w:tcBorders>
              <w:top w:val="nil"/>
              <w:left w:val="nil"/>
              <w:bottom w:val="nil"/>
              <w:right w:val="nil"/>
            </w:tcBorders>
            <w:shd w:val="clear" w:color="auto" w:fill="auto"/>
            <w:noWrap/>
            <w:vAlign w:val="bottom"/>
          </w:tcPr>
          <w:p w14:paraId="75AB00B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3C48474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3BE22E0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6F0BA85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2D45F27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1136" w:type="dxa"/>
            <w:tcBorders>
              <w:top w:val="nil"/>
              <w:left w:val="nil"/>
              <w:bottom w:val="nil"/>
              <w:right w:val="nil"/>
            </w:tcBorders>
            <w:shd w:val="clear" w:color="auto" w:fill="auto"/>
            <w:noWrap/>
            <w:vAlign w:val="bottom"/>
          </w:tcPr>
          <w:p w14:paraId="6F747A0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07" w:type="dxa"/>
            <w:tcBorders>
              <w:top w:val="nil"/>
              <w:left w:val="nil"/>
              <w:bottom w:val="nil"/>
              <w:right w:val="nil"/>
            </w:tcBorders>
            <w:shd w:val="clear" w:color="auto" w:fill="auto"/>
            <w:noWrap/>
            <w:vAlign w:val="bottom"/>
          </w:tcPr>
          <w:p w14:paraId="627954F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3D54A2" w:rsidRPr="009159AB" w14:paraId="26A8D86C" w14:textId="77777777" w:rsidTr="00352F5E">
        <w:trPr>
          <w:trHeight w:val="300"/>
        </w:trPr>
        <w:tc>
          <w:tcPr>
            <w:tcW w:w="1796" w:type="dxa"/>
            <w:tcBorders>
              <w:top w:val="nil"/>
              <w:left w:val="nil"/>
              <w:bottom w:val="nil"/>
              <w:right w:val="nil"/>
            </w:tcBorders>
            <w:shd w:val="clear" w:color="auto" w:fill="auto"/>
            <w:noWrap/>
            <w:vAlign w:val="bottom"/>
          </w:tcPr>
          <w:p w14:paraId="01BFC9A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Dijk</w:t>
            </w:r>
          </w:p>
        </w:tc>
        <w:tc>
          <w:tcPr>
            <w:tcW w:w="540" w:type="dxa"/>
            <w:tcBorders>
              <w:top w:val="nil"/>
              <w:left w:val="nil"/>
              <w:bottom w:val="nil"/>
              <w:right w:val="nil"/>
            </w:tcBorders>
            <w:shd w:val="clear" w:color="auto" w:fill="auto"/>
            <w:noWrap/>
            <w:vAlign w:val="bottom"/>
          </w:tcPr>
          <w:p w14:paraId="35A80E1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0B3277C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top w:val="nil"/>
              <w:left w:val="nil"/>
              <w:bottom w:val="nil"/>
              <w:right w:val="nil"/>
            </w:tcBorders>
            <w:shd w:val="clear" w:color="auto" w:fill="auto"/>
            <w:noWrap/>
            <w:vAlign w:val="bottom"/>
          </w:tcPr>
          <w:p w14:paraId="2A2B01B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-1.50</w:t>
            </w:r>
          </w:p>
        </w:tc>
        <w:tc>
          <w:tcPr>
            <w:tcW w:w="507" w:type="dxa"/>
            <w:tcBorders>
              <w:top w:val="nil"/>
              <w:left w:val="nil"/>
              <w:bottom w:val="nil"/>
              <w:right w:val="nil"/>
            </w:tcBorders>
            <w:shd w:val="clear" w:color="auto" w:fill="auto"/>
            <w:noWrap/>
            <w:vAlign w:val="bottom"/>
          </w:tcPr>
          <w:p w14:paraId="4EEC8D5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63F6F24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13B8BBE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310D2BF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15B77A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D0AC10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09BDE3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A4449D0" w14:textId="77777777" w:rsidTr="00352F5E">
        <w:trPr>
          <w:trHeight w:val="300"/>
        </w:trPr>
        <w:tc>
          <w:tcPr>
            <w:tcW w:w="1796" w:type="dxa"/>
            <w:tcBorders>
              <w:top w:val="nil"/>
              <w:left w:val="nil"/>
              <w:bottom w:val="nil"/>
              <w:right w:val="nil"/>
            </w:tcBorders>
            <w:shd w:val="clear" w:color="auto" w:fill="auto"/>
            <w:noWrap/>
            <w:vAlign w:val="bottom"/>
          </w:tcPr>
          <w:p w14:paraId="3683653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Webb</w:t>
            </w:r>
          </w:p>
        </w:tc>
        <w:tc>
          <w:tcPr>
            <w:tcW w:w="540" w:type="dxa"/>
            <w:tcBorders>
              <w:top w:val="nil"/>
              <w:left w:val="nil"/>
              <w:bottom w:val="nil"/>
              <w:right w:val="nil"/>
            </w:tcBorders>
            <w:shd w:val="clear" w:color="auto" w:fill="auto"/>
            <w:noWrap/>
            <w:vAlign w:val="bottom"/>
          </w:tcPr>
          <w:p w14:paraId="69CE37A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73B0C7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170</w:t>
            </w:r>
          </w:p>
        </w:tc>
        <w:tc>
          <w:tcPr>
            <w:tcW w:w="576" w:type="dxa"/>
            <w:tcBorders>
              <w:top w:val="nil"/>
              <w:left w:val="nil"/>
              <w:bottom w:val="nil"/>
              <w:right w:val="nil"/>
            </w:tcBorders>
            <w:shd w:val="clear" w:color="auto" w:fill="auto"/>
            <w:noWrap/>
            <w:vAlign w:val="bottom"/>
          </w:tcPr>
          <w:p w14:paraId="1F5A0D8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-0.91</w:t>
            </w:r>
          </w:p>
        </w:tc>
        <w:tc>
          <w:tcPr>
            <w:tcW w:w="507" w:type="dxa"/>
            <w:tcBorders>
              <w:top w:val="nil"/>
              <w:left w:val="nil"/>
              <w:bottom w:val="nil"/>
              <w:right w:val="nil"/>
            </w:tcBorders>
            <w:shd w:val="clear" w:color="auto" w:fill="auto"/>
            <w:noWrap/>
            <w:vAlign w:val="bottom"/>
          </w:tcPr>
          <w:p w14:paraId="5CC65EF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1352E6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507" w:type="dxa"/>
            <w:tcBorders>
              <w:top w:val="nil"/>
              <w:left w:val="nil"/>
              <w:bottom w:val="nil"/>
              <w:right w:val="nil"/>
            </w:tcBorders>
            <w:shd w:val="clear" w:color="auto" w:fill="auto"/>
            <w:noWrap/>
            <w:vAlign w:val="bottom"/>
          </w:tcPr>
          <w:p w14:paraId="3041D9A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6947599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07" w:type="dxa"/>
            <w:tcBorders>
              <w:top w:val="nil"/>
              <w:left w:val="nil"/>
              <w:bottom w:val="nil"/>
              <w:right w:val="nil"/>
            </w:tcBorders>
            <w:shd w:val="clear" w:color="auto" w:fill="auto"/>
            <w:noWrap/>
            <w:vAlign w:val="bottom"/>
          </w:tcPr>
          <w:p w14:paraId="71440C9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5AA3821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4DC2EE7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r>
      <w:tr w:rsidR="003D54A2" w:rsidRPr="009159AB" w14:paraId="5D246CB5" w14:textId="77777777" w:rsidTr="00352F5E">
        <w:trPr>
          <w:trHeight w:val="300"/>
        </w:trPr>
        <w:tc>
          <w:tcPr>
            <w:tcW w:w="1796" w:type="dxa"/>
            <w:tcBorders>
              <w:top w:val="nil"/>
              <w:left w:val="nil"/>
              <w:bottom w:val="nil"/>
              <w:right w:val="nil"/>
            </w:tcBorders>
            <w:shd w:val="clear" w:color="auto" w:fill="auto"/>
            <w:noWrap/>
            <w:vAlign w:val="bottom"/>
          </w:tcPr>
          <w:p w14:paraId="38D09BE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Weik</w:t>
            </w:r>
          </w:p>
        </w:tc>
        <w:tc>
          <w:tcPr>
            <w:tcW w:w="540" w:type="dxa"/>
            <w:tcBorders>
              <w:top w:val="nil"/>
              <w:left w:val="nil"/>
              <w:bottom w:val="nil"/>
              <w:right w:val="nil"/>
            </w:tcBorders>
            <w:shd w:val="clear" w:color="auto" w:fill="auto"/>
            <w:noWrap/>
            <w:vAlign w:val="bottom"/>
          </w:tcPr>
          <w:p w14:paraId="35FB04D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79F50D2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65</w:t>
            </w:r>
          </w:p>
        </w:tc>
        <w:tc>
          <w:tcPr>
            <w:tcW w:w="576" w:type="dxa"/>
            <w:tcBorders>
              <w:top w:val="nil"/>
              <w:left w:val="nil"/>
              <w:bottom w:val="nil"/>
              <w:right w:val="nil"/>
            </w:tcBorders>
            <w:shd w:val="clear" w:color="auto" w:fill="auto"/>
            <w:noWrap/>
            <w:vAlign w:val="bottom"/>
          </w:tcPr>
          <w:p w14:paraId="4906B70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07" w:type="dxa"/>
            <w:tcBorders>
              <w:top w:val="nil"/>
              <w:left w:val="nil"/>
              <w:bottom w:val="nil"/>
              <w:right w:val="nil"/>
            </w:tcBorders>
            <w:shd w:val="clear" w:color="auto" w:fill="auto"/>
            <w:noWrap/>
            <w:vAlign w:val="bottom"/>
          </w:tcPr>
          <w:p w14:paraId="21A99A4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0290A23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07" w:type="dxa"/>
            <w:tcBorders>
              <w:top w:val="nil"/>
              <w:left w:val="nil"/>
              <w:bottom w:val="nil"/>
              <w:right w:val="nil"/>
            </w:tcBorders>
            <w:shd w:val="clear" w:color="auto" w:fill="auto"/>
            <w:noWrap/>
            <w:vAlign w:val="bottom"/>
          </w:tcPr>
          <w:p w14:paraId="01ABB43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332E014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top w:val="nil"/>
              <w:left w:val="nil"/>
              <w:bottom w:val="nil"/>
              <w:right w:val="nil"/>
            </w:tcBorders>
            <w:shd w:val="clear" w:color="auto" w:fill="auto"/>
            <w:noWrap/>
            <w:vAlign w:val="bottom"/>
          </w:tcPr>
          <w:p w14:paraId="06F389A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47F3C85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0.66</w:t>
            </w:r>
          </w:p>
        </w:tc>
        <w:tc>
          <w:tcPr>
            <w:tcW w:w="507" w:type="dxa"/>
            <w:tcBorders>
              <w:top w:val="nil"/>
              <w:left w:val="nil"/>
              <w:bottom w:val="nil"/>
              <w:right w:val="nil"/>
            </w:tcBorders>
            <w:shd w:val="clear" w:color="auto" w:fill="auto"/>
            <w:noWrap/>
            <w:vAlign w:val="bottom"/>
          </w:tcPr>
          <w:p w14:paraId="6E58BBA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3D54A2" w:rsidRPr="009159AB" w14:paraId="62853505" w14:textId="77777777" w:rsidTr="00352F5E">
        <w:trPr>
          <w:trHeight w:val="300"/>
        </w:trPr>
        <w:tc>
          <w:tcPr>
            <w:tcW w:w="1796" w:type="dxa"/>
            <w:tcBorders>
              <w:top w:val="nil"/>
              <w:left w:val="nil"/>
              <w:bottom w:val="nil"/>
              <w:right w:val="nil"/>
            </w:tcBorders>
            <w:shd w:val="clear" w:color="auto" w:fill="auto"/>
            <w:noWrap/>
            <w:vAlign w:val="bottom"/>
          </w:tcPr>
          <w:p w14:paraId="596B30A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Wesselmann</w:t>
            </w:r>
          </w:p>
        </w:tc>
        <w:tc>
          <w:tcPr>
            <w:tcW w:w="540" w:type="dxa"/>
            <w:tcBorders>
              <w:top w:val="nil"/>
              <w:left w:val="nil"/>
              <w:bottom w:val="nil"/>
              <w:right w:val="nil"/>
            </w:tcBorders>
            <w:shd w:val="clear" w:color="auto" w:fill="auto"/>
            <w:noWrap/>
            <w:vAlign w:val="bottom"/>
          </w:tcPr>
          <w:p w14:paraId="0036226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37D38C6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82</w:t>
            </w:r>
          </w:p>
        </w:tc>
        <w:tc>
          <w:tcPr>
            <w:tcW w:w="576" w:type="dxa"/>
            <w:tcBorders>
              <w:top w:val="nil"/>
              <w:left w:val="nil"/>
              <w:bottom w:val="nil"/>
              <w:right w:val="nil"/>
            </w:tcBorders>
            <w:shd w:val="clear" w:color="auto" w:fill="auto"/>
            <w:noWrap/>
            <w:vAlign w:val="bottom"/>
          </w:tcPr>
          <w:p w14:paraId="49BF5A3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-0.71</w:t>
            </w:r>
          </w:p>
        </w:tc>
        <w:tc>
          <w:tcPr>
            <w:tcW w:w="507" w:type="dxa"/>
            <w:tcBorders>
              <w:top w:val="nil"/>
              <w:left w:val="nil"/>
              <w:bottom w:val="nil"/>
              <w:right w:val="nil"/>
            </w:tcBorders>
            <w:shd w:val="clear" w:color="auto" w:fill="auto"/>
            <w:noWrap/>
            <w:vAlign w:val="bottom"/>
          </w:tcPr>
          <w:p w14:paraId="4CF3BF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3E12DA1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-2.03</w:t>
            </w:r>
          </w:p>
        </w:tc>
        <w:tc>
          <w:tcPr>
            <w:tcW w:w="507" w:type="dxa"/>
            <w:tcBorders>
              <w:top w:val="nil"/>
              <w:left w:val="nil"/>
              <w:bottom w:val="nil"/>
              <w:right w:val="nil"/>
            </w:tcBorders>
            <w:shd w:val="clear" w:color="auto" w:fill="auto"/>
            <w:noWrap/>
            <w:vAlign w:val="bottom"/>
          </w:tcPr>
          <w:p w14:paraId="7444A4E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1136" w:type="dxa"/>
            <w:tcBorders>
              <w:top w:val="nil"/>
              <w:left w:val="nil"/>
              <w:bottom w:val="nil"/>
              <w:right w:val="nil"/>
            </w:tcBorders>
            <w:shd w:val="clear" w:color="auto" w:fill="auto"/>
            <w:noWrap/>
            <w:vAlign w:val="bottom"/>
          </w:tcPr>
          <w:p w14:paraId="08770CE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-1.30</w:t>
            </w:r>
          </w:p>
        </w:tc>
        <w:tc>
          <w:tcPr>
            <w:tcW w:w="507" w:type="dxa"/>
            <w:tcBorders>
              <w:top w:val="nil"/>
              <w:left w:val="nil"/>
              <w:bottom w:val="nil"/>
              <w:right w:val="nil"/>
            </w:tcBorders>
            <w:shd w:val="clear" w:color="auto" w:fill="auto"/>
            <w:noWrap/>
            <w:vAlign w:val="bottom"/>
          </w:tcPr>
          <w:p w14:paraId="5A36015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64DEF64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589B8D3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3D54A2" w:rsidRPr="009159AB" w14:paraId="2AF5325B" w14:textId="77777777" w:rsidTr="00352F5E">
        <w:trPr>
          <w:trHeight w:val="300"/>
        </w:trPr>
        <w:tc>
          <w:tcPr>
            <w:tcW w:w="1796" w:type="dxa"/>
            <w:tcBorders>
              <w:top w:val="nil"/>
              <w:left w:val="nil"/>
              <w:bottom w:val="nil"/>
              <w:right w:val="nil"/>
            </w:tcBorders>
            <w:shd w:val="clear" w:color="auto" w:fill="auto"/>
            <w:noWrap/>
            <w:vAlign w:val="bottom"/>
          </w:tcPr>
          <w:p w14:paraId="2B4FE9F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Wesselmann</w:t>
            </w:r>
          </w:p>
        </w:tc>
        <w:tc>
          <w:tcPr>
            <w:tcW w:w="540" w:type="dxa"/>
            <w:tcBorders>
              <w:top w:val="nil"/>
              <w:left w:val="nil"/>
              <w:bottom w:val="nil"/>
              <w:right w:val="nil"/>
            </w:tcBorders>
            <w:shd w:val="clear" w:color="auto" w:fill="auto"/>
            <w:noWrap/>
            <w:vAlign w:val="bottom"/>
          </w:tcPr>
          <w:p w14:paraId="33CE965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769A47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4AD7AA3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4EAB092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128A137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619022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74C18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3026D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C4EC9B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59C5F0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7EA8165" w14:textId="77777777" w:rsidTr="00352F5E">
        <w:trPr>
          <w:trHeight w:val="300"/>
        </w:trPr>
        <w:tc>
          <w:tcPr>
            <w:tcW w:w="1796" w:type="dxa"/>
            <w:tcBorders>
              <w:top w:val="nil"/>
              <w:left w:val="nil"/>
              <w:bottom w:val="nil"/>
              <w:right w:val="nil"/>
            </w:tcBorders>
            <w:shd w:val="clear" w:color="auto" w:fill="auto"/>
            <w:noWrap/>
            <w:vAlign w:val="bottom"/>
          </w:tcPr>
          <w:p w14:paraId="1B999F1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6F79A4A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2002</w:t>
            </w:r>
          </w:p>
        </w:tc>
        <w:tc>
          <w:tcPr>
            <w:tcW w:w="716" w:type="dxa"/>
            <w:tcBorders>
              <w:top w:val="nil"/>
              <w:left w:val="nil"/>
              <w:bottom w:val="nil"/>
              <w:right w:val="nil"/>
            </w:tcBorders>
            <w:shd w:val="clear" w:color="auto" w:fill="auto"/>
            <w:noWrap/>
            <w:vAlign w:val="bottom"/>
          </w:tcPr>
          <w:p w14:paraId="28AF60D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390</w:t>
            </w:r>
          </w:p>
        </w:tc>
        <w:tc>
          <w:tcPr>
            <w:tcW w:w="576" w:type="dxa"/>
            <w:tcBorders>
              <w:top w:val="nil"/>
              <w:left w:val="nil"/>
              <w:bottom w:val="nil"/>
              <w:right w:val="nil"/>
            </w:tcBorders>
            <w:shd w:val="clear" w:color="auto" w:fill="auto"/>
            <w:noWrap/>
            <w:vAlign w:val="bottom"/>
          </w:tcPr>
          <w:p w14:paraId="6B22991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29577BF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76" w:type="dxa"/>
            <w:tcBorders>
              <w:top w:val="nil"/>
              <w:left w:val="nil"/>
              <w:bottom w:val="nil"/>
              <w:right w:val="nil"/>
            </w:tcBorders>
            <w:shd w:val="clear" w:color="auto" w:fill="auto"/>
            <w:noWrap/>
            <w:vAlign w:val="bottom"/>
          </w:tcPr>
          <w:p w14:paraId="1C3B9B8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-2.35</w:t>
            </w:r>
          </w:p>
        </w:tc>
        <w:tc>
          <w:tcPr>
            <w:tcW w:w="507" w:type="dxa"/>
            <w:tcBorders>
              <w:top w:val="nil"/>
              <w:left w:val="nil"/>
              <w:bottom w:val="nil"/>
              <w:right w:val="nil"/>
            </w:tcBorders>
            <w:shd w:val="clear" w:color="auto" w:fill="auto"/>
            <w:noWrap/>
            <w:vAlign w:val="bottom"/>
          </w:tcPr>
          <w:p w14:paraId="35CB74D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594E6FA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11DB30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B6911B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8D8957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3C3776C" w14:textId="77777777" w:rsidTr="00352F5E">
        <w:trPr>
          <w:trHeight w:val="300"/>
        </w:trPr>
        <w:tc>
          <w:tcPr>
            <w:tcW w:w="1796" w:type="dxa"/>
            <w:tcBorders>
              <w:top w:val="nil"/>
              <w:left w:val="nil"/>
              <w:bottom w:val="nil"/>
              <w:right w:val="nil"/>
            </w:tcBorders>
            <w:shd w:val="clear" w:color="auto" w:fill="auto"/>
            <w:noWrap/>
            <w:vAlign w:val="bottom"/>
          </w:tcPr>
          <w:p w14:paraId="5A72DC0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036EE3D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2000</w:t>
            </w:r>
          </w:p>
        </w:tc>
        <w:tc>
          <w:tcPr>
            <w:tcW w:w="716" w:type="dxa"/>
            <w:tcBorders>
              <w:top w:val="nil"/>
              <w:left w:val="nil"/>
              <w:bottom w:val="nil"/>
              <w:right w:val="nil"/>
            </w:tcBorders>
            <w:shd w:val="clear" w:color="auto" w:fill="auto"/>
            <w:noWrap/>
            <w:vAlign w:val="bottom"/>
          </w:tcPr>
          <w:p w14:paraId="5026670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732</w:t>
            </w:r>
          </w:p>
        </w:tc>
        <w:tc>
          <w:tcPr>
            <w:tcW w:w="576" w:type="dxa"/>
            <w:tcBorders>
              <w:top w:val="nil"/>
              <w:left w:val="nil"/>
              <w:bottom w:val="nil"/>
              <w:right w:val="nil"/>
            </w:tcBorders>
            <w:shd w:val="clear" w:color="auto" w:fill="auto"/>
            <w:noWrap/>
            <w:vAlign w:val="bottom"/>
          </w:tcPr>
          <w:p w14:paraId="6C4C11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3D5961E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76" w:type="dxa"/>
            <w:tcBorders>
              <w:top w:val="nil"/>
              <w:left w:val="nil"/>
              <w:bottom w:val="nil"/>
              <w:right w:val="nil"/>
            </w:tcBorders>
            <w:shd w:val="clear" w:color="auto" w:fill="auto"/>
            <w:noWrap/>
            <w:vAlign w:val="bottom"/>
          </w:tcPr>
          <w:p w14:paraId="290DD7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-1.44</w:t>
            </w:r>
          </w:p>
        </w:tc>
        <w:tc>
          <w:tcPr>
            <w:tcW w:w="507" w:type="dxa"/>
            <w:tcBorders>
              <w:top w:val="nil"/>
              <w:left w:val="nil"/>
              <w:bottom w:val="nil"/>
              <w:right w:val="nil"/>
            </w:tcBorders>
            <w:shd w:val="clear" w:color="auto" w:fill="auto"/>
            <w:noWrap/>
            <w:vAlign w:val="bottom"/>
          </w:tcPr>
          <w:p w14:paraId="131D8BA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1136" w:type="dxa"/>
            <w:tcBorders>
              <w:top w:val="nil"/>
              <w:left w:val="nil"/>
              <w:bottom w:val="nil"/>
              <w:right w:val="nil"/>
            </w:tcBorders>
            <w:shd w:val="clear" w:color="auto" w:fill="auto"/>
            <w:noWrap/>
            <w:vAlign w:val="bottom"/>
          </w:tcPr>
          <w:p w14:paraId="6F82480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411F24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F88A7C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89914E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4A09847" w14:textId="77777777" w:rsidTr="00352F5E">
        <w:trPr>
          <w:trHeight w:val="300"/>
        </w:trPr>
        <w:tc>
          <w:tcPr>
            <w:tcW w:w="1796" w:type="dxa"/>
            <w:tcBorders>
              <w:top w:val="nil"/>
              <w:left w:val="nil"/>
              <w:bottom w:val="nil"/>
              <w:right w:val="nil"/>
            </w:tcBorders>
            <w:shd w:val="clear" w:color="auto" w:fill="auto"/>
            <w:noWrap/>
            <w:vAlign w:val="bottom"/>
          </w:tcPr>
          <w:p w14:paraId="0CC9491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2105F5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2000</w:t>
            </w:r>
          </w:p>
        </w:tc>
        <w:tc>
          <w:tcPr>
            <w:tcW w:w="716" w:type="dxa"/>
            <w:tcBorders>
              <w:top w:val="nil"/>
              <w:left w:val="nil"/>
              <w:bottom w:val="nil"/>
              <w:right w:val="nil"/>
            </w:tcBorders>
            <w:shd w:val="clear" w:color="auto" w:fill="auto"/>
            <w:noWrap/>
            <w:vAlign w:val="bottom"/>
          </w:tcPr>
          <w:p w14:paraId="7CB7BD7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w:t>
            </w:r>
          </w:p>
        </w:tc>
        <w:tc>
          <w:tcPr>
            <w:tcW w:w="576" w:type="dxa"/>
            <w:tcBorders>
              <w:top w:val="nil"/>
              <w:left w:val="nil"/>
              <w:bottom w:val="nil"/>
              <w:right w:val="nil"/>
            </w:tcBorders>
            <w:shd w:val="clear" w:color="auto" w:fill="auto"/>
            <w:noWrap/>
            <w:vAlign w:val="bottom"/>
          </w:tcPr>
          <w:p w14:paraId="2FEC658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bottom w:val="nil"/>
              <w:right w:val="nil"/>
            </w:tcBorders>
            <w:shd w:val="clear" w:color="auto" w:fill="auto"/>
            <w:noWrap/>
            <w:vAlign w:val="bottom"/>
          </w:tcPr>
          <w:p w14:paraId="1B00E50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C5E513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-1.01</w:t>
            </w:r>
          </w:p>
        </w:tc>
        <w:tc>
          <w:tcPr>
            <w:tcW w:w="507" w:type="dxa"/>
            <w:tcBorders>
              <w:top w:val="nil"/>
              <w:left w:val="nil"/>
              <w:bottom w:val="nil"/>
              <w:right w:val="nil"/>
            </w:tcBorders>
            <w:shd w:val="clear" w:color="auto" w:fill="auto"/>
            <w:noWrap/>
            <w:vAlign w:val="bottom"/>
          </w:tcPr>
          <w:p w14:paraId="195DD25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3F5B320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289A983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4DCDA0B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-0.98</w:t>
            </w:r>
          </w:p>
        </w:tc>
        <w:tc>
          <w:tcPr>
            <w:tcW w:w="507" w:type="dxa"/>
            <w:tcBorders>
              <w:top w:val="nil"/>
              <w:left w:val="nil"/>
              <w:bottom w:val="nil"/>
              <w:right w:val="nil"/>
            </w:tcBorders>
            <w:shd w:val="clear" w:color="auto" w:fill="auto"/>
            <w:noWrap/>
            <w:vAlign w:val="bottom"/>
          </w:tcPr>
          <w:p w14:paraId="649B4B3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r>
      <w:tr w:rsidR="003D54A2" w:rsidRPr="009159AB" w14:paraId="6AABA575" w14:textId="77777777" w:rsidTr="00352F5E">
        <w:trPr>
          <w:trHeight w:val="300"/>
        </w:trPr>
        <w:tc>
          <w:tcPr>
            <w:tcW w:w="1796" w:type="dxa"/>
            <w:tcBorders>
              <w:top w:val="nil"/>
              <w:left w:val="nil"/>
              <w:bottom w:val="nil"/>
              <w:right w:val="nil"/>
            </w:tcBorders>
            <w:shd w:val="clear" w:color="auto" w:fill="auto"/>
            <w:noWrap/>
            <w:vAlign w:val="bottom"/>
          </w:tcPr>
          <w:p w14:paraId="0FFEB0D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Wirth</w:t>
            </w:r>
          </w:p>
        </w:tc>
        <w:tc>
          <w:tcPr>
            <w:tcW w:w="540" w:type="dxa"/>
            <w:tcBorders>
              <w:top w:val="nil"/>
              <w:left w:val="nil"/>
              <w:bottom w:val="nil"/>
              <w:right w:val="nil"/>
            </w:tcBorders>
            <w:shd w:val="clear" w:color="auto" w:fill="auto"/>
            <w:noWrap/>
            <w:vAlign w:val="bottom"/>
          </w:tcPr>
          <w:p w14:paraId="38D2E1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0D2D4A1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159.33</w:t>
            </w:r>
          </w:p>
        </w:tc>
        <w:tc>
          <w:tcPr>
            <w:tcW w:w="576" w:type="dxa"/>
            <w:tcBorders>
              <w:top w:val="nil"/>
              <w:left w:val="nil"/>
              <w:bottom w:val="nil"/>
              <w:right w:val="nil"/>
            </w:tcBorders>
            <w:shd w:val="clear" w:color="auto" w:fill="auto"/>
            <w:noWrap/>
            <w:vAlign w:val="bottom"/>
          </w:tcPr>
          <w:p w14:paraId="1D7F4AC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-2.29</w:t>
            </w:r>
          </w:p>
        </w:tc>
        <w:tc>
          <w:tcPr>
            <w:tcW w:w="507" w:type="dxa"/>
            <w:tcBorders>
              <w:top w:val="nil"/>
              <w:left w:val="nil"/>
              <w:bottom w:val="nil"/>
              <w:right w:val="nil"/>
            </w:tcBorders>
            <w:shd w:val="clear" w:color="auto" w:fill="auto"/>
            <w:noWrap/>
            <w:vAlign w:val="bottom"/>
          </w:tcPr>
          <w:p w14:paraId="3764EE5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361859F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-0.76</w:t>
            </w:r>
          </w:p>
        </w:tc>
        <w:tc>
          <w:tcPr>
            <w:tcW w:w="507" w:type="dxa"/>
            <w:tcBorders>
              <w:top w:val="nil"/>
              <w:left w:val="nil"/>
              <w:bottom w:val="nil"/>
              <w:right w:val="nil"/>
            </w:tcBorders>
            <w:shd w:val="clear" w:color="auto" w:fill="auto"/>
            <w:noWrap/>
            <w:vAlign w:val="bottom"/>
          </w:tcPr>
          <w:p w14:paraId="5F405B2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42F6D69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12943C4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1136" w:type="dxa"/>
            <w:tcBorders>
              <w:top w:val="nil"/>
              <w:left w:val="nil"/>
              <w:bottom w:val="nil"/>
              <w:right w:val="nil"/>
            </w:tcBorders>
            <w:shd w:val="clear" w:color="auto" w:fill="auto"/>
            <w:noWrap/>
            <w:vAlign w:val="bottom"/>
          </w:tcPr>
          <w:p w14:paraId="5BD8165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0.46</w:t>
            </w:r>
          </w:p>
        </w:tc>
        <w:tc>
          <w:tcPr>
            <w:tcW w:w="507" w:type="dxa"/>
            <w:tcBorders>
              <w:top w:val="nil"/>
              <w:left w:val="nil"/>
              <w:bottom w:val="nil"/>
              <w:right w:val="nil"/>
            </w:tcBorders>
            <w:shd w:val="clear" w:color="auto" w:fill="auto"/>
            <w:noWrap/>
            <w:vAlign w:val="bottom"/>
          </w:tcPr>
          <w:p w14:paraId="0BDE4FE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3D54A2" w:rsidRPr="009159AB" w14:paraId="4B5D33C5" w14:textId="77777777" w:rsidTr="00352F5E">
        <w:trPr>
          <w:trHeight w:val="300"/>
        </w:trPr>
        <w:tc>
          <w:tcPr>
            <w:tcW w:w="1796" w:type="dxa"/>
            <w:tcBorders>
              <w:top w:val="nil"/>
              <w:left w:val="nil"/>
              <w:bottom w:val="nil"/>
              <w:right w:val="nil"/>
            </w:tcBorders>
            <w:shd w:val="clear" w:color="auto" w:fill="auto"/>
            <w:noWrap/>
            <w:vAlign w:val="bottom"/>
          </w:tcPr>
          <w:p w14:paraId="55F76C3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Wirth</w:t>
            </w:r>
          </w:p>
        </w:tc>
        <w:tc>
          <w:tcPr>
            <w:tcW w:w="540" w:type="dxa"/>
            <w:tcBorders>
              <w:top w:val="nil"/>
              <w:left w:val="nil"/>
              <w:bottom w:val="nil"/>
              <w:right w:val="nil"/>
            </w:tcBorders>
            <w:shd w:val="clear" w:color="auto" w:fill="auto"/>
            <w:noWrap/>
            <w:vAlign w:val="bottom"/>
          </w:tcPr>
          <w:p w14:paraId="0FFF7DB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78648A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559E9FA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-0.96</w:t>
            </w:r>
          </w:p>
        </w:tc>
        <w:tc>
          <w:tcPr>
            <w:tcW w:w="507" w:type="dxa"/>
            <w:tcBorders>
              <w:top w:val="nil"/>
              <w:left w:val="nil"/>
              <w:bottom w:val="nil"/>
              <w:right w:val="nil"/>
            </w:tcBorders>
            <w:shd w:val="clear" w:color="auto" w:fill="auto"/>
            <w:noWrap/>
            <w:vAlign w:val="bottom"/>
          </w:tcPr>
          <w:p w14:paraId="415F100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76F7826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-1.64</w:t>
            </w:r>
          </w:p>
        </w:tc>
        <w:tc>
          <w:tcPr>
            <w:tcW w:w="507" w:type="dxa"/>
            <w:tcBorders>
              <w:top w:val="nil"/>
              <w:left w:val="nil"/>
              <w:bottom w:val="nil"/>
              <w:right w:val="nil"/>
            </w:tcBorders>
            <w:shd w:val="clear" w:color="auto" w:fill="auto"/>
            <w:noWrap/>
            <w:vAlign w:val="bottom"/>
          </w:tcPr>
          <w:p w14:paraId="1052DF1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56466E2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6FD538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F79DE6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154C02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45A600F" w14:textId="77777777" w:rsidTr="00352F5E">
        <w:trPr>
          <w:trHeight w:val="300"/>
        </w:trPr>
        <w:tc>
          <w:tcPr>
            <w:tcW w:w="1796" w:type="dxa"/>
            <w:tcBorders>
              <w:top w:val="nil"/>
              <w:left w:val="nil"/>
              <w:bottom w:val="nil"/>
              <w:right w:val="nil"/>
            </w:tcBorders>
            <w:shd w:val="clear" w:color="auto" w:fill="auto"/>
            <w:noWrap/>
            <w:vAlign w:val="bottom"/>
          </w:tcPr>
          <w:p w14:paraId="5197F9F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Zadro</w:t>
            </w:r>
          </w:p>
        </w:tc>
        <w:tc>
          <w:tcPr>
            <w:tcW w:w="540" w:type="dxa"/>
            <w:tcBorders>
              <w:top w:val="nil"/>
              <w:left w:val="nil"/>
              <w:bottom w:val="nil"/>
              <w:right w:val="nil"/>
            </w:tcBorders>
            <w:shd w:val="clear" w:color="auto" w:fill="auto"/>
            <w:noWrap/>
            <w:vAlign w:val="bottom"/>
          </w:tcPr>
          <w:p w14:paraId="4E5D33B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2004</w:t>
            </w:r>
          </w:p>
        </w:tc>
        <w:tc>
          <w:tcPr>
            <w:tcW w:w="716" w:type="dxa"/>
            <w:tcBorders>
              <w:top w:val="nil"/>
              <w:left w:val="nil"/>
              <w:bottom w:val="nil"/>
              <w:right w:val="nil"/>
            </w:tcBorders>
            <w:shd w:val="clear" w:color="auto" w:fill="auto"/>
            <w:noWrap/>
            <w:vAlign w:val="bottom"/>
          </w:tcPr>
          <w:p w14:paraId="689531F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62</w:t>
            </w:r>
          </w:p>
        </w:tc>
        <w:tc>
          <w:tcPr>
            <w:tcW w:w="576" w:type="dxa"/>
            <w:tcBorders>
              <w:top w:val="nil"/>
              <w:left w:val="nil"/>
              <w:bottom w:val="nil"/>
              <w:right w:val="nil"/>
            </w:tcBorders>
            <w:shd w:val="clear" w:color="auto" w:fill="auto"/>
            <w:noWrap/>
            <w:vAlign w:val="bottom"/>
          </w:tcPr>
          <w:p w14:paraId="3EABC08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5E06D4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4722D9D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1F0CF0B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4E7B78D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71D8B51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0.32</w:t>
            </w:r>
          </w:p>
        </w:tc>
        <w:tc>
          <w:tcPr>
            <w:tcW w:w="1136" w:type="dxa"/>
            <w:tcBorders>
              <w:top w:val="nil"/>
              <w:left w:val="nil"/>
              <w:bottom w:val="nil"/>
              <w:right w:val="nil"/>
            </w:tcBorders>
            <w:shd w:val="clear" w:color="auto" w:fill="auto"/>
            <w:noWrap/>
            <w:vAlign w:val="bottom"/>
          </w:tcPr>
          <w:p w14:paraId="21A70D8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20BF422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3D54A2" w:rsidRPr="009159AB" w14:paraId="61C478B8" w14:textId="77777777" w:rsidTr="00352F5E">
        <w:trPr>
          <w:trHeight w:val="300"/>
        </w:trPr>
        <w:tc>
          <w:tcPr>
            <w:tcW w:w="1796" w:type="dxa"/>
            <w:tcBorders>
              <w:top w:val="nil"/>
              <w:left w:val="nil"/>
              <w:bottom w:val="nil"/>
              <w:right w:val="nil"/>
            </w:tcBorders>
            <w:shd w:val="clear" w:color="auto" w:fill="auto"/>
            <w:noWrap/>
            <w:vAlign w:val="bottom"/>
          </w:tcPr>
          <w:p w14:paraId="7A2403A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Zadro</w:t>
            </w:r>
          </w:p>
        </w:tc>
        <w:tc>
          <w:tcPr>
            <w:tcW w:w="540" w:type="dxa"/>
            <w:tcBorders>
              <w:top w:val="nil"/>
              <w:left w:val="nil"/>
              <w:bottom w:val="nil"/>
              <w:right w:val="nil"/>
            </w:tcBorders>
            <w:shd w:val="clear" w:color="auto" w:fill="auto"/>
            <w:noWrap/>
            <w:vAlign w:val="bottom"/>
          </w:tcPr>
          <w:p w14:paraId="52AC0BB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2004</w:t>
            </w:r>
          </w:p>
        </w:tc>
        <w:tc>
          <w:tcPr>
            <w:tcW w:w="716" w:type="dxa"/>
            <w:tcBorders>
              <w:top w:val="nil"/>
              <w:left w:val="nil"/>
              <w:bottom w:val="nil"/>
              <w:right w:val="nil"/>
            </w:tcBorders>
            <w:shd w:val="clear" w:color="auto" w:fill="auto"/>
            <w:noWrap/>
            <w:vAlign w:val="bottom"/>
          </w:tcPr>
          <w:p w14:paraId="2D49FEE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77</w:t>
            </w:r>
          </w:p>
        </w:tc>
        <w:tc>
          <w:tcPr>
            <w:tcW w:w="576" w:type="dxa"/>
            <w:tcBorders>
              <w:top w:val="nil"/>
              <w:left w:val="nil"/>
              <w:bottom w:val="nil"/>
              <w:right w:val="nil"/>
            </w:tcBorders>
            <w:shd w:val="clear" w:color="auto" w:fill="auto"/>
            <w:noWrap/>
            <w:vAlign w:val="bottom"/>
          </w:tcPr>
          <w:p w14:paraId="0AC4260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-1.75</w:t>
            </w:r>
          </w:p>
        </w:tc>
        <w:tc>
          <w:tcPr>
            <w:tcW w:w="507" w:type="dxa"/>
            <w:tcBorders>
              <w:top w:val="nil"/>
              <w:left w:val="nil"/>
              <w:bottom w:val="nil"/>
              <w:right w:val="nil"/>
            </w:tcBorders>
            <w:shd w:val="clear" w:color="auto" w:fill="auto"/>
            <w:noWrap/>
            <w:vAlign w:val="bottom"/>
          </w:tcPr>
          <w:p w14:paraId="21F3B30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1D28279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288415C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6E44ADD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507" w:type="dxa"/>
            <w:tcBorders>
              <w:top w:val="nil"/>
              <w:left w:val="nil"/>
              <w:bottom w:val="nil"/>
              <w:right w:val="nil"/>
            </w:tcBorders>
            <w:shd w:val="clear" w:color="auto" w:fill="auto"/>
            <w:noWrap/>
            <w:vAlign w:val="bottom"/>
          </w:tcPr>
          <w:p w14:paraId="5BCEDC1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1136" w:type="dxa"/>
            <w:tcBorders>
              <w:top w:val="nil"/>
              <w:left w:val="nil"/>
              <w:bottom w:val="nil"/>
              <w:right w:val="nil"/>
            </w:tcBorders>
            <w:shd w:val="clear" w:color="auto" w:fill="auto"/>
            <w:noWrap/>
            <w:vAlign w:val="bottom"/>
          </w:tcPr>
          <w:p w14:paraId="29DD377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26A6A2E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3D54A2" w:rsidRPr="009159AB" w14:paraId="72110C76" w14:textId="77777777" w:rsidTr="00352F5E">
        <w:trPr>
          <w:trHeight w:val="300"/>
        </w:trPr>
        <w:tc>
          <w:tcPr>
            <w:tcW w:w="1796" w:type="dxa"/>
            <w:tcBorders>
              <w:top w:val="nil"/>
              <w:left w:val="nil"/>
              <w:bottom w:val="nil"/>
              <w:right w:val="nil"/>
            </w:tcBorders>
            <w:shd w:val="clear" w:color="auto" w:fill="auto"/>
            <w:noWrap/>
            <w:vAlign w:val="bottom"/>
          </w:tcPr>
          <w:p w14:paraId="49580DE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Zadro</w:t>
            </w:r>
          </w:p>
        </w:tc>
        <w:tc>
          <w:tcPr>
            <w:tcW w:w="540" w:type="dxa"/>
            <w:tcBorders>
              <w:top w:val="nil"/>
              <w:left w:val="nil"/>
              <w:bottom w:val="nil"/>
              <w:right w:val="nil"/>
            </w:tcBorders>
            <w:shd w:val="clear" w:color="auto" w:fill="auto"/>
            <w:noWrap/>
            <w:vAlign w:val="bottom"/>
          </w:tcPr>
          <w:p w14:paraId="521A0F5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4CCB4DD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2E7593F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-3.70</w:t>
            </w:r>
          </w:p>
        </w:tc>
        <w:tc>
          <w:tcPr>
            <w:tcW w:w="507" w:type="dxa"/>
            <w:tcBorders>
              <w:top w:val="nil"/>
              <w:left w:val="nil"/>
              <w:bottom w:val="nil"/>
              <w:right w:val="nil"/>
            </w:tcBorders>
            <w:shd w:val="clear" w:color="auto" w:fill="auto"/>
            <w:noWrap/>
            <w:vAlign w:val="bottom"/>
          </w:tcPr>
          <w:p w14:paraId="6FBA04F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76" w:type="dxa"/>
            <w:tcBorders>
              <w:top w:val="nil"/>
              <w:left w:val="nil"/>
              <w:bottom w:val="nil"/>
              <w:right w:val="nil"/>
            </w:tcBorders>
            <w:shd w:val="clear" w:color="auto" w:fill="auto"/>
            <w:noWrap/>
            <w:vAlign w:val="bottom"/>
          </w:tcPr>
          <w:p w14:paraId="4E5CF48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5F1D006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76A5862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719318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C8D14E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B66CE9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6241163" w14:textId="77777777" w:rsidTr="00352F5E">
        <w:trPr>
          <w:trHeight w:val="300"/>
        </w:trPr>
        <w:tc>
          <w:tcPr>
            <w:tcW w:w="1796" w:type="dxa"/>
            <w:tcBorders>
              <w:top w:val="nil"/>
              <w:left w:val="nil"/>
              <w:bottom w:val="nil"/>
              <w:right w:val="nil"/>
            </w:tcBorders>
            <w:shd w:val="clear" w:color="auto" w:fill="auto"/>
            <w:noWrap/>
            <w:vAlign w:val="bottom"/>
          </w:tcPr>
          <w:p w14:paraId="13180A4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Zhong</w:t>
            </w:r>
          </w:p>
        </w:tc>
        <w:tc>
          <w:tcPr>
            <w:tcW w:w="540" w:type="dxa"/>
            <w:tcBorders>
              <w:top w:val="nil"/>
              <w:left w:val="nil"/>
              <w:bottom w:val="nil"/>
              <w:right w:val="nil"/>
            </w:tcBorders>
            <w:shd w:val="clear" w:color="auto" w:fill="auto"/>
            <w:noWrap/>
            <w:vAlign w:val="bottom"/>
          </w:tcPr>
          <w:p w14:paraId="1C4DE4A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7348FB3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52</w:t>
            </w:r>
          </w:p>
        </w:tc>
        <w:tc>
          <w:tcPr>
            <w:tcW w:w="576" w:type="dxa"/>
            <w:tcBorders>
              <w:top w:val="nil"/>
              <w:left w:val="nil"/>
              <w:bottom w:val="nil"/>
              <w:right w:val="nil"/>
            </w:tcBorders>
            <w:shd w:val="clear" w:color="auto" w:fill="auto"/>
            <w:noWrap/>
            <w:vAlign w:val="bottom"/>
          </w:tcPr>
          <w:p w14:paraId="51DA10B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-0.72</w:t>
            </w:r>
          </w:p>
        </w:tc>
        <w:tc>
          <w:tcPr>
            <w:tcW w:w="507" w:type="dxa"/>
            <w:tcBorders>
              <w:top w:val="nil"/>
              <w:left w:val="nil"/>
              <w:bottom w:val="nil"/>
              <w:right w:val="nil"/>
            </w:tcBorders>
            <w:shd w:val="clear" w:color="auto" w:fill="auto"/>
            <w:noWrap/>
            <w:vAlign w:val="bottom"/>
          </w:tcPr>
          <w:p w14:paraId="35C0556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2E996C9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EE6E53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AF385E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B65E25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EA8E62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091D84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ADB61EB" w14:textId="77777777" w:rsidTr="00352F5E">
        <w:trPr>
          <w:trHeight w:val="300"/>
        </w:trPr>
        <w:tc>
          <w:tcPr>
            <w:tcW w:w="1796" w:type="dxa"/>
            <w:tcBorders>
              <w:top w:val="nil"/>
              <w:left w:val="nil"/>
              <w:bottom w:val="nil"/>
              <w:right w:val="nil"/>
            </w:tcBorders>
            <w:shd w:val="clear" w:color="auto" w:fill="auto"/>
            <w:noWrap/>
            <w:vAlign w:val="bottom"/>
          </w:tcPr>
          <w:p w14:paraId="20BBCFC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Zoller</w:t>
            </w:r>
          </w:p>
        </w:tc>
        <w:tc>
          <w:tcPr>
            <w:tcW w:w="540" w:type="dxa"/>
            <w:tcBorders>
              <w:top w:val="nil"/>
              <w:left w:val="nil"/>
              <w:bottom w:val="nil"/>
              <w:right w:val="nil"/>
            </w:tcBorders>
            <w:shd w:val="clear" w:color="auto" w:fill="auto"/>
            <w:noWrap/>
            <w:vAlign w:val="bottom"/>
          </w:tcPr>
          <w:p w14:paraId="601E730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B2F07A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2644F85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507" w:type="dxa"/>
            <w:tcBorders>
              <w:top w:val="nil"/>
              <w:left w:val="nil"/>
              <w:bottom w:val="nil"/>
              <w:right w:val="nil"/>
            </w:tcBorders>
            <w:shd w:val="clear" w:color="auto" w:fill="auto"/>
            <w:noWrap/>
            <w:vAlign w:val="bottom"/>
          </w:tcPr>
          <w:p w14:paraId="3EF812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4DF12DF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387E5D7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62D553A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F8412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AE87A8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3B1E64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0E5C2EC" w14:textId="77777777" w:rsidTr="00352F5E">
        <w:trPr>
          <w:trHeight w:val="300"/>
        </w:trPr>
        <w:tc>
          <w:tcPr>
            <w:tcW w:w="1796" w:type="dxa"/>
            <w:tcBorders>
              <w:top w:val="nil"/>
              <w:left w:val="nil"/>
              <w:bottom w:val="single" w:sz="4" w:space="0" w:color="auto"/>
              <w:right w:val="nil"/>
            </w:tcBorders>
            <w:shd w:val="clear" w:color="auto" w:fill="auto"/>
            <w:noWrap/>
            <w:vAlign w:val="bottom"/>
          </w:tcPr>
          <w:p w14:paraId="7D485C7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Zwolinski</w:t>
            </w:r>
          </w:p>
        </w:tc>
        <w:tc>
          <w:tcPr>
            <w:tcW w:w="540" w:type="dxa"/>
            <w:tcBorders>
              <w:top w:val="nil"/>
              <w:left w:val="nil"/>
              <w:bottom w:val="single" w:sz="4" w:space="0" w:color="auto"/>
              <w:right w:val="nil"/>
            </w:tcBorders>
            <w:shd w:val="clear" w:color="auto" w:fill="auto"/>
            <w:noWrap/>
            <w:vAlign w:val="bottom"/>
          </w:tcPr>
          <w:p w14:paraId="5C0F66C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single" w:sz="4" w:space="0" w:color="auto"/>
              <w:right w:val="nil"/>
            </w:tcBorders>
            <w:shd w:val="clear" w:color="auto" w:fill="auto"/>
            <w:noWrap/>
            <w:vAlign w:val="bottom"/>
          </w:tcPr>
          <w:p w14:paraId="55E74A7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single" w:sz="4" w:space="0" w:color="auto"/>
              <w:right w:val="nil"/>
            </w:tcBorders>
            <w:shd w:val="clear" w:color="auto" w:fill="auto"/>
            <w:noWrap/>
            <w:vAlign w:val="bottom"/>
          </w:tcPr>
          <w:p w14:paraId="251FC2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w:t>
            </w:r>
          </w:p>
        </w:tc>
        <w:tc>
          <w:tcPr>
            <w:tcW w:w="507" w:type="dxa"/>
            <w:tcBorders>
              <w:top w:val="nil"/>
              <w:left w:val="nil"/>
              <w:bottom w:val="single" w:sz="4" w:space="0" w:color="auto"/>
              <w:right w:val="nil"/>
            </w:tcBorders>
            <w:shd w:val="clear" w:color="auto" w:fill="auto"/>
            <w:noWrap/>
            <w:vAlign w:val="bottom"/>
          </w:tcPr>
          <w:p w14:paraId="4E8674F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single" w:sz="4" w:space="0" w:color="auto"/>
              <w:right w:val="nil"/>
            </w:tcBorders>
            <w:shd w:val="clear" w:color="auto" w:fill="auto"/>
            <w:noWrap/>
            <w:vAlign w:val="bottom"/>
          </w:tcPr>
          <w:p w14:paraId="1742D4C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single" w:sz="4" w:space="0" w:color="auto"/>
              <w:right w:val="nil"/>
            </w:tcBorders>
            <w:shd w:val="clear" w:color="auto" w:fill="auto"/>
            <w:noWrap/>
            <w:vAlign w:val="bottom"/>
          </w:tcPr>
          <w:p w14:paraId="79EA432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single" w:sz="4" w:space="0" w:color="auto"/>
              <w:right w:val="nil"/>
            </w:tcBorders>
            <w:shd w:val="clear" w:color="auto" w:fill="auto"/>
            <w:noWrap/>
            <w:vAlign w:val="bottom"/>
          </w:tcPr>
          <w:p w14:paraId="2B1E9C4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single" w:sz="4" w:space="0" w:color="auto"/>
              <w:right w:val="nil"/>
            </w:tcBorders>
            <w:shd w:val="clear" w:color="auto" w:fill="auto"/>
            <w:noWrap/>
            <w:vAlign w:val="bottom"/>
          </w:tcPr>
          <w:p w14:paraId="505E7F0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single" w:sz="4" w:space="0" w:color="auto"/>
              <w:right w:val="nil"/>
            </w:tcBorders>
            <w:shd w:val="clear" w:color="auto" w:fill="auto"/>
            <w:noWrap/>
            <w:vAlign w:val="bottom"/>
          </w:tcPr>
          <w:p w14:paraId="543CEA1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single" w:sz="4" w:space="0" w:color="auto"/>
              <w:right w:val="nil"/>
            </w:tcBorders>
            <w:shd w:val="clear" w:color="auto" w:fill="auto"/>
            <w:noWrap/>
            <w:vAlign w:val="bottom"/>
          </w:tcPr>
          <w:p w14:paraId="3FED626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bl>
    <w:p w14:paraId="4F742E10" w14:textId="77777777" w:rsidR="003D54A2" w:rsidRPr="003D54A2" w:rsidRDefault="003D54A2" w:rsidP="00D61C6E">
      <w:pPr>
        <w:spacing w:before="120" w:after="0" w:line="480" w:lineRule="auto"/>
        <w:rPr>
          <w:rFonts w:ascii="Times New Roman" w:hAnsi="Times New Roman" w:cs="Times New Roman"/>
          <w:i/>
          <w:color w:val="000000"/>
          <w:sz w:val="24"/>
          <w:szCs w:val="20"/>
        </w:rPr>
      </w:pPr>
    </w:p>
    <w:p w14:paraId="118ADDBE" w14:textId="1E054562" w:rsidR="00F70F9F" w:rsidRPr="009159AB" w:rsidRDefault="00AD7B10" w:rsidP="00D61C6E">
      <w:pPr>
        <w:spacing w:before="120" w:after="0" w:line="480" w:lineRule="auto"/>
        <w:rPr>
          <w:rFonts w:ascii="Times New Roman" w:hAnsi="Times New Roman" w:cs="Times New Roman"/>
          <w:sz w:val="32"/>
          <w:szCs w:val="24"/>
        </w:rPr>
      </w:pPr>
      <w:r w:rsidRPr="009159AB">
        <w:rPr>
          <w:rFonts w:ascii="Times New Roman" w:hAnsi="Times New Roman" w:cs="Times New Roman"/>
          <w:i/>
          <w:color w:val="000000"/>
          <w:sz w:val="24"/>
          <w:szCs w:val="20"/>
        </w:rPr>
        <w:t>Note</w:t>
      </w:r>
      <w:r w:rsidRPr="009159AB">
        <w:rPr>
          <w:rFonts w:ascii="Times New Roman" w:hAnsi="Times New Roman" w:cs="Times New Roman"/>
          <w:color w:val="000000"/>
          <w:sz w:val="24"/>
          <w:szCs w:val="20"/>
        </w:rPr>
        <w:t xml:space="preserve">. </w:t>
      </w:r>
      <w:r w:rsidRPr="009159AB">
        <w:rPr>
          <w:rFonts w:ascii="Times New Roman" w:hAnsi="Times New Roman" w:cs="Times New Roman"/>
          <w:i/>
          <w:color w:val="000000"/>
          <w:sz w:val="24"/>
          <w:szCs w:val="20"/>
        </w:rPr>
        <w:t>d</w:t>
      </w:r>
      <w:r w:rsidRPr="009159AB">
        <w:rPr>
          <w:rFonts w:ascii="Times New Roman" w:hAnsi="Times New Roman" w:cs="Times New Roman"/>
          <w:color w:val="000000"/>
          <w:sz w:val="24"/>
          <w:szCs w:val="20"/>
        </w:rPr>
        <w:t xml:space="preserve"> T1 refers to ostracism effect on first measure; </w:t>
      </w:r>
      <w:r w:rsidRPr="009159AB">
        <w:rPr>
          <w:rFonts w:ascii="Times New Roman" w:hAnsi="Times New Roman" w:cs="Times New Roman"/>
          <w:i/>
          <w:color w:val="000000"/>
          <w:sz w:val="24"/>
          <w:szCs w:val="20"/>
        </w:rPr>
        <w:t>d</w:t>
      </w:r>
      <w:r w:rsidRPr="009159AB">
        <w:rPr>
          <w:rFonts w:ascii="Times New Roman" w:hAnsi="Times New Roman" w:cs="Times New Roman"/>
          <w:color w:val="000000"/>
          <w:sz w:val="24"/>
          <w:szCs w:val="20"/>
        </w:rPr>
        <w:t xml:space="preserve"> T2 refers to ostracism effect on last measure; Δ</w:t>
      </w:r>
      <w:r w:rsidRPr="009159AB">
        <w:rPr>
          <w:rFonts w:ascii="Times New Roman" w:hAnsi="Times New Roman" w:cs="Times New Roman"/>
          <w:i/>
          <w:color w:val="000000"/>
          <w:sz w:val="24"/>
          <w:szCs w:val="20"/>
        </w:rPr>
        <w:t>d</w:t>
      </w:r>
      <w:r w:rsidRPr="009159AB">
        <w:rPr>
          <w:rFonts w:ascii="Times New Roman" w:hAnsi="Times New Roman" w:cs="Times New Roman"/>
          <w:color w:val="000000"/>
          <w:sz w:val="24"/>
          <w:szCs w:val="20"/>
        </w:rPr>
        <w:t xml:space="preserve"> represent interactions. Non-integer </w:t>
      </w:r>
      <w:r w:rsidRPr="009159AB">
        <w:rPr>
          <w:rFonts w:ascii="Times New Roman" w:hAnsi="Times New Roman" w:cs="Times New Roman"/>
          <w:i/>
          <w:color w:val="000000"/>
          <w:sz w:val="24"/>
          <w:szCs w:val="20"/>
        </w:rPr>
        <w:t>N</w:t>
      </w:r>
      <w:r w:rsidRPr="009159AB">
        <w:rPr>
          <w:rFonts w:ascii="Times New Roman" w:hAnsi="Times New Roman" w:cs="Times New Roman"/>
          <w:color w:val="000000"/>
          <w:sz w:val="24"/>
          <w:szCs w:val="20"/>
        </w:rPr>
        <w:t xml:space="preserve">s arise from division of full sample </w:t>
      </w:r>
      <w:r w:rsidRPr="009159AB">
        <w:rPr>
          <w:rFonts w:ascii="Times New Roman" w:hAnsi="Times New Roman" w:cs="Times New Roman"/>
          <w:i/>
          <w:color w:val="000000"/>
          <w:sz w:val="24"/>
          <w:szCs w:val="20"/>
        </w:rPr>
        <w:t xml:space="preserve">N </w:t>
      </w:r>
      <w:r w:rsidRPr="009159AB">
        <w:rPr>
          <w:rFonts w:ascii="Times New Roman" w:hAnsi="Times New Roman" w:cs="Times New Roman"/>
          <w:color w:val="000000"/>
          <w:sz w:val="24"/>
          <w:szCs w:val="20"/>
        </w:rPr>
        <w:t>for included conditions, appropriate due to random assignment.</w:t>
      </w:r>
    </w:p>
    <w:p w14:paraId="3D3E6CC0" w14:textId="773ECD2F" w:rsidR="00584BF7" w:rsidRPr="009159AB" w:rsidRDefault="00584BF7">
      <w:pPr>
        <w:rPr>
          <w:rFonts w:ascii="Times New Roman" w:hAnsi="Times New Roman" w:cs="Times New Roman"/>
          <w:sz w:val="24"/>
          <w:szCs w:val="24"/>
        </w:rPr>
      </w:pPr>
    </w:p>
    <w:p w14:paraId="3F528A92" w14:textId="77777777" w:rsidR="00584BF7" w:rsidRPr="009159AB" w:rsidRDefault="00584BF7">
      <w:pPr>
        <w:rPr>
          <w:rFonts w:ascii="Times New Roman" w:hAnsi="Times New Roman" w:cs="Times New Roman"/>
          <w:sz w:val="24"/>
          <w:szCs w:val="24"/>
        </w:rPr>
      </w:pPr>
      <w:r w:rsidRPr="009159AB">
        <w:rPr>
          <w:rFonts w:ascii="Times New Roman" w:hAnsi="Times New Roman" w:cs="Times New Roman"/>
          <w:sz w:val="24"/>
          <w:szCs w:val="24"/>
        </w:rPr>
        <w:br w:type="page"/>
      </w:r>
    </w:p>
    <w:p w14:paraId="0DEF169B" w14:textId="2DF14670" w:rsidR="00D61C6E" w:rsidRPr="009159AB" w:rsidRDefault="00D61C6E">
      <w:pPr>
        <w:rPr>
          <w:rFonts w:ascii="Times New Roman" w:hAnsi="Times New Roman" w:cs="Times New Roman"/>
          <w:sz w:val="24"/>
          <w:szCs w:val="24"/>
        </w:rPr>
      </w:pPr>
      <w:r w:rsidRPr="009159AB">
        <w:rPr>
          <w:rFonts w:ascii="Times New Roman" w:hAnsi="Times New Roman" w:cs="Times New Roman"/>
          <w:sz w:val="24"/>
          <w:szCs w:val="24"/>
        </w:rPr>
        <w:lastRenderedPageBreak/>
        <w:t>Table 3</w:t>
      </w:r>
    </w:p>
    <w:p w14:paraId="284303B0" w14:textId="1C2805D0" w:rsidR="00D61C6E" w:rsidRPr="009159AB" w:rsidRDefault="00D61C6E">
      <w:pPr>
        <w:rPr>
          <w:rFonts w:ascii="Times New Roman" w:hAnsi="Times New Roman" w:cs="Times New Roman"/>
          <w:i/>
          <w:sz w:val="24"/>
          <w:szCs w:val="24"/>
        </w:rPr>
      </w:pPr>
      <w:r w:rsidRPr="009159AB">
        <w:rPr>
          <w:rFonts w:ascii="Times New Roman" w:hAnsi="Times New Roman" w:cs="Times New Roman"/>
          <w:i/>
          <w:sz w:val="24"/>
          <w:szCs w:val="24"/>
        </w:rPr>
        <w:t>Interaction effect per subset</w:t>
      </w:r>
    </w:p>
    <w:tbl>
      <w:tblPr>
        <w:tblW w:w="8398" w:type="dxa"/>
        <w:tblCellMar>
          <w:left w:w="70" w:type="dxa"/>
          <w:right w:w="70" w:type="dxa"/>
        </w:tblCellMar>
        <w:tblLook w:val="04A0" w:firstRow="1" w:lastRow="0" w:firstColumn="1" w:lastColumn="0" w:noHBand="0" w:noVBand="1"/>
      </w:tblPr>
      <w:tblGrid>
        <w:gridCol w:w="1276"/>
        <w:gridCol w:w="760"/>
        <w:gridCol w:w="516"/>
        <w:gridCol w:w="1134"/>
        <w:gridCol w:w="709"/>
        <w:gridCol w:w="850"/>
        <w:gridCol w:w="851"/>
        <w:gridCol w:w="1162"/>
        <w:gridCol w:w="1140"/>
      </w:tblGrid>
      <w:tr w:rsidR="00584BF7" w:rsidRPr="009159AB" w14:paraId="1E379733" w14:textId="77777777" w:rsidTr="009159AB">
        <w:trPr>
          <w:trHeight w:val="315"/>
        </w:trPr>
        <w:tc>
          <w:tcPr>
            <w:tcW w:w="1276" w:type="dxa"/>
            <w:tcBorders>
              <w:top w:val="single" w:sz="4" w:space="0" w:color="auto"/>
              <w:left w:val="nil"/>
              <w:bottom w:val="single" w:sz="8" w:space="0" w:color="auto"/>
              <w:right w:val="nil"/>
            </w:tcBorders>
            <w:shd w:val="clear" w:color="auto" w:fill="auto"/>
            <w:noWrap/>
            <w:vAlign w:val="center"/>
            <w:hideMark/>
          </w:tcPr>
          <w:p w14:paraId="03084FDD" w14:textId="77777777" w:rsidR="00584BF7" w:rsidRPr="009159AB" w:rsidRDefault="00584BF7" w:rsidP="008D4180">
            <w:pPr>
              <w:keepNext/>
              <w:keepLines/>
              <w:spacing w:before="200" w:after="0" w:line="480" w:lineRule="auto"/>
              <w:outlineLvl w:val="5"/>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760" w:type="dxa"/>
            <w:tcBorders>
              <w:top w:val="single" w:sz="4" w:space="0" w:color="auto"/>
              <w:left w:val="nil"/>
              <w:bottom w:val="single" w:sz="8" w:space="0" w:color="auto"/>
              <w:right w:val="nil"/>
            </w:tcBorders>
            <w:shd w:val="clear" w:color="auto" w:fill="auto"/>
            <w:noWrap/>
            <w:vAlign w:val="center"/>
            <w:hideMark/>
          </w:tcPr>
          <w:p w14:paraId="70EC7147" w14:textId="77777777" w:rsidR="00584BF7" w:rsidRPr="009159AB" w:rsidRDefault="00584BF7" w:rsidP="008D4180">
            <w:pPr>
              <w:keepNext/>
              <w:keepLines/>
              <w:spacing w:before="200" w:after="0" w:line="480" w:lineRule="auto"/>
              <w:outlineLvl w:val="5"/>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516" w:type="dxa"/>
            <w:tcBorders>
              <w:top w:val="single" w:sz="4" w:space="0" w:color="auto"/>
              <w:left w:val="nil"/>
              <w:bottom w:val="single" w:sz="8" w:space="0" w:color="auto"/>
              <w:right w:val="nil"/>
            </w:tcBorders>
            <w:shd w:val="clear" w:color="auto" w:fill="auto"/>
            <w:noWrap/>
            <w:vAlign w:val="center"/>
            <w:hideMark/>
          </w:tcPr>
          <w:p w14:paraId="39C2A024" w14:textId="77777777" w:rsidR="00584BF7" w:rsidRPr="009159AB" w:rsidRDefault="00584BF7" w:rsidP="008D4180">
            <w:pPr>
              <w:keepNext/>
              <w:keepLines/>
              <w:spacing w:before="200" w:after="0" w:line="480" w:lineRule="auto"/>
              <w:outlineLvl w:val="5"/>
              <w:rPr>
                <w:rFonts w:ascii="Times New Roman" w:eastAsia="Times New Roman" w:hAnsi="Times New Roman" w:cs="Times New Roman"/>
                <w:i/>
                <w:color w:val="000000"/>
                <w:sz w:val="20"/>
                <w:szCs w:val="20"/>
                <w:lang w:eastAsia="nl-NL"/>
              </w:rPr>
            </w:pPr>
            <w:r w:rsidRPr="009159AB">
              <w:rPr>
                <w:rFonts w:ascii="Times New Roman" w:eastAsia="Times New Roman" w:hAnsi="Times New Roman" w:cs="Times New Roman"/>
                <w:i/>
                <w:color w:val="000000"/>
                <w:sz w:val="20"/>
                <w:szCs w:val="20"/>
                <w:lang w:eastAsia="nl-NL"/>
              </w:rPr>
              <w:t>k</w:t>
            </w:r>
          </w:p>
        </w:tc>
        <w:tc>
          <w:tcPr>
            <w:tcW w:w="1134" w:type="dxa"/>
            <w:tcBorders>
              <w:top w:val="single" w:sz="4" w:space="0" w:color="auto"/>
              <w:left w:val="nil"/>
              <w:bottom w:val="single" w:sz="8" w:space="0" w:color="auto"/>
              <w:right w:val="nil"/>
            </w:tcBorders>
            <w:shd w:val="clear" w:color="auto" w:fill="auto"/>
            <w:noWrap/>
            <w:vAlign w:val="center"/>
            <w:hideMark/>
          </w:tcPr>
          <w:p w14:paraId="7A864C7B"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709" w:type="dxa"/>
            <w:tcBorders>
              <w:top w:val="single" w:sz="4" w:space="0" w:color="auto"/>
              <w:left w:val="nil"/>
              <w:bottom w:val="single" w:sz="8" w:space="0" w:color="auto"/>
              <w:right w:val="nil"/>
            </w:tcBorders>
            <w:shd w:val="clear" w:color="auto" w:fill="auto"/>
            <w:noWrap/>
            <w:vAlign w:val="center"/>
            <w:hideMark/>
          </w:tcPr>
          <w:p w14:paraId="0D310EDC"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850" w:type="dxa"/>
            <w:tcBorders>
              <w:top w:val="single" w:sz="4" w:space="0" w:color="auto"/>
              <w:left w:val="nil"/>
              <w:bottom w:val="single" w:sz="8" w:space="0" w:color="auto"/>
              <w:right w:val="nil"/>
            </w:tcBorders>
            <w:shd w:val="clear" w:color="auto" w:fill="auto"/>
            <w:noWrap/>
            <w:vAlign w:val="center"/>
            <w:hideMark/>
          </w:tcPr>
          <w:p w14:paraId="2E13D149"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851" w:type="dxa"/>
            <w:tcBorders>
              <w:top w:val="single" w:sz="4" w:space="0" w:color="auto"/>
              <w:left w:val="nil"/>
              <w:bottom w:val="single" w:sz="8" w:space="0" w:color="auto"/>
              <w:right w:val="nil"/>
            </w:tcBorders>
            <w:shd w:val="clear" w:color="auto" w:fill="auto"/>
            <w:noWrap/>
            <w:vAlign w:val="center"/>
            <w:hideMark/>
          </w:tcPr>
          <w:p w14:paraId="49509C4F"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162" w:type="dxa"/>
            <w:tcBorders>
              <w:top w:val="single" w:sz="4" w:space="0" w:color="auto"/>
              <w:left w:val="nil"/>
              <w:bottom w:val="single" w:sz="8" w:space="0" w:color="auto"/>
              <w:right w:val="nil"/>
            </w:tcBorders>
            <w:shd w:val="clear" w:color="auto" w:fill="auto"/>
            <w:noWrap/>
            <w:vAlign w:val="center"/>
            <w:hideMark/>
          </w:tcPr>
          <w:p w14:paraId="348964C8"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Lowerbound</w:t>
            </w:r>
          </w:p>
        </w:tc>
        <w:tc>
          <w:tcPr>
            <w:tcW w:w="1140" w:type="dxa"/>
            <w:tcBorders>
              <w:top w:val="single" w:sz="4" w:space="0" w:color="auto"/>
              <w:left w:val="nil"/>
              <w:bottom w:val="single" w:sz="8" w:space="0" w:color="auto"/>
              <w:right w:val="nil"/>
            </w:tcBorders>
            <w:shd w:val="clear" w:color="auto" w:fill="auto"/>
            <w:noWrap/>
            <w:vAlign w:val="center"/>
            <w:hideMark/>
          </w:tcPr>
          <w:p w14:paraId="15EC1D95"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Upperbound</w:t>
            </w:r>
          </w:p>
        </w:tc>
      </w:tr>
      <w:tr w:rsidR="00584BF7" w:rsidRPr="009159AB" w14:paraId="6AC596DB" w14:textId="77777777" w:rsidTr="00D61C6E">
        <w:trPr>
          <w:trHeight w:val="300"/>
        </w:trPr>
        <w:tc>
          <w:tcPr>
            <w:tcW w:w="1276" w:type="dxa"/>
            <w:tcBorders>
              <w:top w:val="nil"/>
              <w:left w:val="nil"/>
              <w:bottom w:val="nil"/>
              <w:right w:val="nil"/>
            </w:tcBorders>
            <w:shd w:val="clear" w:color="auto" w:fill="auto"/>
            <w:noWrap/>
            <w:vAlign w:val="center"/>
            <w:hideMark/>
          </w:tcPr>
          <w:p w14:paraId="55B05099"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Overall</w:t>
            </w:r>
          </w:p>
        </w:tc>
        <w:tc>
          <w:tcPr>
            <w:tcW w:w="760" w:type="dxa"/>
            <w:tcBorders>
              <w:top w:val="nil"/>
              <w:left w:val="nil"/>
              <w:bottom w:val="nil"/>
              <w:right w:val="nil"/>
            </w:tcBorders>
            <w:shd w:val="clear" w:color="auto" w:fill="auto"/>
            <w:noWrap/>
            <w:vAlign w:val="center"/>
            <w:hideMark/>
          </w:tcPr>
          <w:p w14:paraId="6810EBF3"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6C38B87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52</w:t>
            </w:r>
          </w:p>
        </w:tc>
        <w:tc>
          <w:tcPr>
            <w:tcW w:w="1134" w:type="dxa"/>
            <w:tcBorders>
              <w:top w:val="nil"/>
              <w:left w:val="nil"/>
              <w:bottom w:val="nil"/>
              <w:right w:val="nil"/>
            </w:tcBorders>
            <w:shd w:val="clear" w:color="auto" w:fill="auto"/>
            <w:noWrap/>
            <w:vAlign w:val="center"/>
            <w:hideMark/>
          </w:tcPr>
          <w:p w14:paraId="5709C2B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-0.46</w:t>
            </w:r>
          </w:p>
        </w:tc>
        <w:tc>
          <w:tcPr>
            <w:tcW w:w="709" w:type="dxa"/>
            <w:tcBorders>
              <w:top w:val="nil"/>
              <w:left w:val="nil"/>
              <w:bottom w:val="nil"/>
              <w:right w:val="nil"/>
            </w:tcBorders>
            <w:shd w:val="clear" w:color="auto" w:fill="auto"/>
            <w:noWrap/>
            <w:vAlign w:val="center"/>
            <w:hideMark/>
          </w:tcPr>
          <w:p w14:paraId="2C7FA85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0.09</w:t>
            </w:r>
          </w:p>
        </w:tc>
        <w:tc>
          <w:tcPr>
            <w:tcW w:w="850" w:type="dxa"/>
            <w:tcBorders>
              <w:top w:val="nil"/>
              <w:left w:val="nil"/>
              <w:bottom w:val="nil"/>
              <w:right w:val="nil"/>
            </w:tcBorders>
            <w:shd w:val="clear" w:color="auto" w:fill="auto"/>
            <w:noWrap/>
            <w:vAlign w:val="center"/>
            <w:hideMark/>
          </w:tcPr>
          <w:p w14:paraId="386A04D9"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-5.08</w:t>
            </w:r>
          </w:p>
        </w:tc>
        <w:tc>
          <w:tcPr>
            <w:tcW w:w="851" w:type="dxa"/>
            <w:tcBorders>
              <w:top w:val="nil"/>
              <w:left w:val="nil"/>
              <w:bottom w:val="nil"/>
              <w:right w:val="nil"/>
            </w:tcBorders>
            <w:shd w:val="clear" w:color="auto" w:fill="auto"/>
            <w:noWrap/>
            <w:vAlign w:val="center"/>
            <w:hideMark/>
          </w:tcPr>
          <w:p w14:paraId="5648BA3E"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3F1DCC51"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-0.64</w:t>
            </w:r>
          </w:p>
        </w:tc>
        <w:tc>
          <w:tcPr>
            <w:tcW w:w="1140" w:type="dxa"/>
            <w:tcBorders>
              <w:top w:val="nil"/>
              <w:left w:val="nil"/>
              <w:bottom w:val="nil"/>
              <w:right w:val="nil"/>
            </w:tcBorders>
            <w:shd w:val="clear" w:color="auto" w:fill="auto"/>
            <w:noWrap/>
            <w:vAlign w:val="center"/>
            <w:hideMark/>
          </w:tcPr>
          <w:p w14:paraId="7534199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-0.28</w:t>
            </w:r>
          </w:p>
        </w:tc>
      </w:tr>
      <w:tr w:rsidR="00584BF7" w:rsidRPr="009159AB" w14:paraId="09210A33" w14:textId="77777777" w:rsidTr="00D61C6E">
        <w:trPr>
          <w:trHeight w:val="300"/>
        </w:trPr>
        <w:tc>
          <w:tcPr>
            <w:tcW w:w="1276" w:type="dxa"/>
            <w:tcBorders>
              <w:top w:val="nil"/>
              <w:left w:val="nil"/>
              <w:bottom w:val="nil"/>
              <w:right w:val="nil"/>
            </w:tcBorders>
            <w:shd w:val="clear" w:color="auto" w:fill="auto"/>
            <w:noWrap/>
            <w:vAlign w:val="bottom"/>
            <w:hideMark/>
          </w:tcPr>
          <w:p w14:paraId="39393EFA"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6431DA8E"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679A5C5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46</w:t>
            </w:r>
          </w:p>
        </w:tc>
        <w:tc>
          <w:tcPr>
            <w:tcW w:w="1134" w:type="dxa"/>
            <w:tcBorders>
              <w:top w:val="nil"/>
              <w:left w:val="nil"/>
              <w:bottom w:val="nil"/>
              <w:right w:val="nil"/>
            </w:tcBorders>
            <w:shd w:val="clear" w:color="auto" w:fill="auto"/>
            <w:noWrap/>
            <w:vAlign w:val="center"/>
            <w:hideMark/>
          </w:tcPr>
          <w:p w14:paraId="27D55EE2"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-0.19</w:t>
            </w:r>
          </w:p>
        </w:tc>
        <w:tc>
          <w:tcPr>
            <w:tcW w:w="709" w:type="dxa"/>
            <w:tcBorders>
              <w:top w:val="nil"/>
              <w:left w:val="nil"/>
              <w:bottom w:val="nil"/>
              <w:right w:val="nil"/>
            </w:tcBorders>
            <w:shd w:val="clear" w:color="auto" w:fill="auto"/>
            <w:noWrap/>
            <w:vAlign w:val="center"/>
            <w:hideMark/>
          </w:tcPr>
          <w:p w14:paraId="3FA5BF72"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0.11</w:t>
            </w:r>
          </w:p>
        </w:tc>
        <w:tc>
          <w:tcPr>
            <w:tcW w:w="850" w:type="dxa"/>
            <w:tcBorders>
              <w:top w:val="nil"/>
              <w:left w:val="nil"/>
              <w:bottom w:val="nil"/>
              <w:right w:val="nil"/>
            </w:tcBorders>
            <w:shd w:val="clear" w:color="auto" w:fill="auto"/>
            <w:noWrap/>
            <w:vAlign w:val="center"/>
            <w:hideMark/>
          </w:tcPr>
          <w:p w14:paraId="54AE4CD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-1.82</w:t>
            </w:r>
          </w:p>
        </w:tc>
        <w:tc>
          <w:tcPr>
            <w:tcW w:w="851" w:type="dxa"/>
            <w:tcBorders>
              <w:top w:val="nil"/>
              <w:left w:val="nil"/>
              <w:bottom w:val="nil"/>
              <w:right w:val="nil"/>
            </w:tcBorders>
            <w:shd w:val="clear" w:color="auto" w:fill="auto"/>
            <w:noWrap/>
            <w:vAlign w:val="center"/>
            <w:hideMark/>
          </w:tcPr>
          <w:p w14:paraId="3DC76299"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.069</w:t>
            </w:r>
          </w:p>
        </w:tc>
        <w:tc>
          <w:tcPr>
            <w:tcW w:w="1162" w:type="dxa"/>
            <w:tcBorders>
              <w:top w:val="nil"/>
              <w:left w:val="nil"/>
              <w:bottom w:val="nil"/>
              <w:right w:val="nil"/>
            </w:tcBorders>
            <w:shd w:val="clear" w:color="auto" w:fill="auto"/>
            <w:noWrap/>
            <w:vAlign w:val="center"/>
            <w:hideMark/>
          </w:tcPr>
          <w:p w14:paraId="251E56C9"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-0.40</w:t>
            </w:r>
          </w:p>
        </w:tc>
        <w:tc>
          <w:tcPr>
            <w:tcW w:w="1140" w:type="dxa"/>
            <w:tcBorders>
              <w:top w:val="nil"/>
              <w:left w:val="nil"/>
              <w:bottom w:val="nil"/>
              <w:right w:val="nil"/>
            </w:tcBorders>
            <w:shd w:val="clear" w:color="auto" w:fill="auto"/>
            <w:noWrap/>
            <w:vAlign w:val="center"/>
            <w:hideMark/>
          </w:tcPr>
          <w:p w14:paraId="17F4104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0.02</w:t>
            </w:r>
          </w:p>
        </w:tc>
      </w:tr>
      <w:tr w:rsidR="00584BF7" w:rsidRPr="009159AB" w14:paraId="4DA7FEC1" w14:textId="77777777" w:rsidTr="00D61C6E">
        <w:trPr>
          <w:trHeight w:val="300"/>
        </w:trPr>
        <w:tc>
          <w:tcPr>
            <w:tcW w:w="1276" w:type="dxa"/>
            <w:tcBorders>
              <w:top w:val="nil"/>
              <w:left w:val="nil"/>
              <w:bottom w:val="nil"/>
              <w:right w:val="nil"/>
            </w:tcBorders>
            <w:shd w:val="clear" w:color="auto" w:fill="auto"/>
            <w:noWrap/>
            <w:vAlign w:val="center"/>
            <w:hideMark/>
          </w:tcPr>
          <w:p w14:paraId="539105EA"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Fundamental</w:t>
            </w:r>
          </w:p>
        </w:tc>
        <w:tc>
          <w:tcPr>
            <w:tcW w:w="760" w:type="dxa"/>
            <w:tcBorders>
              <w:top w:val="nil"/>
              <w:left w:val="nil"/>
              <w:bottom w:val="nil"/>
              <w:right w:val="nil"/>
            </w:tcBorders>
            <w:shd w:val="clear" w:color="auto" w:fill="auto"/>
            <w:noWrap/>
            <w:vAlign w:val="center"/>
            <w:hideMark/>
          </w:tcPr>
          <w:p w14:paraId="7D9CD578"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04B6594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w:t>
            </w:r>
          </w:p>
        </w:tc>
        <w:tc>
          <w:tcPr>
            <w:tcW w:w="1134" w:type="dxa"/>
            <w:tcBorders>
              <w:top w:val="nil"/>
              <w:left w:val="nil"/>
              <w:bottom w:val="nil"/>
              <w:right w:val="nil"/>
            </w:tcBorders>
            <w:shd w:val="clear" w:color="auto" w:fill="auto"/>
            <w:noWrap/>
            <w:vAlign w:val="center"/>
            <w:hideMark/>
          </w:tcPr>
          <w:p w14:paraId="628BB5DC"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-0.39</w:t>
            </w:r>
          </w:p>
        </w:tc>
        <w:tc>
          <w:tcPr>
            <w:tcW w:w="709" w:type="dxa"/>
            <w:tcBorders>
              <w:top w:val="nil"/>
              <w:left w:val="nil"/>
              <w:bottom w:val="nil"/>
              <w:right w:val="nil"/>
            </w:tcBorders>
            <w:shd w:val="clear" w:color="auto" w:fill="auto"/>
            <w:noWrap/>
            <w:vAlign w:val="center"/>
            <w:hideMark/>
          </w:tcPr>
          <w:p w14:paraId="24CC943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0.12</w:t>
            </w:r>
          </w:p>
        </w:tc>
        <w:tc>
          <w:tcPr>
            <w:tcW w:w="850" w:type="dxa"/>
            <w:tcBorders>
              <w:top w:val="nil"/>
              <w:left w:val="nil"/>
              <w:bottom w:val="nil"/>
              <w:right w:val="nil"/>
            </w:tcBorders>
            <w:shd w:val="clear" w:color="auto" w:fill="auto"/>
            <w:noWrap/>
            <w:vAlign w:val="center"/>
            <w:hideMark/>
          </w:tcPr>
          <w:p w14:paraId="575DB20E"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-3.42</w:t>
            </w:r>
          </w:p>
        </w:tc>
        <w:tc>
          <w:tcPr>
            <w:tcW w:w="851" w:type="dxa"/>
            <w:tcBorders>
              <w:top w:val="nil"/>
              <w:left w:val="nil"/>
              <w:bottom w:val="nil"/>
              <w:right w:val="nil"/>
            </w:tcBorders>
            <w:shd w:val="clear" w:color="auto" w:fill="auto"/>
            <w:noWrap/>
            <w:vAlign w:val="center"/>
            <w:hideMark/>
          </w:tcPr>
          <w:p w14:paraId="40849AE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3A376543"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1140" w:type="dxa"/>
            <w:tcBorders>
              <w:top w:val="nil"/>
              <w:left w:val="nil"/>
              <w:bottom w:val="nil"/>
              <w:right w:val="nil"/>
            </w:tcBorders>
            <w:shd w:val="clear" w:color="auto" w:fill="auto"/>
            <w:noWrap/>
            <w:vAlign w:val="center"/>
            <w:hideMark/>
          </w:tcPr>
          <w:p w14:paraId="7A3490E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-0.17</w:t>
            </w:r>
          </w:p>
        </w:tc>
      </w:tr>
      <w:tr w:rsidR="00584BF7" w:rsidRPr="009159AB" w14:paraId="4B565E77" w14:textId="77777777" w:rsidTr="00D61C6E">
        <w:trPr>
          <w:trHeight w:val="300"/>
        </w:trPr>
        <w:tc>
          <w:tcPr>
            <w:tcW w:w="1276" w:type="dxa"/>
            <w:tcBorders>
              <w:top w:val="nil"/>
              <w:left w:val="nil"/>
              <w:bottom w:val="nil"/>
              <w:right w:val="nil"/>
            </w:tcBorders>
            <w:shd w:val="clear" w:color="auto" w:fill="auto"/>
            <w:noWrap/>
            <w:vAlign w:val="bottom"/>
            <w:hideMark/>
          </w:tcPr>
          <w:p w14:paraId="40E5104C"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2EAF19D0"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0E7E111D"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17</w:t>
            </w:r>
          </w:p>
        </w:tc>
        <w:tc>
          <w:tcPr>
            <w:tcW w:w="1134" w:type="dxa"/>
            <w:tcBorders>
              <w:top w:val="nil"/>
              <w:left w:val="nil"/>
              <w:bottom w:val="nil"/>
              <w:right w:val="nil"/>
            </w:tcBorders>
            <w:shd w:val="clear" w:color="auto" w:fill="auto"/>
            <w:noWrap/>
            <w:vAlign w:val="center"/>
            <w:hideMark/>
          </w:tcPr>
          <w:p w14:paraId="15634321"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-0.77</w:t>
            </w:r>
          </w:p>
        </w:tc>
        <w:tc>
          <w:tcPr>
            <w:tcW w:w="709" w:type="dxa"/>
            <w:tcBorders>
              <w:top w:val="nil"/>
              <w:left w:val="nil"/>
              <w:bottom w:val="nil"/>
              <w:right w:val="nil"/>
            </w:tcBorders>
            <w:shd w:val="clear" w:color="auto" w:fill="auto"/>
            <w:noWrap/>
            <w:vAlign w:val="center"/>
            <w:hideMark/>
          </w:tcPr>
          <w:p w14:paraId="1C13084E"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0.25</w:t>
            </w:r>
          </w:p>
        </w:tc>
        <w:tc>
          <w:tcPr>
            <w:tcW w:w="850" w:type="dxa"/>
            <w:tcBorders>
              <w:top w:val="nil"/>
              <w:left w:val="nil"/>
              <w:bottom w:val="nil"/>
              <w:right w:val="nil"/>
            </w:tcBorders>
            <w:shd w:val="clear" w:color="auto" w:fill="auto"/>
            <w:noWrap/>
            <w:vAlign w:val="center"/>
            <w:hideMark/>
          </w:tcPr>
          <w:p w14:paraId="21325E79"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-3.05</w:t>
            </w:r>
          </w:p>
        </w:tc>
        <w:tc>
          <w:tcPr>
            <w:tcW w:w="851" w:type="dxa"/>
            <w:tcBorders>
              <w:top w:val="nil"/>
              <w:left w:val="nil"/>
              <w:bottom w:val="nil"/>
              <w:right w:val="nil"/>
            </w:tcBorders>
            <w:shd w:val="clear" w:color="auto" w:fill="auto"/>
            <w:noWrap/>
            <w:vAlign w:val="center"/>
            <w:hideMark/>
          </w:tcPr>
          <w:p w14:paraId="245EFC09"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.002</w:t>
            </w:r>
          </w:p>
        </w:tc>
        <w:tc>
          <w:tcPr>
            <w:tcW w:w="1162" w:type="dxa"/>
            <w:tcBorders>
              <w:top w:val="nil"/>
              <w:left w:val="nil"/>
              <w:bottom w:val="nil"/>
              <w:right w:val="nil"/>
            </w:tcBorders>
            <w:shd w:val="clear" w:color="auto" w:fill="auto"/>
            <w:noWrap/>
            <w:vAlign w:val="center"/>
            <w:hideMark/>
          </w:tcPr>
          <w:p w14:paraId="6AF7A1F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-1.27</w:t>
            </w:r>
          </w:p>
        </w:tc>
        <w:tc>
          <w:tcPr>
            <w:tcW w:w="1140" w:type="dxa"/>
            <w:tcBorders>
              <w:top w:val="nil"/>
              <w:left w:val="nil"/>
              <w:bottom w:val="nil"/>
              <w:right w:val="nil"/>
            </w:tcBorders>
            <w:shd w:val="clear" w:color="auto" w:fill="auto"/>
            <w:noWrap/>
            <w:vAlign w:val="center"/>
            <w:hideMark/>
          </w:tcPr>
          <w:p w14:paraId="390D392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-0.28</w:t>
            </w:r>
          </w:p>
        </w:tc>
      </w:tr>
      <w:tr w:rsidR="00584BF7" w:rsidRPr="009159AB" w14:paraId="5DB0FC48" w14:textId="77777777" w:rsidTr="00D61C6E">
        <w:trPr>
          <w:trHeight w:val="300"/>
        </w:trPr>
        <w:tc>
          <w:tcPr>
            <w:tcW w:w="1276" w:type="dxa"/>
            <w:tcBorders>
              <w:top w:val="nil"/>
              <w:left w:val="nil"/>
              <w:bottom w:val="nil"/>
              <w:right w:val="nil"/>
            </w:tcBorders>
            <w:shd w:val="clear" w:color="auto" w:fill="auto"/>
            <w:noWrap/>
            <w:vAlign w:val="center"/>
            <w:hideMark/>
          </w:tcPr>
          <w:p w14:paraId="4B72D824"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Intrapersonal</w:t>
            </w:r>
          </w:p>
        </w:tc>
        <w:tc>
          <w:tcPr>
            <w:tcW w:w="760" w:type="dxa"/>
            <w:tcBorders>
              <w:top w:val="nil"/>
              <w:left w:val="nil"/>
              <w:bottom w:val="nil"/>
              <w:right w:val="nil"/>
            </w:tcBorders>
            <w:shd w:val="clear" w:color="auto" w:fill="auto"/>
            <w:noWrap/>
            <w:vAlign w:val="center"/>
            <w:hideMark/>
          </w:tcPr>
          <w:p w14:paraId="0FDABFE9"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5601178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42</w:t>
            </w:r>
          </w:p>
        </w:tc>
        <w:tc>
          <w:tcPr>
            <w:tcW w:w="1134" w:type="dxa"/>
            <w:tcBorders>
              <w:top w:val="nil"/>
              <w:left w:val="nil"/>
              <w:bottom w:val="nil"/>
              <w:right w:val="nil"/>
            </w:tcBorders>
            <w:shd w:val="clear" w:color="auto" w:fill="auto"/>
            <w:noWrap/>
            <w:vAlign w:val="center"/>
            <w:hideMark/>
          </w:tcPr>
          <w:p w14:paraId="02F04D4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-0.31</w:t>
            </w:r>
          </w:p>
        </w:tc>
        <w:tc>
          <w:tcPr>
            <w:tcW w:w="709" w:type="dxa"/>
            <w:tcBorders>
              <w:top w:val="nil"/>
              <w:left w:val="nil"/>
              <w:bottom w:val="nil"/>
              <w:right w:val="nil"/>
            </w:tcBorders>
            <w:shd w:val="clear" w:color="auto" w:fill="auto"/>
            <w:noWrap/>
            <w:vAlign w:val="center"/>
            <w:hideMark/>
          </w:tcPr>
          <w:p w14:paraId="57D0FE8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0.09</w:t>
            </w:r>
          </w:p>
        </w:tc>
        <w:tc>
          <w:tcPr>
            <w:tcW w:w="850" w:type="dxa"/>
            <w:tcBorders>
              <w:top w:val="nil"/>
              <w:left w:val="nil"/>
              <w:bottom w:val="nil"/>
              <w:right w:val="nil"/>
            </w:tcBorders>
            <w:shd w:val="clear" w:color="auto" w:fill="auto"/>
            <w:noWrap/>
            <w:vAlign w:val="center"/>
            <w:hideMark/>
          </w:tcPr>
          <w:p w14:paraId="07C125D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-3.38</w:t>
            </w:r>
          </w:p>
        </w:tc>
        <w:tc>
          <w:tcPr>
            <w:tcW w:w="851" w:type="dxa"/>
            <w:tcBorders>
              <w:top w:val="nil"/>
              <w:left w:val="nil"/>
              <w:bottom w:val="nil"/>
              <w:right w:val="nil"/>
            </w:tcBorders>
            <w:shd w:val="clear" w:color="auto" w:fill="auto"/>
            <w:noWrap/>
            <w:vAlign w:val="center"/>
            <w:hideMark/>
          </w:tcPr>
          <w:p w14:paraId="17D5545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6E11600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-0.49</w:t>
            </w:r>
          </w:p>
        </w:tc>
        <w:tc>
          <w:tcPr>
            <w:tcW w:w="1140" w:type="dxa"/>
            <w:tcBorders>
              <w:top w:val="nil"/>
              <w:left w:val="nil"/>
              <w:bottom w:val="nil"/>
              <w:right w:val="nil"/>
            </w:tcBorders>
            <w:shd w:val="clear" w:color="auto" w:fill="auto"/>
            <w:noWrap/>
            <w:vAlign w:val="center"/>
            <w:hideMark/>
          </w:tcPr>
          <w:p w14:paraId="2B9DBEE4"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-0.13</w:t>
            </w:r>
          </w:p>
        </w:tc>
      </w:tr>
      <w:tr w:rsidR="00584BF7" w:rsidRPr="009159AB" w14:paraId="06B28B00" w14:textId="77777777" w:rsidTr="00D61C6E">
        <w:trPr>
          <w:trHeight w:val="300"/>
        </w:trPr>
        <w:tc>
          <w:tcPr>
            <w:tcW w:w="1276" w:type="dxa"/>
            <w:tcBorders>
              <w:top w:val="nil"/>
              <w:left w:val="nil"/>
              <w:bottom w:val="nil"/>
              <w:right w:val="nil"/>
            </w:tcBorders>
            <w:shd w:val="clear" w:color="auto" w:fill="auto"/>
            <w:noWrap/>
            <w:vAlign w:val="bottom"/>
            <w:hideMark/>
          </w:tcPr>
          <w:p w14:paraId="69CB2C9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327BC121"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50ACE202"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39</w:t>
            </w:r>
          </w:p>
        </w:tc>
        <w:tc>
          <w:tcPr>
            <w:tcW w:w="1134" w:type="dxa"/>
            <w:tcBorders>
              <w:top w:val="nil"/>
              <w:left w:val="nil"/>
              <w:bottom w:val="nil"/>
              <w:right w:val="nil"/>
            </w:tcBorders>
            <w:shd w:val="clear" w:color="auto" w:fill="auto"/>
            <w:noWrap/>
            <w:vAlign w:val="center"/>
            <w:hideMark/>
          </w:tcPr>
          <w:p w14:paraId="13674A7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-0.21</w:t>
            </w:r>
          </w:p>
        </w:tc>
        <w:tc>
          <w:tcPr>
            <w:tcW w:w="709" w:type="dxa"/>
            <w:tcBorders>
              <w:top w:val="nil"/>
              <w:left w:val="nil"/>
              <w:bottom w:val="nil"/>
              <w:right w:val="nil"/>
            </w:tcBorders>
            <w:shd w:val="clear" w:color="auto" w:fill="auto"/>
            <w:noWrap/>
            <w:vAlign w:val="center"/>
            <w:hideMark/>
          </w:tcPr>
          <w:p w14:paraId="7CA03B4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0.11</w:t>
            </w:r>
          </w:p>
        </w:tc>
        <w:tc>
          <w:tcPr>
            <w:tcW w:w="850" w:type="dxa"/>
            <w:tcBorders>
              <w:top w:val="nil"/>
              <w:left w:val="nil"/>
              <w:bottom w:val="nil"/>
              <w:right w:val="nil"/>
            </w:tcBorders>
            <w:shd w:val="clear" w:color="auto" w:fill="auto"/>
            <w:noWrap/>
            <w:vAlign w:val="center"/>
            <w:hideMark/>
          </w:tcPr>
          <w:p w14:paraId="2A0EE54A"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-1.87</w:t>
            </w:r>
          </w:p>
        </w:tc>
        <w:tc>
          <w:tcPr>
            <w:tcW w:w="851" w:type="dxa"/>
            <w:tcBorders>
              <w:top w:val="nil"/>
              <w:left w:val="nil"/>
              <w:bottom w:val="nil"/>
              <w:right w:val="nil"/>
            </w:tcBorders>
            <w:shd w:val="clear" w:color="auto" w:fill="auto"/>
            <w:noWrap/>
            <w:vAlign w:val="center"/>
            <w:hideMark/>
          </w:tcPr>
          <w:p w14:paraId="187F214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1162" w:type="dxa"/>
            <w:tcBorders>
              <w:top w:val="nil"/>
              <w:left w:val="nil"/>
              <w:bottom w:val="nil"/>
              <w:right w:val="nil"/>
            </w:tcBorders>
            <w:shd w:val="clear" w:color="auto" w:fill="auto"/>
            <w:noWrap/>
            <w:vAlign w:val="center"/>
            <w:hideMark/>
          </w:tcPr>
          <w:p w14:paraId="602C48A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-0.44</w:t>
            </w:r>
          </w:p>
        </w:tc>
        <w:tc>
          <w:tcPr>
            <w:tcW w:w="1140" w:type="dxa"/>
            <w:tcBorders>
              <w:top w:val="nil"/>
              <w:left w:val="nil"/>
              <w:bottom w:val="nil"/>
              <w:right w:val="nil"/>
            </w:tcBorders>
            <w:shd w:val="clear" w:color="auto" w:fill="auto"/>
            <w:noWrap/>
            <w:vAlign w:val="center"/>
            <w:hideMark/>
          </w:tcPr>
          <w:p w14:paraId="1DEC20C9"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0.01</w:t>
            </w:r>
          </w:p>
        </w:tc>
      </w:tr>
      <w:tr w:rsidR="00584BF7" w:rsidRPr="009159AB" w14:paraId="55873EAD" w14:textId="77777777" w:rsidTr="00D61C6E">
        <w:trPr>
          <w:trHeight w:val="300"/>
        </w:trPr>
        <w:tc>
          <w:tcPr>
            <w:tcW w:w="1276" w:type="dxa"/>
            <w:tcBorders>
              <w:top w:val="nil"/>
              <w:left w:val="nil"/>
              <w:bottom w:val="nil"/>
              <w:right w:val="nil"/>
            </w:tcBorders>
            <w:shd w:val="clear" w:color="auto" w:fill="auto"/>
            <w:noWrap/>
            <w:vAlign w:val="center"/>
            <w:hideMark/>
          </w:tcPr>
          <w:p w14:paraId="0A8B3986"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Interpersonal</w:t>
            </w:r>
          </w:p>
        </w:tc>
        <w:tc>
          <w:tcPr>
            <w:tcW w:w="760" w:type="dxa"/>
            <w:tcBorders>
              <w:top w:val="nil"/>
              <w:left w:val="nil"/>
              <w:bottom w:val="nil"/>
              <w:right w:val="nil"/>
            </w:tcBorders>
            <w:shd w:val="clear" w:color="auto" w:fill="auto"/>
            <w:noWrap/>
            <w:vAlign w:val="center"/>
            <w:hideMark/>
          </w:tcPr>
          <w:p w14:paraId="1A2A77D7"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6A442262"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w:t>
            </w:r>
          </w:p>
        </w:tc>
        <w:tc>
          <w:tcPr>
            <w:tcW w:w="1134" w:type="dxa"/>
            <w:tcBorders>
              <w:top w:val="nil"/>
              <w:left w:val="nil"/>
              <w:bottom w:val="nil"/>
              <w:right w:val="nil"/>
            </w:tcBorders>
            <w:shd w:val="clear" w:color="auto" w:fill="auto"/>
            <w:noWrap/>
            <w:vAlign w:val="center"/>
            <w:hideMark/>
          </w:tcPr>
          <w:p w14:paraId="52E7FB0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-1.03</w:t>
            </w:r>
          </w:p>
        </w:tc>
        <w:tc>
          <w:tcPr>
            <w:tcW w:w="709" w:type="dxa"/>
            <w:tcBorders>
              <w:top w:val="nil"/>
              <w:left w:val="nil"/>
              <w:bottom w:val="nil"/>
              <w:right w:val="nil"/>
            </w:tcBorders>
            <w:shd w:val="clear" w:color="auto" w:fill="auto"/>
            <w:noWrap/>
            <w:vAlign w:val="center"/>
            <w:hideMark/>
          </w:tcPr>
          <w:p w14:paraId="2896AEFD"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0.18</w:t>
            </w:r>
          </w:p>
        </w:tc>
        <w:tc>
          <w:tcPr>
            <w:tcW w:w="850" w:type="dxa"/>
            <w:tcBorders>
              <w:top w:val="nil"/>
              <w:left w:val="nil"/>
              <w:bottom w:val="nil"/>
              <w:right w:val="nil"/>
            </w:tcBorders>
            <w:shd w:val="clear" w:color="auto" w:fill="auto"/>
            <w:noWrap/>
            <w:vAlign w:val="center"/>
            <w:hideMark/>
          </w:tcPr>
          <w:p w14:paraId="37C3D92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-5.69</w:t>
            </w:r>
          </w:p>
        </w:tc>
        <w:tc>
          <w:tcPr>
            <w:tcW w:w="851" w:type="dxa"/>
            <w:tcBorders>
              <w:top w:val="nil"/>
              <w:left w:val="nil"/>
              <w:bottom w:val="nil"/>
              <w:right w:val="nil"/>
            </w:tcBorders>
            <w:shd w:val="clear" w:color="auto" w:fill="auto"/>
            <w:noWrap/>
            <w:vAlign w:val="center"/>
            <w:hideMark/>
          </w:tcPr>
          <w:p w14:paraId="6F6EA4AD"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&lt;.0001</w:t>
            </w:r>
          </w:p>
        </w:tc>
        <w:tc>
          <w:tcPr>
            <w:tcW w:w="1162" w:type="dxa"/>
            <w:tcBorders>
              <w:top w:val="nil"/>
              <w:left w:val="nil"/>
              <w:bottom w:val="nil"/>
              <w:right w:val="nil"/>
            </w:tcBorders>
            <w:shd w:val="clear" w:color="auto" w:fill="auto"/>
            <w:noWrap/>
            <w:vAlign w:val="center"/>
            <w:hideMark/>
          </w:tcPr>
          <w:p w14:paraId="02B0763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-1.38</w:t>
            </w:r>
          </w:p>
        </w:tc>
        <w:tc>
          <w:tcPr>
            <w:tcW w:w="1140" w:type="dxa"/>
            <w:tcBorders>
              <w:top w:val="nil"/>
              <w:left w:val="nil"/>
              <w:bottom w:val="nil"/>
              <w:right w:val="nil"/>
            </w:tcBorders>
            <w:shd w:val="clear" w:color="auto" w:fill="auto"/>
            <w:noWrap/>
            <w:vAlign w:val="center"/>
            <w:hideMark/>
          </w:tcPr>
          <w:p w14:paraId="46B2D44C"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-0.67</w:t>
            </w:r>
          </w:p>
        </w:tc>
      </w:tr>
      <w:tr w:rsidR="00584BF7" w:rsidRPr="009159AB" w14:paraId="31D9250A" w14:textId="77777777" w:rsidTr="00D61C6E">
        <w:trPr>
          <w:trHeight w:val="300"/>
        </w:trPr>
        <w:tc>
          <w:tcPr>
            <w:tcW w:w="1276" w:type="dxa"/>
            <w:tcBorders>
              <w:top w:val="nil"/>
              <w:left w:val="nil"/>
              <w:bottom w:val="nil"/>
              <w:right w:val="nil"/>
            </w:tcBorders>
            <w:shd w:val="clear" w:color="auto" w:fill="auto"/>
            <w:noWrap/>
            <w:vAlign w:val="center"/>
            <w:hideMark/>
          </w:tcPr>
          <w:p w14:paraId="407C663D"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7F6B0181" w14:textId="59741C9C"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r w:rsidRPr="009159AB">
              <w:rPr>
                <w:rFonts w:ascii="Times New Roman" w:eastAsia="Times New Roman" w:hAnsi="Times New Roman" w:cs="Times New Roman"/>
                <w:color w:val="000000"/>
                <w:sz w:val="20"/>
                <w:szCs w:val="20"/>
                <w:vertAlign w:val="subscript"/>
                <w:lang w:eastAsia="nl-NL"/>
              </w:rPr>
              <w:t>listwise</w:t>
            </w:r>
          </w:p>
        </w:tc>
        <w:tc>
          <w:tcPr>
            <w:tcW w:w="516" w:type="dxa"/>
            <w:tcBorders>
              <w:top w:val="nil"/>
              <w:left w:val="nil"/>
              <w:bottom w:val="nil"/>
              <w:right w:val="nil"/>
            </w:tcBorders>
            <w:shd w:val="clear" w:color="auto" w:fill="auto"/>
            <w:noWrap/>
            <w:vAlign w:val="center"/>
            <w:hideMark/>
          </w:tcPr>
          <w:p w14:paraId="4725BFC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6</w:t>
            </w:r>
          </w:p>
        </w:tc>
        <w:tc>
          <w:tcPr>
            <w:tcW w:w="1134" w:type="dxa"/>
            <w:tcBorders>
              <w:top w:val="nil"/>
              <w:left w:val="nil"/>
              <w:bottom w:val="nil"/>
              <w:right w:val="nil"/>
            </w:tcBorders>
            <w:shd w:val="clear" w:color="auto" w:fill="auto"/>
            <w:noWrap/>
            <w:vAlign w:val="center"/>
            <w:hideMark/>
          </w:tcPr>
          <w:p w14:paraId="0E3B105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-0.36</w:t>
            </w:r>
          </w:p>
        </w:tc>
        <w:tc>
          <w:tcPr>
            <w:tcW w:w="709" w:type="dxa"/>
            <w:tcBorders>
              <w:top w:val="nil"/>
              <w:left w:val="nil"/>
              <w:bottom w:val="nil"/>
              <w:right w:val="nil"/>
            </w:tcBorders>
            <w:shd w:val="clear" w:color="auto" w:fill="auto"/>
            <w:noWrap/>
            <w:vAlign w:val="center"/>
            <w:hideMark/>
          </w:tcPr>
          <w:p w14:paraId="0AEE5AF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0.22</w:t>
            </w:r>
          </w:p>
        </w:tc>
        <w:tc>
          <w:tcPr>
            <w:tcW w:w="850" w:type="dxa"/>
            <w:tcBorders>
              <w:top w:val="nil"/>
              <w:left w:val="nil"/>
              <w:bottom w:val="nil"/>
              <w:right w:val="nil"/>
            </w:tcBorders>
            <w:shd w:val="clear" w:color="auto" w:fill="auto"/>
            <w:noWrap/>
            <w:vAlign w:val="center"/>
            <w:hideMark/>
          </w:tcPr>
          <w:p w14:paraId="752426D1"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-1.63</w:t>
            </w:r>
          </w:p>
        </w:tc>
        <w:tc>
          <w:tcPr>
            <w:tcW w:w="851" w:type="dxa"/>
            <w:tcBorders>
              <w:top w:val="nil"/>
              <w:left w:val="nil"/>
              <w:bottom w:val="nil"/>
              <w:right w:val="nil"/>
            </w:tcBorders>
            <w:shd w:val="clear" w:color="auto" w:fill="auto"/>
            <w:noWrap/>
            <w:vAlign w:val="center"/>
            <w:hideMark/>
          </w:tcPr>
          <w:p w14:paraId="06F21A83"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.104</w:t>
            </w:r>
          </w:p>
        </w:tc>
        <w:tc>
          <w:tcPr>
            <w:tcW w:w="1162" w:type="dxa"/>
            <w:tcBorders>
              <w:top w:val="nil"/>
              <w:left w:val="nil"/>
              <w:bottom w:val="nil"/>
              <w:right w:val="nil"/>
            </w:tcBorders>
            <w:shd w:val="clear" w:color="auto" w:fill="auto"/>
            <w:noWrap/>
            <w:vAlign w:val="center"/>
            <w:hideMark/>
          </w:tcPr>
          <w:p w14:paraId="10EFCD5D"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-0.79</w:t>
            </w:r>
          </w:p>
        </w:tc>
        <w:tc>
          <w:tcPr>
            <w:tcW w:w="1140" w:type="dxa"/>
            <w:tcBorders>
              <w:top w:val="nil"/>
              <w:left w:val="nil"/>
              <w:bottom w:val="nil"/>
              <w:right w:val="nil"/>
            </w:tcBorders>
            <w:shd w:val="clear" w:color="auto" w:fill="auto"/>
            <w:noWrap/>
            <w:vAlign w:val="center"/>
            <w:hideMark/>
          </w:tcPr>
          <w:p w14:paraId="5AA61DFC"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0.07</w:t>
            </w:r>
          </w:p>
        </w:tc>
      </w:tr>
      <w:tr w:rsidR="00584BF7" w:rsidRPr="009159AB" w14:paraId="0AC1D374" w14:textId="77777777" w:rsidTr="00D61C6E">
        <w:trPr>
          <w:trHeight w:val="300"/>
        </w:trPr>
        <w:tc>
          <w:tcPr>
            <w:tcW w:w="1276" w:type="dxa"/>
            <w:tcBorders>
              <w:top w:val="nil"/>
              <w:left w:val="nil"/>
              <w:bottom w:val="nil"/>
              <w:right w:val="nil"/>
            </w:tcBorders>
            <w:shd w:val="clear" w:color="auto" w:fill="auto"/>
            <w:noWrap/>
            <w:vAlign w:val="bottom"/>
            <w:hideMark/>
          </w:tcPr>
          <w:p w14:paraId="726EB7F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1C945593"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01A3AFF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6</w:t>
            </w:r>
          </w:p>
        </w:tc>
        <w:tc>
          <w:tcPr>
            <w:tcW w:w="1134" w:type="dxa"/>
            <w:tcBorders>
              <w:top w:val="nil"/>
              <w:left w:val="nil"/>
              <w:bottom w:val="nil"/>
              <w:right w:val="nil"/>
            </w:tcBorders>
            <w:shd w:val="clear" w:color="auto" w:fill="auto"/>
            <w:noWrap/>
            <w:vAlign w:val="center"/>
            <w:hideMark/>
          </w:tcPr>
          <w:p w14:paraId="7FA235B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0.63</w:t>
            </w:r>
          </w:p>
        </w:tc>
        <w:tc>
          <w:tcPr>
            <w:tcW w:w="709" w:type="dxa"/>
            <w:tcBorders>
              <w:top w:val="nil"/>
              <w:left w:val="nil"/>
              <w:bottom w:val="nil"/>
              <w:right w:val="nil"/>
            </w:tcBorders>
            <w:shd w:val="clear" w:color="auto" w:fill="auto"/>
            <w:noWrap/>
            <w:vAlign w:val="center"/>
            <w:hideMark/>
          </w:tcPr>
          <w:p w14:paraId="0CF4E83D"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850" w:type="dxa"/>
            <w:tcBorders>
              <w:top w:val="nil"/>
              <w:left w:val="nil"/>
              <w:bottom w:val="nil"/>
              <w:right w:val="nil"/>
            </w:tcBorders>
            <w:shd w:val="clear" w:color="auto" w:fill="auto"/>
            <w:noWrap/>
            <w:vAlign w:val="center"/>
            <w:hideMark/>
          </w:tcPr>
          <w:p w14:paraId="2A7E10F4"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1.02</w:t>
            </w:r>
          </w:p>
        </w:tc>
        <w:tc>
          <w:tcPr>
            <w:tcW w:w="851" w:type="dxa"/>
            <w:tcBorders>
              <w:top w:val="nil"/>
              <w:left w:val="nil"/>
              <w:bottom w:val="nil"/>
              <w:right w:val="nil"/>
            </w:tcBorders>
            <w:shd w:val="clear" w:color="auto" w:fill="auto"/>
            <w:noWrap/>
            <w:vAlign w:val="center"/>
            <w:hideMark/>
          </w:tcPr>
          <w:p w14:paraId="415D1B3C"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.309</w:t>
            </w:r>
          </w:p>
        </w:tc>
        <w:tc>
          <w:tcPr>
            <w:tcW w:w="1162" w:type="dxa"/>
            <w:tcBorders>
              <w:top w:val="nil"/>
              <w:left w:val="nil"/>
              <w:bottom w:val="nil"/>
              <w:right w:val="nil"/>
            </w:tcBorders>
            <w:shd w:val="clear" w:color="auto" w:fill="auto"/>
            <w:noWrap/>
            <w:vAlign w:val="center"/>
            <w:hideMark/>
          </w:tcPr>
          <w:p w14:paraId="2BEAA849"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-0.58</w:t>
            </w:r>
          </w:p>
        </w:tc>
        <w:tc>
          <w:tcPr>
            <w:tcW w:w="1140" w:type="dxa"/>
            <w:tcBorders>
              <w:top w:val="nil"/>
              <w:left w:val="nil"/>
              <w:bottom w:val="nil"/>
              <w:right w:val="nil"/>
            </w:tcBorders>
            <w:shd w:val="clear" w:color="auto" w:fill="auto"/>
            <w:noWrap/>
            <w:vAlign w:val="center"/>
            <w:hideMark/>
          </w:tcPr>
          <w:p w14:paraId="6446CA0A"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1.84</w:t>
            </w:r>
          </w:p>
        </w:tc>
      </w:tr>
      <w:tr w:rsidR="00584BF7" w:rsidRPr="009159AB" w14:paraId="7A172C60" w14:textId="77777777" w:rsidTr="00D61C6E">
        <w:trPr>
          <w:trHeight w:val="300"/>
        </w:trPr>
        <w:tc>
          <w:tcPr>
            <w:tcW w:w="1276" w:type="dxa"/>
            <w:tcBorders>
              <w:top w:val="nil"/>
              <w:left w:val="nil"/>
              <w:bottom w:val="nil"/>
              <w:right w:val="nil"/>
            </w:tcBorders>
            <w:shd w:val="clear" w:color="auto" w:fill="auto"/>
            <w:noWrap/>
            <w:vAlign w:val="center"/>
            <w:hideMark/>
          </w:tcPr>
          <w:p w14:paraId="48D9B93F"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Model</w:t>
            </w:r>
          </w:p>
        </w:tc>
        <w:tc>
          <w:tcPr>
            <w:tcW w:w="760" w:type="dxa"/>
            <w:tcBorders>
              <w:top w:val="nil"/>
              <w:left w:val="nil"/>
              <w:bottom w:val="nil"/>
              <w:right w:val="nil"/>
            </w:tcBorders>
            <w:shd w:val="clear" w:color="auto" w:fill="auto"/>
            <w:noWrap/>
            <w:vAlign w:val="center"/>
            <w:hideMark/>
          </w:tcPr>
          <w:p w14:paraId="63A470E3"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368BADD9"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36</w:t>
            </w:r>
          </w:p>
        </w:tc>
        <w:tc>
          <w:tcPr>
            <w:tcW w:w="1134" w:type="dxa"/>
            <w:tcBorders>
              <w:top w:val="nil"/>
              <w:left w:val="nil"/>
              <w:bottom w:val="nil"/>
              <w:right w:val="nil"/>
            </w:tcBorders>
            <w:shd w:val="clear" w:color="auto" w:fill="auto"/>
            <w:noWrap/>
            <w:vAlign w:val="center"/>
            <w:hideMark/>
          </w:tcPr>
          <w:p w14:paraId="2799419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-0.29</w:t>
            </w:r>
          </w:p>
        </w:tc>
        <w:tc>
          <w:tcPr>
            <w:tcW w:w="709" w:type="dxa"/>
            <w:tcBorders>
              <w:top w:val="nil"/>
              <w:left w:val="nil"/>
              <w:bottom w:val="nil"/>
              <w:right w:val="nil"/>
            </w:tcBorders>
            <w:shd w:val="clear" w:color="auto" w:fill="auto"/>
            <w:noWrap/>
            <w:vAlign w:val="center"/>
            <w:hideMark/>
          </w:tcPr>
          <w:p w14:paraId="3D75021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0.10</w:t>
            </w:r>
          </w:p>
        </w:tc>
        <w:tc>
          <w:tcPr>
            <w:tcW w:w="850" w:type="dxa"/>
            <w:tcBorders>
              <w:top w:val="nil"/>
              <w:left w:val="nil"/>
              <w:bottom w:val="nil"/>
              <w:right w:val="nil"/>
            </w:tcBorders>
            <w:shd w:val="clear" w:color="auto" w:fill="auto"/>
            <w:noWrap/>
            <w:vAlign w:val="center"/>
            <w:hideMark/>
          </w:tcPr>
          <w:p w14:paraId="4CDDD87D"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-2.99</w:t>
            </w:r>
          </w:p>
        </w:tc>
        <w:tc>
          <w:tcPr>
            <w:tcW w:w="851" w:type="dxa"/>
            <w:tcBorders>
              <w:top w:val="nil"/>
              <w:left w:val="nil"/>
              <w:bottom w:val="nil"/>
              <w:right w:val="nil"/>
            </w:tcBorders>
            <w:shd w:val="clear" w:color="auto" w:fill="auto"/>
            <w:noWrap/>
            <w:vAlign w:val="center"/>
            <w:hideMark/>
          </w:tcPr>
          <w:p w14:paraId="75C70CB9"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.003</w:t>
            </w:r>
          </w:p>
        </w:tc>
        <w:tc>
          <w:tcPr>
            <w:tcW w:w="1162" w:type="dxa"/>
            <w:tcBorders>
              <w:top w:val="nil"/>
              <w:left w:val="nil"/>
              <w:bottom w:val="nil"/>
              <w:right w:val="nil"/>
            </w:tcBorders>
            <w:shd w:val="clear" w:color="auto" w:fill="auto"/>
            <w:noWrap/>
            <w:vAlign w:val="center"/>
            <w:hideMark/>
          </w:tcPr>
          <w:p w14:paraId="704002D3"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-0.48</w:t>
            </w:r>
          </w:p>
        </w:tc>
        <w:tc>
          <w:tcPr>
            <w:tcW w:w="1140" w:type="dxa"/>
            <w:tcBorders>
              <w:top w:val="nil"/>
              <w:left w:val="nil"/>
              <w:bottom w:val="nil"/>
              <w:right w:val="nil"/>
            </w:tcBorders>
            <w:shd w:val="clear" w:color="auto" w:fill="auto"/>
            <w:noWrap/>
            <w:vAlign w:val="center"/>
            <w:hideMark/>
          </w:tcPr>
          <w:p w14:paraId="62B94EF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-0.10</w:t>
            </w:r>
          </w:p>
        </w:tc>
      </w:tr>
      <w:tr w:rsidR="00584BF7" w:rsidRPr="009159AB" w14:paraId="30DD4718" w14:textId="77777777" w:rsidTr="00D61C6E">
        <w:trPr>
          <w:trHeight w:val="315"/>
        </w:trPr>
        <w:tc>
          <w:tcPr>
            <w:tcW w:w="1276" w:type="dxa"/>
            <w:tcBorders>
              <w:top w:val="nil"/>
              <w:left w:val="nil"/>
              <w:bottom w:val="single" w:sz="8" w:space="0" w:color="auto"/>
              <w:right w:val="nil"/>
            </w:tcBorders>
            <w:shd w:val="clear" w:color="auto" w:fill="auto"/>
            <w:noWrap/>
            <w:vAlign w:val="center"/>
            <w:hideMark/>
          </w:tcPr>
          <w:p w14:paraId="660E4620"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760" w:type="dxa"/>
            <w:tcBorders>
              <w:top w:val="nil"/>
              <w:left w:val="nil"/>
              <w:bottom w:val="single" w:sz="8" w:space="0" w:color="auto"/>
              <w:right w:val="nil"/>
            </w:tcBorders>
            <w:shd w:val="clear" w:color="auto" w:fill="auto"/>
            <w:noWrap/>
            <w:vAlign w:val="center"/>
            <w:hideMark/>
          </w:tcPr>
          <w:p w14:paraId="4CA51F27"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single" w:sz="8" w:space="0" w:color="auto"/>
              <w:right w:val="nil"/>
            </w:tcBorders>
            <w:shd w:val="clear" w:color="auto" w:fill="auto"/>
            <w:noWrap/>
            <w:vAlign w:val="center"/>
            <w:hideMark/>
          </w:tcPr>
          <w:p w14:paraId="75A8F9B9"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23</w:t>
            </w:r>
          </w:p>
        </w:tc>
        <w:tc>
          <w:tcPr>
            <w:tcW w:w="1134" w:type="dxa"/>
            <w:tcBorders>
              <w:top w:val="nil"/>
              <w:left w:val="nil"/>
              <w:bottom w:val="single" w:sz="8" w:space="0" w:color="auto"/>
              <w:right w:val="nil"/>
            </w:tcBorders>
            <w:shd w:val="clear" w:color="auto" w:fill="auto"/>
            <w:noWrap/>
            <w:vAlign w:val="center"/>
            <w:hideMark/>
          </w:tcPr>
          <w:p w14:paraId="6E81374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0.01</w:t>
            </w:r>
          </w:p>
        </w:tc>
        <w:tc>
          <w:tcPr>
            <w:tcW w:w="709" w:type="dxa"/>
            <w:tcBorders>
              <w:top w:val="nil"/>
              <w:left w:val="nil"/>
              <w:bottom w:val="single" w:sz="8" w:space="0" w:color="auto"/>
              <w:right w:val="nil"/>
            </w:tcBorders>
            <w:shd w:val="clear" w:color="auto" w:fill="auto"/>
            <w:noWrap/>
            <w:vAlign w:val="center"/>
            <w:hideMark/>
          </w:tcPr>
          <w:p w14:paraId="6E3174A1"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0.17</w:t>
            </w:r>
          </w:p>
        </w:tc>
        <w:tc>
          <w:tcPr>
            <w:tcW w:w="850" w:type="dxa"/>
            <w:tcBorders>
              <w:top w:val="nil"/>
              <w:left w:val="nil"/>
              <w:bottom w:val="single" w:sz="8" w:space="0" w:color="auto"/>
              <w:right w:val="nil"/>
            </w:tcBorders>
            <w:shd w:val="clear" w:color="auto" w:fill="auto"/>
            <w:noWrap/>
            <w:vAlign w:val="center"/>
            <w:hideMark/>
          </w:tcPr>
          <w:p w14:paraId="7A54315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0.08</w:t>
            </w:r>
          </w:p>
        </w:tc>
        <w:tc>
          <w:tcPr>
            <w:tcW w:w="851" w:type="dxa"/>
            <w:tcBorders>
              <w:top w:val="nil"/>
              <w:left w:val="nil"/>
              <w:bottom w:val="single" w:sz="8" w:space="0" w:color="auto"/>
              <w:right w:val="nil"/>
            </w:tcBorders>
            <w:shd w:val="clear" w:color="auto" w:fill="auto"/>
            <w:noWrap/>
            <w:vAlign w:val="center"/>
            <w:hideMark/>
          </w:tcPr>
          <w:p w14:paraId="0AF66D6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.938</w:t>
            </w:r>
          </w:p>
        </w:tc>
        <w:tc>
          <w:tcPr>
            <w:tcW w:w="1162" w:type="dxa"/>
            <w:tcBorders>
              <w:top w:val="nil"/>
              <w:left w:val="nil"/>
              <w:bottom w:val="single" w:sz="8" w:space="0" w:color="auto"/>
              <w:right w:val="nil"/>
            </w:tcBorders>
            <w:shd w:val="clear" w:color="auto" w:fill="auto"/>
            <w:noWrap/>
            <w:vAlign w:val="center"/>
            <w:hideMark/>
          </w:tcPr>
          <w:p w14:paraId="2AD05101"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-0.31</w:t>
            </w:r>
          </w:p>
        </w:tc>
        <w:tc>
          <w:tcPr>
            <w:tcW w:w="1140" w:type="dxa"/>
            <w:tcBorders>
              <w:top w:val="nil"/>
              <w:left w:val="nil"/>
              <w:bottom w:val="single" w:sz="8" w:space="0" w:color="auto"/>
              <w:right w:val="nil"/>
            </w:tcBorders>
            <w:shd w:val="clear" w:color="auto" w:fill="auto"/>
            <w:noWrap/>
            <w:vAlign w:val="center"/>
            <w:hideMark/>
          </w:tcPr>
          <w:p w14:paraId="14C05082"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0.34</w:t>
            </w:r>
          </w:p>
        </w:tc>
      </w:tr>
    </w:tbl>
    <w:p w14:paraId="092F02B5" w14:textId="7507B15F" w:rsidR="0080312C" w:rsidRPr="009159AB" w:rsidRDefault="00AD7B10" w:rsidP="00D61C6E">
      <w:pPr>
        <w:spacing w:before="120"/>
        <w:rPr>
          <w:rFonts w:ascii="Times New Roman" w:hAnsi="Times New Roman" w:cs="Times New Roman"/>
          <w:sz w:val="24"/>
          <w:szCs w:val="24"/>
        </w:rPr>
      </w:pPr>
      <w:r w:rsidRPr="009159AB">
        <w:rPr>
          <w:rFonts w:ascii="Times New Roman" w:eastAsia="Times New Roman" w:hAnsi="Times New Roman" w:cs="Times New Roman"/>
          <w:i/>
          <w:color w:val="000000"/>
          <w:sz w:val="24"/>
          <w:szCs w:val="24"/>
          <w:lang w:eastAsia="nl-NL"/>
        </w:rPr>
        <w:t>Note</w:t>
      </w:r>
      <w:r w:rsidRPr="009159AB">
        <w:rPr>
          <w:rFonts w:ascii="Times New Roman" w:eastAsia="Times New Roman" w:hAnsi="Times New Roman" w:cs="Times New Roman"/>
          <w:color w:val="000000"/>
          <w:sz w:val="24"/>
          <w:szCs w:val="24"/>
          <w:lang w:eastAsia="nl-NL"/>
        </w:rPr>
        <w:t>.</w:t>
      </w:r>
      <w:r w:rsidR="0094434E" w:rsidRPr="009159AB">
        <w:rPr>
          <w:rFonts w:ascii="Times New Roman" w:eastAsia="Times New Roman" w:hAnsi="Times New Roman" w:cs="Times New Roman"/>
          <w:color w:val="000000"/>
          <w:sz w:val="24"/>
          <w:szCs w:val="24"/>
          <w:lang w:eastAsia="nl-NL"/>
        </w:rPr>
        <w:t xml:space="preserve"> </w:t>
      </w:r>
      <w:r w:rsidRPr="009159AB">
        <w:rPr>
          <w:rFonts w:ascii="Times New Roman" w:eastAsia="Times New Roman" w:hAnsi="Times New Roman" w:cs="Times New Roman"/>
          <w:color w:val="000000"/>
          <w:sz w:val="24"/>
          <w:szCs w:val="24"/>
          <w:lang w:eastAsia="nl-NL"/>
        </w:rPr>
        <w:t>O</w:t>
      </w:r>
      <w:r w:rsidR="0094434E" w:rsidRPr="009159AB">
        <w:rPr>
          <w:rFonts w:ascii="Times New Roman" w:eastAsia="Times New Roman" w:hAnsi="Times New Roman" w:cs="Times New Roman"/>
          <w:color w:val="000000"/>
          <w:sz w:val="24"/>
          <w:szCs w:val="24"/>
          <w:lang w:eastAsia="nl-NL"/>
        </w:rPr>
        <w:t xml:space="preserve">verall estimates are based on all data, where the rest form subsets. Model indicates that the first measure was indeed reflexive and the last measure reflective. Listwise deletion for equal </w:t>
      </w:r>
      <w:r w:rsidR="0094434E" w:rsidRPr="009159AB">
        <w:rPr>
          <w:rFonts w:ascii="Times New Roman" w:eastAsia="Times New Roman" w:hAnsi="Times New Roman" w:cs="Times New Roman"/>
          <w:i/>
          <w:iCs/>
          <w:color w:val="000000"/>
          <w:sz w:val="24"/>
          <w:szCs w:val="24"/>
          <w:lang w:eastAsia="nl-NL"/>
        </w:rPr>
        <w:t>k</w:t>
      </w:r>
      <w:r w:rsidR="0094434E" w:rsidRPr="009159AB">
        <w:rPr>
          <w:rFonts w:ascii="Times New Roman" w:eastAsia="Times New Roman" w:hAnsi="Times New Roman" w:cs="Times New Roman"/>
          <w:iCs/>
          <w:color w:val="000000"/>
          <w:sz w:val="24"/>
          <w:szCs w:val="24"/>
          <w:lang w:eastAsia="nl-NL"/>
        </w:rPr>
        <w:t xml:space="preserve">s across time points within a subset yielded highly similar results, except for interpersonal measures, which is depicted in the row labeled </w:t>
      </w:r>
      <w:r w:rsidR="0094434E" w:rsidRPr="009159AB">
        <w:rPr>
          <w:rFonts w:ascii="Times New Roman" w:eastAsia="Times New Roman" w:hAnsi="Times New Roman" w:cs="Times New Roman"/>
          <w:color w:val="000000"/>
          <w:sz w:val="24"/>
          <w:szCs w:val="24"/>
          <w:lang w:eastAsia="nl-NL"/>
        </w:rPr>
        <w:t>T1</w:t>
      </w:r>
      <w:r w:rsidR="0094434E" w:rsidRPr="009159AB">
        <w:rPr>
          <w:rFonts w:ascii="Times New Roman" w:eastAsia="Times New Roman" w:hAnsi="Times New Roman" w:cs="Times New Roman"/>
          <w:color w:val="000000"/>
          <w:sz w:val="24"/>
          <w:szCs w:val="24"/>
          <w:vertAlign w:val="subscript"/>
          <w:lang w:eastAsia="nl-NL"/>
        </w:rPr>
        <w:t>listwise</w:t>
      </w:r>
      <w:r w:rsidR="0094434E" w:rsidRPr="009159AB">
        <w:rPr>
          <w:rFonts w:ascii="Times New Roman" w:eastAsia="Times New Roman" w:hAnsi="Times New Roman" w:cs="Times New Roman"/>
          <w:color w:val="000000"/>
          <w:sz w:val="24"/>
          <w:szCs w:val="24"/>
          <w:lang w:eastAsia="nl-NL"/>
        </w:rPr>
        <w:t>.</w:t>
      </w:r>
      <w:r w:rsidR="0080312C" w:rsidRPr="009159AB">
        <w:rPr>
          <w:rFonts w:ascii="Times New Roman" w:hAnsi="Times New Roman" w:cs="Times New Roman"/>
          <w:sz w:val="24"/>
          <w:szCs w:val="24"/>
        </w:rPr>
        <w:br w:type="page"/>
      </w:r>
    </w:p>
    <w:p w14:paraId="283BC5BC" w14:textId="56C783E6" w:rsidR="00D61C6E" w:rsidRPr="009159AB" w:rsidRDefault="00D61C6E" w:rsidP="00D61C6E">
      <w:pPr>
        <w:spacing w:before="120"/>
        <w:rPr>
          <w:rFonts w:ascii="Times New Roman" w:hAnsi="Times New Roman" w:cs="Times New Roman"/>
          <w:sz w:val="24"/>
          <w:szCs w:val="24"/>
        </w:rPr>
      </w:pPr>
      <w:r w:rsidRPr="009159AB">
        <w:rPr>
          <w:rFonts w:ascii="Times New Roman" w:hAnsi="Times New Roman" w:cs="Times New Roman"/>
          <w:sz w:val="24"/>
          <w:szCs w:val="24"/>
        </w:rPr>
        <w:lastRenderedPageBreak/>
        <w:t>Table 4</w:t>
      </w:r>
    </w:p>
    <w:p w14:paraId="181D91F8" w14:textId="4175944F" w:rsidR="00D61C6E" w:rsidRPr="009159AB" w:rsidRDefault="00D61C6E" w:rsidP="00D61C6E">
      <w:pPr>
        <w:spacing w:before="120"/>
        <w:rPr>
          <w:rFonts w:ascii="Times New Roman" w:hAnsi="Times New Roman" w:cs="Times New Roman"/>
          <w:i/>
          <w:sz w:val="24"/>
          <w:szCs w:val="24"/>
        </w:rPr>
      </w:pPr>
      <w:r w:rsidRPr="009159AB">
        <w:rPr>
          <w:rFonts w:ascii="Times New Roman" w:hAnsi="Times New Roman" w:cs="Times New Roman"/>
          <w:i/>
          <w:sz w:val="24"/>
          <w:szCs w:val="24"/>
        </w:rPr>
        <w:t>Meta regression coefficients for composition effects (first measure; k = 45)</w:t>
      </w:r>
    </w:p>
    <w:tbl>
      <w:tblPr>
        <w:tblW w:w="9214" w:type="dxa"/>
        <w:tblCellMar>
          <w:left w:w="70" w:type="dxa"/>
          <w:right w:w="70" w:type="dxa"/>
        </w:tblCellMar>
        <w:tblLook w:val="04A0" w:firstRow="1" w:lastRow="0" w:firstColumn="1" w:lastColumn="0" w:noHBand="0" w:noVBand="1"/>
      </w:tblPr>
      <w:tblGrid>
        <w:gridCol w:w="1969"/>
        <w:gridCol w:w="840"/>
        <w:gridCol w:w="840"/>
        <w:gridCol w:w="851"/>
        <w:gridCol w:w="1040"/>
        <w:gridCol w:w="1831"/>
        <w:gridCol w:w="1843"/>
      </w:tblGrid>
      <w:tr w:rsidR="0080312C" w:rsidRPr="009159AB" w14:paraId="5F23BA67" w14:textId="77777777" w:rsidTr="009159AB">
        <w:trPr>
          <w:trHeight w:val="325"/>
        </w:trPr>
        <w:tc>
          <w:tcPr>
            <w:tcW w:w="1969" w:type="dxa"/>
            <w:tcBorders>
              <w:top w:val="single" w:sz="4" w:space="0" w:color="auto"/>
              <w:left w:val="nil"/>
              <w:bottom w:val="single" w:sz="4" w:space="0" w:color="auto"/>
              <w:right w:val="nil"/>
            </w:tcBorders>
            <w:shd w:val="clear" w:color="auto" w:fill="auto"/>
            <w:noWrap/>
            <w:vAlign w:val="bottom"/>
            <w:hideMark/>
          </w:tcPr>
          <w:p w14:paraId="32775839"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840" w:type="dxa"/>
            <w:tcBorders>
              <w:top w:val="single" w:sz="4" w:space="0" w:color="auto"/>
              <w:left w:val="nil"/>
              <w:bottom w:val="single" w:sz="4" w:space="0" w:color="auto"/>
              <w:right w:val="nil"/>
            </w:tcBorders>
            <w:shd w:val="clear" w:color="auto" w:fill="auto"/>
            <w:noWrap/>
            <w:vAlign w:val="bottom"/>
            <w:hideMark/>
          </w:tcPr>
          <w:p w14:paraId="27805D99"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840" w:type="dxa"/>
            <w:tcBorders>
              <w:top w:val="single" w:sz="4" w:space="0" w:color="auto"/>
              <w:left w:val="nil"/>
              <w:bottom w:val="single" w:sz="4" w:space="0" w:color="auto"/>
              <w:right w:val="nil"/>
            </w:tcBorders>
            <w:shd w:val="clear" w:color="auto" w:fill="auto"/>
            <w:noWrap/>
            <w:vAlign w:val="bottom"/>
            <w:hideMark/>
          </w:tcPr>
          <w:p w14:paraId="029376BA"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851" w:type="dxa"/>
            <w:tcBorders>
              <w:top w:val="single" w:sz="4" w:space="0" w:color="auto"/>
              <w:left w:val="nil"/>
              <w:bottom w:val="single" w:sz="4" w:space="0" w:color="auto"/>
              <w:right w:val="nil"/>
            </w:tcBorders>
            <w:shd w:val="clear" w:color="auto" w:fill="auto"/>
            <w:noWrap/>
            <w:vAlign w:val="bottom"/>
            <w:hideMark/>
          </w:tcPr>
          <w:p w14:paraId="6E3E5D43"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1040" w:type="dxa"/>
            <w:tcBorders>
              <w:top w:val="single" w:sz="4" w:space="0" w:color="auto"/>
              <w:left w:val="nil"/>
              <w:bottom w:val="single" w:sz="4" w:space="0" w:color="auto"/>
              <w:right w:val="nil"/>
            </w:tcBorders>
            <w:shd w:val="clear" w:color="auto" w:fill="auto"/>
            <w:noWrap/>
            <w:vAlign w:val="bottom"/>
            <w:hideMark/>
          </w:tcPr>
          <w:p w14:paraId="698CCD2C"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831" w:type="dxa"/>
            <w:tcBorders>
              <w:top w:val="single" w:sz="4" w:space="0" w:color="auto"/>
              <w:left w:val="nil"/>
              <w:bottom w:val="single" w:sz="4" w:space="0" w:color="auto"/>
              <w:right w:val="nil"/>
            </w:tcBorders>
            <w:shd w:val="clear" w:color="auto" w:fill="auto"/>
            <w:noWrap/>
            <w:vAlign w:val="bottom"/>
            <w:hideMark/>
          </w:tcPr>
          <w:p w14:paraId="59A80F3D"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Lowerbound</w:t>
            </w:r>
          </w:p>
        </w:tc>
        <w:tc>
          <w:tcPr>
            <w:tcW w:w="1843" w:type="dxa"/>
            <w:tcBorders>
              <w:top w:val="single" w:sz="4" w:space="0" w:color="auto"/>
              <w:left w:val="nil"/>
              <w:bottom w:val="single" w:sz="4" w:space="0" w:color="auto"/>
              <w:right w:val="nil"/>
            </w:tcBorders>
            <w:shd w:val="clear" w:color="auto" w:fill="auto"/>
            <w:noWrap/>
            <w:vAlign w:val="bottom"/>
            <w:hideMark/>
          </w:tcPr>
          <w:p w14:paraId="1F5D7379"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Upperbound</w:t>
            </w:r>
          </w:p>
        </w:tc>
      </w:tr>
      <w:tr w:rsidR="0066729A" w:rsidRPr="009159AB" w14:paraId="71164E84" w14:textId="77777777" w:rsidTr="00817A6E">
        <w:trPr>
          <w:trHeight w:val="325"/>
        </w:trPr>
        <w:tc>
          <w:tcPr>
            <w:tcW w:w="1969" w:type="dxa"/>
            <w:tcBorders>
              <w:top w:val="nil"/>
              <w:left w:val="nil"/>
              <w:bottom w:val="nil"/>
              <w:right w:val="nil"/>
            </w:tcBorders>
            <w:shd w:val="clear" w:color="auto" w:fill="auto"/>
            <w:noWrap/>
            <w:vAlign w:val="bottom"/>
            <w:hideMark/>
          </w:tcPr>
          <w:p w14:paraId="78B2EC43"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Intercept</w:t>
            </w:r>
          </w:p>
        </w:tc>
        <w:tc>
          <w:tcPr>
            <w:tcW w:w="840" w:type="dxa"/>
            <w:tcBorders>
              <w:top w:val="nil"/>
              <w:left w:val="nil"/>
              <w:bottom w:val="nil"/>
              <w:right w:val="nil"/>
            </w:tcBorders>
            <w:shd w:val="clear" w:color="auto" w:fill="auto"/>
            <w:noWrap/>
            <w:hideMark/>
          </w:tcPr>
          <w:p w14:paraId="031EC74C" w14:textId="462B7D70"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-1.49</w:t>
            </w:r>
          </w:p>
        </w:tc>
        <w:tc>
          <w:tcPr>
            <w:tcW w:w="840" w:type="dxa"/>
            <w:tcBorders>
              <w:top w:val="nil"/>
              <w:left w:val="nil"/>
              <w:bottom w:val="nil"/>
              <w:right w:val="nil"/>
            </w:tcBorders>
            <w:shd w:val="clear" w:color="auto" w:fill="auto"/>
            <w:noWrap/>
            <w:hideMark/>
          </w:tcPr>
          <w:p w14:paraId="4ED052F3" w14:textId="0D77FB32"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3.27</w:t>
            </w:r>
          </w:p>
        </w:tc>
        <w:tc>
          <w:tcPr>
            <w:tcW w:w="851" w:type="dxa"/>
            <w:tcBorders>
              <w:top w:val="nil"/>
              <w:left w:val="nil"/>
              <w:bottom w:val="nil"/>
              <w:right w:val="nil"/>
            </w:tcBorders>
            <w:shd w:val="clear" w:color="auto" w:fill="auto"/>
            <w:noWrap/>
            <w:hideMark/>
          </w:tcPr>
          <w:p w14:paraId="290B11CB" w14:textId="4EEC67E8"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-0.46</w:t>
            </w:r>
          </w:p>
        </w:tc>
        <w:tc>
          <w:tcPr>
            <w:tcW w:w="1040" w:type="dxa"/>
            <w:tcBorders>
              <w:top w:val="nil"/>
              <w:left w:val="nil"/>
              <w:bottom w:val="nil"/>
              <w:right w:val="nil"/>
            </w:tcBorders>
            <w:shd w:val="clear" w:color="auto" w:fill="auto"/>
            <w:noWrap/>
            <w:hideMark/>
          </w:tcPr>
          <w:p w14:paraId="28B6573D" w14:textId="5E5B18B4"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0.649</w:t>
            </w:r>
          </w:p>
        </w:tc>
        <w:tc>
          <w:tcPr>
            <w:tcW w:w="1831" w:type="dxa"/>
            <w:tcBorders>
              <w:top w:val="nil"/>
              <w:left w:val="nil"/>
              <w:bottom w:val="nil"/>
              <w:right w:val="nil"/>
            </w:tcBorders>
            <w:shd w:val="clear" w:color="auto" w:fill="auto"/>
            <w:noWrap/>
            <w:hideMark/>
          </w:tcPr>
          <w:p w14:paraId="763D855D" w14:textId="67CFA108"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-7.90</w:t>
            </w:r>
          </w:p>
        </w:tc>
        <w:tc>
          <w:tcPr>
            <w:tcW w:w="1843" w:type="dxa"/>
            <w:tcBorders>
              <w:top w:val="nil"/>
              <w:left w:val="nil"/>
              <w:bottom w:val="nil"/>
              <w:right w:val="nil"/>
            </w:tcBorders>
            <w:shd w:val="clear" w:color="auto" w:fill="auto"/>
            <w:noWrap/>
            <w:hideMark/>
          </w:tcPr>
          <w:p w14:paraId="3132488E" w14:textId="2361A279"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4.92</w:t>
            </w:r>
          </w:p>
        </w:tc>
      </w:tr>
      <w:tr w:rsidR="0066729A" w:rsidRPr="009159AB" w14:paraId="52BD57D9" w14:textId="77777777" w:rsidTr="00817A6E">
        <w:trPr>
          <w:trHeight w:val="325"/>
        </w:trPr>
        <w:tc>
          <w:tcPr>
            <w:tcW w:w="1969" w:type="dxa"/>
            <w:tcBorders>
              <w:top w:val="nil"/>
              <w:left w:val="nil"/>
              <w:bottom w:val="nil"/>
              <w:right w:val="nil"/>
            </w:tcBorders>
            <w:shd w:val="clear" w:color="auto" w:fill="auto"/>
            <w:noWrap/>
            <w:vAlign w:val="bottom"/>
            <w:hideMark/>
          </w:tcPr>
          <w:p w14:paraId="7FCF2379"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Country = US</w:t>
            </w:r>
          </w:p>
        </w:tc>
        <w:tc>
          <w:tcPr>
            <w:tcW w:w="840" w:type="dxa"/>
            <w:tcBorders>
              <w:top w:val="nil"/>
              <w:left w:val="nil"/>
              <w:bottom w:val="nil"/>
              <w:right w:val="nil"/>
            </w:tcBorders>
            <w:shd w:val="clear" w:color="auto" w:fill="auto"/>
            <w:noWrap/>
            <w:hideMark/>
          </w:tcPr>
          <w:p w14:paraId="4890CD2C" w14:textId="73A2CB61"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w:t>
            </w:r>
          </w:p>
        </w:tc>
        <w:tc>
          <w:tcPr>
            <w:tcW w:w="840" w:type="dxa"/>
            <w:tcBorders>
              <w:top w:val="nil"/>
              <w:left w:val="nil"/>
              <w:bottom w:val="nil"/>
              <w:right w:val="nil"/>
            </w:tcBorders>
            <w:shd w:val="clear" w:color="auto" w:fill="auto"/>
            <w:noWrap/>
            <w:hideMark/>
          </w:tcPr>
          <w:p w14:paraId="761BE055" w14:textId="476136C2"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w:t>
            </w:r>
          </w:p>
        </w:tc>
        <w:tc>
          <w:tcPr>
            <w:tcW w:w="851" w:type="dxa"/>
            <w:tcBorders>
              <w:top w:val="nil"/>
              <w:left w:val="nil"/>
              <w:bottom w:val="nil"/>
              <w:right w:val="nil"/>
            </w:tcBorders>
            <w:shd w:val="clear" w:color="auto" w:fill="auto"/>
            <w:noWrap/>
            <w:hideMark/>
          </w:tcPr>
          <w:p w14:paraId="267A046F" w14:textId="777E8751"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w:t>
            </w:r>
          </w:p>
        </w:tc>
        <w:tc>
          <w:tcPr>
            <w:tcW w:w="1040" w:type="dxa"/>
            <w:tcBorders>
              <w:top w:val="nil"/>
              <w:left w:val="nil"/>
              <w:bottom w:val="nil"/>
              <w:right w:val="nil"/>
            </w:tcBorders>
            <w:shd w:val="clear" w:color="auto" w:fill="auto"/>
            <w:noWrap/>
            <w:hideMark/>
          </w:tcPr>
          <w:p w14:paraId="3208CB00" w14:textId="4C1A1C45"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w:t>
            </w:r>
          </w:p>
        </w:tc>
        <w:tc>
          <w:tcPr>
            <w:tcW w:w="1831" w:type="dxa"/>
            <w:tcBorders>
              <w:top w:val="nil"/>
              <w:left w:val="nil"/>
              <w:bottom w:val="nil"/>
              <w:right w:val="nil"/>
            </w:tcBorders>
            <w:shd w:val="clear" w:color="auto" w:fill="auto"/>
            <w:noWrap/>
            <w:hideMark/>
          </w:tcPr>
          <w:p w14:paraId="16608D14" w14:textId="20BB67FF"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w:t>
            </w:r>
          </w:p>
        </w:tc>
        <w:tc>
          <w:tcPr>
            <w:tcW w:w="1843" w:type="dxa"/>
            <w:tcBorders>
              <w:top w:val="nil"/>
              <w:left w:val="nil"/>
              <w:bottom w:val="nil"/>
              <w:right w:val="nil"/>
            </w:tcBorders>
            <w:shd w:val="clear" w:color="auto" w:fill="auto"/>
            <w:noWrap/>
            <w:hideMark/>
          </w:tcPr>
          <w:p w14:paraId="1110F616" w14:textId="50916ED0"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w:t>
            </w:r>
          </w:p>
        </w:tc>
      </w:tr>
      <w:tr w:rsidR="0066729A" w:rsidRPr="009159AB" w14:paraId="21807A0F" w14:textId="77777777" w:rsidTr="00817A6E">
        <w:trPr>
          <w:trHeight w:val="325"/>
        </w:trPr>
        <w:tc>
          <w:tcPr>
            <w:tcW w:w="1969" w:type="dxa"/>
            <w:tcBorders>
              <w:top w:val="nil"/>
              <w:left w:val="nil"/>
              <w:bottom w:val="nil"/>
              <w:right w:val="nil"/>
            </w:tcBorders>
            <w:shd w:val="clear" w:color="auto" w:fill="auto"/>
            <w:noWrap/>
            <w:vAlign w:val="bottom"/>
          </w:tcPr>
          <w:p w14:paraId="44DFFFF7"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Country = Western</w:t>
            </w:r>
          </w:p>
        </w:tc>
        <w:tc>
          <w:tcPr>
            <w:tcW w:w="840" w:type="dxa"/>
            <w:tcBorders>
              <w:top w:val="nil"/>
              <w:left w:val="nil"/>
              <w:bottom w:val="nil"/>
              <w:right w:val="nil"/>
            </w:tcBorders>
            <w:shd w:val="clear" w:color="auto" w:fill="auto"/>
            <w:noWrap/>
          </w:tcPr>
          <w:p w14:paraId="606B824B" w14:textId="7654FED8"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-0.42</w:t>
            </w:r>
          </w:p>
        </w:tc>
        <w:tc>
          <w:tcPr>
            <w:tcW w:w="840" w:type="dxa"/>
            <w:tcBorders>
              <w:top w:val="nil"/>
              <w:left w:val="nil"/>
              <w:bottom w:val="nil"/>
              <w:right w:val="nil"/>
            </w:tcBorders>
            <w:shd w:val="clear" w:color="auto" w:fill="auto"/>
            <w:noWrap/>
          </w:tcPr>
          <w:p w14:paraId="17724FBD" w14:textId="35C1AA24"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0.36</w:t>
            </w:r>
          </w:p>
        </w:tc>
        <w:tc>
          <w:tcPr>
            <w:tcW w:w="851" w:type="dxa"/>
            <w:tcBorders>
              <w:top w:val="nil"/>
              <w:left w:val="nil"/>
              <w:bottom w:val="nil"/>
              <w:right w:val="nil"/>
            </w:tcBorders>
            <w:shd w:val="clear" w:color="auto" w:fill="auto"/>
            <w:noWrap/>
          </w:tcPr>
          <w:p w14:paraId="1769CCFF" w14:textId="61A902B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-1.15</w:t>
            </w:r>
          </w:p>
        </w:tc>
        <w:tc>
          <w:tcPr>
            <w:tcW w:w="1040" w:type="dxa"/>
            <w:tcBorders>
              <w:top w:val="nil"/>
              <w:left w:val="nil"/>
              <w:bottom w:val="nil"/>
              <w:right w:val="nil"/>
            </w:tcBorders>
            <w:shd w:val="clear" w:color="auto" w:fill="auto"/>
            <w:noWrap/>
          </w:tcPr>
          <w:p w14:paraId="50EA031D" w14:textId="2BDA05F1"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0.249</w:t>
            </w:r>
          </w:p>
        </w:tc>
        <w:tc>
          <w:tcPr>
            <w:tcW w:w="1831" w:type="dxa"/>
            <w:tcBorders>
              <w:top w:val="nil"/>
              <w:left w:val="nil"/>
              <w:bottom w:val="nil"/>
              <w:right w:val="nil"/>
            </w:tcBorders>
            <w:shd w:val="clear" w:color="auto" w:fill="auto"/>
            <w:noWrap/>
          </w:tcPr>
          <w:p w14:paraId="3C865D61" w14:textId="6622B1C2"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-1.13</w:t>
            </w:r>
          </w:p>
        </w:tc>
        <w:tc>
          <w:tcPr>
            <w:tcW w:w="1843" w:type="dxa"/>
            <w:tcBorders>
              <w:top w:val="nil"/>
              <w:left w:val="nil"/>
              <w:bottom w:val="nil"/>
              <w:right w:val="nil"/>
            </w:tcBorders>
            <w:shd w:val="clear" w:color="auto" w:fill="auto"/>
            <w:noWrap/>
          </w:tcPr>
          <w:p w14:paraId="09B93705" w14:textId="5C0A5D0E"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0.29</w:t>
            </w:r>
          </w:p>
        </w:tc>
      </w:tr>
      <w:tr w:rsidR="0066729A" w:rsidRPr="009159AB" w14:paraId="3AEB57DA" w14:textId="77777777" w:rsidTr="00817A6E">
        <w:trPr>
          <w:trHeight w:val="325"/>
        </w:trPr>
        <w:tc>
          <w:tcPr>
            <w:tcW w:w="1969" w:type="dxa"/>
            <w:tcBorders>
              <w:top w:val="nil"/>
              <w:left w:val="nil"/>
              <w:bottom w:val="nil"/>
              <w:right w:val="nil"/>
            </w:tcBorders>
            <w:shd w:val="clear" w:color="auto" w:fill="auto"/>
            <w:noWrap/>
            <w:vAlign w:val="bottom"/>
            <w:hideMark/>
          </w:tcPr>
          <w:p w14:paraId="58D7509D"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Country = Asian</w:t>
            </w:r>
          </w:p>
        </w:tc>
        <w:tc>
          <w:tcPr>
            <w:tcW w:w="840" w:type="dxa"/>
            <w:tcBorders>
              <w:top w:val="nil"/>
              <w:left w:val="nil"/>
              <w:bottom w:val="nil"/>
              <w:right w:val="nil"/>
            </w:tcBorders>
            <w:shd w:val="clear" w:color="auto" w:fill="auto"/>
            <w:noWrap/>
            <w:hideMark/>
          </w:tcPr>
          <w:p w14:paraId="573C7598" w14:textId="14A0CC6A"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-0.30</w:t>
            </w:r>
          </w:p>
        </w:tc>
        <w:tc>
          <w:tcPr>
            <w:tcW w:w="840" w:type="dxa"/>
            <w:tcBorders>
              <w:top w:val="nil"/>
              <w:left w:val="nil"/>
              <w:bottom w:val="nil"/>
              <w:right w:val="nil"/>
            </w:tcBorders>
            <w:shd w:val="clear" w:color="auto" w:fill="auto"/>
            <w:noWrap/>
            <w:hideMark/>
          </w:tcPr>
          <w:p w14:paraId="45782AE6" w14:textId="4E1C12E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1.13</w:t>
            </w:r>
          </w:p>
        </w:tc>
        <w:tc>
          <w:tcPr>
            <w:tcW w:w="851" w:type="dxa"/>
            <w:tcBorders>
              <w:top w:val="nil"/>
              <w:left w:val="nil"/>
              <w:bottom w:val="nil"/>
              <w:right w:val="nil"/>
            </w:tcBorders>
            <w:shd w:val="clear" w:color="auto" w:fill="auto"/>
            <w:noWrap/>
            <w:hideMark/>
          </w:tcPr>
          <w:p w14:paraId="2E129BDD" w14:textId="260DFBEA"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-0.26</w:t>
            </w:r>
          </w:p>
        </w:tc>
        <w:tc>
          <w:tcPr>
            <w:tcW w:w="1040" w:type="dxa"/>
            <w:tcBorders>
              <w:top w:val="nil"/>
              <w:left w:val="nil"/>
              <w:bottom w:val="nil"/>
              <w:right w:val="nil"/>
            </w:tcBorders>
            <w:shd w:val="clear" w:color="auto" w:fill="auto"/>
            <w:noWrap/>
            <w:hideMark/>
          </w:tcPr>
          <w:p w14:paraId="1AF22CC1" w14:textId="01860B3D"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0.793</w:t>
            </w:r>
          </w:p>
        </w:tc>
        <w:tc>
          <w:tcPr>
            <w:tcW w:w="1831" w:type="dxa"/>
            <w:tcBorders>
              <w:top w:val="nil"/>
              <w:left w:val="nil"/>
              <w:bottom w:val="nil"/>
              <w:right w:val="nil"/>
            </w:tcBorders>
            <w:shd w:val="clear" w:color="auto" w:fill="auto"/>
            <w:noWrap/>
            <w:hideMark/>
          </w:tcPr>
          <w:p w14:paraId="57AB95D2" w14:textId="0E69E4BA"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-2.51</w:t>
            </w:r>
          </w:p>
        </w:tc>
        <w:tc>
          <w:tcPr>
            <w:tcW w:w="1843" w:type="dxa"/>
            <w:tcBorders>
              <w:top w:val="nil"/>
              <w:left w:val="nil"/>
              <w:bottom w:val="nil"/>
              <w:right w:val="nil"/>
            </w:tcBorders>
            <w:shd w:val="clear" w:color="auto" w:fill="auto"/>
            <w:noWrap/>
            <w:hideMark/>
          </w:tcPr>
          <w:p w14:paraId="6C9F6B7C" w14:textId="0F786494"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1.92</w:t>
            </w:r>
          </w:p>
        </w:tc>
      </w:tr>
      <w:tr w:rsidR="0066729A" w:rsidRPr="009159AB" w14:paraId="4FB9312F" w14:textId="77777777" w:rsidTr="00817A6E">
        <w:trPr>
          <w:trHeight w:val="325"/>
        </w:trPr>
        <w:tc>
          <w:tcPr>
            <w:tcW w:w="1969" w:type="dxa"/>
            <w:tcBorders>
              <w:top w:val="nil"/>
              <w:left w:val="nil"/>
              <w:bottom w:val="nil"/>
              <w:right w:val="nil"/>
            </w:tcBorders>
            <w:shd w:val="clear" w:color="auto" w:fill="auto"/>
            <w:noWrap/>
            <w:vAlign w:val="bottom"/>
            <w:hideMark/>
          </w:tcPr>
          <w:p w14:paraId="71961DEF"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Proportion male</w:t>
            </w:r>
          </w:p>
        </w:tc>
        <w:tc>
          <w:tcPr>
            <w:tcW w:w="840" w:type="dxa"/>
            <w:tcBorders>
              <w:top w:val="nil"/>
              <w:left w:val="nil"/>
              <w:bottom w:val="nil"/>
              <w:right w:val="nil"/>
            </w:tcBorders>
            <w:shd w:val="clear" w:color="auto" w:fill="auto"/>
            <w:noWrap/>
            <w:hideMark/>
          </w:tcPr>
          <w:p w14:paraId="27074E90" w14:textId="18B738CE"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1.54</w:t>
            </w:r>
          </w:p>
        </w:tc>
        <w:tc>
          <w:tcPr>
            <w:tcW w:w="840" w:type="dxa"/>
            <w:tcBorders>
              <w:top w:val="nil"/>
              <w:left w:val="nil"/>
              <w:bottom w:val="nil"/>
              <w:right w:val="nil"/>
            </w:tcBorders>
            <w:shd w:val="clear" w:color="auto" w:fill="auto"/>
            <w:noWrap/>
            <w:hideMark/>
          </w:tcPr>
          <w:p w14:paraId="5E5DC426" w14:textId="480AE70D"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1.09</w:t>
            </w:r>
          </w:p>
        </w:tc>
        <w:tc>
          <w:tcPr>
            <w:tcW w:w="851" w:type="dxa"/>
            <w:tcBorders>
              <w:top w:val="nil"/>
              <w:left w:val="nil"/>
              <w:bottom w:val="nil"/>
              <w:right w:val="nil"/>
            </w:tcBorders>
            <w:shd w:val="clear" w:color="auto" w:fill="auto"/>
            <w:noWrap/>
            <w:hideMark/>
          </w:tcPr>
          <w:p w14:paraId="4E3ADDD7" w14:textId="654EC65C"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1.42</w:t>
            </w:r>
          </w:p>
        </w:tc>
        <w:tc>
          <w:tcPr>
            <w:tcW w:w="1040" w:type="dxa"/>
            <w:tcBorders>
              <w:top w:val="nil"/>
              <w:left w:val="nil"/>
              <w:bottom w:val="nil"/>
              <w:right w:val="nil"/>
            </w:tcBorders>
            <w:shd w:val="clear" w:color="auto" w:fill="auto"/>
            <w:noWrap/>
            <w:hideMark/>
          </w:tcPr>
          <w:p w14:paraId="435D5A7F" w14:textId="1A1C977C"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0.156</w:t>
            </w:r>
          </w:p>
        </w:tc>
        <w:tc>
          <w:tcPr>
            <w:tcW w:w="1831" w:type="dxa"/>
            <w:tcBorders>
              <w:top w:val="nil"/>
              <w:left w:val="nil"/>
              <w:bottom w:val="nil"/>
              <w:right w:val="nil"/>
            </w:tcBorders>
            <w:shd w:val="clear" w:color="auto" w:fill="auto"/>
            <w:noWrap/>
            <w:hideMark/>
          </w:tcPr>
          <w:p w14:paraId="6F65885C" w14:textId="55EC1E4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-0.59</w:t>
            </w:r>
          </w:p>
        </w:tc>
        <w:tc>
          <w:tcPr>
            <w:tcW w:w="1843" w:type="dxa"/>
            <w:tcBorders>
              <w:top w:val="nil"/>
              <w:left w:val="nil"/>
              <w:bottom w:val="nil"/>
              <w:right w:val="nil"/>
            </w:tcBorders>
            <w:shd w:val="clear" w:color="auto" w:fill="auto"/>
            <w:noWrap/>
            <w:hideMark/>
          </w:tcPr>
          <w:p w14:paraId="252D238A" w14:textId="1A2F6ABE"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3.68</w:t>
            </w:r>
          </w:p>
        </w:tc>
      </w:tr>
      <w:tr w:rsidR="0066729A" w:rsidRPr="009159AB" w14:paraId="67794C38" w14:textId="77777777" w:rsidTr="00817A6E">
        <w:trPr>
          <w:trHeight w:val="325"/>
        </w:trPr>
        <w:tc>
          <w:tcPr>
            <w:tcW w:w="1969" w:type="dxa"/>
            <w:tcBorders>
              <w:top w:val="nil"/>
              <w:left w:val="nil"/>
              <w:bottom w:val="nil"/>
              <w:right w:val="nil"/>
            </w:tcBorders>
            <w:shd w:val="clear" w:color="auto" w:fill="auto"/>
            <w:noWrap/>
            <w:vAlign w:val="bottom"/>
            <w:hideMark/>
          </w:tcPr>
          <w:p w14:paraId="0EA0BFEE"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Mean age</w:t>
            </w:r>
          </w:p>
        </w:tc>
        <w:tc>
          <w:tcPr>
            <w:tcW w:w="840" w:type="dxa"/>
            <w:tcBorders>
              <w:top w:val="nil"/>
              <w:left w:val="nil"/>
              <w:bottom w:val="nil"/>
              <w:right w:val="nil"/>
            </w:tcBorders>
            <w:shd w:val="clear" w:color="auto" w:fill="auto"/>
            <w:noWrap/>
            <w:hideMark/>
          </w:tcPr>
          <w:p w14:paraId="47EFB77F" w14:textId="281EAF0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-0.05</w:t>
            </w:r>
          </w:p>
        </w:tc>
        <w:tc>
          <w:tcPr>
            <w:tcW w:w="840" w:type="dxa"/>
            <w:tcBorders>
              <w:top w:val="nil"/>
              <w:left w:val="nil"/>
              <w:bottom w:val="nil"/>
              <w:right w:val="nil"/>
            </w:tcBorders>
            <w:shd w:val="clear" w:color="auto" w:fill="auto"/>
            <w:noWrap/>
            <w:hideMark/>
          </w:tcPr>
          <w:p w14:paraId="525F5927" w14:textId="3C2D5544"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0.05</w:t>
            </w:r>
          </w:p>
        </w:tc>
        <w:tc>
          <w:tcPr>
            <w:tcW w:w="851" w:type="dxa"/>
            <w:tcBorders>
              <w:top w:val="nil"/>
              <w:left w:val="nil"/>
              <w:bottom w:val="nil"/>
              <w:right w:val="nil"/>
            </w:tcBorders>
            <w:shd w:val="clear" w:color="auto" w:fill="auto"/>
            <w:noWrap/>
            <w:hideMark/>
          </w:tcPr>
          <w:p w14:paraId="2EEC1B17" w14:textId="322CF49C"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-0.97</w:t>
            </w:r>
          </w:p>
        </w:tc>
        <w:tc>
          <w:tcPr>
            <w:tcW w:w="1040" w:type="dxa"/>
            <w:tcBorders>
              <w:top w:val="nil"/>
              <w:left w:val="nil"/>
              <w:bottom w:val="nil"/>
              <w:right w:val="nil"/>
            </w:tcBorders>
            <w:shd w:val="clear" w:color="auto" w:fill="auto"/>
            <w:noWrap/>
            <w:hideMark/>
          </w:tcPr>
          <w:p w14:paraId="32D806BD" w14:textId="01B0D586"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0.332</w:t>
            </w:r>
          </w:p>
        </w:tc>
        <w:tc>
          <w:tcPr>
            <w:tcW w:w="1831" w:type="dxa"/>
            <w:tcBorders>
              <w:top w:val="nil"/>
              <w:left w:val="nil"/>
              <w:bottom w:val="nil"/>
              <w:right w:val="nil"/>
            </w:tcBorders>
            <w:shd w:val="clear" w:color="auto" w:fill="auto"/>
            <w:noWrap/>
            <w:hideMark/>
          </w:tcPr>
          <w:p w14:paraId="24876225" w14:textId="77FC28C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-0.16</w:t>
            </w:r>
          </w:p>
        </w:tc>
        <w:tc>
          <w:tcPr>
            <w:tcW w:w="1843" w:type="dxa"/>
            <w:tcBorders>
              <w:top w:val="nil"/>
              <w:left w:val="nil"/>
              <w:bottom w:val="nil"/>
              <w:right w:val="nil"/>
            </w:tcBorders>
            <w:shd w:val="clear" w:color="auto" w:fill="auto"/>
            <w:noWrap/>
            <w:hideMark/>
          </w:tcPr>
          <w:p w14:paraId="78CCE4FA" w14:textId="1FB555DB"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0.05</w:t>
            </w:r>
          </w:p>
        </w:tc>
      </w:tr>
      <w:tr w:rsidR="0066729A" w:rsidRPr="009159AB" w14:paraId="78940CE2" w14:textId="77777777" w:rsidTr="00817A6E">
        <w:trPr>
          <w:trHeight w:val="325"/>
        </w:trPr>
        <w:tc>
          <w:tcPr>
            <w:tcW w:w="1969" w:type="dxa"/>
            <w:tcBorders>
              <w:top w:val="nil"/>
              <w:left w:val="nil"/>
              <w:bottom w:val="nil"/>
              <w:right w:val="nil"/>
            </w:tcBorders>
            <w:shd w:val="clear" w:color="auto" w:fill="auto"/>
            <w:noWrap/>
            <w:vAlign w:val="bottom"/>
            <w:hideMark/>
          </w:tcPr>
          <w:p w14:paraId="336DF4DC"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Nr. of players</w:t>
            </w:r>
          </w:p>
        </w:tc>
        <w:tc>
          <w:tcPr>
            <w:tcW w:w="840" w:type="dxa"/>
            <w:tcBorders>
              <w:top w:val="nil"/>
              <w:left w:val="nil"/>
              <w:bottom w:val="nil"/>
              <w:right w:val="nil"/>
            </w:tcBorders>
            <w:shd w:val="clear" w:color="auto" w:fill="auto"/>
            <w:noWrap/>
            <w:hideMark/>
          </w:tcPr>
          <w:p w14:paraId="1C5760B5" w14:textId="0AAB6AD5"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-0.22</w:t>
            </w:r>
          </w:p>
        </w:tc>
        <w:tc>
          <w:tcPr>
            <w:tcW w:w="840" w:type="dxa"/>
            <w:tcBorders>
              <w:top w:val="nil"/>
              <w:left w:val="nil"/>
              <w:bottom w:val="nil"/>
              <w:right w:val="nil"/>
            </w:tcBorders>
            <w:shd w:val="clear" w:color="auto" w:fill="auto"/>
            <w:noWrap/>
            <w:hideMark/>
          </w:tcPr>
          <w:p w14:paraId="5F25CFDA" w14:textId="6D2E30A9"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1.05</w:t>
            </w:r>
          </w:p>
        </w:tc>
        <w:tc>
          <w:tcPr>
            <w:tcW w:w="851" w:type="dxa"/>
            <w:tcBorders>
              <w:top w:val="nil"/>
              <w:left w:val="nil"/>
              <w:bottom w:val="nil"/>
              <w:right w:val="nil"/>
            </w:tcBorders>
            <w:shd w:val="clear" w:color="auto" w:fill="auto"/>
            <w:noWrap/>
            <w:hideMark/>
          </w:tcPr>
          <w:p w14:paraId="48A3BEB4" w14:textId="200DC7F2"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-0.21</w:t>
            </w:r>
          </w:p>
        </w:tc>
        <w:tc>
          <w:tcPr>
            <w:tcW w:w="1040" w:type="dxa"/>
            <w:tcBorders>
              <w:top w:val="nil"/>
              <w:left w:val="nil"/>
              <w:bottom w:val="nil"/>
              <w:right w:val="nil"/>
            </w:tcBorders>
            <w:shd w:val="clear" w:color="auto" w:fill="auto"/>
            <w:noWrap/>
            <w:hideMark/>
          </w:tcPr>
          <w:p w14:paraId="4CD7D76E" w14:textId="4BBC4ED4"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0.837</w:t>
            </w:r>
          </w:p>
        </w:tc>
        <w:tc>
          <w:tcPr>
            <w:tcW w:w="1831" w:type="dxa"/>
            <w:tcBorders>
              <w:top w:val="nil"/>
              <w:left w:val="nil"/>
              <w:bottom w:val="nil"/>
              <w:right w:val="nil"/>
            </w:tcBorders>
            <w:shd w:val="clear" w:color="auto" w:fill="auto"/>
            <w:noWrap/>
            <w:hideMark/>
          </w:tcPr>
          <w:p w14:paraId="0F708136" w14:textId="47ED2B3D"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-2.28</w:t>
            </w:r>
          </w:p>
        </w:tc>
        <w:tc>
          <w:tcPr>
            <w:tcW w:w="1843" w:type="dxa"/>
            <w:tcBorders>
              <w:top w:val="nil"/>
              <w:left w:val="nil"/>
              <w:bottom w:val="nil"/>
              <w:right w:val="nil"/>
            </w:tcBorders>
            <w:shd w:val="clear" w:color="auto" w:fill="auto"/>
            <w:noWrap/>
            <w:hideMark/>
          </w:tcPr>
          <w:p w14:paraId="6A19BDD2" w14:textId="70A0A936"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1.85</w:t>
            </w:r>
          </w:p>
        </w:tc>
      </w:tr>
      <w:tr w:rsidR="0066729A" w:rsidRPr="009159AB" w14:paraId="758E0A91" w14:textId="77777777" w:rsidTr="00817A6E">
        <w:trPr>
          <w:trHeight w:val="325"/>
        </w:trPr>
        <w:tc>
          <w:tcPr>
            <w:tcW w:w="1969" w:type="dxa"/>
            <w:tcBorders>
              <w:top w:val="nil"/>
              <w:left w:val="nil"/>
              <w:bottom w:val="nil"/>
              <w:right w:val="nil"/>
            </w:tcBorders>
            <w:shd w:val="clear" w:color="auto" w:fill="auto"/>
            <w:noWrap/>
            <w:vAlign w:val="bottom"/>
          </w:tcPr>
          <w:p w14:paraId="62BF3402"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Ostracism &lt;5 min</w:t>
            </w:r>
          </w:p>
        </w:tc>
        <w:tc>
          <w:tcPr>
            <w:tcW w:w="840" w:type="dxa"/>
            <w:tcBorders>
              <w:top w:val="nil"/>
              <w:left w:val="nil"/>
              <w:bottom w:val="nil"/>
              <w:right w:val="nil"/>
            </w:tcBorders>
            <w:shd w:val="clear" w:color="auto" w:fill="auto"/>
            <w:noWrap/>
          </w:tcPr>
          <w:p w14:paraId="5C3B1EF2" w14:textId="5E88659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w:t>
            </w:r>
          </w:p>
        </w:tc>
        <w:tc>
          <w:tcPr>
            <w:tcW w:w="840" w:type="dxa"/>
            <w:tcBorders>
              <w:top w:val="nil"/>
              <w:left w:val="nil"/>
              <w:bottom w:val="nil"/>
              <w:right w:val="nil"/>
            </w:tcBorders>
            <w:shd w:val="clear" w:color="auto" w:fill="auto"/>
            <w:noWrap/>
          </w:tcPr>
          <w:p w14:paraId="631F0B2B" w14:textId="31AE3E21"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w:t>
            </w:r>
          </w:p>
        </w:tc>
        <w:tc>
          <w:tcPr>
            <w:tcW w:w="851" w:type="dxa"/>
            <w:tcBorders>
              <w:top w:val="nil"/>
              <w:left w:val="nil"/>
              <w:bottom w:val="nil"/>
              <w:right w:val="nil"/>
            </w:tcBorders>
            <w:shd w:val="clear" w:color="auto" w:fill="auto"/>
            <w:noWrap/>
          </w:tcPr>
          <w:p w14:paraId="38FC67FC" w14:textId="04923D8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w:t>
            </w:r>
          </w:p>
        </w:tc>
        <w:tc>
          <w:tcPr>
            <w:tcW w:w="1040" w:type="dxa"/>
            <w:tcBorders>
              <w:top w:val="nil"/>
              <w:left w:val="nil"/>
              <w:bottom w:val="nil"/>
              <w:right w:val="nil"/>
            </w:tcBorders>
            <w:shd w:val="clear" w:color="auto" w:fill="auto"/>
            <w:noWrap/>
          </w:tcPr>
          <w:p w14:paraId="462DEF96" w14:textId="794F06BB"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w:t>
            </w:r>
          </w:p>
        </w:tc>
        <w:tc>
          <w:tcPr>
            <w:tcW w:w="1831" w:type="dxa"/>
            <w:tcBorders>
              <w:top w:val="nil"/>
              <w:left w:val="nil"/>
              <w:bottom w:val="nil"/>
              <w:right w:val="nil"/>
            </w:tcBorders>
            <w:shd w:val="clear" w:color="auto" w:fill="auto"/>
            <w:noWrap/>
          </w:tcPr>
          <w:p w14:paraId="6B4D1A71" w14:textId="67C237F5"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w:t>
            </w:r>
          </w:p>
        </w:tc>
        <w:tc>
          <w:tcPr>
            <w:tcW w:w="1843" w:type="dxa"/>
            <w:tcBorders>
              <w:top w:val="nil"/>
              <w:left w:val="nil"/>
              <w:bottom w:val="nil"/>
              <w:right w:val="nil"/>
            </w:tcBorders>
            <w:shd w:val="clear" w:color="auto" w:fill="auto"/>
            <w:noWrap/>
          </w:tcPr>
          <w:p w14:paraId="07FC4FCC" w14:textId="20E98DF1"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w:t>
            </w:r>
          </w:p>
        </w:tc>
      </w:tr>
      <w:tr w:rsidR="0066729A" w:rsidRPr="009159AB" w14:paraId="09799A8D" w14:textId="77777777" w:rsidTr="00817A6E">
        <w:trPr>
          <w:trHeight w:val="325"/>
        </w:trPr>
        <w:tc>
          <w:tcPr>
            <w:tcW w:w="1969" w:type="dxa"/>
            <w:tcBorders>
              <w:top w:val="nil"/>
              <w:left w:val="nil"/>
              <w:bottom w:val="nil"/>
              <w:right w:val="nil"/>
            </w:tcBorders>
            <w:shd w:val="clear" w:color="auto" w:fill="auto"/>
            <w:noWrap/>
            <w:vAlign w:val="bottom"/>
          </w:tcPr>
          <w:p w14:paraId="65384520"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Ostracism 5-10 min</w:t>
            </w:r>
          </w:p>
        </w:tc>
        <w:tc>
          <w:tcPr>
            <w:tcW w:w="840" w:type="dxa"/>
            <w:tcBorders>
              <w:top w:val="nil"/>
              <w:left w:val="nil"/>
              <w:bottom w:val="nil"/>
              <w:right w:val="nil"/>
            </w:tcBorders>
            <w:shd w:val="clear" w:color="auto" w:fill="auto"/>
            <w:noWrap/>
          </w:tcPr>
          <w:p w14:paraId="3AC0BE8F" w14:textId="3AF72B85"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0.75</w:t>
            </w:r>
          </w:p>
        </w:tc>
        <w:tc>
          <w:tcPr>
            <w:tcW w:w="840" w:type="dxa"/>
            <w:tcBorders>
              <w:top w:val="nil"/>
              <w:left w:val="nil"/>
              <w:bottom w:val="nil"/>
              <w:right w:val="nil"/>
            </w:tcBorders>
            <w:shd w:val="clear" w:color="auto" w:fill="auto"/>
            <w:noWrap/>
          </w:tcPr>
          <w:p w14:paraId="0F5B36F0" w14:textId="374D6668"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0.81</w:t>
            </w:r>
          </w:p>
        </w:tc>
        <w:tc>
          <w:tcPr>
            <w:tcW w:w="851" w:type="dxa"/>
            <w:tcBorders>
              <w:top w:val="nil"/>
              <w:left w:val="nil"/>
              <w:bottom w:val="nil"/>
              <w:right w:val="nil"/>
            </w:tcBorders>
            <w:shd w:val="clear" w:color="auto" w:fill="auto"/>
            <w:noWrap/>
          </w:tcPr>
          <w:p w14:paraId="39575780" w14:textId="2F5E7C7F"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0.92</w:t>
            </w:r>
          </w:p>
        </w:tc>
        <w:tc>
          <w:tcPr>
            <w:tcW w:w="1040" w:type="dxa"/>
            <w:tcBorders>
              <w:top w:val="nil"/>
              <w:left w:val="nil"/>
              <w:bottom w:val="nil"/>
              <w:right w:val="nil"/>
            </w:tcBorders>
            <w:shd w:val="clear" w:color="auto" w:fill="auto"/>
            <w:noWrap/>
          </w:tcPr>
          <w:p w14:paraId="66C499D2" w14:textId="56DAF05F"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0.358</w:t>
            </w:r>
          </w:p>
        </w:tc>
        <w:tc>
          <w:tcPr>
            <w:tcW w:w="1831" w:type="dxa"/>
            <w:tcBorders>
              <w:top w:val="nil"/>
              <w:left w:val="nil"/>
              <w:bottom w:val="nil"/>
              <w:right w:val="nil"/>
            </w:tcBorders>
            <w:shd w:val="clear" w:color="auto" w:fill="auto"/>
            <w:noWrap/>
          </w:tcPr>
          <w:p w14:paraId="1F4E02B4" w14:textId="28445D5B"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-0.84</w:t>
            </w:r>
          </w:p>
        </w:tc>
        <w:tc>
          <w:tcPr>
            <w:tcW w:w="1843" w:type="dxa"/>
            <w:tcBorders>
              <w:top w:val="nil"/>
              <w:left w:val="nil"/>
              <w:bottom w:val="nil"/>
              <w:right w:val="nil"/>
            </w:tcBorders>
            <w:shd w:val="clear" w:color="auto" w:fill="auto"/>
            <w:noWrap/>
          </w:tcPr>
          <w:p w14:paraId="0ECA7F12" w14:textId="61BE34AA"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2.34</w:t>
            </w:r>
          </w:p>
        </w:tc>
      </w:tr>
      <w:tr w:rsidR="0066729A" w:rsidRPr="009159AB" w14:paraId="52635CA2" w14:textId="77777777" w:rsidTr="00817A6E">
        <w:trPr>
          <w:trHeight w:val="325"/>
        </w:trPr>
        <w:tc>
          <w:tcPr>
            <w:tcW w:w="1969" w:type="dxa"/>
            <w:tcBorders>
              <w:top w:val="nil"/>
              <w:left w:val="nil"/>
              <w:bottom w:val="nil"/>
              <w:right w:val="nil"/>
            </w:tcBorders>
            <w:shd w:val="clear" w:color="auto" w:fill="auto"/>
            <w:noWrap/>
            <w:vAlign w:val="bottom"/>
          </w:tcPr>
          <w:p w14:paraId="192AD1DE"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Need scale = Williams (2000)</w:t>
            </w:r>
          </w:p>
        </w:tc>
        <w:tc>
          <w:tcPr>
            <w:tcW w:w="840" w:type="dxa"/>
            <w:tcBorders>
              <w:top w:val="nil"/>
              <w:left w:val="nil"/>
              <w:bottom w:val="nil"/>
              <w:right w:val="nil"/>
            </w:tcBorders>
            <w:shd w:val="clear" w:color="auto" w:fill="auto"/>
            <w:noWrap/>
          </w:tcPr>
          <w:p w14:paraId="1AC1DF6F" w14:textId="58F737F8"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w:t>
            </w:r>
          </w:p>
        </w:tc>
        <w:tc>
          <w:tcPr>
            <w:tcW w:w="840" w:type="dxa"/>
            <w:tcBorders>
              <w:top w:val="nil"/>
              <w:left w:val="nil"/>
              <w:bottom w:val="nil"/>
              <w:right w:val="nil"/>
            </w:tcBorders>
            <w:shd w:val="clear" w:color="auto" w:fill="auto"/>
            <w:noWrap/>
          </w:tcPr>
          <w:p w14:paraId="1AA55821" w14:textId="1F2B199C"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w:t>
            </w:r>
          </w:p>
        </w:tc>
        <w:tc>
          <w:tcPr>
            <w:tcW w:w="851" w:type="dxa"/>
            <w:tcBorders>
              <w:top w:val="nil"/>
              <w:left w:val="nil"/>
              <w:bottom w:val="nil"/>
              <w:right w:val="nil"/>
            </w:tcBorders>
            <w:shd w:val="clear" w:color="auto" w:fill="auto"/>
            <w:noWrap/>
          </w:tcPr>
          <w:p w14:paraId="5432A34F" w14:textId="53823A75"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w:t>
            </w:r>
          </w:p>
        </w:tc>
        <w:tc>
          <w:tcPr>
            <w:tcW w:w="1040" w:type="dxa"/>
            <w:tcBorders>
              <w:top w:val="nil"/>
              <w:left w:val="nil"/>
              <w:bottom w:val="nil"/>
              <w:right w:val="nil"/>
            </w:tcBorders>
            <w:shd w:val="clear" w:color="auto" w:fill="auto"/>
            <w:noWrap/>
          </w:tcPr>
          <w:p w14:paraId="35AFE5D1" w14:textId="46096A9A"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w:t>
            </w:r>
          </w:p>
        </w:tc>
        <w:tc>
          <w:tcPr>
            <w:tcW w:w="1831" w:type="dxa"/>
            <w:tcBorders>
              <w:top w:val="nil"/>
              <w:left w:val="nil"/>
              <w:bottom w:val="nil"/>
              <w:right w:val="nil"/>
            </w:tcBorders>
            <w:shd w:val="clear" w:color="auto" w:fill="auto"/>
            <w:noWrap/>
          </w:tcPr>
          <w:p w14:paraId="38104DC8" w14:textId="724B7673"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w:t>
            </w:r>
          </w:p>
        </w:tc>
        <w:tc>
          <w:tcPr>
            <w:tcW w:w="1843" w:type="dxa"/>
            <w:tcBorders>
              <w:top w:val="nil"/>
              <w:left w:val="nil"/>
              <w:bottom w:val="nil"/>
              <w:right w:val="nil"/>
            </w:tcBorders>
            <w:shd w:val="clear" w:color="auto" w:fill="auto"/>
            <w:noWrap/>
          </w:tcPr>
          <w:p w14:paraId="6484B6BD" w14:textId="540C182E"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w:t>
            </w:r>
          </w:p>
        </w:tc>
      </w:tr>
      <w:tr w:rsidR="0066729A" w:rsidRPr="009159AB" w14:paraId="73A9DA25" w14:textId="77777777" w:rsidTr="00817A6E">
        <w:trPr>
          <w:trHeight w:val="325"/>
        </w:trPr>
        <w:tc>
          <w:tcPr>
            <w:tcW w:w="1969" w:type="dxa"/>
            <w:tcBorders>
              <w:top w:val="nil"/>
              <w:left w:val="nil"/>
              <w:bottom w:val="nil"/>
              <w:right w:val="nil"/>
            </w:tcBorders>
            <w:shd w:val="clear" w:color="auto" w:fill="auto"/>
            <w:noWrap/>
            <w:vAlign w:val="bottom"/>
          </w:tcPr>
          <w:p w14:paraId="48E582E0"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Need scale = Zadro et al. (2004)</w:t>
            </w:r>
          </w:p>
        </w:tc>
        <w:tc>
          <w:tcPr>
            <w:tcW w:w="840" w:type="dxa"/>
            <w:tcBorders>
              <w:top w:val="nil"/>
              <w:left w:val="nil"/>
              <w:bottom w:val="nil"/>
              <w:right w:val="nil"/>
            </w:tcBorders>
            <w:shd w:val="clear" w:color="auto" w:fill="auto"/>
            <w:noWrap/>
          </w:tcPr>
          <w:p w14:paraId="27DAA4EB" w14:textId="35313472"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-0.36</w:t>
            </w:r>
          </w:p>
        </w:tc>
        <w:tc>
          <w:tcPr>
            <w:tcW w:w="840" w:type="dxa"/>
            <w:tcBorders>
              <w:top w:val="nil"/>
              <w:left w:val="nil"/>
              <w:bottom w:val="nil"/>
              <w:right w:val="nil"/>
            </w:tcBorders>
            <w:shd w:val="clear" w:color="auto" w:fill="auto"/>
            <w:noWrap/>
          </w:tcPr>
          <w:p w14:paraId="09F5812C" w14:textId="3BB5BAAD"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0.41</w:t>
            </w:r>
          </w:p>
        </w:tc>
        <w:tc>
          <w:tcPr>
            <w:tcW w:w="851" w:type="dxa"/>
            <w:tcBorders>
              <w:top w:val="nil"/>
              <w:left w:val="nil"/>
              <w:bottom w:val="nil"/>
              <w:right w:val="nil"/>
            </w:tcBorders>
            <w:shd w:val="clear" w:color="auto" w:fill="auto"/>
            <w:noWrap/>
          </w:tcPr>
          <w:p w14:paraId="2A69387F" w14:textId="45C760B4"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-0.88</w:t>
            </w:r>
          </w:p>
        </w:tc>
        <w:tc>
          <w:tcPr>
            <w:tcW w:w="1040" w:type="dxa"/>
            <w:tcBorders>
              <w:top w:val="nil"/>
              <w:left w:val="nil"/>
              <w:bottom w:val="nil"/>
              <w:right w:val="nil"/>
            </w:tcBorders>
            <w:shd w:val="clear" w:color="auto" w:fill="auto"/>
            <w:noWrap/>
          </w:tcPr>
          <w:p w14:paraId="21A92CDE" w14:textId="0CD5BBC6"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0.381</w:t>
            </w:r>
          </w:p>
        </w:tc>
        <w:tc>
          <w:tcPr>
            <w:tcW w:w="1831" w:type="dxa"/>
            <w:tcBorders>
              <w:top w:val="nil"/>
              <w:left w:val="nil"/>
              <w:bottom w:val="nil"/>
              <w:right w:val="nil"/>
            </w:tcBorders>
            <w:shd w:val="clear" w:color="auto" w:fill="auto"/>
            <w:noWrap/>
          </w:tcPr>
          <w:p w14:paraId="722AF41F" w14:textId="7E91615C"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-1.16</w:t>
            </w:r>
          </w:p>
        </w:tc>
        <w:tc>
          <w:tcPr>
            <w:tcW w:w="1843" w:type="dxa"/>
            <w:tcBorders>
              <w:top w:val="nil"/>
              <w:left w:val="nil"/>
              <w:bottom w:val="nil"/>
              <w:right w:val="nil"/>
            </w:tcBorders>
            <w:shd w:val="clear" w:color="auto" w:fill="auto"/>
            <w:noWrap/>
          </w:tcPr>
          <w:p w14:paraId="74E4414B" w14:textId="2A50FCBC"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0.45</w:t>
            </w:r>
          </w:p>
        </w:tc>
      </w:tr>
      <w:tr w:rsidR="0066729A" w:rsidRPr="009159AB" w14:paraId="3FDA04C9" w14:textId="77777777" w:rsidTr="00817A6E">
        <w:trPr>
          <w:trHeight w:val="325"/>
        </w:trPr>
        <w:tc>
          <w:tcPr>
            <w:tcW w:w="1969" w:type="dxa"/>
            <w:tcBorders>
              <w:top w:val="nil"/>
              <w:left w:val="nil"/>
              <w:bottom w:val="nil"/>
              <w:right w:val="nil"/>
            </w:tcBorders>
            <w:shd w:val="clear" w:color="auto" w:fill="auto"/>
            <w:noWrap/>
            <w:vAlign w:val="bottom"/>
          </w:tcPr>
          <w:p w14:paraId="5622C00A"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Need scale = Van Beest &amp; Williams (2006)</w:t>
            </w:r>
          </w:p>
        </w:tc>
        <w:tc>
          <w:tcPr>
            <w:tcW w:w="840" w:type="dxa"/>
            <w:tcBorders>
              <w:top w:val="nil"/>
              <w:left w:val="nil"/>
              <w:bottom w:val="nil"/>
              <w:right w:val="nil"/>
            </w:tcBorders>
            <w:shd w:val="clear" w:color="auto" w:fill="auto"/>
            <w:noWrap/>
          </w:tcPr>
          <w:p w14:paraId="0E2E308E" w14:textId="7FFC8AF0"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0.07</w:t>
            </w:r>
          </w:p>
        </w:tc>
        <w:tc>
          <w:tcPr>
            <w:tcW w:w="840" w:type="dxa"/>
            <w:tcBorders>
              <w:top w:val="nil"/>
              <w:left w:val="nil"/>
              <w:bottom w:val="nil"/>
              <w:right w:val="nil"/>
            </w:tcBorders>
            <w:shd w:val="clear" w:color="auto" w:fill="auto"/>
            <w:noWrap/>
          </w:tcPr>
          <w:p w14:paraId="1D0960CD" w14:textId="166B26CE"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0.54</w:t>
            </w:r>
          </w:p>
        </w:tc>
        <w:tc>
          <w:tcPr>
            <w:tcW w:w="851" w:type="dxa"/>
            <w:tcBorders>
              <w:top w:val="nil"/>
              <w:left w:val="nil"/>
              <w:bottom w:val="nil"/>
              <w:right w:val="nil"/>
            </w:tcBorders>
            <w:shd w:val="clear" w:color="auto" w:fill="auto"/>
            <w:noWrap/>
          </w:tcPr>
          <w:p w14:paraId="0BD34835" w14:textId="27BC6C01"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0.13</w:t>
            </w:r>
          </w:p>
        </w:tc>
        <w:tc>
          <w:tcPr>
            <w:tcW w:w="1040" w:type="dxa"/>
            <w:tcBorders>
              <w:top w:val="nil"/>
              <w:left w:val="nil"/>
              <w:bottom w:val="nil"/>
              <w:right w:val="nil"/>
            </w:tcBorders>
            <w:shd w:val="clear" w:color="auto" w:fill="auto"/>
            <w:noWrap/>
          </w:tcPr>
          <w:p w14:paraId="4385C16A" w14:textId="02881A90"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0.894</w:t>
            </w:r>
          </w:p>
        </w:tc>
        <w:tc>
          <w:tcPr>
            <w:tcW w:w="1831" w:type="dxa"/>
            <w:tcBorders>
              <w:top w:val="nil"/>
              <w:left w:val="nil"/>
              <w:bottom w:val="nil"/>
              <w:right w:val="nil"/>
            </w:tcBorders>
            <w:shd w:val="clear" w:color="auto" w:fill="auto"/>
            <w:noWrap/>
          </w:tcPr>
          <w:p w14:paraId="7D59E721" w14:textId="3A6FC2A1"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-0.98</w:t>
            </w:r>
          </w:p>
        </w:tc>
        <w:tc>
          <w:tcPr>
            <w:tcW w:w="1843" w:type="dxa"/>
            <w:tcBorders>
              <w:top w:val="nil"/>
              <w:left w:val="nil"/>
              <w:bottom w:val="nil"/>
              <w:right w:val="nil"/>
            </w:tcBorders>
            <w:shd w:val="clear" w:color="auto" w:fill="auto"/>
            <w:noWrap/>
          </w:tcPr>
          <w:p w14:paraId="7D04E534" w14:textId="6C8A7CCB"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1.12</w:t>
            </w:r>
          </w:p>
        </w:tc>
      </w:tr>
      <w:tr w:rsidR="0066729A" w:rsidRPr="009159AB" w14:paraId="6AF7345B" w14:textId="77777777" w:rsidTr="00817A6E">
        <w:trPr>
          <w:trHeight w:val="325"/>
        </w:trPr>
        <w:tc>
          <w:tcPr>
            <w:tcW w:w="1969" w:type="dxa"/>
            <w:tcBorders>
              <w:top w:val="nil"/>
              <w:left w:val="nil"/>
              <w:bottom w:val="nil"/>
              <w:right w:val="nil"/>
            </w:tcBorders>
            <w:shd w:val="clear" w:color="auto" w:fill="auto"/>
            <w:noWrap/>
            <w:vAlign w:val="bottom"/>
          </w:tcPr>
          <w:p w14:paraId="29F66777"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Need scale = Williams Zadro</w:t>
            </w:r>
          </w:p>
        </w:tc>
        <w:tc>
          <w:tcPr>
            <w:tcW w:w="840" w:type="dxa"/>
            <w:tcBorders>
              <w:top w:val="nil"/>
              <w:left w:val="nil"/>
              <w:bottom w:val="nil"/>
              <w:right w:val="nil"/>
            </w:tcBorders>
            <w:shd w:val="clear" w:color="auto" w:fill="auto"/>
            <w:noWrap/>
          </w:tcPr>
          <w:p w14:paraId="6CEC0EE7" w14:textId="17E27494"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-0.03</w:t>
            </w:r>
          </w:p>
        </w:tc>
        <w:tc>
          <w:tcPr>
            <w:tcW w:w="840" w:type="dxa"/>
            <w:tcBorders>
              <w:top w:val="nil"/>
              <w:left w:val="nil"/>
              <w:bottom w:val="nil"/>
              <w:right w:val="nil"/>
            </w:tcBorders>
            <w:shd w:val="clear" w:color="auto" w:fill="auto"/>
            <w:noWrap/>
          </w:tcPr>
          <w:p w14:paraId="3704A97B" w14:textId="659F1CEB"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0.62</w:t>
            </w:r>
          </w:p>
        </w:tc>
        <w:tc>
          <w:tcPr>
            <w:tcW w:w="851" w:type="dxa"/>
            <w:tcBorders>
              <w:top w:val="nil"/>
              <w:left w:val="nil"/>
              <w:bottom w:val="nil"/>
              <w:right w:val="nil"/>
            </w:tcBorders>
            <w:shd w:val="clear" w:color="auto" w:fill="auto"/>
            <w:noWrap/>
          </w:tcPr>
          <w:p w14:paraId="48E6AD5F" w14:textId="24254455"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-0.04</w:t>
            </w:r>
          </w:p>
        </w:tc>
        <w:tc>
          <w:tcPr>
            <w:tcW w:w="1040" w:type="dxa"/>
            <w:tcBorders>
              <w:top w:val="nil"/>
              <w:left w:val="nil"/>
              <w:bottom w:val="nil"/>
              <w:right w:val="nil"/>
            </w:tcBorders>
            <w:shd w:val="clear" w:color="auto" w:fill="auto"/>
            <w:noWrap/>
          </w:tcPr>
          <w:p w14:paraId="5495FF9C" w14:textId="44BB2601"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0.965</w:t>
            </w:r>
          </w:p>
        </w:tc>
        <w:tc>
          <w:tcPr>
            <w:tcW w:w="1831" w:type="dxa"/>
            <w:tcBorders>
              <w:top w:val="nil"/>
              <w:left w:val="nil"/>
              <w:bottom w:val="nil"/>
              <w:right w:val="nil"/>
            </w:tcBorders>
            <w:shd w:val="clear" w:color="auto" w:fill="auto"/>
            <w:noWrap/>
          </w:tcPr>
          <w:p w14:paraId="197BE54E" w14:textId="5AADC5E2"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-1.25</w:t>
            </w:r>
          </w:p>
        </w:tc>
        <w:tc>
          <w:tcPr>
            <w:tcW w:w="1843" w:type="dxa"/>
            <w:tcBorders>
              <w:top w:val="nil"/>
              <w:left w:val="nil"/>
              <w:bottom w:val="nil"/>
              <w:right w:val="nil"/>
            </w:tcBorders>
            <w:shd w:val="clear" w:color="auto" w:fill="auto"/>
            <w:noWrap/>
          </w:tcPr>
          <w:p w14:paraId="4118AED0" w14:textId="578D60EB"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1.19</w:t>
            </w:r>
          </w:p>
        </w:tc>
      </w:tr>
      <w:tr w:rsidR="0066729A" w:rsidRPr="009159AB" w14:paraId="27EA3804" w14:textId="77777777" w:rsidTr="00817A6E">
        <w:trPr>
          <w:trHeight w:val="325"/>
        </w:trPr>
        <w:tc>
          <w:tcPr>
            <w:tcW w:w="1969" w:type="dxa"/>
            <w:tcBorders>
              <w:top w:val="nil"/>
              <w:left w:val="nil"/>
              <w:bottom w:val="nil"/>
              <w:right w:val="nil"/>
            </w:tcBorders>
            <w:shd w:val="clear" w:color="auto" w:fill="auto"/>
            <w:noWrap/>
            <w:vAlign w:val="bottom"/>
          </w:tcPr>
          <w:p w14:paraId="7D2532AF" w14:textId="4DEBD6A7" w:rsidR="0066729A" w:rsidRPr="009159AB" w:rsidRDefault="0066729A" w:rsidP="00701CFC">
            <w:pPr>
              <w:spacing w:after="0" w:line="480" w:lineRule="auto"/>
              <w:rPr>
                <w:rFonts w:ascii="Times New Roman" w:hAnsi="Times New Roman" w:cs="Times New Roman"/>
                <w:color w:val="000000"/>
                <w:sz w:val="20"/>
                <w:szCs w:val="20"/>
              </w:rPr>
            </w:pPr>
            <w:r w:rsidRPr="009159AB">
              <w:rPr>
                <w:rFonts w:ascii="Times New Roman" w:hAnsi="Times New Roman" w:cs="Times New Roman"/>
                <w:color w:val="000000"/>
                <w:sz w:val="20"/>
                <w:szCs w:val="20"/>
              </w:rPr>
              <w:t>Need scale = Gonsalkorale &amp; Williams (2007)</w:t>
            </w:r>
          </w:p>
        </w:tc>
        <w:tc>
          <w:tcPr>
            <w:tcW w:w="840" w:type="dxa"/>
            <w:tcBorders>
              <w:top w:val="nil"/>
              <w:left w:val="nil"/>
              <w:bottom w:val="nil"/>
              <w:right w:val="nil"/>
            </w:tcBorders>
            <w:shd w:val="clear" w:color="auto" w:fill="auto"/>
            <w:noWrap/>
          </w:tcPr>
          <w:p w14:paraId="1716619B" w14:textId="5087AD99"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0.68</w:t>
            </w:r>
          </w:p>
        </w:tc>
        <w:tc>
          <w:tcPr>
            <w:tcW w:w="840" w:type="dxa"/>
            <w:tcBorders>
              <w:top w:val="nil"/>
              <w:left w:val="nil"/>
              <w:bottom w:val="nil"/>
              <w:right w:val="nil"/>
            </w:tcBorders>
            <w:shd w:val="clear" w:color="auto" w:fill="auto"/>
            <w:noWrap/>
          </w:tcPr>
          <w:p w14:paraId="50AB3EDD" w14:textId="001BA73E"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0.83</w:t>
            </w:r>
          </w:p>
        </w:tc>
        <w:tc>
          <w:tcPr>
            <w:tcW w:w="851" w:type="dxa"/>
            <w:tcBorders>
              <w:top w:val="nil"/>
              <w:left w:val="nil"/>
              <w:bottom w:val="nil"/>
              <w:right w:val="nil"/>
            </w:tcBorders>
            <w:shd w:val="clear" w:color="auto" w:fill="auto"/>
            <w:noWrap/>
          </w:tcPr>
          <w:p w14:paraId="54979008" w14:textId="3FEBB523"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0.82</w:t>
            </w:r>
          </w:p>
        </w:tc>
        <w:tc>
          <w:tcPr>
            <w:tcW w:w="1040" w:type="dxa"/>
            <w:tcBorders>
              <w:top w:val="nil"/>
              <w:left w:val="nil"/>
              <w:bottom w:val="nil"/>
              <w:right w:val="nil"/>
            </w:tcBorders>
            <w:shd w:val="clear" w:color="auto" w:fill="auto"/>
            <w:noWrap/>
          </w:tcPr>
          <w:p w14:paraId="557D6463" w14:textId="5090E1B9"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0.414</w:t>
            </w:r>
          </w:p>
        </w:tc>
        <w:tc>
          <w:tcPr>
            <w:tcW w:w="1831" w:type="dxa"/>
            <w:tcBorders>
              <w:top w:val="nil"/>
              <w:left w:val="nil"/>
              <w:bottom w:val="nil"/>
              <w:right w:val="nil"/>
            </w:tcBorders>
            <w:shd w:val="clear" w:color="auto" w:fill="auto"/>
            <w:noWrap/>
          </w:tcPr>
          <w:p w14:paraId="46810FDE" w14:textId="61304E8C"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-0.94</w:t>
            </w:r>
          </w:p>
        </w:tc>
        <w:tc>
          <w:tcPr>
            <w:tcW w:w="1843" w:type="dxa"/>
            <w:tcBorders>
              <w:top w:val="nil"/>
              <w:left w:val="nil"/>
              <w:bottom w:val="nil"/>
              <w:right w:val="nil"/>
            </w:tcBorders>
            <w:shd w:val="clear" w:color="auto" w:fill="auto"/>
            <w:noWrap/>
          </w:tcPr>
          <w:p w14:paraId="604A92AF" w14:textId="1542309F"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2.30</w:t>
            </w:r>
          </w:p>
        </w:tc>
      </w:tr>
      <w:tr w:rsidR="0066729A" w:rsidRPr="009159AB" w14:paraId="7B58A734" w14:textId="77777777" w:rsidTr="00817A6E">
        <w:trPr>
          <w:trHeight w:val="325"/>
        </w:trPr>
        <w:tc>
          <w:tcPr>
            <w:tcW w:w="1969" w:type="dxa"/>
            <w:tcBorders>
              <w:top w:val="nil"/>
              <w:left w:val="nil"/>
              <w:bottom w:val="single" w:sz="4" w:space="0" w:color="auto"/>
              <w:right w:val="nil"/>
            </w:tcBorders>
            <w:shd w:val="clear" w:color="auto" w:fill="auto"/>
            <w:noWrap/>
            <w:vAlign w:val="bottom"/>
            <w:hideMark/>
          </w:tcPr>
          <w:p w14:paraId="28A07C40" w14:textId="65CBEDD6"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Nr. of throws</w:t>
            </w:r>
          </w:p>
        </w:tc>
        <w:tc>
          <w:tcPr>
            <w:tcW w:w="840" w:type="dxa"/>
            <w:tcBorders>
              <w:top w:val="nil"/>
              <w:left w:val="nil"/>
              <w:bottom w:val="single" w:sz="4" w:space="0" w:color="auto"/>
              <w:right w:val="nil"/>
            </w:tcBorders>
            <w:shd w:val="clear" w:color="auto" w:fill="auto"/>
            <w:noWrap/>
            <w:hideMark/>
          </w:tcPr>
          <w:p w14:paraId="2FCB5A06" w14:textId="5B701C1B"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0.03</w:t>
            </w:r>
          </w:p>
        </w:tc>
        <w:tc>
          <w:tcPr>
            <w:tcW w:w="840" w:type="dxa"/>
            <w:tcBorders>
              <w:top w:val="nil"/>
              <w:left w:val="nil"/>
              <w:bottom w:val="single" w:sz="4" w:space="0" w:color="auto"/>
              <w:right w:val="nil"/>
            </w:tcBorders>
            <w:shd w:val="clear" w:color="auto" w:fill="auto"/>
            <w:noWrap/>
            <w:hideMark/>
          </w:tcPr>
          <w:p w14:paraId="2749698E" w14:textId="76F33130"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0.02</w:t>
            </w:r>
          </w:p>
        </w:tc>
        <w:tc>
          <w:tcPr>
            <w:tcW w:w="851" w:type="dxa"/>
            <w:tcBorders>
              <w:top w:val="nil"/>
              <w:left w:val="nil"/>
              <w:bottom w:val="single" w:sz="4" w:space="0" w:color="auto"/>
              <w:right w:val="nil"/>
            </w:tcBorders>
            <w:shd w:val="clear" w:color="auto" w:fill="auto"/>
            <w:noWrap/>
            <w:hideMark/>
          </w:tcPr>
          <w:p w14:paraId="46632A1A" w14:textId="6AB3088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1.49</w:t>
            </w:r>
          </w:p>
        </w:tc>
        <w:tc>
          <w:tcPr>
            <w:tcW w:w="1040" w:type="dxa"/>
            <w:tcBorders>
              <w:top w:val="nil"/>
              <w:left w:val="nil"/>
              <w:bottom w:val="single" w:sz="4" w:space="0" w:color="auto"/>
              <w:right w:val="nil"/>
            </w:tcBorders>
            <w:shd w:val="clear" w:color="auto" w:fill="auto"/>
            <w:noWrap/>
            <w:hideMark/>
          </w:tcPr>
          <w:p w14:paraId="65530627" w14:textId="715B1A40"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0.137</w:t>
            </w:r>
          </w:p>
        </w:tc>
        <w:tc>
          <w:tcPr>
            <w:tcW w:w="1831" w:type="dxa"/>
            <w:tcBorders>
              <w:top w:val="nil"/>
              <w:left w:val="nil"/>
              <w:bottom w:val="single" w:sz="4" w:space="0" w:color="auto"/>
              <w:right w:val="nil"/>
            </w:tcBorders>
            <w:shd w:val="clear" w:color="auto" w:fill="auto"/>
            <w:noWrap/>
            <w:hideMark/>
          </w:tcPr>
          <w:p w14:paraId="3D1FF6C9" w14:textId="4F0B0914"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-0.01</w:t>
            </w:r>
          </w:p>
        </w:tc>
        <w:tc>
          <w:tcPr>
            <w:tcW w:w="1843" w:type="dxa"/>
            <w:tcBorders>
              <w:top w:val="nil"/>
              <w:left w:val="nil"/>
              <w:bottom w:val="single" w:sz="4" w:space="0" w:color="auto"/>
              <w:right w:val="nil"/>
            </w:tcBorders>
            <w:shd w:val="clear" w:color="auto" w:fill="auto"/>
            <w:noWrap/>
            <w:hideMark/>
          </w:tcPr>
          <w:p w14:paraId="0E4B5716" w14:textId="7568199B"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0.07</w:t>
            </w:r>
          </w:p>
        </w:tc>
      </w:tr>
    </w:tbl>
    <w:p w14:paraId="192B426B" w14:textId="541659F7" w:rsidR="00295686" w:rsidRPr="009159AB" w:rsidRDefault="00F45141" w:rsidP="00D61C6E">
      <w:pPr>
        <w:tabs>
          <w:tab w:val="left" w:pos="1345"/>
        </w:tabs>
        <w:spacing w:before="120"/>
        <w:rPr>
          <w:rFonts w:ascii="Times New Roman" w:hAnsi="Times New Roman" w:cs="Times New Roman"/>
          <w:sz w:val="24"/>
          <w:szCs w:val="24"/>
        </w:rPr>
      </w:pPr>
      <w:r w:rsidRPr="009159AB">
        <w:rPr>
          <w:rFonts w:ascii="Times New Roman" w:eastAsia="Times New Roman" w:hAnsi="Times New Roman" w:cs="Times New Roman"/>
          <w:i/>
          <w:color w:val="000000"/>
          <w:sz w:val="24"/>
          <w:szCs w:val="24"/>
          <w:lang w:eastAsia="nl-NL"/>
        </w:rPr>
        <w:t>Note</w:t>
      </w:r>
      <w:r w:rsidRPr="009159AB">
        <w:rPr>
          <w:rFonts w:ascii="Times New Roman" w:eastAsia="Times New Roman" w:hAnsi="Times New Roman" w:cs="Times New Roman"/>
          <w:color w:val="000000"/>
          <w:sz w:val="24"/>
          <w:szCs w:val="24"/>
          <w:lang w:eastAsia="nl-NL"/>
        </w:rPr>
        <w:t>. This can be interpreted as a standard regression formula. Empty rows represent reference categories.</w:t>
      </w:r>
    </w:p>
    <w:p w14:paraId="4D22D254" w14:textId="77777777" w:rsidR="00295686" w:rsidRPr="009159AB" w:rsidRDefault="00295686">
      <w:pPr>
        <w:rPr>
          <w:rFonts w:ascii="Times New Roman" w:hAnsi="Times New Roman" w:cs="Times New Roman"/>
          <w:sz w:val="24"/>
          <w:szCs w:val="24"/>
        </w:rPr>
      </w:pPr>
      <w:r w:rsidRPr="009159AB">
        <w:rPr>
          <w:rFonts w:ascii="Times New Roman" w:hAnsi="Times New Roman" w:cs="Times New Roman"/>
          <w:sz w:val="24"/>
          <w:szCs w:val="24"/>
        </w:rPr>
        <w:br w:type="page"/>
      </w:r>
    </w:p>
    <w:p w14:paraId="7ACD8D84" w14:textId="3ABAFA43" w:rsidR="00964A44" w:rsidRPr="009159AB" w:rsidRDefault="00964A44">
      <w:pPr>
        <w:rPr>
          <w:rFonts w:ascii="Times New Roman" w:hAnsi="Times New Roman" w:cs="Times New Roman"/>
          <w:sz w:val="24"/>
          <w:szCs w:val="24"/>
        </w:rPr>
      </w:pPr>
      <w:r w:rsidRPr="009159AB">
        <w:rPr>
          <w:rFonts w:ascii="Times New Roman" w:hAnsi="Times New Roman" w:cs="Times New Roman"/>
          <w:sz w:val="24"/>
          <w:szCs w:val="24"/>
        </w:rPr>
        <w:lastRenderedPageBreak/>
        <w:t>Table 5</w:t>
      </w:r>
    </w:p>
    <w:p w14:paraId="321FB92D" w14:textId="6AF6429B" w:rsidR="00964A44" w:rsidRPr="009159AB" w:rsidRDefault="00964A44">
      <w:pPr>
        <w:rPr>
          <w:rFonts w:ascii="Times New Roman" w:hAnsi="Times New Roman" w:cs="Times New Roman"/>
          <w:i/>
          <w:sz w:val="24"/>
          <w:szCs w:val="24"/>
        </w:rPr>
      </w:pPr>
      <w:r w:rsidRPr="009159AB">
        <w:rPr>
          <w:rFonts w:ascii="Times New Roman" w:hAnsi="Times New Roman" w:cs="Times New Roman"/>
          <w:i/>
          <w:sz w:val="24"/>
          <w:szCs w:val="24"/>
        </w:rPr>
        <w:t>Meta-regression coefficients for composition effects (last measure; k = 41)</w:t>
      </w:r>
    </w:p>
    <w:tbl>
      <w:tblPr>
        <w:tblW w:w="9292" w:type="dxa"/>
        <w:tblInd w:w="70" w:type="dxa"/>
        <w:tblCellMar>
          <w:left w:w="70" w:type="dxa"/>
          <w:right w:w="70" w:type="dxa"/>
        </w:tblCellMar>
        <w:tblLook w:val="04A0" w:firstRow="1" w:lastRow="0" w:firstColumn="1" w:lastColumn="0" w:noHBand="0" w:noVBand="1"/>
      </w:tblPr>
      <w:tblGrid>
        <w:gridCol w:w="3049"/>
        <w:gridCol w:w="992"/>
        <w:gridCol w:w="851"/>
        <w:gridCol w:w="992"/>
        <w:gridCol w:w="992"/>
        <w:gridCol w:w="1276"/>
        <w:gridCol w:w="1140"/>
      </w:tblGrid>
      <w:tr w:rsidR="001E6E12" w:rsidRPr="009159AB" w14:paraId="313CAC1F" w14:textId="77777777" w:rsidTr="00964A44">
        <w:trPr>
          <w:trHeight w:val="315"/>
        </w:trPr>
        <w:tc>
          <w:tcPr>
            <w:tcW w:w="3049" w:type="dxa"/>
            <w:tcBorders>
              <w:top w:val="single" w:sz="4" w:space="0" w:color="auto"/>
              <w:left w:val="nil"/>
              <w:bottom w:val="single" w:sz="8" w:space="0" w:color="auto"/>
              <w:right w:val="nil"/>
            </w:tcBorders>
            <w:shd w:val="clear" w:color="auto" w:fill="auto"/>
            <w:noWrap/>
            <w:vAlign w:val="center"/>
            <w:hideMark/>
          </w:tcPr>
          <w:p w14:paraId="48BDBEA3"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single" w:sz="4" w:space="0" w:color="auto"/>
              <w:left w:val="nil"/>
              <w:bottom w:val="single" w:sz="8" w:space="0" w:color="auto"/>
              <w:right w:val="nil"/>
            </w:tcBorders>
            <w:shd w:val="clear" w:color="auto" w:fill="auto"/>
            <w:noWrap/>
            <w:vAlign w:val="center"/>
            <w:hideMark/>
          </w:tcPr>
          <w:p w14:paraId="32475692"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851" w:type="dxa"/>
            <w:tcBorders>
              <w:top w:val="single" w:sz="4" w:space="0" w:color="auto"/>
              <w:left w:val="nil"/>
              <w:bottom w:val="single" w:sz="8" w:space="0" w:color="auto"/>
              <w:right w:val="nil"/>
            </w:tcBorders>
            <w:shd w:val="clear" w:color="auto" w:fill="auto"/>
            <w:noWrap/>
            <w:vAlign w:val="center"/>
            <w:hideMark/>
          </w:tcPr>
          <w:p w14:paraId="75D0F355"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992" w:type="dxa"/>
            <w:tcBorders>
              <w:top w:val="single" w:sz="4" w:space="0" w:color="auto"/>
              <w:left w:val="nil"/>
              <w:bottom w:val="single" w:sz="8" w:space="0" w:color="auto"/>
              <w:right w:val="nil"/>
            </w:tcBorders>
            <w:shd w:val="clear" w:color="auto" w:fill="auto"/>
            <w:noWrap/>
            <w:vAlign w:val="center"/>
            <w:hideMark/>
          </w:tcPr>
          <w:p w14:paraId="6C13EAFA"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992" w:type="dxa"/>
            <w:tcBorders>
              <w:top w:val="single" w:sz="4" w:space="0" w:color="auto"/>
              <w:left w:val="nil"/>
              <w:bottom w:val="single" w:sz="8" w:space="0" w:color="auto"/>
              <w:right w:val="nil"/>
            </w:tcBorders>
            <w:shd w:val="clear" w:color="auto" w:fill="auto"/>
            <w:noWrap/>
            <w:vAlign w:val="center"/>
            <w:hideMark/>
          </w:tcPr>
          <w:p w14:paraId="532A76A0"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276" w:type="dxa"/>
            <w:tcBorders>
              <w:top w:val="single" w:sz="4" w:space="0" w:color="auto"/>
              <w:left w:val="nil"/>
              <w:bottom w:val="single" w:sz="8" w:space="0" w:color="auto"/>
              <w:right w:val="nil"/>
            </w:tcBorders>
            <w:shd w:val="clear" w:color="auto" w:fill="auto"/>
            <w:noWrap/>
            <w:vAlign w:val="center"/>
            <w:hideMark/>
          </w:tcPr>
          <w:p w14:paraId="1F15B111"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Lowerbound</w:t>
            </w:r>
          </w:p>
        </w:tc>
        <w:tc>
          <w:tcPr>
            <w:tcW w:w="1140" w:type="dxa"/>
            <w:tcBorders>
              <w:top w:val="single" w:sz="4" w:space="0" w:color="auto"/>
              <w:left w:val="nil"/>
              <w:bottom w:val="single" w:sz="8" w:space="0" w:color="auto"/>
              <w:right w:val="nil"/>
            </w:tcBorders>
            <w:shd w:val="clear" w:color="auto" w:fill="auto"/>
            <w:noWrap/>
            <w:vAlign w:val="center"/>
            <w:hideMark/>
          </w:tcPr>
          <w:p w14:paraId="1E36A3F5"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Upperbound</w:t>
            </w:r>
          </w:p>
        </w:tc>
      </w:tr>
      <w:tr w:rsidR="0066729A" w:rsidRPr="009159AB" w14:paraId="621CD50D" w14:textId="77777777" w:rsidTr="00964A44">
        <w:trPr>
          <w:trHeight w:val="300"/>
        </w:trPr>
        <w:tc>
          <w:tcPr>
            <w:tcW w:w="3049" w:type="dxa"/>
            <w:tcBorders>
              <w:top w:val="nil"/>
              <w:left w:val="nil"/>
              <w:bottom w:val="nil"/>
              <w:right w:val="nil"/>
            </w:tcBorders>
            <w:shd w:val="clear" w:color="auto" w:fill="auto"/>
            <w:noWrap/>
            <w:vAlign w:val="center"/>
            <w:hideMark/>
          </w:tcPr>
          <w:p w14:paraId="7FA3EAFD"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Intercept</w:t>
            </w:r>
          </w:p>
        </w:tc>
        <w:tc>
          <w:tcPr>
            <w:tcW w:w="992" w:type="dxa"/>
            <w:tcBorders>
              <w:top w:val="nil"/>
              <w:left w:val="nil"/>
              <w:bottom w:val="nil"/>
              <w:right w:val="nil"/>
            </w:tcBorders>
            <w:shd w:val="clear" w:color="auto" w:fill="auto"/>
            <w:noWrap/>
            <w:vAlign w:val="bottom"/>
            <w:hideMark/>
          </w:tcPr>
          <w:p w14:paraId="4E7AE1EC" w14:textId="07724DC9"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-5.76</w:t>
            </w:r>
          </w:p>
        </w:tc>
        <w:tc>
          <w:tcPr>
            <w:tcW w:w="851" w:type="dxa"/>
            <w:tcBorders>
              <w:top w:val="nil"/>
              <w:left w:val="nil"/>
              <w:bottom w:val="nil"/>
              <w:right w:val="nil"/>
            </w:tcBorders>
            <w:shd w:val="clear" w:color="auto" w:fill="auto"/>
            <w:noWrap/>
            <w:vAlign w:val="bottom"/>
            <w:hideMark/>
          </w:tcPr>
          <w:p w14:paraId="5B39F7DE" w14:textId="471EDDB4"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2.42</w:t>
            </w:r>
          </w:p>
        </w:tc>
        <w:tc>
          <w:tcPr>
            <w:tcW w:w="992" w:type="dxa"/>
            <w:tcBorders>
              <w:top w:val="nil"/>
              <w:left w:val="nil"/>
              <w:bottom w:val="nil"/>
              <w:right w:val="nil"/>
            </w:tcBorders>
            <w:shd w:val="clear" w:color="auto" w:fill="auto"/>
            <w:noWrap/>
            <w:vAlign w:val="bottom"/>
            <w:hideMark/>
          </w:tcPr>
          <w:p w14:paraId="59E6F762" w14:textId="062C1963"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-2.38</w:t>
            </w:r>
          </w:p>
        </w:tc>
        <w:tc>
          <w:tcPr>
            <w:tcW w:w="992" w:type="dxa"/>
            <w:tcBorders>
              <w:top w:val="nil"/>
              <w:left w:val="nil"/>
              <w:bottom w:val="nil"/>
              <w:right w:val="nil"/>
            </w:tcBorders>
            <w:shd w:val="clear" w:color="auto" w:fill="auto"/>
            <w:noWrap/>
            <w:vAlign w:val="bottom"/>
            <w:hideMark/>
          </w:tcPr>
          <w:p w14:paraId="0CAD4E7C" w14:textId="64D69A05"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0.017</w:t>
            </w:r>
          </w:p>
        </w:tc>
        <w:tc>
          <w:tcPr>
            <w:tcW w:w="1276" w:type="dxa"/>
            <w:tcBorders>
              <w:top w:val="nil"/>
              <w:left w:val="nil"/>
              <w:bottom w:val="nil"/>
              <w:right w:val="nil"/>
            </w:tcBorders>
            <w:shd w:val="clear" w:color="auto" w:fill="auto"/>
            <w:noWrap/>
            <w:vAlign w:val="bottom"/>
            <w:hideMark/>
          </w:tcPr>
          <w:p w14:paraId="6FA8A364" w14:textId="17DF8E5B"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-10.51</w:t>
            </w:r>
          </w:p>
        </w:tc>
        <w:tc>
          <w:tcPr>
            <w:tcW w:w="1140" w:type="dxa"/>
            <w:tcBorders>
              <w:top w:val="nil"/>
              <w:left w:val="nil"/>
              <w:bottom w:val="nil"/>
              <w:right w:val="nil"/>
            </w:tcBorders>
            <w:shd w:val="clear" w:color="auto" w:fill="auto"/>
            <w:noWrap/>
            <w:vAlign w:val="bottom"/>
            <w:hideMark/>
          </w:tcPr>
          <w:p w14:paraId="339123F2" w14:textId="7664F90B"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-1.01</w:t>
            </w:r>
          </w:p>
        </w:tc>
      </w:tr>
      <w:tr w:rsidR="0066729A" w:rsidRPr="009159AB" w14:paraId="09C8D4EE" w14:textId="77777777" w:rsidTr="00964A44">
        <w:trPr>
          <w:trHeight w:val="300"/>
        </w:trPr>
        <w:tc>
          <w:tcPr>
            <w:tcW w:w="3049" w:type="dxa"/>
            <w:tcBorders>
              <w:top w:val="nil"/>
              <w:left w:val="nil"/>
              <w:bottom w:val="nil"/>
              <w:right w:val="nil"/>
            </w:tcBorders>
            <w:shd w:val="clear" w:color="auto" w:fill="auto"/>
            <w:noWrap/>
            <w:vAlign w:val="center"/>
            <w:hideMark/>
          </w:tcPr>
          <w:p w14:paraId="07264146"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Country = US</w:t>
            </w:r>
          </w:p>
        </w:tc>
        <w:tc>
          <w:tcPr>
            <w:tcW w:w="992" w:type="dxa"/>
            <w:tcBorders>
              <w:top w:val="nil"/>
              <w:left w:val="nil"/>
              <w:bottom w:val="nil"/>
              <w:right w:val="nil"/>
            </w:tcBorders>
            <w:shd w:val="clear" w:color="auto" w:fill="auto"/>
            <w:noWrap/>
            <w:vAlign w:val="bottom"/>
            <w:hideMark/>
          </w:tcPr>
          <w:p w14:paraId="61A2BCF8" w14:textId="1AB31FD9"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bottom"/>
            <w:hideMark/>
          </w:tcPr>
          <w:p w14:paraId="3B386C2E" w14:textId="64D97D41"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bottom"/>
            <w:hideMark/>
          </w:tcPr>
          <w:p w14:paraId="7E9B04BD" w14:textId="06A71403"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bottom"/>
            <w:hideMark/>
          </w:tcPr>
          <w:p w14:paraId="1C11B34F" w14:textId="52B7720F"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bottom"/>
            <w:hideMark/>
          </w:tcPr>
          <w:p w14:paraId="6E189FDC" w14:textId="629F816A"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bottom"/>
            <w:hideMark/>
          </w:tcPr>
          <w:p w14:paraId="41B9A3AC" w14:textId="1C34A2CA"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66729A" w:rsidRPr="009159AB" w14:paraId="1EF32B0B" w14:textId="77777777" w:rsidTr="00964A44">
        <w:trPr>
          <w:trHeight w:val="300"/>
        </w:trPr>
        <w:tc>
          <w:tcPr>
            <w:tcW w:w="3049" w:type="dxa"/>
            <w:tcBorders>
              <w:top w:val="nil"/>
              <w:left w:val="nil"/>
              <w:bottom w:val="nil"/>
              <w:right w:val="nil"/>
            </w:tcBorders>
            <w:shd w:val="clear" w:color="auto" w:fill="auto"/>
            <w:noWrap/>
            <w:vAlign w:val="center"/>
            <w:hideMark/>
          </w:tcPr>
          <w:p w14:paraId="789D60F6"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Country = Western</w:t>
            </w:r>
          </w:p>
        </w:tc>
        <w:tc>
          <w:tcPr>
            <w:tcW w:w="992" w:type="dxa"/>
            <w:tcBorders>
              <w:top w:val="nil"/>
              <w:left w:val="nil"/>
              <w:bottom w:val="nil"/>
              <w:right w:val="nil"/>
            </w:tcBorders>
            <w:shd w:val="clear" w:color="auto" w:fill="auto"/>
            <w:noWrap/>
            <w:vAlign w:val="bottom"/>
            <w:hideMark/>
          </w:tcPr>
          <w:p w14:paraId="489DA78A" w14:textId="2A55ECB6"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851" w:type="dxa"/>
            <w:tcBorders>
              <w:top w:val="nil"/>
              <w:left w:val="nil"/>
              <w:bottom w:val="nil"/>
              <w:right w:val="nil"/>
            </w:tcBorders>
            <w:shd w:val="clear" w:color="auto" w:fill="auto"/>
            <w:noWrap/>
            <w:vAlign w:val="bottom"/>
            <w:hideMark/>
          </w:tcPr>
          <w:p w14:paraId="633141CE" w14:textId="3D66C6FA"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992" w:type="dxa"/>
            <w:tcBorders>
              <w:top w:val="nil"/>
              <w:left w:val="nil"/>
              <w:bottom w:val="nil"/>
              <w:right w:val="nil"/>
            </w:tcBorders>
            <w:shd w:val="clear" w:color="auto" w:fill="auto"/>
            <w:noWrap/>
            <w:vAlign w:val="bottom"/>
            <w:hideMark/>
          </w:tcPr>
          <w:p w14:paraId="73B67285" w14:textId="2AEC3BE3"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992" w:type="dxa"/>
            <w:tcBorders>
              <w:top w:val="nil"/>
              <w:left w:val="nil"/>
              <w:bottom w:val="nil"/>
              <w:right w:val="nil"/>
            </w:tcBorders>
            <w:shd w:val="clear" w:color="auto" w:fill="auto"/>
            <w:noWrap/>
            <w:vAlign w:val="bottom"/>
            <w:hideMark/>
          </w:tcPr>
          <w:p w14:paraId="39544DBB" w14:textId="43C24FDA"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0.387</w:t>
            </w:r>
          </w:p>
        </w:tc>
        <w:tc>
          <w:tcPr>
            <w:tcW w:w="1276" w:type="dxa"/>
            <w:tcBorders>
              <w:top w:val="nil"/>
              <w:left w:val="nil"/>
              <w:bottom w:val="nil"/>
              <w:right w:val="nil"/>
            </w:tcBorders>
            <w:shd w:val="clear" w:color="auto" w:fill="auto"/>
            <w:noWrap/>
            <w:vAlign w:val="bottom"/>
            <w:hideMark/>
          </w:tcPr>
          <w:p w14:paraId="7236CAAF" w14:textId="107E369D"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1140" w:type="dxa"/>
            <w:tcBorders>
              <w:top w:val="nil"/>
              <w:left w:val="nil"/>
              <w:bottom w:val="nil"/>
              <w:right w:val="nil"/>
            </w:tcBorders>
            <w:shd w:val="clear" w:color="auto" w:fill="auto"/>
            <w:noWrap/>
            <w:vAlign w:val="bottom"/>
            <w:hideMark/>
          </w:tcPr>
          <w:p w14:paraId="3B0A8DEA" w14:textId="5501E566"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0.86</w:t>
            </w:r>
          </w:p>
        </w:tc>
      </w:tr>
      <w:tr w:rsidR="0066729A" w:rsidRPr="009159AB" w14:paraId="3A81AEC4" w14:textId="77777777" w:rsidTr="00964A44">
        <w:trPr>
          <w:trHeight w:val="300"/>
        </w:trPr>
        <w:tc>
          <w:tcPr>
            <w:tcW w:w="3049" w:type="dxa"/>
            <w:tcBorders>
              <w:top w:val="nil"/>
              <w:left w:val="nil"/>
              <w:bottom w:val="nil"/>
              <w:right w:val="nil"/>
            </w:tcBorders>
            <w:shd w:val="clear" w:color="auto" w:fill="auto"/>
            <w:noWrap/>
            <w:vAlign w:val="center"/>
            <w:hideMark/>
          </w:tcPr>
          <w:p w14:paraId="71C70116"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Country = Asian</w:t>
            </w:r>
          </w:p>
        </w:tc>
        <w:tc>
          <w:tcPr>
            <w:tcW w:w="992" w:type="dxa"/>
            <w:tcBorders>
              <w:top w:val="nil"/>
              <w:left w:val="nil"/>
              <w:bottom w:val="nil"/>
              <w:right w:val="nil"/>
            </w:tcBorders>
            <w:shd w:val="clear" w:color="auto" w:fill="auto"/>
            <w:noWrap/>
            <w:vAlign w:val="bottom"/>
            <w:hideMark/>
          </w:tcPr>
          <w:p w14:paraId="7A819CC1" w14:textId="44CA5505"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0.85</w:t>
            </w:r>
          </w:p>
        </w:tc>
        <w:tc>
          <w:tcPr>
            <w:tcW w:w="851" w:type="dxa"/>
            <w:tcBorders>
              <w:top w:val="nil"/>
              <w:left w:val="nil"/>
              <w:bottom w:val="nil"/>
              <w:right w:val="nil"/>
            </w:tcBorders>
            <w:shd w:val="clear" w:color="auto" w:fill="auto"/>
            <w:noWrap/>
            <w:vAlign w:val="bottom"/>
            <w:hideMark/>
          </w:tcPr>
          <w:p w14:paraId="59678A61" w14:textId="212C67ED"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0.84</w:t>
            </w:r>
          </w:p>
        </w:tc>
        <w:tc>
          <w:tcPr>
            <w:tcW w:w="992" w:type="dxa"/>
            <w:tcBorders>
              <w:top w:val="nil"/>
              <w:left w:val="nil"/>
              <w:bottom w:val="nil"/>
              <w:right w:val="nil"/>
            </w:tcBorders>
            <w:shd w:val="clear" w:color="auto" w:fill="auto"/>
            <w:noWrap/>
            <w:vAlign w:val="bottom"/>
            <w:hideMark/>
          </w:tcPr>
          <w:p w14:paraId="74348539" w14:textId="3F9BB109"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1.01</w:t>
            </w:r>
          </w:p>
        </w:tc>
        <w:tc>
          <w:tcPr>
            <w:tcW w:w="992" w:type="dxa"/>
            <w:tcBorders>
              <w:top w:val="nil"/>
              <w:left w:val="nil"/>
              <w:bottom w:val="nil"/>
              <w:right w:val="nil"/>
            </w:tcBorders>
            <w:shd w:val="clear" w:color="auto" w:fill="auto"/>
            <w:noWrap/>
            <w:vAlign w:val="bottom"/>
            <w:hideMark/>
          </w:tcPr>
          <w:p w14:paraId="1DE7E1AE" w14:textId="52E37A1D"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0.313</w:t>
            </w:r>
          </w:p>
        </w:tc>
        <w:tc>
          <w:tcPr>
            <w:tcW w:w="1276" w:type="dxa"/>
            <w:tcBorders>
              <w:top w:val="nil"/>
              <w:left w:val="nil"/>
              <w:bottom w:val="nil"/>
              <w:right w:val="nil"/>
            </w:tcBorders>
            <w:shd w:val="clear" w:color="auto" w:fill="auto"/>
            <w:noWrap/>
            <w:vAlign w:val="bottom"/>
            <w:hideMark/>
          </w:tcPr>
          <w:p w14:paraId="63C9A15B" w14:textId="7BD08E30"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1140" w:type="dxa"/>
            <w:tcBorders>
              <w:top w:val="nil"/>
              <w:left w:val="nil"/>
              <w:bottom w:val="nil"/>
              <w:right w:val="nil"/>
            </w:tcBorders>
            <w:shd w:val="clear" w:color="auto" w:fill="auto"/>
            <w:noWrap/>
            <w:vAlign w:val="bottom"/>
            <w:hideMark/>
          </w:tcPr>
          <w:p w14:paraId="49401565" w14:textId="0AEBB79C"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2.49</w:t>
            </w:r>
          </w:p>
        </w:tc>
      </w:tr>
      <w:tr w:rsidR="0066729A" w:rsidRPr="009159AB" w14:paraId="39845CBC" w14:textId="77777777" w:rsidTr="00964A44">
        <w:trPr>
          <w:trHeight w:val="300"/>
        </w:trPr>
        <w:tc>
          <w:tcPr>
            <w:tcW w:w="3049" w:type="dxa"/>
            <w:tcBorders>
              <w:top w:val="nil"/>
              <w:left w:val="nil"/>
              <w:bottom w:val="nil"/>
              <w:right w:val="nil"/>
            </w:tcBorders>
            <w:shd w:val="clear" w:color="auto" w:fill="auto"/>
            <w:noWrap/>
            <w:vAlign w:val="center"/>
            <w:hideMark/>
          </w:tcPr>
          <w:p w14:paraId="1C1A5E56"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Proportion male</w:t>
            </w:r>
          </w:p>
        </w:tc>
        <w:tc>
          <w:tcPr>
            <w:tcW w:w="992" w:type="dxa"/>
            <w:tcBorders>
              <w:top w:val="nil"/>
              <w:left w:val="nil"/>
              <w:bottom w:val="nil"/>
              <w:right w:val="nil"/>
            </w:tcBorders>
            <w:shd w:val="clear" w:color="auto" w:fill="auto"/>
            <w:noWrap/>
            <w:vAlign w:val="bottom"/>
            <w:hideMark/>
          </w:tcPr>
          <w:p w14:paraId="3AA1C782" w14:textId="0FEF8C01"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851" w:type="dxa"/>
            <w:tcBorders>
              <w:top w:val="nil"/>
              <w:left w:val="nil"/>
              <w:bottom w:val="nil"/>
              <w:right w:val="nil"/>
            </w:tcBorders>
            <w:shd w:val="clear" w:color="auto" w:fill="auto"/>
            <w:noWrap/>
            <w:vAlign w:val="bottom"/>
            <w:hideMark/>
          </w:tcPr>
          <w:p w14:paraId="6B6F9DE4" w14:textId="73DABBE8"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0.83</w:t>
            </w:r>
          </w:p>
        </w:tc>
        <w:tc>
          <w:tcPr>
            <w:tcW w:w="992" w:type="dxa"/>
            <w:tcBorders>
              <w:top w:val="nil"/>
              <w:left w:val="nil"/>
              <w:bottom w:val="nil"/>
              <w:right w:val="nil"/>
            </w:tcBorders>
            <w:shd w:val="clear" w:color="auto" w:fill="auto"/>
            <w:noWrap/>
            <w:vAlign w:val="bottom"/>
            <w:hideMark/>
          </w:tcPr>
          <w:p w14:paraId="34092199" w14:textId="2967A04E"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992" w:type="dxa"/>
            <w:tcBorders>
              <w:top w:val="nil"/>
              <w:left w:val="nil"/>
              <w:bottom w:val="nil"/>
              <w:right w:val="nil"/>
            </w:tcBorders>
            <w:shd w:val="clear" w:color="auto" w:fill="auto"/>
            <w:noWrap/>
            <w:vAlign w:val="bottom"/>
            <w:hideMark/>
          </w:tcPr>
          <w:p w14:paraId="5D5AC877" w14:textId="077D8EE8"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0.730</w:t>
            </w:r>
          </w:p>
        </w:tc>
        <w:tc>
          <w:tcPr>
            <w:tcW w:w="1276" w:type="dxa"/>
            <w:tcBorders>
              <w:top w:val="nil"/>
              <w:left w:val="nil"/>
              <w:bottom w:val="nil"/>
              <w:right w:val="nil"/>
            </w:tcBorders>
            <w:shd w:val="clear" w:color="auto" w:fill="auto"/>
            <w:noWrap/>
            <w:vAlign w:val="bottom"/>
            <w:hideMark/>
          </w:tcPr>
          <w:p w14:paraId="7EC96DEB" w14:textId="76E0011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-1.34</w:t>
            </w:r>
          </w:p>
        </w:tc>
        <w:tc>
          <w:tcPr>
            <w:tcW w:w="1140" w:type="dxa"/>
            <w:tcBorders>
              <w:top w:val="nil"/>
              <w:left w:val="nil"/>
              <w:bottom w:val="nil"/>
              <w:right w:val="nil"/>
            </w:tcBorders>
            <w:shd w:val="clear" w:color="auto" w:fill="auto"/>
            <w:noWrap/>
            <w:vAlign w:val="bottom"/>
            <w:hideMark/>
          </w:tcPr>
          <w:p w14:paraId="108AD7C5" w14:textId="0A96D302"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1.91</w:t>
            </w:r>
          </w:p>
        </w:tc>
      </w:tr>
      <w:tr w:rsidR="0066729A" w:rsidRPr="009159AB" w14:paraId="581807E4" w14:textId="77777777" w:rsidTr="00964A44">
        <w:trPr>
          <w:trHeight w:val="300"/>
        </w:trPr>
        <w:tc>
          <w:tcPr>
            <w:tcW w:w="3049" w:type="dxa"/>
            <w:tcBorders>
              <w:top w:val="nil"/>
              <w:left w:val="nil"/>
              <w:bottom w:val="nil"/>
              <w:right w:val="nil"/>
            </w:tcBorders>
            <w:shd w:val="clear" w:color="auto" w:fill="auto"/>
            <w:noWrap/>
            <w:vAlign w:val="center"/>
            <w:hideMark/>
          </w:tcPr>
          <w:p w14:paraId="25E66CAB"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Mean age</w:t>
            </w:r>
          </w:p>
        </w:tc>
        <w:tc>
          <w:tcPr>
            <w:tcW w:w="992" w:type="dxa"/>
            <w:tcBorders>
              <w:top w:val="nil"/>
              <w:left w:val="nil"/>
              <w:bottom w:val="nil"/>
              <w:right w:val="nil"/>
            </w:tcBorders>
            <w:shd w:val="clear" w:color="auto" w:fill="auto"/>
            <w:noWrap/>
            <w:vAlign w:val="bottom"/>
            <w:hideMark/>
          </w:tcPr>
          <w:p w14:paraId="13E3A3D5" w14:textId="5729ACBF"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851" w:type="dxa"/>
            <w:tcBorders>
              <w:top w:val="nil"/>
              <w:left w:val="nil"/>
              <w:bottom w:val="nil"/>
              <w:right w:val="nil"/>
            </w:tcBorders>
            <w:shd w:val="clear" w:color="auto" w:fill="auto"/>
            <w:noWrap/>
            <w:vAlign w:val="bottom"/>
            <w:hideMark/>
          </w:tcPr>
          <w:p w14:paraId="1F10CF57" w14:textId="74D4FDFD"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992" w:type="dxa"/>
            <w:tcBorders>
              <w:top w:val="nil"/>
              <w:left w:val="nil"/>
              <w:bottom w:val="nil"/>
              <w:right w:val="nil"/>
            </w:tcBorders>
            <w:shd w:val="clear" w:color="auto" w:fill="auto"/>
            <w:noWrap/>
            <w:vAlign w:val="bottom"/>
            <w:hideMark/>
          </w:tcPr>
          <w:p w14:paraId="62EEEF7B" w14:textId="2A20D49D"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-0.25</w:t>
            </w:r>
          </w:p>
        </w:tc>
        <w:tc>
          <w:tcPr>
            <w:tcW w:w="992" w:type="dxa"/>
            <w:tcBorders>
              <w:top w:val="nil"/>
              <w:left w:val="nil"/>
              <w:bottom w:val="nil"/>
              <w:right w:val="nil"/>
            </w:tcBorders>
            <w:shd w:val="clear" w:color="auto" w:fill="auto"/>
            <w:noWrap/>
            <w:vAlign w:val="bottom"/>
            <w:hideMark/>
          </w:tcPr>
          <w:p w14:paraId="03662857" w14:textId="48894EB2"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0.806</w:t>
            </w:r>
          </w:p>
        </w:tc>
        <w:tc>
          <w:tcPr>
            <w:tcW w:w="1276" w:type="dxa"/>
            <w:tcBorders>
              <w:top w:val="nil"/>
              <w:left w:val="nil"/>
              <w:bottom w:val="nil"/>
              <w:right w:val="nil"/>
            </w:tcBorders>
            <w:shd w:val="clear" w:color="auto" w:fill="auto"/>
            <w:noWrap/>
            <w:vAlign w:val="bottom"/>
            <w:hideMark/>
          </w:tcPr>
          <w:p w14:paraId="01263F3E" w14:textId="569CDD54"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40" w:type="dxa"/>
            <w:tcBorders>
              <w:top w:val="nil"/>
              <w:left w:val="nil"/>
              <w:bottom w:val="nil"/>
              <w:right w:val="nil"/>
            </w:tcBorders>
            <w:shd w:val="clear" w:color="auto" w:fill="auto"/>
            <w:noWrap/>
            <w:vAlign w:val="bottom"/>
            <w:hideMark/>
          </w:tcPr>
          <w:p w14:paraId="3354D264" w14:textId="5AE3B11C"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r>
      <w:tr w:rsidR="0066729A" w:rsidRPr="009159AB" w14:paraId="43175798" w14:textId="77777777" w:rsidTr="00964A44">
        <w:trPr>
          <w:trHeight w:val="300"/>
        </w:trPr>
        <w:tc>
          <w:tcPr>
            <w:tcW w:w="3049" w:type="dxa"/>
            <w:tcBorders>
              <w:top w:val="nil"/>
              <w:left w:val="nil"/>
              <w:bottom w:val="nil"/>
              <w:right w:val="nil"/>
            </w:tcBorders>
            <w:shd w:val="clear" w:color="auto" w:fill="auto"/>
            <w:noWrap/>
            <w:vAlign w:val="center"/>
            <w:hideMark/>
          </w:tcPr>
          <w:p w14:paraId="2CF398B3"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Nr. of players</w:t>
            </w:r>
          </w:p>
        </w:tc>
        <w:tc>
          <w:tcPr>
            <w:tcW w:w="992" w:type="dxa"/>
            <w:tcBorders>
              <w:top w:val="nil"/>
              <w:left w:val="nil"/>
              <w:bottom w:val="nil"/>
              <w:right w:val="nil"/>
            </w:tcBorders>
            <w:shd w:val="clear" w:color="auto" w:fill="auto"/>
            <w:noWrap/>
            <w:vAlign w:val="bottom"/>
            <w:hideMark/>
          </w:tcPr>
          <w:p w14:paraId="1835C52D" w14:textId="6C0E77F4"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1.55</w:t>
            </w:r>
          </w:p>
        </w:tc>
        <w:tc>
          <w:tcPr>
            <w:tcW w:w="851" w:type="dxa"/>
            <w:tcBorders>
              <w:top w:val="nil"/>
              <w:left w:val="nil"/>
              <w:bottom w:val="nil"/>
              <w:right w:val="nil"/>
            </w:tcBorders>
            <w:shd w:val="clear" w:color="auto" w:fill="auto"/>
            <w:noWrap/>
            <w:vAlign w:val="bottom"/>
            <w:hideMark/>
          </w:tcPr>
          <w:p w14:paraId="61DA0106" w14:textId="021CC45B"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0.78</w:t>
            </w:r>
          </w:p>
        </w:tc>
        <w:tc>
          <w:tcPr>
            <w:tcW w:w="992" w:type="dxa"/>
            <w:tcBorders>
              <w:top w:val="nil"/>
              <w:left w:val="nil"/>
              <w:bottom w:val="nil"/>
              <w:right w:val="nil"/>
            </w:tcBorders>
            <w:shd w:val="clear" w:color="auto" w:fill="auto"/>
            <w:noWrap/>
            <w:vAlign w:val="bottom"/>
            <w:hideMark/>
          </w:tcPr>
          <w:p w14:paraId="03662D6F" w14:textId="24A57C26"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1.98</w:t>
            </w:r>
          </w:p>
        </w:tc>
        <w:tc>
          <w:tcPr>
            <w:tcW w:w="992" w:type="dxa"/>
            <w:tcBorders>
              <w:top w:val="nil"/>
              <w:left w:val="nil"/>
              <w:bottom w:val="nil"/>
              <w:right w:val="nil"/>
            </w:tcBorders>
            <w:shd w:val="clear" w:color="auto" w:fill="auto"/>
            <w:noWrap/>
            <w:vAlign w:val="bottom"/>
            <w:hideMark/>
          </w:tcPr>
          <w:p w14:paraId="01E99E2C" w14:textId="7B989445"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0.047</w:t>
            </w:r>
          </w:p>
        </w:tc>
        <w:tc>
          <w:tcPr>
            <w:tcW w:w="1276" w:type="dxa"/>
            <w:tcBorders>
              <w:top w:val="nil"/>
              <w:left w:val="nil"/>
              <w:bottom w:val="nil"/>
              <w:right w:val="nil"/>
            </w:tcBorders>
            <w:shd w:val="clear" w:color="auto" w:fill="auto"/>
            <w:noWrap/>
            <w:vAlign w:val="bottom"/>
            <w:hideMark/>
          </w:tcPr>
          <w:p w14:paraId="7A659CDA" w14:textId="277D2370"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40" w:type="dxa"/>
            <w:tcBorders>
              <w:top w:val="nil"/>
              <w:left w:val="nil"/>
              <w:bottom w:val="nil"/>
              <w:right w:val="nil"/>
            </w:tcBorders>
            <w:shd w:val="clear" w:color="auto" w:fill="auto"/>
            <w:noWrap/>
            <w:vAlign w:val="bottom"/>
            <w:hideMark/>
          </w:tcPr>
          <w:p w14:paraId="273F511C" w14:textId="06C549A5"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3.07</w:t>
            </w:r>
          </w:p>
        </w:tc>
      </w:tr>
      <w:tr w:rsidR="0066729A" w:rsidRPr="009159AB" w14:paraId="33815063" w14:textId="77777777" w:rsidTr="00964A44">
        <w:trPr>
          <w:trHeight w:val="300"/>
        </w:trPr>
        <w:tc>
          <w:tcPr>
            <w:tcW w:w="3049" w:type="dxa"/>
            <w:tcBorders>
              <w:top w:val="nil"/>
              <w:left w:val="nil"/>
              <w:bottom w:val="nil"/>
              <w:right w:val="nil"/>
            </w:tcBorders>
            <w:shd w:val="clear" w:color="auto" w:fill="auto"/>
            <w:noWrap/>
            <w:vAlign w:val="center"/>
            <w:hideMark/>
          </w:tcPr>
          <w:p w14:paraId="71883370"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&lt;5 min</w:t>
            </w:r>
          </w:p>
        </w:tc>
        <w:tc>
          <w:tcPr>
            <w:tcW w:w="992" w:type="dxa"/>
            <w:tcBorders>
              <w:top w:val="nil"/>
              <w:left w:val="nil"/>
              <w:bottom w:val="nil"/>
              <w:right w:val="nil"/>
            </w:tcBorders>
            <w:shd w:val="clear" w:color="auto" w:fill="auto"/>
            <w:noWrap/>
            <w:vAlign w:val="bottom"/>
            <w:hideMark/>
          </w:tcPr>
          <w:p w14:paraId="112A4BFF" w14:textId="59A6FD21"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bottom"/>
            <w:hideMark/>
          </w:tcPr>
          <w:p w14:paraId="1EB2364D" w14:textId="7649D20C"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bottom"/>
            <w:hideMark/>
          </w:tcPr>
          <w:p w14:paraId="35D9F872" w14:textId="090C0841"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bottom"/>
            <w:hideMark/>
          </w:tcPr>
          <w:p w14:paraId="061D0A67" w14:textId="2DA55CB0"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bottom"/>
            <w:hideMark/>
          </w:tcPr>
          <w:p w14:paraId="2324D4DB" w14:textId="3BE192D2"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bottom"/>
            <w:hideMark/>
          </w:tcPr>
          <w:p w14:paraId="57069B51" w14:textId="57CA55AF"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66729A" w:rsidRPr="009159AB" w14:paraId="5930C05A" w14:textId="77777777" w:rsidTr="00964A44">
        <w:trPr>
          <w:trHeight w:val="300"/>
        </w:trPr>
        <w:tc>
          <w:tcPr>
            <w:tcW w:w="3049" w:type="dxa"/>
            <w:tcBorders>
              <w:top w:val="nil"/>
              <w:left w:val="nil"/>
              <w:bottom w:val="nil"/>
              <w:right w:val="nil"/>
            </w:tcBorders>
            <w:shd w:val="clear" w:color="auto" w:fill="auto"/>
            <w:noWrap/>
            <w:vAlign w:val="center"/>
            <w:hideMark/>
          </w:tcPr>
          <w:p w14:paraId="02F5B744"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5-10 min</w:t>
            </w:r>
          </w:p>
        </w:tc>
        <w:tc>
          <w:tcPr>
            <w:tcW w:w="992" w:type="dxa"/>
            <w:tcBorders>
              <w:top w:val="nil"/>
              <w:left w:val="nil"/>
              <w:bottom w:val="nil"/>
              <w:right w:val="nil"/>
            </w:tcBorders>
            <w:shd w:val="clear" w:color="auto" w:fill="auto"/>
            <w:noWrap/>
            <w:vAlign w:val="bottom"/>
            <w:hideMark/>
          </w:tcPr>
          <w:p w14:paraId="27846241" w14:textId="0845FAC9"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851" w:type="dxa"/>
            <w:tcBorders>
              <w:top w:val="nil"/>
              <w:left w:val="nil"/>
              <w:bottom w:val="nil"/>
              <w:right w:val="nil"/>
            </w:tcBorders>
            <w:shd w:val="clear" w:color="auto" w:fill="auto"/>
            <w:noWrap/>
            <w:vAlign w:val="bottom"/>
            <w:hideMark/>
          </w:tcPr>
          <w:p w14:paraId="1CBA1416" w14:textId="7FB2AD2F"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0.62</w:t>
            </w:r>
          </w:p>
        </w:tc>
        <w:tc>
          <w:tcPr>
            <w:tcW w:w="992" w:type="dxa"/>
            <w:tcBorders>
              <w:top w:val="nil"/>
              <w:left w:val="nil"/>
              <w:bottom w:val="nil"/>
              <w:right w:val="nil"/>
            </w:tcBorders>
            <w:shd w:val="clear" w:color="auto" w:fill="auto"/>
            <w:noWrap/>
            <w:vAlign w:val="bottom"/>
            <w:hideMark/>
          </w:tcPr>
          <w:p w14:paraId="29A14A83" w14:textId="04AADED0"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0.61</w:t>
            </w:r>
          </w:p>
        </w:tc>
        <w:tc>
          <w:tcPr>
            <w:tcW w:w="992" w:type="dxa"/>
            <w:tcBorders>
              <w:top w:val="nil"/>
              <w:left w:val="nil"/>
              <w:bottom w:val="nil"/>
              <w:right w:val="nil"/>
            </w:tcBorders>
            <w:shd w:val="clear" w:color="auto" w:fill="auto"/>
            <w:noWrap/>
            <w:vAlign w:val="bottom"/>
            <w:hideMark/>
          </w:tcPr>
          <w:p w14:paraId="2BB4581C" w14:textId="2A32730F"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0.539</w:t>
            </w:r>
          </w:p>
        </w:tc>
        <w:tc>
          <w:tcPr>
            <w:tcW w:w="1276" w:type="dxa"/>
            <w:tcBorders>
              <w:top w:val="nil"/>
              <w:left w:val="nil"/>
              <w:bottom w:val="nil"/>
              <w:right w:val="nil"/>
            </w:tcBorders>
            <w:shd w:val="clear" w:color="auto" w:fill="auto"/>
            <w:noWrap/>
            <w:vAlign w:val="bottom"/>
            <w:hideMark/>
          </w:tcPr>
          <w:p w14:paraId="40A4FFD1" w14:textId="6C74C15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-0.83</w:t>
            </w:r>
          </w:p>
        </w:tc>
        <w:tc>
          <w:tcPr>
            <w:tcW w:w="1140" w:type="dxa"/>
            <w:tcBorders>
              <w:top w:val="nil"/>
              <w:left w:val="nil"/>
              <w:bottom w:val="nil"/>
              <w:right w:val="nil"/>
            </w:tcBorders>
            <w:shd w:val="clear" w:color="auto" w:fill="auto"/>
            <w:noWrap/>
            <w:vAlign w:val="bottom"/>
            <w:hideMark/>
          </w:tcPr>
          <w:p w14:paraId="14F6C002" w14:textId="562A1DF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1.59</w:t>
            </w:r>
          </w:p>
        </w:tc>
      </w:tr>
      <w:tr w:rsidR="0066729A" w:rsidRPr="009159AB" w14:paraId="76AD50B8" w14:textId="77777777" w:rsidTr="00964A44">
        <w:trPr>
          <w:trHeight w:val="300"/>
        </w:trPr>
        <w:tc>
          <w:tcPr>
            <w:tcW w:w="3049" w:type="dxa"/>
            <w:tcBorders>
              <w:top w:val="nil"/>
              <w:left w:val="nil"/>
              <w:bottom w:val="nil"/>
              <w:right w:val="nil"/>
            </w:tcBorders>
            <w:shd w:val="clear" w:color="auto" w:fill="auto"/>
            <w:noWrap/>
            <w:vAlign w:val="center"/>
            <w:hideMark/>
          </w:tcPr>
          <w:p w14:paraId="3E501C4E"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Need scale = Williams (2000)</w:t>
            </w:r>
          </w:p>
        </w:tc>
        <w:tc>
          <w:tcPr>
            <w:tcW w:w="992" w:type="dxa"/>
            <w:tcBorders>
              <w:top w:val="nil"/>
              <w:left w:val="nil"/>
              <w:bottom w:val="nil"/>
              <w:right w:val="nil"/>
            </w:tcBorders>
            <w:shd w:val="clear" w:color="auto" w:fill="auto"/>
            <w:noWrap/>
            <w:vAlign w:val="bottom"/>
            <w:hideMark/>
          </w:tcPr>
          <w:p w14:paraId="225AAD7C" w14:textId="28CC7435"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bottom"/>
            <w:hideMark/>
          </w:tcPr>
          <w:p w14:paraId="0BBE3D06" w14:textId="4692E92C"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bottom"/>
            <w:hideMark/>
          </w:tcPr>
          <w:p w14:paraId="1C37D3E4" w14:textId="0D08279C"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bottom"/>
            <w:hideMark/>
          </w:tcPr>
          <w:p w14:paraId="24C89AF6" w14:textId="0CE4515C"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bottom"/>
            <w:hideMark/>
          </w:tcPr>
          <w:p w14:paraId="3EED8DA2" w14:textId="2E11E70D"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bottom"/>
            <w:hideMark/>
          </w:tcPr>
          <w:p w14:paraId="3A5F5785" w14:textId="7FD9B323"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66729A" w:rsidRPr="009159AB" w14:paraId="0CC95139" w14:textId="77777777" w:rsidTr="00964A44">
        <w:trPr>
          <w:trHeight w:val="300"/>
        </w:trPr>
        <w:tc>
          <w:tcPr>
            <w:tcW w:w="3049" w:type="dxa"/>
            <w:tcBorders>
              <w:top w:val="nil"/>
              <w:left w:val="nil"/>
              <w:bottom w:val="nil"/>
              <w:right w:val="nil"/>
            </w:tcBorders>
            <w:shd w:val="clear" w:color="auto" w:fill="auto"/>
            <w:noWrap/>
            <w:vAlign w:val="center"/>
            <w:hideMark/>
          </w:tcPr>
          <w:p w14:paraId="71FEA704"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Need scale = Zadro et al. (2004)</w:t>
            </w:r>
          </w:p>
        </w:tc>
        <w:tc>
          <w:tcPr>
            <w:tcW w:w="992" w:type="dxa"/>
            <w:tcBorders>
              <w:top w:val="nil"/>
              <w:left w:val="nil"/>
              <w:bottom w:val="nil"/>
              <w:right w:val="nil"/>
            </w:tcBorders>
            <w:shd w:val="clear" w:color="auto" w:fill="auto"/>
            <w:noWrap/>
            <w:vAlign w:val="bottom"/>
            <w:hideMark/>
          </w:tcPr>
          <w:p w14:paraId="515A2E2D" w14:textId="5DBA489D"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851" w:type="dxa"/>
            <w:tcBorders>
              <w:top w:val="nil"/>
              <w:left w:val="nil"/>
              <w:bottom w:val="nil"/>
              <w:right w:val="nil"/>
            </w:tcBorders>
            <w:shd w:val="clear" w:color="auto" w:fill="auto"/>
            <w:noWrap/>
            <w:vAlign w:val="bottom"/>
            <w:hideMark/>
          </w:tcPr>
          <w:p w14:paraId="0BAA5994" w14:textId="4E809576"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0.32</w:t>
            </w:r>
          </w:p>
        </w:tc>
        <w:tc>
          <w:tcPr>
            <w:tcW w:w="992" w:type="dxa"/>
            <w:tcBorders>
              <w:top w:val="nil"/>
              <w:left w:val="nil"/>
              <w:bottom w:val="nil"/>
              <w:right w:val="nil"/>
            </w:tcBorders>
            <w:shd w:val="clear" w:color="auto" w:fill="auto"/>
            <w:noWrap/>
            <w:vAlign w:val="bottom"/>
            <w:hideMark/>
          </w:tcPr>
          <w:p w14:paraId="213B4574" w14:textId="35F2B552"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992" w:type="dxa"/>
            <w:tcBorders>
              <w:top w:val="nil"/>
              <w:left w:val="nil"/>
              <w:bottom w:val="nil"/>
              <w:right w:val="nil"/>
            </w:tcBorders>
            <w:shd w:val="clear" w:color="auto" w:fill="auto"/>
            <w:noWrap/>
            <w:vAlign w:val="bottom"/>
            <w:hideMark/>
          </w:tcPr>
          <w:p w14:paraId="79E43FF0" w14:textId="3B22E261"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0.658</w:t>
            </w:r>
          </w:p>
        </w:tc>
        <w:tc>
          <w:tcPr>
            <w:tcW w:w="1276" w:type="dxa"/>
            <w:tcBorders>
              <w:top w:val="nil"/>
              <w:left w:val="nil"/>
              <w:bottom w:val="nil"/>
              <w:right w:val="nil"/>
            </w:tcBorders>
            <w:shd w:val="clear" w:color="auto" w:fill="auto"/>
            <w:noWrap/>
            <w:vAlign w:val="bottom"/>
            <w:hideMark/>
          </w:tcPr>
          <w:p w14:paraId="4475E15C" w14:textId="44538A0A"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-0.77</w:t>
            </w:r>
          </w:p>
        </w:tc>
        <w:tc>
          <w:tcPr>
            <w:tcW w:w="1140" w:type="dxa"/>
            <w:tcBorders>
              <w:top w:val="nil"/>
              <w:left w:val="nil"/>
              <w:bottom w:val="nil"/>
              <w:right w:val="nil"/>
            </w:tcBorders>
            <w:shd w:val="clear" w:color="auto" w:fill="auto"/>
            <w:noWrap/>
            <w:vAlign w:val="bottom"/>
            <w:hideMark/>
          </w:tcPr>
          <w:p w14:paraId="795353F8" w14:textId="53E38390"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0.49</w:t>
            </w:r>
          </w:p>
        </w:tc>
      </w:tr>
      <w:tr w:rsidR="0066729A" w:rsidRPr="009159AB" w14:paraId="38B3E329" w14:textId="77777777" w:rsidTr="00964A44">
        <w:trPr>
          <w:trHeight w:val="300"/>
        </w:trPr>
        <w:tc>
          <w:tcPr>
            <w:tcW w:w="3049" w:type="dxa"/>
            <w:tcBorders>
              <w:top w:val="nil"/>
              <w:left w:val="nil"/>
              <w:bottom w:val="nil"/>
              <w:right w:val="nil"/>
            </w:tcBorders>
            <w:shd w:val="clear" w:color="auto" w:fill="auto"/>
            <w:noWrap/>
            <w:vAlign w:val="center"/>
            <w:hideMark/>
          </w:tcPr>
          <w:p w14:paraId="223DC290"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Need scale = Van Beest &amp; Williams (2006)</w:t>
            </w:r>
          </w:p>
        </w:tc>
        <w:tc>
          <w:tcPr>
            <w:tcW w:w="992" w:type="dxa"/>
            <w:tcBorders>
              <w:top w:val="nil"/>
              <w:left w:val="nil"/>
              <w:bottom w:val="nil"/>
              <w:right w:val="nil"/>
            </w:tcBorders>
            <w:shd w:val="clear" w:color="auto" w:fill="auto"/>
            <w:noWrap/>
            <w:vAlign w:val="bottom"/>
            <w:hideMark/>
          </w:tcPr>
          <w:p w14:paraId="365DD366" w14:textId="5A3B14A9"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851" w:type="dxa"/>
            <w:tcBorders>
              <w:top w:val="nil"/>
              <w:left w:val="nil"/>
              <w:bottom w:val="nil"/>
              <w:right w:val="nil"/>
            </w:tcBorders>
            <w:shd w:val="clear" w:color="auto" w:fill="auto"/>
            <w:noWrap/>
            <w:vAlign w:val="bottom"/>
            <w:hideMark/>
          </w:tcPr>
          <w:p w14:paraId="4883B5AA" w14:textId="27948012"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0.41</w:t>
            </w:r>
          </w:p>
        </w:tc>
        <w:tc>
          <w:tcPr>
            <w:tcW w:w="992" w:type="dxa"/>
            <w:tcBorders>
              <w:top w:val="nil"/>
              <w:left w:val="nil"/>
              <w:bottom w:val="nil"/>
              <w:right w:val="nil"/>
            </w:tcBorders>
            <w:shd w:val="clear" w:color="auto" w:fill="auto"/>
            <w:noWrap/>
            <w:vAlign w:val="bottom"/>
            <w:hideMark/>
          </w:tcPr>
          <w:p w14:paraId="7FDD0AC7" w14:textId="070202DE"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992" w:type="dxa"/>
            <w:tcBorders>
              <w:top w:val="nil"/>
              <w:left w:val="nil"/>
              <w:bottom w:val="nil"/>
              <w:right w:val="nil"/>
            </w:tcBorders>
            <w:shd w:val="clear" w:color="auto" w:fill="auto"/>
            <w:noWrap/>
            <w:vAlign w:val="bottom"/>
            <w:hideMark/>
          </w:tcPr>
          <w:p w14:paraId="5DF37432" w14:textId="7334A755"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0.613</w:t>
            </w:r>
          </w:p>
        </w:tc>
        <w:tc>
          <w:tcPr>
            <w:tcW w:w="1276" w:type="dxa"/>
            <w:tcBorders>
              <w:top w:val="nil"/>
              <w:left w:val="nil"/>
              <w:bottom w:val="nil"/>
              <w:right w:val="nil"/>
            </w:tcBorders>
            <w:shd w:val="clear" w:color="auto" w:fill="auto"/>
            <w:noWrap/>
            <w:vAlign w:val="bottom"/>
            <w:hideMark/>
          </w:tcPr>
          <w:p w14:paraId="5FBD7E66" w14:textId="460459EB"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-1.02</w:t>
            </w:r>
          </w:p>
        </w:tc>
        <w:tc>
          <w:tcPr>
            <w:tcW w:w="1140" w:type="dxa"/>
            <w:tcBorders>
              <w:top w:val="nil"/>
              <w:left w:val="nil"/>
              <w:bottom w:val="nil"/>
              <w:right w:val="nil"/>
            </w:tcBorders>
            <w:shd w:val="clear" w:color="auto" w:fill="auto"/>
            <w:noWrap/>
            <w:vAlign w:val="bottom"/>
            <w:hideMark/>
          </w:tcPr>
          <w:p w14:paraId="03A6FFE7" w14:textId="2FFA77E5"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0.60</w:t>
            </w:r>
          </w:p>
        </w:tc>
      </w:tr>
      <w:tr w:rsidR="0066729A" w:rsidRPr="009159AB" w14:paraId="4954E92E" w14:textId="77777777" w:rsidTr="00964A44">
        <w:trPr>
          <w:trHeight w:val="300"/>
        </w:trPr>
        <w:tc>
          <w:tcPr>
            <w:tcW w:w="3049" w:type="dxa"/>
            <w:tcBorders>
              <w:top w:val="nil"/>
              <w:left w:val="nil"/>
              <w:bottom w:val="nil"/>
              <w:right w:val="nil"/>
            </w:tcBorders>
            <w:shd w:val="clear" w:color="auto" w:fill="auto"/>
            <w:noWrap/>
            <w:vAlign w:val="center"/>
            <w:hideMark/>
          </w:tcPr>
          <w:p w14:paraId="681E761B"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Need scale = Williams Zadro</w:t>
            </w:r>
          </w:p>
        </w:tc>
        <w:tc>
          <w:tcPr>
            <w:tcW w:w="992" w:type="dxa"/>
            <w:tcBorders>
              <w:top w:val="nil"/>
              <w:left w:val="nil"/>
              <w:bottom w:val="nil"/>
              <w:right w:val="nil"/>
            </w:tcBorders>
            <w:shd w:val="clear" w:color="auto" w:fill="auto"/>
            <w:noWrap/>
            <w:vAlign w:val="bottom"/>
            <w:hideMark/>
          </w:tcPr>
          <w:p w14:paraId="73A5DE52" w14:textId="58184978"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851" w:type="dxa"/>
            <w:tcBorders>
              <w:top w:val="nil"/>
              <w:left w:val="nil"/>
              <w:bottom w:val="nil"/>
              <w:right w:val="nil"/>
            </w:tcBorders>
            <w:shd w:val="clear" w:color="auto" w:fill="auto"/>
            <w:noWrap/>
            <w:vAlign w:val="bottom"/>
            <w:hideMark/>
          </w:tcPr>
          <w:p w14:paraId="3D4EDAF0" w14:textId="36C75A82"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0.53</w:t>
            </w:r>
          </w:p>
        </w:tc>
        <w:tc>
          <w:tcPr>
            <w:tcW w:w="992" w:type="dxa"/>
            <w:tcBorders>
              <w:top w:val="nil"/>
              <w:left w:val="nil"/>
              <w:bottom w:val="nil"/>
              <w:right w:val="nil"/>
            </w:tcBorders>
            <w:shd w:val="clear" w:color="auto" w:fill="auto"/>
            <w:noWrap/>
            <w:vAlign w:val="bottom"/>
            <w:hideMark/>
          </w:tcPr>
          <w:p w14:paraId="1531F970" w14:textId="18E805DF"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992" w:type="dxa"/>
            <w:tcBorders>
              <w:top w:val="nil"/>
              <w:left w:val="nil"/>
              <w:bottom w:val="nil"/>
              <w:right w:val="nil"/>
            </w:tcBorders>
            <w:shd w:val="clear" w:color="auto" w:fill="auto"/>
            <w:noWrap/>
            <w:vAlign w:val="bottom"/>
            <w:hideMark/>
          </w:tcPr>
          <w:p w14:paraId="393B05C5" w14:textId="1835EAEB"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0.826</w:t>
            </w:r>
          </w:p>
        </w:tc>
        <w:tc>
          <w:tcPr>
            <w:tcW w:w="1276" w:type="dxa"/>
            <w:tcBorders>
              <w:top w:val="nil"/>
              <w:left w:val="nil"/>
              <w:bottom w:val="nil"/>
              <w:right w:val="nil"/>
            </w:tcBorders>
            <w:shd w:val="clear" w:color="auto" w:fill="auto"/>
            <w:noWrap/>
            <w:vAlign w:val="bottom"/>
            <w:hideMark/>
          </w:tcPr>
          <w:p w14:paraId="2859265E" w14:textId="678207F8"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-1.16</w:t>
            </w:r>
          </w:p>
        </w:tc>
        <w:tc>
          <w:tcPr>
            <w:tcW w:w="1140" w:type="dxa"/>
            <w:tcBorders>
              <w:top w:val="nil"/>
              <w:left w:val="nil"/>
              <w:bottom w:val="nil"/>
              <w:right w:val="nil"/>
            </w:tcBorders>
            <w:shd w:val="clear" w:color="auto" w:fill="auto"/>
            <w:noWrap/>
            <w:vAlign w:val="bottom"/>
            <w:hideMark/>
          </w:tcPr>
          <w:p w14:paraId="7F21A8C7" w14:textId="0278A3B1"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0.92</w:t>
            </w:r>
          </w:p>
        </w:tc>
      </w:tr>
      <w:tr w:rsidR="0066729A" w:rsidRPr="009159AB" w14:paraId="09C3C09D" w14:textId="77777777" w:rsidTr="00D61C6E">
        <w:trPr>
          <w:trHeight w:val="300"/>
        </w:trPr>
        <w:tc>
          <w:tcPr>
            <w:tcW w:w="3049" w:type="dxa"/>
            <w:tcBorders>
              <w:top w:val="nil"/>
              <w:left w:val="nil"/>
              <w:right w:val="nil"/>
            </w:tcBorders>
            <w:shd w:val="clear" w:color="auto" w:fill="auto"/>
            <w:noWrap/>
            <w:vAlign w:val="center"/>
          </w:tcPr>
          <w:p w14:paraId="373C4131" w14:textId="19701E9C"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Need scale = Gonsalkorale &amp; Williams (2007)</w:t>
            </w:r>
          </w:p>
        </w:tc>
        <w:tc>
          <w:tcPr>
            <w:tcW w:w="992" w:type="dxa"/>
            <w:tcBorders>
              <w:top w:val="nil"/>
              <w:left w:val="nil"/>
              <w:right w:val="nil"/>
            </w:tcBorders>
            <w:shd w:val="clear" w:color="auto" w:fill="auto"/>
            <w:noWrap/>
            <w:vAlign w:val="bottom"/>
          </w:tcPr>
          <w:p w14:paraId="1D9DD3AA" w14:textId="21F04019"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851" w:type="dxa"/>
            <w:tcBorders>
              <w:top w:val="nil"/>
              <w:left w:val="nil"/>
              <w:right w:val="nil"/>
            </w:tcBorders>
            <w:shd w:val="clear" w:color="auto" w:fill="auto"/>
            <w:noWrap/>
            <w:vAlign w:val="bottom"/>
          </w:tcPr>
          <w:p w14:paraId="4ACDD296" w14:textId="18D7C07F"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992" w:type="dxa"/>
            <w:tcBorders>
              <w:top w:val="nil"/>
              <w:left w:val="nil"/>
              <w:right w:val="nil"/>
            </w:tcBorders>
            <w:shd w:val="clear" w:color="auto" w:fill="auto"/>
            <w:noWrap/>
            <w:vAlign w:val="bottom"/>
          </w:tcPr>
          <w:p w14:paraId="55149650" w14:textId="28009191"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992" w:type="dxa"/>
            <w:tcBorders>
              <w:top w:val="nil"/>
              <w:left w:val="nil"/>
              <w:right w:val="nil"/>
            </w:tcBorders>
            <w:shd w:val="clear" w:color="auto" w:fill="auto"/>
            <w:noWrap/>
            <w:vAlign w:val="bottom"/>
          </w:tcPr>
          <w:p w14:paraId="11D76264" w14:textId="38DD41D1"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0.916</w:t>
            </w:r>
          </w:p>
        </w:tc>
        <w:tc>
          <w:tcPr>
            <w:tcW w:w="1276" w:type="dxa"/>
            <w:tcBorders>
              <w:top w:val="nil"/>
              <w:left w:val="nil"/>
              <w:right w:val="nil"/>
            </w:tcBorders>
            <w:shd w:val="clear" w:color="auto" w:fill="auto"/>
            <w:noWrap/>
            <w:vAlign w:val="bottom"/>
          </w:tcPr>
          <w:p w14:paraId="0EE65C51" w14:textId="1B32B61C"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-1.33</w:t>
            </w:r>
          </w:p>
        </w:tc>
        <w:tc>
          <w:tcPr>
            <w:tcW w:w="1140" w:type="dxa"/>
            <w:tcBorders>
              <w:top w:val="nil"/>
              <w:left w:val="nil"/>
              <w:right w:val="nil"/>
            </w:tcBorders>
            <w:shd w:val="clear" w:color="auto" w:fill="auto"/>
            <w:noWrap/>
            <w:vAlign w:val="bottom"/>
          </w:tcPr>
          <w:p w14:paraId="36703591" w14:textId="03811915"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1.20</w:t>
            </w:r>
          </w:p>
        </w:tc>
      </w:tr>
      <w:tr w:rsidR="006D3C88" w:rsidRPr="009159AB" w14:paraId="74BACB1C" w14:textId="77777777" w:rsidTr="00D61C6E">
        <w:trPr>
          <w:trHeight w:val="315"/>
        </w:trPr>
        <w:tc>
          <w:tcPr>
            <w:tcW w:w="3049" w:type="dxa"/>
            <w:tcBorders>
              <w:top w:val="nil"/>
              <w:left w:val="nil"/>
              <w:bottom w:val="single" w:sz="4" w:space="0" w:color="auto"/>
              <w:right w:val="nil"/>
            </w:tcBorders>
            <w:shd w:val="clear" w:color="auto" w:fill="auto"/>
            <w:noWrap/>
            <w:vAlign w:val="center"/>
            <w:hideMark/>
          </w:tcPr>
          <w:p w14:paraId="59827289" w14:textId="692C74AC"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Nr. of throws</w:t>
            </w:r>
          </w:p>
        </w:tc>
        <w:tc>
          <w:tcPr>
            <w:tcW w:w="992" w:type="dxa"/>
            <w:tcBorders>
              <w:top w:val="nil"/>
              <w:left w:val="nil"/>
              <w:bottom w:val="single" w:sz="4" w:space="0" w:color="auto"/>
              <w:right w:val="nil"/>
            </w:tcBorders>
            <w:shd w:val="clear" w:color="auto" w:fill="auto"/>
            <w:noWrap/>
            <w:vAlign w:val="bottom"/>
            <w:hideMark/>
          </w:tcPr>
          <w:p w14:paraId="7C70D007" w14:textId="6984CD3D"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851" w:type="dxa"/>
            <w:tcBorders>
              <w:top w:val="nil"/>
              <w:left w:val="nil"/>
              <w:bottom w:val="single" w:sz="4" w:space="0" w:color="auto"/>
              <w:right w:val="nil"/>
            </w:tcBorders>
            <w:shd w:val="clear" w:color="auto" w:fill="auto"/>
            <w:noWrap/>
            <w:vAlign w:val="bottom"/>
            <w:hideMark/>
          </w:tcPr>
          <w:p w14:paraId="0EE989B8" w14:textId="26C29D70"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992" w:type="dxa"/>
            <w:tcBorders>
              <w:top w:val="nil"/>
              <w:left w:val="nil"/>
              <w:bottom w:val="single" w:sz="4" w:space="0" w:color="auto"/>
              <w:right w:val="nil"/>
            </w:tcBorders>
            <w:shd w:val="clear" w:color="auto" w:fill="auto"/>
            <w:noWrap/>
            <w:vAlign w:val="bottom"/>
            <w:hideMark/>
          </w:tcPr>
          <w:p w14:paraId="3054FDFC" w14:textId="131EAA55"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0.59</w:t>
            </w:r>
          </w:p>
        </w:tc>
        <w:tc>
          <w:tcPr>
            <w:tcW w:w="992" w:type="dxa"/>
            <w:tcBorders>
              <w:top w:val="nil"/>
              <w:left w:val="nil"/>
              <w:bottom w:val="single" w:sz="4" w:space="0" w:color="auto"/>
              <w:right w:val="nil"/>
            </w:tcBorders>
            <w:shd w:val="clear" w:color="auto" w:fill="auto"/>
            <w:noWrap/>
            <w:vAlign w:val="bottom"/>
            <w:hideMark/>
          </w:tcPr>
          <w:p w14:paraId="47A0717B" w14:textId="1A792DC9"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0.556</w:t>
            </w:r>
          </w:p>
        </w:tc>
        <w:tc>
          <w:tcPr>
            <w:tcW w:w="1276" w:type="dxa"/>
            <w:tcBorders>
              <w:top w:val="nil"/>
              <w:left w:val="nil"/>
              <w:bottom w:val="single" w:sz="4" w:space="0" w:color="auto"/>
              <w:right w:val="nil"/>
            </w:tcBorders>
            <w:shd w:val="clear" w:color="auto" w:fill="auto"/>
            <w:noWrap/>
            <w:vAlign w:val="bottom"/>
            <w:hideMark/>
          </w:tcPr>
          <w:p w14:paraId="712E59B7" w14:textId="35DE469F"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40" w:type="dxa"/>
            <w:tcBorders>
              <w:top w:val="nil"/>
              <w:left w:val="nil"/>
              <w:bottom w:val="single" w:sz="4" w:space="0" w:color="auto"/>
              <w:right w:val="nil"/>
            </w:tcBorders>
            <w:shd w:val="clear" w:color="auto" w:fill="auto"/>
            <w:noWrap/>
            <w:vAlign w:val="bottom"/>
            <w:hideMark/>
          </w:tcPr>
          <w:p w14:paraId="1A34C01D" w14:textId="2B4809FF"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r>
    </w:tbl>
    <w:p w14:paraId="4FA7C360" w14:textId="77777777" w:rsidR="00964A44" w:rsidRPr="009159AB" w:rsidRDefault="00964A44" w:rsidP="00964A44">
      <w:pPr>
        <w:spacing w:before="120"/>
        <w:rPr>
          <w:rFonts w:ascii="Times New Roman" w:hAnsi="Times New Roman" w:cs="Times New Roman"/>
          <w:sz w:val="32"/>
          <w:szCs w:val="24"/>
        </w:rPr>
      </w:pPr>
      <w:r w:rsidRPr="009159AB">
        <w:rPr>
          <w:rFonts w:ascii="Times New Roman" w:eastAsia="Times New Roman" w:hAnsi="Times New Roman" w:cs="Times New Roman"/>
          <w:i/>
          <w:color w:val="000000"/>
          <w:sz w:val="24"/>
          <w:szCs w:val="20"/>
          <w:lang w:eastAsia="nl-NL"/>
        </w:rPr>
        <w:t>Note</w:t>
      </w:r>
      <w:r w:rsidRPr="009159AB">
        <w:rPr>
          <w:rFonts w:ascii="Times New Roman" w:eastAsia="Times New Roman" w:hAnsi="Times New Roman" w:cs="Times New Roman"/>
          <w:color w:val="000000"/>
          <w:sz w:val="24"/>
          <w:szCs w:val="20"/>
          <w:lang w:eastAsia="nl-NL"/>
        </w:rPr>
        <w:t xml:space="preserve">. This can be interpreted as a standard regression formula. Empty rows represent reference categories. </w:t>
      </w:r>
      <w:r w:rsidR="00295686" w:rsidRPr="009159AB">
        <w:rPr>
          <w:rFonts w:ascii="Times New Roman" w:hAnsi="Times New Roman" w:cs="Times New Roman"/>
          <w:sz w:val="32"/>
          <w:szCs w:val="24"/>
        </w:rPr>
        <w:br w:type="page"/>
      </w:r>
    </w:p>
    <w:p w14:paraId="65363C06" w14:textId="6CA9ABC9" w:rsidR="00964A44" w:rsidRPr="009159AB" w:rsidRDefault="00964A44" w:rsidP="00964A44">
      <w:pPr>
        <w:spacing w:before="120"/>
        <w:rPr>
          <w:rFonts w:ascii="Times New Roman" w:hAnsi="Times New Roman" w:cs="Times New Roman"/>
          <w:sz w:val="32"/>
          <w:szCs w:val="24"/>
        </w:rPr>
      </w:pPr>
      <w:r w:rsidRPr="009159AB">
        <w:rPr>
          <w:rFonts w:ascii="Times New Roman" w:hAnsi="Times New Roman" w:cs="Times New Roman"/>
          <w:i/>
          <w:sz w:val="24"/>
          <w:szCs w:val="24"/>
        </w:rPr>
        <w:lastRenderedPageBreak/>
        <w:t xml:space="preserve">Figure 1. </w:t>
      </w:r>
      <w:r w:rsidRPr="009159AB">
        <w:rPr>
          <w:rFonts w:ascii="Times New Roman" w:hAnsi="Times New Roman" w:cs="Times New Roman"/>
          <w:sz w:val="24"/>
          <w:szCs w:val="24"/>
        </w:rPr>
        <w:t>A screenshot of the Cyberball game.</w:t>
      </w:r>
    </w:p>
    <w:p w14:paraId="333A0475" w14:textId="71FF2B8A" w:rsidR="009736B3" w:rsidRPr="009159AB" w:rsidRDefault="009736B3" w:rsidP="00964A44">
      <w:pPr>
        <w:spacing w:before="120"/>
        <w:rPr>
          <w:rFonts w:ascii="Times New Roman" w:hAnsi="Times New Roman" w:cs="Times New Roman"/>
          <w:sz w:val="24"/>
          <w:szCs w:val="24"/>
        </w:rPr>
      </w:pPr>
      <w:r w:rsidRPr="009159AB">
        <w:rPr>
          <w:noProof/>
          <w:lang w:val="nl-NL" w:eastAsia="nl-NL"/>
        </w:rPr>
        <w:drawing>
          <wp:inline distT="0" distB="0" distL="0" distR="0" wp14:anchorId="6C294642" wp14:editId="0679546E">
            <wp:extent cx="4286250" cy="1905000"/>
            <wp:effectExtent l="0" t="0" r="0" b="0"/>
            <wp:docPr id="1" name="Picture 1" descr="C:\Users\Chris\Dropbox\MSc ReMa\Cyberball Meta-analysis\5.Writing\Resources\AnimatedCyberb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ropbox\MSc ReMa\Cyberball Meta-analysis\5.Writing\Resources\AnimatedCyberball.gif"/>
                    <pic:cNvPicPr>
                      <a:picLocks noChangeAspect="1" noChangeArrowheads="1" noCrop="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1905000"/>
                    </a:xfrm>
                    <a:prstGeom prst="rect">
                      <a:avLst/>
                    </a:prstGeom>
                    <a:noFill/>
                    <a:ln>
                      <a:noFill/>
                    </a:ln>
                  </pic:spPr>
                </pic:pic>
              </a:graphicData>
            </a:graphic>
          </wp:inline>
        </w:drawing>
      </w:r>
    </w:p>
    <w:p w14:paraId="2D25490F" w14:textId="306519E7" w:rsidR="009736B3" w:rsidRPr="009159AB" w:rsidRDefault="009736B3">
      <w:pPr>
        <w:rPr>
          <w:rFonts w:ascii="Times New Roman" w:hAnsi="Times New Roman" w:cs="Times New Roman"/>
          <w:sz w:val="24"/>
          <w:szCs w:val="24"/>
        </w:rPr>
      </w:pPr>
      <w:r w:rsidRPr="009159AB">
        <w:rPr>
          <w:rFonts w:ascii="Times New Roman" w:hAnsi="Times New Roman" w:cs="Times New Roman"/>
          <w:sz w:val="24"/>
          <w:szCs w:val="24"/>
        </w:rPr>
        <w:br w:type="page"/>
      </w:r>
    </w:p>
    <w:p w14:paraId="2BACBCB6" w14:textId="77777777" w:rsidR="00E76D2C" w:rsidRPr="009159AB" w:rsidRDefault="00E76D2C" w:rsidP="001E6E12">
      <w:pPr>
        <w:rPr>
          <w:rFonts w:ascii="Times New Roman" w:hAnsi="Times New Roman" w:cs="Times New Roman"/>
          <w:sz w:val="24"/>
          <w:szCs w:val="24"/>
        </w:rPr>
        <w:sectPr w:rsidR="00E76D2C" w:rsidRPr="009159AB">
          <w:pgSz w:w="11906" w:h="16838"/>
          <w:pgMar w:top="1411" w:right="1411" w:bottom="1411" w:left="1411" w:header="706" w:footer="706" w:gutter="0"/>
          <w:cols w:space="708"/>
          <w:docGrid w:linePitch="360"/>
        </w:sectPr>
      </w:pPr>
    </w:p>
    <w:p w14:paraId="093B2F48" w14:textId="1DFD0840" w:rsidR="00964A44" w:rsidRPr="009159AB" w:rsidRDefault="00964A44" w:rsidP="007A3A95">
      <w:pPr>
        <w:spacing w:after="120"/>
        <w:rPr>
          <w:rFonts w:ascii="Times New Roman" w:hAnsi="Times New Roman" w:cs="Times New Roman"/>
          <w:sz w:val="24"/>
          <w:szCs w:val="24"/>
        </w:rPr>
      </w:pPr>
      <w:r w:rsidRPr="009159AB">
        <w:rPr>
          <w:rFonts w:ascii="Times New Roman" w:hAnsi="Times New Roman" w:cs="Times New Roman"/>
          <w:i/>
          <w:sz w:val="24"/>
          <w:szCs w:val="24"/>
        </w:rPr>
        <w:lastRenderedPageBreak/>
        <w:t xml:space="preserve">Figure 2. </w:t>
      </w:r>
      <w:r w:rsidRPr="009159AB">
        <w:rPr>
          <w:rFonts w:ascii="Times New Roman" w:hAnsi="Times New Roman" w:cs="Times New Roman"/>
          <w:sz w:val="24"/>
          <w:szCs w:val="24"/>
        </w:rPr>
        <w:t xml:space="preserve">Dotplots of the average estimated simple effects with 95% confidence intervals, where T1 represents first measure, and T2 represents last measure. Traditional ostracism effect refers to the between-subjects effect of being ostracized with </w:t>
      </w:r>
      <w:r w:rsidRPr="009159AB">
        <w:rPr>
          <w:rFonts w:ascii="Times New Roman" w:hAnsi="Times New Roman" w:cs="Times New Roman"/>
          <w:i/>
          <w:sz w:val="24"/>
          <w:szCs w:val="24"/>
        </w:rPr>
        <w:t>no</w:t>
      </w:r>
      <w:r w:rsidRPr="009159AB">
        <w:rPr>
          <w:rFonts w:ascii="Times New Roman" w:hAnsi="Times New Roman" w:cs="Times New Roman"/>
          <w:sz w:val="24"/>
          <w:szCs w:val="24"/>
        </w:rPr>
        <w:t xml:space="preserve"> moderator present, whereas moderated ostracism effect refers to being ostracized </w:t>
      </w:r>
      <w:r w:rsidRPr="009159AB">
        <w:rPr>
          <w:rFonts w:ascii="Times New Roman" w:hAnsi="Times New Roman" w:cs="Times New Roman"/>
          <w:i/>
          <w:sz w:val="24"/>
          <w:szCs w:val="24"/>
        </w:rPr>
        <w:t>with</w:t>
      </w:r>
      <w:r w:rsidRPr="009159AB">
        <w:rPr>
          <w:rFonts w:ascii="Times New Roman" w:hAnsi="Times New Roman" w:cs="Times New Roman"/>
          <w:sz w:val="24"/>
          <w:szCs w:val="24"/>
        </w:rPr>
        <w:t xml:space="preserve"> a moderator present. Vice versa, moderator effect within ostracism/inclusion level refers to the between-subjects effect of the moderator factor, within the ostracized/inclusion conditions. All = all measures; Fundamental = only fundamental need measures; Intrapersonal = all intrapersonal measures; interpersonal = all interpersonal measures; model = first is immediate and last is delayed.</w:t>
      </w:r>
      <w:r w:rsidR="00B70193" w:rsidRPr="009159AB">
        <w:rPr>
          <w:rFonts w:ascii="Times New Roman" w:hAnsi="Times New Roman" w:cs="Times New Roman"/>
          <w:sz w:val="24"/>
          <w:szCs w:val="24"/>
        </w:rPr>
        <w:t xml:space="preserve"> For lists of studies in each subset, see Supplementary Materials.</w:t>
      </w:r>
    </w:p>
    <w:p w14:paraId="2B9FB766" w14:textId="4A6581F4" w:rsidR="00E76D2C" w:rsidRPr="009159AB" w:rsidRDefault="00EA005C" w:rsidP="006623EF">
      <w:pPr>
        <w:spacing w:after="0"/>
        <w:jc w:val="center"/>
        <w:rPr>
          <w:rFonts w:ascii="Times New Roman" w:hAnsi="Times New Roman" w:cs="Times New Roman"/>
          <w:sz w:val="24"/>
          <w:szCs w:val="24"/>
        </w:rPr>
      </w:pPr>
      <w:r w:rsidRPr="009159AB">
        <w:rPr>
          <w:rFonts w:ascii="Times New Roman" w:hAnsi="Times New Roman" w:cs="Times New Roman"/>
          <w:noProof/>
          <w:sz w:val="24"/>
          <w:szCs w:val="24"/>
          <w:lang w:val="nl-NL" w:eastAsia="nl-NL"/>
        </w:rPr>
        <w:drawing>
          <wp:inline distT="0" distB="0" distL="0" distR="0" wp14:anchorId="6E7689D9" wp14:editId="75E586AB">
            <wp:extent cx="5764530" cy="5983605"/>
            <wp:effectExtent l="0" t="0" r="7620" b="0"/>
            <wp:docPr id="6" name="Picture 6" descr="C:\Users\Chris\Dropbox\MSc ReMa\Cyberball Meta-analysis\5.Writing\Resources\pan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Dropbox\MSc ReMa\Cyberball Meta-analysis\5.Writing\Resources\panel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4530" cy="5983605"/>
                    </a:xfrm>
                    <a:prstGeom prst="rect">
                      <a:avLst/>
                    </a:prstGeom>
                    <a:noFill/>
                    <a:ln>
                      <a:noFill/>
                    </a:ln>
                  </pic:spPr>
                </pic:pic>
              </a:graphicData>
            </a:graphic>
          </wp:inline>
        </w:drawing>
      </w:r>
    </w:p>
    <w:p w14:paraId="294B8432" w14:textId="7E02E20C" w:rsidR="00B85BEF" w:rsidRPr="009159AB" w:rsidRDefault="00B85BEF" w:rsidP="00701CFC">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br w:type="page"/>
      </w:r>
    </w:p>
    <w:p w14:paraId="46182FFB" w14:textId="28F59A6F" w:rsidR="00964A44" w:rsidRPr="009159AB" w:rsidRDefault="00964A44" w:rsidP="006623EF">
      <w:pPr>
        <w:spacing w:after="0"/>
        <w:rPr>
          <w:rFonts w:ascii="Times New Roman" w:hAnsi="Times New Roman" w:cs="Times New Roman"/>
          <w:sz w:val="24"/>
          <w:szCs w:val="24"/>
        </w:rPr>
      </w:pPr>
      <w:r w:rsidRPr="009159AB">
        <w:rPr>
          <w:rFonts w:ascii="Times New Roman" w:hAnsi="Times New Roman" w:cs="Times New Roman"/>
          <w:i/>
          <w:sz w:val="24"/>
          <w:szCs w:val="24"/>
        </w:rPr>
        <w:lastRenderedPageBreak/>
        <w:t xml:space="preserve">Figure 3. </w:t>
      </w:r>
      <w:r w:rsidRPr="009159AB">
        <w:rPr>
          <w:rFonts w:ascii="Times New Roman" w:hAnsi="Times New Roman" w:cs="Times New Roman"/>
          <w:sz w:val="24"/>
          <w:szCs w:val="24"/>
        </w:rPr>
        <w:t>Simulated effects under the model estimates for the standard ostracism effect, showing higher estimated heterogeneity on the first measure than last measure.</w:t>
      </w:r>
    </w:p>
    <w:p w14:paraId="511B3839" w14:textId="77777777" w:rsidR="00B85BEF" w:rsidRPr="009159AB" w:rsidRDefault="00B85BEF" w:rsidP="006623EF">
      <w:pPr>
        <w:spacing w:after="0"/>
        <w:rPr>
          <w:rFonts w:ascii="Times New Roman" w:hAnsi="Times New Roman" w:cs="Times New Roman"/>
          <w:sz w:val="24"/>
          <w:szCs w:val="24"/>
        </w:rPr>
      </w:pPr>
      <w:r w:rsidRPr="009159AB">
        <w:rPr>
          <w:rFonts w:ascii="Times New Roman" w:hAnsi="Times New Roman" w:cs="Times New Roman"/>
          <w:noProof/>
          <w:sz w:val="24"/>
          <w:szCs w:val="24"/>
          <w:lang w:val="nl-NL" w:eastAsia="nl-NL"/>
        </w:rPr>
        <w:drawing>
          <wp:inline distT="0" distB="0" distL="0" distR="0" wp14:anchorId="39A4D0AC" wp14:editId="02E63AE4">
            <wp:extent cx="5768340" cy="3483422"/>
            <wp:effectExtent l="0" t="0" r="3810" b="3175"/>
            <wp:docPr id="2" name="Picture 2" descr="C:\Users\Chris\Dropbox\MSc ReMa\Cyberball Meta-analysis\5.Writing\simEffect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ropbox\MSc ReMa\Cyberball Meta-analysis\5.Writing\simEffects.tif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8340" cy="3483422"/>
                    </a:xfrm>
                    <a:prstGeom prst="rect">
                      <a:avLst/>
                    </a:prstGeom>
                    <a:noFill/>
                    <a:ln>
                      <a:noFill/>
                    </a:ln>
                  </pic:spPr>
                </pic:pic>
              </a:graphicData>
            </a:graphic>
          </wp:inline>
        </w:drawing>
      </w:r>
    </w:p>
    <w:p w14:paraId="1C48B62E" w14:textId="06C946C8" w:rsidR="00E76D2C" w:rsidRPr="009159AB" w:rsidRDefault="00731737" w:rsidP="00701CFC">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br w:type="page"/>
      </w:r>
    </w:p>
    <w:p w14:paraId="2C81C387" w14:textId="77777777" w:rsidR="00E76D2C" w:rsidRPr="009159AB" w:rsidRDefault="00731737" w:rsidP="006623EF">
      <w:pPr>
        <w:pStyle w:val="ListParagraph"/>
        <w:spacing w:after="0" w:line="480" w:lineRule="auto"/>
        <w:ind w:left="0"/>
        <w:jc w:val="center"/>
        <w:rPr>
          <w:rFonts w:ascii="Times New Roman" w:hAnsi="Times New Roman" w:cs="Times New Roman"/>
          <w:sz w:val="24"/>
          <w:szCs w:val="24"/>
        </w:rPr>
      </w:pPr>
      <w:r w:rsidRPr="009159AB">
        <w:rPr>
          <w:rFonts w:ascii="Times New Roman" w:hAnsi="Times New Roman" w:cs="Times New Roman"/>
          <w:sz w:val="24"/>
          <w:szCs w:val="24"/>
        </w:rPr>
        <w:lastRenderedPageBreak/>
        <w:t>Appendix</w:t>
      </w:r>
    </w:p>
    <w:p w14:paraId="0936CA18" w14:textId="6F5929E4" w:rsidR="00E76D2C" w:rsidRPr="009159AB" w:rsidRDefault="00731737" w:rsidP="006623EF">
      <w:pPr>
        <w:pStyle w:val="ListParagraph"/>
        <w:spacing w:after="0" w:line="480" w:lineRule="auto"/>
        <w:ind w:left="0"/>
        <w:rPr>
          <w:rFonts w:ascii="Times New Roman" w:hAnsi="Times New Roman" w:cs="Times New Roman"/>
          <w:sz w:val="24"/>
          <w:szCs w:val="24"/>
        </w:rPr>
      </w:pPr>
      <w:r w:rsidRPr="009159AB">
        <w:rPr>
          <w:rFonts w:ascii="Times New Roman" w:hAnsi="Times New Roman" w:cs="Times New Roman"/>
          <w:sz w:val="24"/>
          <w:szCs w:val="24"/>
        </w:rPr>
        <w:tab/>
        <w:t xml:space="preserve">All formulae reported below originate from the chapter by </w:t>
      </w:r>
      <w:r w:rsidR="00593A23" w:rsidRPr="009159AB">
        <w:rPr>
          <w:rFonts w:ascii="Times New Roman" w:hAnsi="Times New Roman" w:cs="Times New Roman"/>
          <w:sz w:val="24"/>
          <w:szCs w:val="24"/>
        </w:rPr>
        <w:fldChar w:fldCharType="begin" w:fldLock="1"/>
      </w:r>
      <w:r w:rsidR="008526F1" w:rsidRPr="009159AB">
        <w:rPr>
          <w:rFonts w:ascii="Times New Roman" w:hAnsi="Times New Roman" w:cs="Times New Roman"/>
          <w:sz w:val="24"/>
          <w:szCs w:val="24"/>
        </w:rPr>
        <w:instrText>ADDIN CSL_CITATION { "citationItems" : [ { "id" : "ITEM-1", "itemData" : { "author" : [ { "dropping-particle" : "", "family" : "Borenstein", "given" : "Michael", "non-dropping-particle" : "", "parse-names" : false, "suffix" : "" } ], "chapter-number" : "12", "container-title" : "The handbook of research synthesis and meta-analysis", "edition" : "2", "editor" : [ { "dropping-particle" : "", "family" : "Cooper", "given" : "H.", "non-dropping-particle" : "", "parse-names" : false, "suffix" : "" }, { "dropping-particle" : "V.", "family" : "Hedges", "given" : "Larry", "non-dropping-particle" : "", "parse-names" : false, "suffix" : "" }, { "dropping-particle" : "", "family" : "Valentine", "given" : "J.C.", "non-dropping-particle" : "", "parse-names" : false, "suffix" : "" } ], "id" : "ITEM-1", "issued" : { "date-parts" : [ [ "2009" ] ] }, "note" : "Equation 12.15 on p226 gives Hedges' correction factor formula.\nEquation 12.17 on p226 gives sampling variance correction.\n        \n      ", "publisher" : "Russell Sage Foundation", "publisher-place" : "New York, NY", "title" : "Effect sizes for continuous data", "type" : "chapter" }, "uris" : [ "http://www.mendeley.com/documents/?uuid=37d72a6f-5f2f-4d4e-ba96-58064e6c7cf8" ] } ], "mendeley" : { "manualFormatting" : "Michael Borenstein (2009)", "previouslyFormattedCitation" : "(Borenstein, 2009)" }, "properties" : { "noteIndex" : 0 }, "schema" : "https://github.com/citation-style-language/schema/raw/master/csl-citation.json" }</w:instrText>
      </w:r>
      <w:r w:rsidR="00593A23" w:rsidRPr="009159AB">
        <w:rPr>
          <w:rFonts w:ascii="Times New Roman" w:hAnsi="Times New Roman" w:cs="Times New Roman"/>
          <w:sz w:val="24"/>
          <w:szCs w:val="24"/>
        </w:rPr>
        <w:fldChar w:fldCharType="separate"/>
      </w:r>
      <w:r w:rsidRPr="009159AB">
        <w:rPr>
          <w:rFonts w:ascii="Times New Roman" w:hAnsi="Times New Roman" w:cs="Times New Roman"/>
          <w:noProof/>
          <w:sz w:val="24"/>
          <w:szCs w:val="24"/>
        </w:rPr>
        <w:t>Michael Borenstein (2009)</w:t>
      </w:r>
      <w:r w:rsidR="00593A23" w:rsidRPr="009159AB">
        <w:rPr>
          <w:rFonts w:ascii="Times New Roman" w:hAnsi="Times New Roman" w:cs="Times New Roman"/>
          <w:sz w:val="24"/>
          <w:szCs w:val="24"/>
        </w:rPr>
        <w:fldChar w:fldCharType="end"/>
      </w:r>
      <w:r w:rsidRPr="009159AB">
        <w:rPr>
          <w:rFonts w:ascii="Times New Roman" w:hAnsi="Times New Roman" w:cs="Times New Roman"/>
          <w:sz w:val="24"/>
          <w:szCs w:val="24"/>
        </w:rPr>
        <w:t xml:space="preserve">. Hedges’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was calculated as</w:t>
      </w:r>
    </w:p>
    <w:p w14:paraId="15F3A91A" w14:textId="77777777" w:rsidR="00A56777" w:rsidRPr="009159AB" w:rsidRDefault="00A56777" w:rsidP="006623EF">
      <w:pPr>
        <w:pStyle w:val="ListParagraph"/>
        <w:spacing w:after="0" w:line="480" w:lineRule="auto"/>
        <w:ind w:left="0"/>
        <w:jc w:val="center"/>
        <w:rPr>
          <w:rFonts w:ascii="Times New Roman" w:eastAsiaTheme="minorEastAsia" w:hAnsi="Times New Roman" w:cs="Times New Roman"/>
          <w:sz w:val="24"/>
          <w:szCs w:val="24"/>
        </w:rPr>
      </w:pPr>
      <m:oMathPara>
        <m:oMath>
          <m:r>
            <w:rPr>
              <w:rFonts w:ascii="Cambria Math" w:hAnsi="Cambria Math" w:cs="Times New Roman"/>
              <w:sz w:val="24"/>
              <w:szCs w:val="24"/>
            </w:rPr>
            <m:t>g=d</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
                    <m:dPr>
                      <m:ctrlPr>
                        <w:rPr>
                          <w:rFonts w:ascii="Cambria Math" w:hAnsi="Cambria Math" w:cs="Times New Roman"/>
                          <w:i/>
                          <w:sz w:val="24"/>
                          <w:szCs w:val="24"/>
                        </w:rPr>
                      </m:ctrlPr>
                    </m:dPr>
                    <m:e>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w</m:t>
                          </m:r>
                        </m:sub>
                      </m:sSub>
                    </m:e>
                  </m:d>
                  <m:r>
                    <w:rPr>
                      <w:rFonts w:ascii="Cambria Math" w:hAnsi="Cambria Math" w:cs="Times New Roman"/>
                      <w:sz w:val="24"/>
                      <w:szCs w:val="24"/>
                    </w:rPr>
                    <m:t>-9</m:t>
                  </m:r>
                </m:den>
              </m:f>
            </m:e>
          </m:d>
        </m:oMath>
      </m:oMathPara>
    </w:p>
    <w:p w14:paraId="3FAB0EA1" w14:textId="77777777" w:rsidR="00E76D2C" w:rsidRPr="009159AB" w:rsidRDefault="00731737" w:rsidP="006623EF">
      <w:pPr>
        <w:pStyle w:val="ListParagraph"/>
        <w:spacing w:after="0" w:line="480" w:lineRule="auto"/>
        <w:ind w:left="0"/>
        <w:rPr>
          <w:rFonts w:ascii="Times New Roman" w:hAnsi="Times New Roman" w:cs="Times New Roman"/>
          <w:sz w:val="24"/>
          <w:szCs w:val="24"/>
        </w:rPr>
      </w:pPr>
      <w:r w:rsidRPr="009159AB">
        <w:rPr>
          <w:rFonts w:ascii="Times New Roman" w:hAnsi="Times New Roman" w:cs="Times New Roman"/>
          <w:sz w:val="24"/>
          <w:szCs w:val="24"/>
        </w:rPr>
        <w:t xml:space="preserve">where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is the standardized main effect. For the standardized interaction effect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was calculated as </w:t>
      </w:r>
    </w:p>
    <w:p w14:paraId="205D1B92" w14:textId="77777777" w:rsidR="00A56777" w:rsidRPr="009159AB" w:rsidRDefault="00A56777" w:rsidP="006623EF">
      <w:pPr>
        <w:pStyle w:val="ListParagraph"/>
        <w:spacing w:after="0" w:line="480" w:lineRule="auto"/>
        <w:ind w:left="0"/>
        <w:jc w:val="center"/>
        <w:rPr>
          <w:rFonts w:ascii="Times New Roman" w:eastAsiaTheme="minorEastAsia" w:hAnsi="Times New Roman" w:cs="Times New Roman"/>
          <w:sz w:val="24"/>
          <w:szCs w:val="24"/>
        </w:rPr>
      </w:pPr>
      <m:oMathPara>
        <m:oMath>
          <m:r>
            <m:rPr>
              <m:sty m:val="p"/>
            </m:rPr>
            <w:rPr>
              <w:rFonts w:ascii="Cambria Math" w:hAnsi="Cambria Math" w:cs="Times New Roman" w:hint="eastAsia"/>
              <w:sz w:val="24"/>
              <w:szCs w:val="24"/>
            </w:rPr>
            <m:t>Δ</m:t>
          </m:r>
          <m:r>
            <w:rPr>
              <w:rFonts w:ascii="Cambria Math" w:hAnsi="Cambria Math" w:cs="Times New Roman"/>
              <w:sz w:val="24"/>
              <w:szCs w:val="24"/>
            </w:rPr>
            <m:t>d=</m:t>
          </m:r>
          <m:f>
            <m:fPr>
              <m:ctrlPr>
                <w:rPr>
                  <w:rFonts w:ascii="Cambria Math" w:hAnsi="Cambria Math" w:cs="Times New Roman"/>
                  <w:i/>
                  <w:sz w:val="24"/>
                  <w:szCs w:val="24"/>
                </w:rPr>
              </m:ctrlPr>
            </m:fPr>
            <m:num>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X</m:t>
                      </m:r>
                    </m:e>
                  </m:acc>
                  <m:sSub>
                    <m:sSubPr>
                      <m:ctrlPr>
                        <w:rPr>
                          <w:rFonts w:ascii="Cambria Math" w:hAnsi="Cambria Math" w:cs="Times New Roman"/>
                          <w:i/>
                          <w:sz w:val="24"/>
                          <w:szCs w:val="24"/>
                        </w:rPr>
                      </m:ctrlPr>
                    </m:sSubPr>
                    <m:e>
                      <m:r>
                        <w:rPr>
                          <w:rFonts w:ascii="Cambria Math" w:hAnsi="Cambria Math" w:cs="Times New Roman"/>
                          <w:sz w:val="24"/>
                          <w:szCs w:val="24"/>
                        </w:rPr>
                        <m:t xml:space="preserve"> </m:t>
                      </m:r>
                    </m:e>
                    <m:sub>
                      <m:r>
                        <w:rPr>
                          <w:rFonts w:ascii="Cambria Math" w:hAnsi="Cambria Math" w:cs="Times New Roman"/>
                          <w:sz w:val="24"/>
                          <w:szCs w:val="24"/>
                        </w:rPr>
                        <m:t>11</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sSub>
                    <m:sSubPr>
                      <m:ctrlPr>
                        <w:rPr>
                          <w:rFonts w:ascii="Cambria Math" w:hAnsi="Cambria Math" w:cs="Times New Roman"/>
                          <w:i/>
                          <w:sz w:val="24"/>
                          <w:szCs w:val="24"/>
                        </w:rPr>
                      </m:ctrlPr>
                    </m:sSubPr>
                    <m:e>
                      <m:r>
                        <w:rPr>
                          <w:rFonts w:ascii="Cambria Math" w:hAnsi="Cambria Math" w:cs="Times New Roman"/>
                          <w:sz w:val="24"/>
                          <w:szCs w:val="24"/>
                        </w:rPr>
                        <m:t xml:space="preserve"> </m:t>
                      </m:r>
                    </m:e>
                    <m:sub>
                      <m:r>
                        <w:rPr>
                          <w:rFonts w:ascii="Cambria Math" w:hAnsi="Cambria Math" w:cs="Times New Roman"/>
                          <w:sz w:val="24"/>
                          <w:szCs w:val="24"/>
                        </w:rPr>
                        <m:t>12</m:t>
                      </m:r>
                    </m:sub>
                  </m:sSub>
                </m:e>
              </m:d>
              <m:r>
                <w:rPr>
                  <w:rFonts w:ascii="Cambria Math" w:hAnsi="Cambria Math" w:cs="Times New Roman"/>
                  <w:sz w:val="24"/>
                  <w:szCs w:val="24"/>
                </w:rPr>
                <m:t>-</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X</m:t>
                      </m:r>
                    </m:e>
                  </m:acc>
                  <m:sSub>
                    <m:sSubPr>
                      <m:ctrlPr>
                        <w:rPr>
                          <w:rFonts w:ascii="Cambria Math" w:hAnsi="Cambria Math" w:cs="Times New Roman"/>
                          <w:i/>
                          <w:sz w:val="24"/>
                          <w:szCs w:val="24"/>
                        </w:rPr>
                      </m:ctrlPr>
                    </m:sSubPr>
                    <m:e>
                      <m:r>
                        <w:rPr>
                          <w:rFonts w:ascii="Cambria Math" w:hAnsi="Cambria Math" w:cs="Times New Roman"/>
                          <w:sz w:val="24"/>
                          <w:szCs w:val="24"/>
                        </w:rPr>
                        <m:t xml:space="preserve"> </m:t>
                      </m:r>
                    </m:e>
                    <m:sub>
                      <m:r>
                        <w:rPr>
                          <w:rFonts w:ascii="Cambria Math" w:hAnsi="Cambria Math" w:cs="Times New Roman"/>
                          <w:sz w:val="24"/>
                          <w:szCs w:val="24"/>
                        </w:rPr>
                        <m:t>21</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sSub>
                    <m:sSubPr>
                      <m:ctrlPr>
                        <w:rPr>
                          <w:rFonts w:ascii="Cambria Math" w:hAnsi="Cambria Math" w:cs="Times New Roman"/>
                          <w:i/>
                          <w:sz w:val="24"/>
                          <w:szCs w:val="24"/>
                        </w:rPr>
                      </m:ctrlPr>
                    </m:sSubPr>
                    <m:e>
                      <m:r>
                        <w:rPr>
                          <w:rFonts w:ascii="Cambria Math" w:hAnsi="Cambria Math" w:cs="Times New Roman"/>
                          <w:sz w:val="24"/>
                          <w:szCs w:val="24"/>
                        </w:rPr>
                        <m:t xml:space="preserve"> </m:t>
                      </m:r>
                    </m:e>
                    <m:sub>
                      <m:r>
                        <w:rPr>
                          <w:rFonts w:ascii="Cambria Math" w:hAnsi="Cambria Math" w:cs="Times New Roman"/>
                          <w:sz w:val="24"/>
                          <w:szCs w:val="24"/>
                        </w:rPr>
                        <m:t>22</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p</m:t>
                  </m:r>
                </m:sub>
              </m:sSub>
            </m:den>
          </m:f>
        </m:oMath>
      </m:oMathPara>
    </w:p>
    <w:p w14:paraId="2EF764CA" w14:textId="77777777" w:rsidR="00E76D2C" w:rsidRPr="009159AB" w:rsidRDefault="00731737" w:rsidP="006623EF">
      <w:pPr>
        <w:pStyle w:val="ListParagraph"/>
        <w:spacing w:after="0" w:line="480" w:lineRule="auto"/>
        <w:ind w:left="0"/>
        <w:rPr>
          <w:rFonts w:ascii="Times New Roman" w:eastAsiaTheme="minorEastAsia" w:hAnsi="Times New Roman" w:cs="Times New Roman"/>
          <w:sz w:val="24"/>
          <w:szCs w:val="24"/>
        </w:rPr>
      </w:pPr>
      <w:r w:rsidRPr="009159AB">
        <w:rPr>
          <w:rFonts w:ascii="Times New Roman" w:eastAsiaTheme="minorEastAsia" w:hAnsi="Times New Roman" w:cs="Times New Roman"/>
          <w:sz w:val="24"/>
          <w:szCs w:val="24"/>
        </w:rPr>
        <w:t>where the first term in the nominator is the ostracism effect and the second term is the ostracism effect in the moderator conditions. This Δ</w:t>
      </w:r>
      <w:r w:rsidRPr="009159AB">
        <w:rPr>
          <w:rFonts w:ascii="Times New Roman" w:eastAsiaTheme="minorEastAsia" w:hAnsi="Times New Roman" w:cs="Times New Roman"/>
          <w:i/>
          <w:sz w:val="24"/>
          <w:szCs w:val="24"/>
        </w:rPr>
        <w:t>d</w:t>
      </w:r>
      <w:r w:rsidRPr="009159AB">
        <w:rPr>
          <w:rFonts w:ascii="Times New Roman" w:eastAsiaTheme="minorEastAsia" w:hAnsi="Times New Roman" w:cs="Times New Roman"/>
          <w:sz w:val="24"/>
          <w:szCs w:val="24"/>
        </w:rPr>
        <w:t xml:space="preserve"> corresponds to the partial eta-squared of the interaction. Sampling variance of </w:t>
      </w:r>
      <w:r w:rsidRPr="009159AB">
        <w:rPr>
          <w:rFonts w:ascii="Times New Roman" w:eastAsiaTheme="minorEastAsia" w:hAnsi="Times New Roman" w:cs="Times New Roman"/>
          <w:i/>
          <w:sz w:val="24"/>
          <w:szCs w:val="24"/>
        </w:rPr>
        <w:t>g</w:t>
      </w:r>
      <w:r w:rsidRPr="009159AB">
        <w:rPr>
          <w:rFonts w:ascii="Times New Roman" w:eastAsiaTheme="minorEastAsia" w:hAnsi="Times New Roman" w:cs="Times New Roman"/>
          <w:sz w:val="24"/>
          <w:szCs w:val="24"/>
        </w:rPr>
        <w:t xml:space="preserve"> was calculated by multiplying the sampling variance of </w:t>
      </w:r>
      <w:r w:rsidRPr="009159AB">
        <w:rPr>
          <w:rFonts w:ascii="Times New Roman" w:eastAsiaTheme="minorEastAsia" w:hAnsi="Times New Roman" w:cs="Times New Roman"/>
          <w:i/>
          <w:sz w:val="24"/>
          <w:szCs w:val="24"/>
        </w:rPr>
        <w:t>d</w:t>
      </w:r>
      <w:r w:rsidRPr="009159AB">
        <w:rPr>
          <w:rFonts w:ascii="Times New Roman" w:eastAsiaTheme="minorEastAsia" w:hAnsi="Times New Roman" w:cs="Times New Roman"/>
          <w:sz w:val="24"/>
          <w:szCs w:val="24"/>
        </w:rPr>
        <w:t xml:space="preserve"> by the squared correction factor, that is</w:t>
      </w:r>
    </w:p>
    <w:p w14:paraId="63E26E6D" w14:textId="77777777" w:rsidR="00A56777" w:rsidRPr="009159AB" w:rsidRDefault="00E03062" w:rsidP="006623EF">
      <w:pPr>
        <w:pStyle w:val="ListParagraph"/>
        <w:spacing w:after="0" w:line="480" w:lineRule="auto"/>
        <w:ind w:left="0"/>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g</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
                        <m:dPr>
                          <m:ctrlPr>
                            <w:rPr>
                              <w:rFonts w:ascii="Cambria Math" w:hAnsi="Cambria Math" w:cs="Times New Roman"/>
                              <w:i/>
                              <w:sz w:val="24"/>
                              <w:szCs w:val="24"/>
                            </w:rPr>
                          </m:ctrlPr>
                        </m:dPr>
                        <m:e>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w</m:t>
                              </m:r>
                            </m:sub>
                          </m:sSub>
                        </m:e>
                      </m:d>
                      <m:r>
                        <w:rPr>
                          <w:rFonts w:ascii="Cambria Math" w:hAnsi="Cambria Math" w:cs="Times New Roman"/>
                          <w:sz w:val="24"/>
                          <w:szCs w:val="24"/>
                        </w:rPr>
                        <m:t>-9</m:t>
                      </m:r>
                    </m:den>
                  </m:f>
                </m:e>
              </m:d>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d</m:t>
              </m:r>
            </m:sub>
          </m:sSub>
        </m:oMath>
      </m:oMathPara>
    </w:p>
    <w:p w14:paraId="04DA908C" w14:textId="47241DEC" w:rsidR="00EA005C" w:rsidRPr="00246328" w:rsidRDefault="00731737" w:rsidP="00836156">
      <w:pPr>
        <w:pStyle w:val="ListParagraph"/>
        <w:spacing w:after="0" w:line="480" w:lineRule="auto"/>
        <w:ind w:left="0"/>
      </w:pPr>
      <w:r w:rsidRPr="009159AB">
        <w:rPr>
          <w:rFonts w:ascii="Times New Roman" w:eastAsiaTheme="minorEastAsia" w:hAnsi="Times New Roman" w:cs="Times New Roman"/>
          <w:sz w:val="24"/>
          <w:szCs w:val="24"/>
        </w:rPr>
        <w:t>where the sampling variance of the interaction was calculated as the sum of the sampling variances of</w:t>
      </w:r>
      <w:r w:rsidR="00065019" w:rsidRPr="009159AB">
        <w:rPr>
          <w:rFonts w:ascii="Times New Roman" w:eastAsiaTheme="minorEastAsia" w:hAnsi="Times New Roman" w:cs="Times New Roman"/>
          <w:sz w:val="24"/>
          <w:szCs w:val="24"/>
        </w:rPr>
        <w:t xml:space="preserve"> </w:t>
      </w:r>
      <w:r w:rsidRPr="009159AB">
        <w:rPr>
          <w:rFonts w:ascii="Times New Roman" w:eastAsiaTheme="minorEastAsia" w:hAnsi="Times New Roman" w:cs="Times New Roman"/>
          <w:sz w:val="24"/>
          <w:szCs w:val="24"/>
        </w:rPr>
        <w:t>both the simple main effects.</w:t>
      </w:r>
    </w:p>
    <w:sectPr w:rsidR="00EA005C" w:rsidRPr="00246328" w:rsidSect="00E76D2C">
      <w:pgSz w:w="11906" w:h="16838"/>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F45C60" w14:textId="77777777" w:rsidR="00E03062" w:rsidRDefault="00E03062" w:rsidP="00E87791">
      <w:pPr>
        <w:spacing w:after="0" w:line="240" w:lineRule="auto"/>
      </w:pPr>
      <w:r>
        <w:separator/>
      </w:r>
    </w:p>
  </w:endnote>
  <w:endnote w:type="continuationSeparator" w:id="0">
    <w:p w14:paraId="76E1CAFE" w14:textId="77777777" w:rsidR="00E03062" w:rsidRDefault="00E03062" w:rsidP="00E87791">
      <w:pPr>
        <w:spacing w:after="0" w:line="240" w:lineRule="auto"/>
      </w:pPr>
      <w:r>
        <w:continuationSeparator/>
      </w:r>
    </w:p>
  </w:endnote>
  <w:endnote w:type="continuationNotice" w:id="1">
    <w:p w14:paraId="504A65EE" w14:textId="77777777" w:rsidR="00E03062" w:rsidRDefault="00E030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5235195"/>
      <w:docPartObj>
        <w:docPartGallery w:val="Page Numbers (Bottom of Page)"/>
        <w:docPartUnique/>
      </w:docPartObj>
    </w:sdtPr>
    <w:sdtEndPr/>
    <w:sdtContent>
      <w:p w14:paraId="09F107F8" w14:textId="77777777" w:rsidR="00352F5E" w:rsidRDefault="00E03062">
        <w:pPr>
          <w:pStyle w:val="Footer"/>
          <w:jc w:val="right"/>
        </w:pPr>
      </w:p>
    </w:sdtContent>
  </w:sdt>
  <w:p w14:paraId="7ECB693E" w14:textId="77777777" w:rsidR="00352F5E" w:rsidRDefault="00352F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046C0C" w14:textId="77777777" w:rsidR="00E03062" w:rsidRDefault="00E03062" w:rsidP="00E87791">
      <w:pPr>
        <w:spacing w:after="0" w:line="240" w:lineRule="auto"/>
      </w:pPr>
      <w:r>
        <w:separator/>
      </w:r>
    </w:p>
  </w:footnote>
  <w:footnote w:type="continuationSeparator" w:id="0">
    <w:p w14:paraId="24558A2E" w14:textId="77777777" w:rsidR="00E03062" w:rsidRDefault="00E03062" w:rsidP="00E87791">
      <w:pPr>
        <w:spacing w:after="0" w:line="240" w:lineRule="auto"/>
      </w:pPr>
      <w:r>
        <w:continuationSeparator/>
      </w:r>
    </w:p>
  </w:footnote>
  <w:footnote w:type="continuationNotice" w:id="1">
    <w:p w14:paraId="033FB664" w14:textId="77777777" w:rsidR="00E03062" w:rsidRDefault="00E0306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C019D" w14:textId="660FB6BF" w:rsidR="00352F5E" w:rsidRPr="007A3A95" w:rsidRDefault="00352F5E" w:rsidP="00174722">
    <w:pPr>
      <w:pStyle w:val="Header"/>
      <w:tabs>
        <w:tab w:val="clear" w:pos="4536"/>
        <w:tab w:val="clear" w:pos="9072"/>
        <w:tab w:val="right" w:pos="9084"/>
      </w:tabs>
      <w:rPr>
        <w:rFonts w:ascii="Times New Roman" w:hAnsi="Times New Roman" w:cs="Times New Roman"/>
        <w:sz w:val="24"/>
      </w:rPr>
    </w:pPr>
    <w:r w:rsidRPr="007A3A95">
      <w:rPr>
        <w:rFonts w:ascii="Times New Roman" w:hAnsi="Times New Roman" w:cs="Times New Roman"/>
        <w:sz w:val="24"/>
      </w:rPr>
      <w:t>ORDINAL EFFECTS OF OSTRACISM</w:t>
    </w:r>
    <w:r w:rsidRPr="007A3A95">
      <w:rPr>
        <w:rFonts w:ascii="Times New Roman" w:hAnsi="Times New Roman" w:cs="Times New Roman"/>
        <w:sz w:val="24"/>
      </w:rPr>
      <w:tab/>
    </w:r>
    <w:r w:rsidRPr="007A3A95">
      <w:rPr>
        <w:rFonts w:ascii="Times New Roman" w:hAnsi="Times New Roman" w:cs="Times New Roman"/>
        <w:sz w:val="24"/>
      </w:rPr>
      <w:fldChar w:fldCharType="begin"/>
    </w:r>
    <w:r w:rsidRPr="007A3A95">
      <w:rPr>
        <w:rFonts w:ascii="Times New Roman" w:hAnsi="Times New Roman" w:cs="Times New Roman"/>
        <w:sz w:val="24"/>
      </w:rPr>
      <w:instrText xml:space="preserve"> PAGE  \* Arabic  \* MERGEFORMAT </w:instrText>
    </w:r>
    <w:r w:rsidRPr="007A3A95">
      <w:rPr>
        <w:rFonts w:ascii="Times New Roman" w:hAnsi="Times New Roman" w:cs="Times New Roman"/>
        <w:sz w:val="24"/>
      </w:rPr>
      <w:fldChar w:fldCharType="separate"/>
    </w:r>
    <w:r w:rsidR="008627C8">
      <w:rPr>
        <w:rFonts w:ascii="Times New Roman" w:hAnsi="Times New Roman" w:cs="Times New Roman"/>
        <w:noProof/>
        <w:sz w:val="24"/>
      </w:rPr>
      <w:t>21</w:t>
    </w:r>
    <w:r w:rsidRPr="007A3A95">
      <w:rPr>
        <w:rFonts w:ascii="Times New Roman" w:hAnsi="Times New Roman" w:cs="Times New Roman"/>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1883236605"/>
      <w:docPartObj>
        <w:docPartGallery w:val="Page Numbers (Top of Page)"/>
        <w:docPartUnique/>
      </w:docPartObj>
    </w:sdtPr>
    <w:sdtEndPr>
      <w:rPr>
        <w:noProof/>
      </w:rPr>
    </w:sdtEndPr>
    <w:sdtContent>
      <w:p w14:paraId="304286D8" w14:textId="0444C589" w:rsidR="00352F5E" w:rsidRPr="009D79C3" w:rsidRDefault="00352F5E" w:rsidP="009D79C3">
        <w:pPr>
          <w:pStyle w:val="Header"/>
          <w:jc w:val="right"/>
          <w:rPr>
            <w:rFonts w:ascii="Times New Roman" w:hAnsi="Times New Roman" w:cs="Times New Roman"/>
            <w:sz w:val="28"/>
          </w:rPr>
        </w:pPr>
        <w:r w:rsidRPr="00BC246A">
          <w:rPr>
            <w:rFonts w:ascii="Times New Roman" w:hAnsi="Times New Roman" w:cs="Times New Roman"/>
            <w:sz w:val="24"/>
          </w:rPr>
          <w:t>Running head: ORDINAL EFFECTS OF OSTRACISM</w:t>
        </w:r>
        <w:r w:rsidRPr="00BC246A">
          <w:rPr>
            <w:rFonts w:ascii="Times New Roman" w:hAnsi="Times New Roman" w:cs="Times New Roman"/>
            <w:sz w:val="24"/>
          </w:rPr>
          <w:tab/>
        </w:r>
        <w:r w:rsidRPr="00BC246A">
          <w:rPr>
            <w:rFonts w:ascii="Times New Roman" w:hAnsi="Times New Roman" w:cs="Times New Roman"/>
            <w:sz w:val="24"/>
          </w:rPr>
          <w:fldChar w:fldCharType="begin"/>
        </w:r>
        <w:r w:rsidRPr="009D79C3">
          <w:rPr>
            <w:rFonts w:ascii="Times New Roman" w:hAnsi="Times New Roman" w:cs="Times New Roman"/>
            <w:sz w:val="24"/>
          </w:rPr>
          <w:instrText xml:space="preserve"> PAGE   \* MERGEFORMAT </w:instrText>
        </w:r>
        <w:r w:rsidRPr="00BC246A">
          <w:rPr>
            <w:rFonts w:ascii="Times New Roman" w:hAnsi="Times New Roman" w:cs="Times New Roman"/>
            <w:sz w:val="24"/>
          </w:rPr>
          <w:fldChar w:fldCharType="separate"/>
        </w:r>
        <w:r w:rsidR="008627C8">
          <w:rPr>
            <w:rFonts w:ascii="Times New Roman" w:hAnsi="Times New Roman" w:cs="Times New Roman"/>
            <w:noProof/>
            <w:sz w:val="24"/>
          </w:rPr>
          <w:t>1</w:t>
        </w:r>
        <w:r w:rsidRPr="00BC246A">
          <w:rPr>
            <w:rFonts w:ascii="Times New Roman" w:hAnsi="Times New Roman" w:cs="Times New Roman"/>
            <w:noProof/>
            <w:sz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D3D98"/>
    <w:multiLevelType w:val="hybridMultilevel"/>
    <w:tmpl w:val="608C4F0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566C30BE"/>
    <w:multiLevelType w:val="hybridMultilevel"/>
    <w:tmpl w:val="67B27A4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5BB60D07"/>
    <w:multiLevelType w:val="hybridMultilevel"/>
    <w:tmpl w:val="ED0C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6A3F78"/>
    <w:multiLevelType w:val="hybridMultilevel"/>
    <w:tmpl w:val="1B3ACDCA"/>
    <w:lvl w:ilvl="0" w:tplc="16622D5A">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4">
    <w:nsid w:val="7F996836"/>
    <w:multiLevelType w:val="hybridMultilevel"/>
    <w:tmpl w:val="12C2FE38"/>
    <w:lvl w:ilvl="0" w:tplc="789697A6">
      <w:start w:val="1"/>
      <w:numFmt w:val="decimal"/>
      <w:lvlText w:val="%1."/>
      <w:lvlJc w:val="left"/>
      <w:pPr>
        <w:ind w:left="720" w:hanging="360"/>
      </w:pPr>
      <w:rPr>
        <w:rFonts w:ascii="Times New Roman" w:eastAsiaTheme="minorHAnsi" w:hAnsi="Times New Roman"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791"/>
    <w:rsid w:val="00002F61"/>
    <w:rsid w:val="00004F28"/>
    <w:rsid w:val="000073B5"/>
    <w:rsid w:val="00010151"/>
    <w:rsid w:val="0001299C"/>
    <w:rsid w:val="0001316B"/>
    <w:rsid w:val="000138B8"/>
    <w:rsid w:val="0001626A"/>
    <w:rsid w:val="00021138"/>
    <w:rsid w:val="0002415B"/>
    <w:rsid w:val="00026956"/>
    <w:rsid w:val="000270D2"/>
    <w:rsid w:val="00030665"/>
    <w:rsid w:val="000306B0"/>
    <w:rsid w:val="00034A15"/>
    <w:rsid w:val="00035B90"/>
    <w:rsid w:val="00035D34"/>
    <w:rsid w:val="0003725A"/>
    <w:rsid w:val="00041662"/>
    <w:rsid w:val="0004217A"/>
    <w:rsid w:val="00043CFC"/>
    <w:rsid w:val="0004634D"/>
    <w:rsid w:val="00046DDB"/>
    <w:rsid w:val="00046EBD"/>
    <w:rsid w:val="00050B4E"/>
    <w:rsid w:val="000522A2"/>
    <w:rsid w:val="00052E9B"/>
    <w:rsid w:val="0006039A"/>
    <w:rsid w:val="00061F3B"/>
    <w:rsid w:val="00063027"/>
    <w:rsid w:val="00065019"/>
    <w:rsid w:val="00070978"/>
    <w:rsid w:val="0007185A"/>
    <w:rsid w:val="0007620A"/>
    <w:rsid w:val="0008327B"/>
    <w:rsid w:val="00083699"/>
    <w:rsid w:val="0008482E"/>
    <w:rsid w:val="000855C0"/>
    <w:rsid w:val="00085E6C"/>
    <w:rsid w:val="000862C9"/>
    <w:rsid w:val="0009192E"/>
    <w:rsid w:val="00091E20"/>
    <w:rsid w:val="00096F79"/>
    <w:rsid w:val="000A5278"/>
    <w:rsid w:val="000A62FD"/>
    <w:rsid w:val="000A7802"/>
    <w:rsid w:val="000B02FA"/>
    <w:rsid w:val="000B0FFB"/>
    <w:rsid w:val="000B1401"/>
    <w:rsid w:val="000B48A1"/>
    <w:rsid w:val="000B5E3E"/>
    <w:rsid w:val="000B73FB"/>
    <w:rsid w:val="000C056C"/>
    <w:rsid w:val="000C32BA"/>
    <w:rsid w:val="000D3458"/>
    <w:rsid w:val="000D776F"/>
    <w:rsid w:val="000E0198"/>
    <w:rsid w:val="000E13CA"/>
    <w:rsid w:val="000E2F23"/>
    <w:rsid w:val="000E37AA"/>
    <w:rsid w:val="000E524A"/>
    <w:rsid w:val="000F3C4A"/>
    <w:rsid w:val="000F5363"/>
    <w:rsid w:val="000F6726"/>
    <w:rsid w:val="00107FF4"/>
    <w:rsid w:val="00111F5F"/>
    <w:rsid w:val="00112C80"/>
    <w:rsid w:val="00114AA5"/>
    <w:rsid w:val="00117013"/>
    <w:rsid w:val="00120AF7"/>
    <w:rsid w:val="001266DD"/>
    <w:rsid w:val="00130F58"/>
    <w:rsid w:val="001314E9"/>
    <w:rsid w:val="00132DA6"/>
    <w:rsid w:val="00134C8B"/>
    <w:rsid w:val="00136C95"/>
    <w:rsid w:val="0014060B"/>
    <w:rsid w:val="00146A41"/>
    <w:rsid w:val="001470ED"/>
    <w:rsid w:val="00151D65"/>
    <w:rsid w:val="00153A5A"/>
    <w:rsid w:val="0016126F"/>
    <w:rsid w:val="001618D7"/>
    <w:rsid w:val="00162414"/>
    <w:rsid w:val="00162B42"/>
    <w:rsid w:val="001724F0"/>
    <w:rsid w:val="00172E4E"/>
    <w:rsid w:val="00174722"/>
    <w:rsid w:val="001778B8"/>
    <w:rsid w:val="00182055"/>
    <w:rsid w:val="00184824"/>
    <w:rsid w:val="00185F59"/>
    <w:rsid w:val="00192992"/>
    <w:rsid w:val="001A07B0"/>
    <w:rsid w:val="001A1739"/>
    <w:rsid w:val="001A699E"/>
    <w:rsid w:val="001A726D"/>
    <w:rsid w:val="001B088A"/>
    <w:rsid w:val="001B1775"/>
    <w:rsid w:val="001B6421"/>
    <w:rsid w:val="001C52A4"/>
    <w:rsid w:val="001C5687"/>
    <w:rsid w:val="001C6AD0"/>
    <w:rsid w:val="001C717E"/>
    <w:rsid w:val="001D140B"/>
    <w:rsid w:val="001D26DC"/>
    <w:rsid w:val="001D3C5E"/>
    <w:rsid w:val="001E02D7"/>
    <w:rsid w:val="001E02DF"/>
    <w:rsid w:val="001E4ECD"/>
    <w:rsid w:val="001E6E12"/>
    <w:rsid w:val="001E7A9D"/>
    <w:rsid w:val="001F0E11"/>
    <w:rsid w:val="001F2305"/>
    <w:rsid w:val="001F4BDB"/>
    <w:rsid w:val="001F5979"/>
    <w:rsid w:val="001F78B9"/>
    <w:rsid w:val="001F7AEF"/>
    <w:rsid w:val="001F7E82"/>
    <w:rsid w:val="0020115E"/>
    <w:rsid w:val="002042F9"/>
    <w:rsid w:val="00204DDD"/>
    <w:rsid w:val="00205886"/>
    <w:rsid w:val="00206418"/>
    <w:rsid w:val="0020685C"/>
    <w:rsid w:val="00215833"/>
    <w:rsid w:val="00215DA4"/>
    <w:rsid w:val="00230F31"/>
    <w:rsid w:val="002315A3"/>
    <w:rsid w:val="00231CF1"/>
    <w:rsid w:val="002321C9"/>
    <w:rsid w:val="0023288D"/>
    <w:rsid w:val="00234196"/>
    <w:rsid w:val="0023452F"/>
    <w:rsid w:val="002402C4"/>
    <w:rsid w:val="002413E1"/>
    <w:rsid w:val="00243F20"/>
    <w:rsid w:val="00244700"/>
    <w:rsid w:val="002455C9"/>
    <w:rsid w:val="00245939"/>
    <w:rsid w:val="00246328"/>
    <w:rsid w:val="00246DBD"/>
    <w:rsid w:val="002478D6"/>
    <w:rsid w:val="0025295A"/>
    <w:rsid w:val="00256F12"/>
    <w:rsid w:val="00257047"/>
    <w:rsid w:val="0025753D"/>
    <w:rsid w:val="00263D89"/>
    <w:rsid w:val="00264EC0"/>
    <w:rsid w:val="0026558B"/>
    <w:rsid w:val="0026749D"/>
    <w:rsid w:val="00270A66"/>
    <w:rsid w:val="00271A2F"/>
    <w:rsid w:val="002728E3"/>
    <w:rsid w:val="002736F6"/>
    <w:rsid w:val="002777A3"/>
    <w:rsid w:val="002778FB"/>
    <w:rsid w:val="00293B58"/>
    <w:rsid w:val="00295686"/>
    <w:rsid w:val="00295A7D"/>
    <w:rsid w:val="002A10EF"/>
    <w:rsid w:val="002A3BDD"/>
    <w:rsid w:val="002B0C9E"/>
    <w:rsid w:val="002C19DC"/>
    <w:rsid w:val="002D3BCF"/>
    <w:rsid w:val="002D4692"/>
    <w:rsid w:val="002D6D23"/>
    <w:rsid w:val="002E1DA7"/>
    <w:rsid w:val="002E2CBB"/>
    <w:rsid w:val="002E69D3"/>
    <w:rsid w:val="002F101B"/>
    <w:rsid w:val="00300674"/>
    <w:rsid w:val="003141E5"/>
    <w:rsid w:val="0031464E"/>
    <w:rsid w:val="003231B1"/>
    <w:rsid w:val="00324702"/>
    <w:rsid w:val="0032721D"/>
    <w:rsid w:val="00336B1E"/>
    <w:rsid w:val="003375A0"/>
    <w:rsid w:val="00340D54"/>
    <w:rsid w:val="00347474"/>
    <w:rsid w:val="0035059B"/>
    <w:rsid w:val="00350896"/>
    <w:rsid w:val="00352F5E"/>
    <w:rsid w:val="0035369A"/>
    <w:rsid w:val="003545D7"/>
    <w:rsid w:val="00356A51"/>
    <w:rsid w:val="003620A6"/>
    <w:rsid w:val="00362350"/>
    <w:rsid w:val="00363AEA"/>
    <w:rsid w:val="003645B6"/>
    <w:rsid w:val="00364FA2"/>
    <w:rsid w:val="003744A8"/>
    <w:rsid w:val="003800A3"/>
    <w:rsid w:val="00381745"/>
    <w:rsid w:val="00381CD2"/>
    <w:rsid w:val="00384DBB"/>
    <w:rsid w:val="0038505B"/>
    <w:rsid w:val="003913B7"/>
    <w:rsid w:val="0039270B"/>
    <w:rsid w:val="00396ED1"/>
    <w:rsid w:val="003A0811"/>
    <w:rsid w:val="003A194D"/>
    <w:rsid w:val="003B0002"/>
    <w:rsid w:val="003B0D38"/>
    <w:rsid w:val="003B196F"/>
    <w:rsid w:val="003B19FD"/>
    <w:rsid w:val="003B1BFC"/>
    <w:rsid w:val="003B2ACA"/>
    <w:rsid w:val="003B52D8"/>
    <w:rsid w:val="003B63F9"/>
    <w:rsid w:val="003C2481"/>
    <w:rsid w:val="003C268E"/>
    <w:rsid w:val="003D22CC"/>
    <w:rsid w:val="003D3000"/>
    <w:rsid w:val="003D54A2"/>
    <w:rsid w:val="003D74C3"/>
    <w:rsid w:val="003E0E89"/>
    <w:rsid w:val="003F78BD"/>
    <w:rsid w:val="00402092"/>
    <w:rsid w:val="00404F63"/>
    <w:rsid w:val="00405018"/>
    <w:rsid w:val="0040540E"/>
    <w:rsid w:val="00405ED2"/>
    <w:rsid w:val="00410232"/>
    <w:rsid w:val="00413F82"/>
    <w:rsid w:val="00414FDC"/>
    <w:rsid w:val="00421505"/>
    <w:rsid w:val="00421C4F"/>
    <w:rsid w:val="00421DF3"/>
    <w:rsid w:val="00423B73"/>
    <w:rsid w:val="004402B4"/>
    <w:rsid w:val="00443A07"/>
    <w:rsid w:val="00444A89"/>
    <w:rsid w:val="00447A01"/>
    <w:rsid w:val="0045115D"/>
    <w:rsid w:val="004517F8"/>
    <w:rsid w:val="00453F32"/>
    <w:rsid w:val="00457942"/>
    <w:rsid w:val="004602DF"/>
    <w:rsid w:val="004626E4"/>
    <w:rsid w:val="00462C12"/>
    <w:rsid w:val="00465378"/>
    <w:rsid w:val="0046621F"/>
    <w:rsid w:val="00467D8C"/>
    <w:rsid w:val="00470BD2"/>
    <w:rsid w:val="00473E31"/>
    <w:rsid w:val="00475D1F"/>
    <w:rsid w:val="004803B1"/>
    <w:rsid w:val="00480E89"/>
    <w:rsid w:val="00482DA8"/>
    <w:rsid w:val="00487D04"/>
    <w:rsid w:val="004A7912"/>
    <w:rsid w:val="004A7CA5"/>
    <w:rsid w:val="004B1A00"/>
    <w:rsid w:val="004B1D45"/>
    <w:rsid w:val="004B2301"/>
    <w:rsid w:val="004B71E1"/>
    <w:rsid w:val="004B735F"/>
    <w:rsid w:val="004B7C46"/>
    <w:rsid w:val="004C05C1"/>
    <w:rsid w:val="004C0E3C"/>
    <w:rsid w:val="004C1FCA"/>
    <w:rsid w:val="004C2069"/>
    <w:rsid w:val="004C2568"/>
    <w:rsid w:val="004C5F22"/>
    <w:rsid w:val="004C638C"/>
    <w:rsid w:val="004C64F4"/>
    <w:rsid w:val="004C77A4"/>
    <w:rsid w:val="004E06FD"/>
    <w:rsid w:val="004E1996"/>
    <w:rsid w:val="004E66BC"/>
    <w:rsid w:val="004F0EBB"/>
    <w:rsid w:val="005032F1"/>
    <w:rsid w:val="005040FC"/>
    <w:rsid w:val="00504AA7"/>
    <w:rsid w:val="00511854"/>
    <w:rsid w:val="00512EA9"/>
    <w:rsid w:val="005141F0"/>
    <w:rsid w:val="005152EF"/>
    <w:rsid w:val="00520722"/>
    <w:rsid w:val="00522B1F"/>
    <w:rsid w:val="00523159"/>
    <w:rsid w:val="005349C7"/>
    <w:rsid w:val="00536231"/>
    <w:rsid w:val="00537425"/>
    <w:rsid w:val="005411E7"/>
    <w:rsid w:val="00541A62"/>
    <w:rsid w:val="0054575F"/>
    <w:rsid w:val="00546C75"/>
    <w:rsid w:val="00547B80"/>
    <w:rsid w:val="00550F1E"/>
    <w:rsid w:val="00552A0D"/>
    <w:rsid w:val="00557503"/>
    <w:rsid w:val="005576E8"/>
    <w:rsid w:val="00563327"/>
    <w:rsid w:val="005645BA"/>
    <w:rsid w:val="00571E31"/>
    <w:rsid w:val="00573692"/>
    <w:rsid w:val="005737DD"/>
    <w:rsid w:val="005751E9"/>
    <w:rsid w:val="0058166E"/>
    <w:rsid w:val="0058181B"/>
    <w:rsid w:val="00584BF7"/>
    <w:rsid w:val="00584FE4"/>
    <w:rsid w:val="00586A06"/>
    <w:rsid w:val="00590DFF"/>
    <w:rsid w:val="00593A23"/>
    <w:rsid w:val="00596E2D"/>
    <w:rsid w:val="005A3837"/>
    <w:rsid w:val="005A4857"/>
    <w:rsid w:val="005A55EE"/>
    <w:rsid w:val="005B6147"/>
    <w:rsid w:val="005C095E"/>
    <w:rsid w:val="005C127B"/>
    <w:rsid w:val="005C1571"/>
    <w:rsid w:val="005C3080"/>
    <w:rsid w:val="005D08D9"/>
    <w:rsid w:val="005D1B0E"/>
    <w:rsid w:val="005D24F0"/>
    <w:rsid w:val="005D295A"/>
    <w:rsid w:val="005D2B50"/>
    <w:rsid w:val="005D756B"/>
    <w:rsid w:val="005D7DA1"/>
    <w:rsid w:val="005E1901"/>
    <w:rsid w:val="005E1E88"/>
    <w:rsid w:val="005E1EE7"/>
    <w:rsid w:val="005E5FFD"/>
    <w:rsid w:val="005E7CE0"/>
    <w:rsid w:val="005F2763"/>
    <w:rsid w:val="005F2B19"/>
    <w:rsid w:val="005F4B78"/>
    <w:rsid w:val="005F7930"/>
    <w:rsid w:val="00603BD6"/>
    <w:rsid w:val="00604171"/>
    <w:rsid w:val="0060498C"/>
    <w:rsid w:val="00606C3D"/>
    <w:rsid w:val="00607659"/>
    <w:rsid w:val="0061101C"/>
    <w:rsid w:val="0061569D"/>
    <w:rsid w:val="00617BA6"/>
    <w:rsid w:val="0062246E"/>
    <w:rsid w:val="0062361D"/>
    <w:rsid w:val="00623D68"/>
    <w:rsid w:val="006316A4"/>
    <w:rsid w:val="00631BF6"/>
    <w:rsid w:val="00632A9D"/>
    <w:rsid w:val="006334A3"/>
    <w:rsid w:val="00640107"/>
    <w:rsid w:val="006416AA"/>
    <w:rsid w:val="00641C29"/>
    <w:rsid w:val="0064259A"/>
    <w:rsid w:val="0064326E"/>
    <w:rsid w:val="00647E2F"/>
    <w:rsid w:val="00655B7F"/>
    <w:rsid w:val="006623EF"/>
    <w:rsid w:val="00662D2B"/>
    <w:rsid w:val="0066375E"/>
    <w:rsid w:val="00667204"/>
    <w:rsid w:val="0066729A"/>
    <w:rsid w:val="00667843"/>
    <w:rsid w:val="006740D0"/>
    <w:rsid w:val="006752A2"/>
    <w:rsid w:val="0068468E"/>
    <w:rsid w:val="00692953"/>
    <w:rsid w:val="0069440F"/>
    <w:rsid w:val="00694ADD"/>
    <w:rsid w:val="006950DD"/>
    <w:rsid w:val="00697036"/>
    <w:rsid w:val="006A1BD6"/>
    <w:rsid w:val="006B69F0"/>
    <w:rsid w:val="006C1200"/>
    <w:rsid w:val="006C124A"/>
    <w:rsid w:val="006C5588"/>
    <w:rsid w:val="006C6273"/>
    <w:rsid w:val="006C691D"/>
    <w:rsid w:val="006D04E4"/>
    <w:rsid w:val="006D1E1B"/>
    <w:rsid w:val="006D3C88"/>
    <w:rsid w:val="006D3CB4"/>
    <w:rsid w:val="006D537C"/>
    <w:rsid w:val="006E07E5"/>
    <w:rsid w:val="006E3B7B"/>
    <w:rsid w:val="006E656A"/>
    <w:rsid w:val="006E6C6A"/>
    <w:rsid w:val="006F2F75"/>
    <w:rsid w:val="006F359D"/>
    <w:rsid w:val="006F3F08"/>
    <w:rsid w:val="00701AE3"/>
    <w:rsid w:val="00701CFC"/>
    <w:rsid w:val="0070515C"/>
    <w:rsid w:val="00710ABE"/>
    <w:rsid w:val="00712DE8"/>
    <w:rsid w:val="00716726"/>
    <w:rsid w:val="00716867"/>
    <w:rsid w:val="007174BE"/>
    <w:rsid w:val="007204CA"/>
    <w:rsid w:val="0072322F"/>
    <w:rsid w:val="00724082"/>
    <w:rsid w:val="00727B5D"/>
    <w:rsid w:val="00727F25"/>
    <w:rsid w:val="00730248"/>
    <w:rsid w:val="0073067A"/>
    <w:rsid w:val="00731737"/>
    <w:rsid w:val="0073492C"/>
    <w:rsid w:val="007370EF"/>
    <w:rsid w:val="00740DBE"/>
    <w:rsid w:val="0074166C"/>
    <w:rsid w:val="007425DF"/>
    <w:rsid w:val="00743B0E"/>
    <w:rsid w:val="00744736"/>
    <w:rsid w:val="00744811"/>
    <w:rsid w:val="007452D5"/>
    <w:rsid w:val="00751B51"/>
    <w:rsid w:val="00752AB3"/>
    <w:rsid w:val="0076527D"/>
    <w:rsid w:val="00772345"/>
    <w:rsid w:val="0077478C"/>
    <w:rsid w:val="00776D94"/>
    <w:rsid w:val="007846E3"/>
    <w:rsid w:val="00784EBD"/>
    <w:rsid w:val="00785922"/>
    <w:rsid w:val="007907DC"/>
    <w:rsid w:val="007914DB"/>
    <w:rsid w:val="007914E0"/>
    <w:rsid w:val="00792D66"/>
    <w:rsid w:val="00795E7E"/>
    <w:rsid w:val="00796BF8"/>
    <w:rsid w:val="007A087B"/>
    <w:rsid w:val="007A0C80"/>
    <w:rsid w:val="007A30F7"/>
    <w:rsid w:val="007A3A95"/>
    <w:rsid w:val="007A74DA"/>
    <w:rsid w:val="007B08D9"/>
    <w:rsid w:val="007B0F0C"/>
    <w:rsid w:val="007B1189"/>
    <w:rsid w:val="007B2FE5"/>
    <w:rsid w:val="007B5EE4"/>
    <w:rsid w:val="007B79EA"/>
    <w:rsid w:val="007D26AC"/>
    <w:rsid w:val="007D27BA"/>
    <w:rsid w:val="007D467F"/>
    <w:rsid w:val="007D5A2F"/>
    <w:rsid w:val="007E5030"/>
    <w:rsid w:val="007F1D33"/>
    <w:rsid w:val="007F1E1E"/>
    <w:rsid w:val="007F3D00"/>
    <w:rsid w:val="007F7FC7"/>
    <w:rsid w:val="0080312C"/>
    <w:rsid w:val="008048F7"/>
    <w:rsid w:val="00807731"/>
    <w:rsid w:val="00817422"/>
    <w:rsid w:val="00817A62"/>
    <w:rsid w:val="00817A6E"/>
    <w:rsid w:val="00817E08"/>
    <w:rsid w:val="00821E71"/>
    <w:rsid w:val="00822478"/>
    <w:rsid w:val="00831180"/>
    <w:rsid w:val="0083188D"/>
    <w:rsid w:val="00831AB2"/>
    <w:rsid w:val="00833C41"/>
    <w:rsid w:val="00836156"/>
    <w:rsid w:val="008403D4"/>
    <w:rsid w:val="0084114C"/>
    <w:rsid w:val="008442F7"/>
    <w:rsid w:val="00845204"/>
    <w:rsid w:val="008464F5"/>
    <w:rsid w:val="00846D95"/>
    <w:rsid w:val="008526F1"/>
    <w:rsid w:val="0086030D"/>
    <w:rsid w:val="0086165D"/>
    <w:rsid w:val="008626B8"/>
    <w:rsid w:val="008627C8"/>
    <w:rsid w:val="008634A5"/>
    <w:rsid w:val="00865AFC"/>
    <w:rsid w:val="00871AD5"/>
    <w:rsid w:val="00871BEA"/>
    <w:rsid w:val="008760BF"/>
    <w:rsid w:val="0088433C"/>
    <w:rsid w:val="00885EF1"/>
    <w:rsid w:val="0089224F"/>
    <w:rsid w:val="00892BAA"/>
    <w:rsid w:val="00893FA3"/>
    <w:rsid w:val="008944AC"/>
    <w:rsid w:val="008A5DA6"/>
    <w:rsid w:val="008A62CF"/>
    <w:rsid w:val="008C48E0"/>
    <w:rsid w:val="008C572D"/>
    <w:rsid w:val="008D0ED0"/>
    <w:rsid w:val="008D1067"/>
    <w:rsid w:val="008D146B"/>
    <w:rsid w:val="008D4180"/>
    <w:rsid w:val="008D42BA"/>
    <w:rsid w:val="008D5A4A"/>
    <w:rsid w:val="008D5B38"/>
    <w:rsid w:val="008D683E"/>
    <w:rsid w:val="008D7D3D"/>
    <w:rsid w:val="008E16C1"/>
    <w:rsid w:val="008E1AD3"/>
    <w:rsid w:val="008E6660"/>
    <w:rsid w:val="008E78E3"/>
    <w:rsid w:val="008E7C11"/>
    <w:rsid w:val="008E7D2A"/>
    <w:rsid w:val="008F1EF2"/>
    <w:rsid w:val="008F247D"/>
    <w:rsid w:val="008F6491"/>
    <w:rsid w:val="008F7F69"/>
    <w:rsid w:val="00901224"/>
    <w:rsid w:val="0090562B"/>
    <w:rsid w:val="00905FC8"/>
    <w:rsid w:val="00906A40"/>
    <w:rsid w:val="00911603"/>
    <w:rsid w:val="009121A0"/>
    <w:rsid w:val="009153CA"/>
    <w:rsid w:val="009159AB"/>
    <w:rsid w:val="0091637F"/>
    <w:rsid w:val="00922531"/>
    <w:rsid w:val="009259CD"/>
    <w:rsid w:val="00931476"/>
    <w:rsid w:val="009328C4"/>
    <w:rsid w:val="00936E11"/>
    <w:rsid w:val="0094417D"/>
    <w:rsid w:val="0094434E"/>
    <w:rsid w:val="00947A6B"/>
    <w:rsid w:val="009514DA"/>
    <w:rsid w:val="0095243C"/>
    <w:rsid w:val="00955B28"/>
    <w:rsid w:val="00960EE6"/>
    <w:rsid w:val="009618D3"/>
    <w:rsid w:val="009638AE"/>
    <w:rsid w:val="00964902"/>
    <w:rsid w:val="00964A44"/>
    <w:rsid w:val="009657C1"/>
    <w:rsid w:val="00966977"/>
    <w:rsid w:val="00970A4A"/>
    <w:rsid w:val="009736B3"/>
    <w:rsid w:val="009743EF"/>
    <w:rsid w:val="00986C68"/>
    <w:rsid w:val="00990E83"/>
    <w:rsid w:val="009911FD"/>
    <w:rsid w:val="00991FBE"/>
    <w:rsid w:val="009933D4"/>
    <w:rsid w:val="0099599A"/>
    <w:rsid w:val="009A1674"/>
    <w:rsid w:val="009A24B1"/>
    <w:rsid w:val="009A399E"/>
    <w:rsid w:val="009A3B12"/>
    <w:rsid w:val="009A6E9A"/>
    <w:rsid w:val="009A7687"/>
    <w:rsid w:val="009B54BE"/>
    <w:rsid w:val="009B6E85"/>
    <w:rsid w:val="009C0369"/>
    <w:rsid w:val="009C1A66"/>
    <w:rsid w:val="009C1BE1"/>
    <w:rsid w:val="009C3583"/>
    <w:rsid w:val="009C467D"/>
    <w:rsid w:val="009D5863"/>
    <w:rsid w:val="009D66A0"/>
    <w:rsid w:val="009D79C3"/>
    <w:rsid w:val="009E05F5"/>
    <w:rsid w:val="009E1D56"/>
    <w:rsid w:val="009E3156"/>
    <w:rsid w:val="009E3F29"/>
    <w:rsid w:val="009E406E"/>
    <w:rsid w:val="009E759C"/>
    <w:rsid w:val="009F3AB7"/>
    <w:rsid w:val="009F53F3"/>
    <w:rsid w:val="009F6162"/>
    <w:rsid w:val="009F7D49"/>
    <w:rsid w:val="00A04365"/>
    <w:rsid w:val="00A075B4"/>
    <w:rsid w:val="00A1170F"/>
    <w:rsid w:val="00A13277"/>
    <w:rsid w:val="00A14E90"/>
    <w:rsid w:val="00A15DA2"/>
    <w:rsid w:val="00A162B4"/>
    <w:rsid w:val="00A211E4"/>
    <w:rsid w:val="00A22D2C"/>
    <w:rsid w:val="00A26372"/>
    <w:rsid w:val="00A27820"/>
    <w:rsid w:val="00A303A1"/>
    <w:rsid w:val="00A331BA"/>
    <w:rsid w:val="00A37527"/>
    <w:rsid w:val="00A44B3E"/>
    <w:rsid w:val="00A50D59"/>
    <w:rsid w:val="00A51103"/>
    <w:rsid w:val="00A55BFA"/>
    <w:rsid w:val="00A56777"/>
    <w:rsid w:val="00A576E5"/>
    <w:rsid w:val="00A57D26"/>
    <w:rsid w:val="00A62BCA"/>
    <w:rsid w:val="00A66A9A"/>
    <w:rsid w:val="00A71977"/>
    <w:rsid w:val="00A7686E"/>
    <w:rsid w:val="00A816AB"/>
    <w:rsid w:val="00A83011"/>
    <w:rsid w:val="00A847C8"/>
    <w:rsid w:val="00A85439"/>
    <w:rsid w:val="00A908A0"/>
    <w:rsid w:val="00A93A81"/>
    <w:rsid w:val="00A93CDF"/>
    <w:rsid w:val="00A95997"/>
    <w:rsid w:val="00A9628A"/>
    <w:rsid w:val="00A97C63"/>
    <w:rsid w:val="00AA103C"/>
    <w:rsid w:val="00AA3E4E"/>
    <w:rsid w:val="00AA5242"/>
    <w:rsid w:val="00AA61E5"/>
    <w:rsid w:val="00AA7236"/>
    <w:rsid w:val="00AA7642"/>
    <w:rsid w:val="00AA76BE"/>
    <w:rsid w:val="00AB0C0F"/>
    <w:rsid w:val="00AC209A"/>
    <w:rsid w:val="00AC4490"/>
    <w:rsid w:val="00AD1764"/>
    <w:rsid w:val="00AD2DBE"/>
    <w:rsid w:val="00AD3D33"/>
    <w:rsid w:val="00AD694C"/>
    <w:rsid w:val="00AD78B6"/>
    <w:rsid w:val="00AD7B10"/>
    <w:rsid w:val="00AE1195"/>
    <w:rsid w:val="00AE233D"/>
    <w:rsid w:val="00AF2757"/>
    <w:rsid w:val="00AF4F59"/>
    <w:rsid w:val="00AF557E"/>
    <w:rsid w:val="00B0101C"/>
    <w:rsid w:val="00B14343"/>
    <w:rsid w:val="00B153D6"/>
    <w:rsid w:val="00B225BD"/>
    <w:rsid w:val="00B23802"/>
    <w:rsid w:val="00B244B9"/>
    <w:rsid w:val="00B30886"/>
    <w:rsid w:val="00B3189E"/>
    <w:rsid w:val="00B35841"/>
    <w:rsid w:val="00B37953"/>
    <w:rsid w:val="00B37D29"/>
    <w:rsid w:val="00B40354"/>
    <w:rsid w:val="00B4115B"/>
    <w:rsid w:val="00B42601"/>
    <w:rsid w:val="00B4383C"/>
    <w:rsid w:val="00B46D14"/>
    <w:rsid w:val="00B50377"/>
    <w:rsid w:val="00B51500"/>
    <w:rsid w:val="00B5173A"/>
    <w:rsid w:val="00B5508E"/>
    <w:rsid w:val="00B562F7"/>
    <w:rsid w:val="00B61469"/>
    <w:rsid w:val="00B641AC"/>
    <w:rsid w:val="00B6432E"/>
    <w:rsid w:val="00B66333"/>
    <w:rsid w:val="00B70193"/>
    <w:rsid w:val="00B72A10"/>
    <w:rsid w:val="00B732C4"/>
    <w:rsid w:val="00B73337"/>
    <w:rsid w:val="00B75A4B"/>
    <w:rsid w:val="00B830F2"/>
    <w:rsid w:val="00B84A1F"/>
    <w:rsid w:val="00B85BEF"/>
    <w:rsid w:val="00B86564"/>
    <w:rsid w:val="00B87D3D"/>
    <w:rsid w:val="00B928AA"/>
    <w:rsid w:val="00B970E9"/>
    <w:rsid w:val="00BA008B"/>
    <w:rsid w:val="00BA130B"/>
    <w:rsid w:val="00BA2943"/>
    <w:rsid w:val="00BA4449"/>
    <w:rsid w:val="00BA6DE5"/>
    <w:rsid w:val="00BB049C"/>
    <w:rsid w:val="00BB2C66"/>
    <w:rsid w:val="00BB37F6"/>
    <w:rsid w:val="00BB56C8"/>
    <w:rsid w:val="00BB6123"/>
    <w:rsid w:val="00BB67C9"/>
    <w:rsid w:val="00BC246A"/>
    <w:rsid w:val="00BC27B6"/>
    <w:rsid w:val="00BD5138"/>
    <w:rsid w:val="00BD5CC7"/>
    <w:rsid w:val="00BE08E4"/>
    <w:rsid w:val="00BE1AD1"/>
    <w:rsid w:val="00BE478A"/>
    <w:rsid w:val="00BE4844"/>
    <w:rsid w:val="00BF4BB7"/>
    <w:rsid w:val="00C010BB"/>
    <w:rsid w:val="00C012C6"/>
    <w:rsid w:val="00C04F48"/>
    <w:rsid w:val="00C05D90"/>
    <w:rsid w:val="00C067F3"/>
    <w:rsid w:val="00C1019A"/>
    <w:rsid w:val="00C10474"/>
    <w:rsid w:val="00C105FC"/>
    <w:rsid w:val="00C1399F"/>
    <w:rsid w:val="00C149D1"/>
    <w:rsid w:val="00C16279"/>
    <w:rsid w:val="00C16628"/>
    <w:rsid w:val="00C16978"/>
    <w:rsid w:val="00C170B6"/>
    <w:rsid w:val="00C204A0"/>
    <w:rsid w:val="00C2192A"/>
    <w:rsid w:val="00C24D40"/>
    <w:rsid w:val="00C24E2E"/>
    <w:rsid w:val="00C30555"/>
    <w:rsid w:val="00C31E34"/>
    <w:rsid w:val="00C36012"/>
    <w:rsid w:val="00C41997"/>
    <w:rsid w:val="00C5412A"/>
    <w:rsid w:val="00C54680"/>
    <w:rsid w:val="00C54A28"/>
    <w:rsid w:val="00C54AA4"/>
    <w:rsid w:val="00C60A45"/>
    <w:rsid w:val="00C60B25"/>
    <w:rsid w:val="00C63983"/>
    <w:rsid w:val="00C660EC"/>
    <w:rsid w:val="00C75416"/>
    <w:rsid w:val="00C87E8F"/>
    <w:rsid w:val="00C95474"/>
    <w:rsid w:val="00CA7968"/>
    <w:rsid w:val="00CA7BA5"/>
    <w:rsid w:val="00CB08B8"/>
    <w:rsid w:val="00CB22AC"/>
    <w:rsid w:val="00CB3E6B"/>
    <w:rsid w:val="00CC551D"/>
    <w:rsid w:val="00CC7EC2"/>
    <w:rsid w:val="00CD43F4"/>
    <w:rsid w:val="00CD4A64"/>
    <w:rsid w:val="00CD5E22"/>
    <w:rsid w:val="00CD678E"/>
    <w:rsid w:val="00CE352D"/>
    <w:rsid w:val="00CE5252"/>
    <w:rsid w:val="00CE6543"/>
    <w:rsid w:val="00CF0E0F"/>
    <w:rsid w:val="00CF0EAC"/>
    <w:rsid w:val="00CF137E"/>
    <w:rsid w:val="00CF6DD2"/>
    <w:rsid w:val="00CF7CA3"/>
    <w:rsid w:val="00D0126A"/>
    <w:rsid w:val="00D060BE"/>
    <w:rsid w:val="00D07A0A"/>
    <w:rsid w:val="00D12CD7"/>
    <w:rsid w:val="00D177F6"/>
    <w:rsid w:val="00D17C74"/>
    <w:rsid w:val="00D2013A"/>
    <w:rsid w:val="00D241F7"/>
    <w:rsid w:val="00D26894"/>
    <w:rsid w:val="00D26CD9"/>
    <w:rsid w:val="00D3005D"/>
    <w:rsid w:val="00D34187"/>
    <w:rsid w:val="00D34F59"/>
    <w:rsid w:val="00D36BCB"/>
    <w:rsid w:val="00D40E33"/>
    <w:rsid w:val="00D42F1B"/>
    <w:rsid w:val="00D43CA8"/>
    <w:rsid w:val="00D52F7B"/>
    <w:rsid w:val="00D5347C"/>
    <w:rsid w:val="00D57655"/>
    <w:rsid w:val="00D61C6E"/>
    <w:rsid w:val="00D62AC2"/>
    <w:rsid w:val="00D643EA"/>
    <w:rsid w:val="00D64455"/>
    <w:rsid w:val="00D7758A"/>
    <w:rsid w:val="00D8128C"/>
    <w:rsid w:val="00D81F36"/>
    <w:rsid w:val="00D8602C"/>
    <w:rsid w:val="00D86BF9"/>
    <w:rsid w:val="00D95882"/>
    <w:rsid w:val="00D97B13"/>
    <w:rsid w:val="00DA0EC7"/>
    <w:rsid w:val="00DA390D"/>
    <w:rsid w:val="00DA57C5"/>
    <w:rsid w:val="00DA67B5"/>
    <w:rsid w:val="00DA76FA"/>
    <w:rsid w:val="00DB066D"/>
    <w:rsid w:val="00DB08CE"/>
    <w:rsid w:val="00DB25CF"/>
    <w:rsid w:val="00DB2DCC"/>
    <w:rsid w:val="00DB5826"/>
    <w:rsid w:val="00DB7523"/>
    <w:rsid w:val="00DC1272"/>
    <w:rsid w:val="00DC4FBB"/>
    <w:rsid w:val="00DC5D21"/>
    <w:rsid w:val="00DC5DB9"/>
    <w:rsid w:val="00DD0674"/>
    <w:rsid w:val="00DD13D0"/>
    <w:rsid w:val="00DE20D1"/>
    <w:rsid w:val="00DE3257"/>
    <w:rsid w:val="00DE3DCD"/>
    <w:rsid w:val="00DE405D"/>
    <w:rsid w:val="00DE620F"/>
    <w:rsid w:val="00DE704D"/>
    <w:rsid w:val="00DF1BF7"/>
    <w:rsid w:val="00DF78D0"/>
    <w:rsid w:val="00E03062"/>
    <w:rsid w:val="00E039EB"/>
    <w:rsid w:val="00E04C3D"/>
    <w:rsid w:val="00E057F3"/>
    <w:rsid w:val="00E06E83"/>
    <w:rsid w:val="00E10B15"/>
    <w:rsid w:val="00E1191A"/>
    <w:rsid w:val="00E134D3"/>
    <w:rsid w:val="00E15699"/>
    <w:rsid w:val="00E160B5"/>
    <w:rsid w:val="00E225B9"/>
    <w:rsid w:val="00E225C1"/>
    <w:rsid w:val="00E242B8"/>
    <w:rsid w:val="00E26EF1"/>
    <w:rsid w:val="00E37B43"/>
    <w:rsid w:val="00E42605"/>
    <w:rsid w:val="00E42799"/>
    <w:rsid w:val="00E447B4"/>
    <w:rsid w:val="00E476A0"/>
    <w:rsid w:val="00E47D67"/>
    <w:rsid w:val="00E50C70"/>
    <w:rsid w:val="00E51543"/>
    <w:rsid w:val="00E5214A"/>
    <w:rsid w:val="00E536E1"/>
    <w:rsid w:val="00E56A2E"/>
    <w:rsid w:val="00E57305"/>
    <w:rsid w:val="00E57E05"/>
    <w:rsid w:val="00E62C3E"/>
    <w:rsid w:val="00E639FB"/>
    <w:rsid w:val="00E653AB"/>
    <w:rsid w:val="00E661C6"/>
    <w:rsid w:val="00E66930"/>
    <w:rsid w:val="00E66E16"/>
    <w:rsid w:val="00E67035"/>
    <w:rsid w:val="00E721D3"/>
    <w:rsid w:val="00E72809"/>
    <w:rsid w:val="00E747B3"/>
    <w:rsid w:val="00E75ACC"/>
    <w:rsid w:val="00E76445"/>
    <w:rsid w:val="00E76D2C"/>
    <w:rsid w:val="00E846CF"/>
    <w:rsid w:val="00E87791"/>
    <w:rsid w:val="00E902BA"/>
    <w:rsid w:val="00E91FED"/>
    <w:rsid w:val="00E94859"/>
    <w:rsid w:val="00EA005C"/>
    <w:rsid w:val="00EA1F8D"/>
    <w:rsid w:val="00EA44A1"/>
    <w:rsid w:val="00EB215D"/>
    <w:rsid w:val="00EB5472"/>
    <w:rsid w:val="00EB6001"/>
    <w:rsid w:val="00EC0B3B"/>
    <w:rsid w:val="00EC31F3"/>
    <w:rsid w:val="00EC3A5F"/>
    <w:rsid w:val="00EC5428"/>
    <w:rsid w:val="00EC58F2"/>
    <w:rsid w:val="00EC614B"/>
    <w:rsid w:val="00EC7FD0"/>
    <w:rsid w:val="00ED4442"/>
    <w:rsid w:val="00EE231C"/>
    <w:rsid w:val="00EE25D0"/>
    <w:rsid w:val="00EE3741"/>
    <w:rsid w:val="00EE5060"/>
    <w:rsid w:val="00EE5AEA"/>
    <w:rsid w:val="00EE5EA4"/>
    <w:rsid w:val="00EF022B"/>
    <w:rsid w:val="00EF32C3"/>
    <w:rsid w:val="00EF7261"/>
    <w:rsid w:val="00F0170B"/>
    <w:rsid w:val="00F0304B"/>
    <w:rsid w:val="00F03342"/>
    <w:rsid w:val="00F03DF3"/>
    <w:rsid w:val="00F04790"/>
    <w:rsid w:val="00F07300"/>
    <w:rsid w:val="00F07A9C"/>
    <w:rsid w:val="00F1349C"/>
    <w:rsid w:val="00F1381A"/>
    <w:rsid w:val="00F15725"/>
    <w:rsid w:val="00F15DFE"/>
    <w:rsid w:val="00F2747E"/>
    <w:rsid w:val="00F30481"/>
    <w:rsid w:val="00F325CA"/>
    <w:rsid w:val="00F32A13"/>
    <w:rsid w:val="00F33022"/>
    <w:rsid w:val="00F35C01"/>
    <w:rsid w:val="00F36305"/>
    <w:rsid w:val="00F366BA"/>
    <w:rsid w:val="00F3677C"/>
    <w:rsid w:val="00F40C02"/>
    <w:rsid w:val="00F41F85"/>
    <w:rsid w:val="00F43B68"/>
    <w:rsid w:val="00F45141"/>
    <w:rsid w:val="00F45DAF"/>
    <w:rsid w:val="00F47019"/>
    <w:rsid w:val="00F5059F"/>
    <w:rsid w:val="00F50ADB"/>
    <w:rsid w:val="00F5144E"/>
    <w:rsid w:val="00F53751"/>
    <w:rsid w:val="00F610B3"/>
    <w:rsid w:val="00F644AB"/>
    <w:rsid w:val="00F65837"/>
    <w:rsid w:val="00F70E4B"/>
    <w:rsid w:val="00F70F9F"/>
    <w:rsid w:val="00F7317E"/>
    <w:rsid w:val="00F77280"/>
    <w:rsid w:val="00F774F6"/>
    <w:rsid w:val="00F81AE3"/>
    <w:rsid w:val="00F827F0"/>
    <w:rsid w:val="00F848CA"/>
    <w:rsid w:val="00F84C5C"/>
    <w:rsid w:val="00F85F5D"/>
    <w:rsid w:val="00F9041D"/>
    <w:rsid w:val="00F92E62"/>
    <w:rsid w:val="00F95EA6"/>
    <w:rsid w:val="00F961BE"/>
    <w:rsid w:val="00F96AEC"/>
    <w:rsid w:val="00F96CAC"/>
    <w:rsid w:val="00FA118E"/>
    <w:rsid w:val="00FA3652"/>
    <w:rsid w:val="00FA40F1"/>
    <w:rsid w:val="00FA4AE7"/>
    <w:rsid w:val="00FB0BF0"/>
    <w:rsid w:val="00FB1979"/>
    <w:rsid w:val="00FB237B"/>
    <w:rsid w:val="00FB4F83"/>
    <w:rsid w:val="00FC3A02"/>
    <w:rsid w:val="00FC447F"/>
    <w:rsid w:val="00FD0516"/>
    <w:rsid w:val="00FD0FEB"/>
    <w:rsid w:val="00FD1631"/>
    <w:rsid w:val="00FD2A5E"/>
    <w:rsid w:val="00FD2A88"/>
    <w:rsid w:val="00FD2BCC"/>
    <w:rsid w:val="00FD64A4"/>
    <w:rsid w:val="00FD6A91"/>
    <w:rsid w:val="00FD7E72"/>
    <w:rsid w:val="00FE7235"/>
    <w:rsid w:val="00FF4A04"/>
    <w:rsid w:val="00FF7607"/>
  </w:rsids>
  <m:mathPr>
    <m:mathFont m:val="Cambria Math"/>
    <m:brkBin m:val="before"/>
    <m:brkBinSub m:val="--"/>
    <m:smallFrac/>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42DB9F"/>
  <w15:docId w15:val="{918B68E5-2D4D-4F40-8F45-D21360113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2BA"/>
    <w:rPr>
      <w:lang w:val="en-US"/>
    </w:rPr>
  </w:style>
  <w:style w:type="paragraph" w:styleId="Heading1">
    <w:name w:val="heading 1"/>
    <w:basedOn w:val="Normal"/>
    <w:next w:val="Normal"/>
    <w:link w:val="Heading1Char"/>
    <w:uiPriority w:val="9"/>
    <w:qFormat/>
    <w:rsid w:val="00E877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77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7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779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877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7791"/>
  </w:style>
  <w:style w:type="paragraph" w:styleId="Footer">
    <w:name w:val="footer"/>
    <w:basedOn w:val="Normal"/>
    <w:link w:val="FooterChar"/>
    <w:uiPriority w:val="99"/>
    <w:unhideWhenUsed/>
    <w:rsid w:val="00E877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7791"/>
  </w:style>
  <w:style w:type="paragraph" w:styleId="ListParagraph">
    <w:name w:val="List Paragraph"/>
    <w:basedOn w:val="Normal"/>
    <w:uiPriority w:val="34"/>
    <w:qFormat/>
    <w:rsid w:val="007C4162"/>
    <w:pPr>
      <w:ind w:left="720"/>
      <w:contextualSpacing/>
    </w:pPr>
  </w:style>
  <w:style w:type="character" w:styleId="Hyperlink">
    <w:name w:val="Hyperlink"/>
    <w:basedOn w:val="DefaultParagraphFont"/>
    <w:uiPriority w:val="99"/>
    <w:unhideWhenUsed/>
    <w:rsid w:val="006E25B8"/>
    <w:rPr>
      <w:color w:val="0000FF" w:themeColor="hyperlink"/>
      <w:u w:val="single"/>
    </w:rPr>
  </w:style>
  <w:style w:type="character" w:styleId="FollowedHyperlink">
    <w:name w:val="FollowedHyperlink"/>
    <w:basedOn w:val="DefaultParagraphFont"/>
    <w:uiPriority w:val="99"/>
    <w:semiHidden/>
    <w:unhideWhenUsed/>
    <w:rsid w:val="003E00F9"/>
    <w:rPr>
      <w:color w:val="800080" w:themeColor="followedHyperlink"/>
      <w:u w:val="single"/>
    </w:rPr>
  </w:style>
  <w:style w:type="character" w:styleId="PlaceholderText">
    <w:name w:val="Placeholder Text"/>
    <w:basedOn w:val="DefaultParagraphFont"/>
    <w:uiPriority w:val="99"/>
    <w:semiHidden/>
    <w:rsid w:val="007C0EDE"/>
    <w:rPr>
      <w:color w:val="808080"/>
    </w:rPr>
  </w:style>
  <w:style w:type="paragraph" w:styleId="BalloonText">
    <w:name w:val="Balloon Text"/>
    <w:basedOn w:val="Normal"/>
    <w:link w:val="BalloonTextChar"/>
    <w:uiPriority w:val="99"/>
    <w:semiHidden/>
    <w:unhideWhenUsed/>
    <w:rsid w:val="007C0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EDE"/>
    <w:rPr>
      <w:rFonts w:ascii="Tahoma" w:hAnsi="Tahoma" w:cs="Tahoma"/>
      <w:sz w:val="16"/>
      <w:szCs w:val="16"/>
    </w:rPr>
  </w:style>
  <w:style w:type="paragraph" w:styleId="FootnoteText">
    <w:name w:val="footnote text"/>
    <w:basedOn w:val="Normal"/>
    <w:link w:val="FootnoteTextChar"/>
    <w:uiPriority w:val="99"/>
    <w:semiHidden/>
    <w:unhideWhenUsed/>
    <w:rsid w:val="00490A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A62"/>
    <w:rPr>
      <w:sz w:val="20"/>
      <w:szCs w:val="20"/>
    </w:rPr>
  </w:style>
  <w:style w:type="character" w:styleId="FootnoteReference">
    <w:name w:val="footnote reference"/>
    <w:basedOn w:val="DefaultParagraphFont"/>
    <w:uiPriority w:val="99"/>
    <w:semiHidden/>
    <w:unhideWhenUsed/>
    <w:rsid w:val="00490A62"/>
    <w:rPr>
      <w:vertAlign w:val="superscript"/>
    </w:rPr>
  </w:style>
  <w:style w:type="table" w:styleId="TableGrid">
    <w:name w:val="Table Grid"/>
    <w:basedOn w:val="TableNormal"/>
    <w:uiPriority w:val="59"/>
    <w:rsid w:val="00A018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63">
    <w:name w:val="xl63"/>
    <w:basedOn w:val="Normal"/>
    <w:rsid w:val="00C86029"/>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4">
    <w:name w:val="xl64"/>
    <w:basedOn w:val="Normal"/>
    <w:rsid w:val="00C86029"/>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5">
    <w:name w:val="xl65"/>
    <w:basedOn w:val="Normal"/>
    <w:rsid w:val="00C86029"/>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styleId="NormalWeb">
    <w:name w:val="Normal (Web)"/>
    <w:basedOn w:val="Normal"/>
    <w:uiPriority w:val="99"/>
    <w:unhideWhenUsed/>
    <w:rsid w:val="00083D9E"/>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xl66">
    <w:name w:val="xl66"/>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7">
    <w:name w:val="xl67"/>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8">
    <w:name w:val="xl68"/>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9">
    <w:name w:val="xl69"/>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0">
    <w:name w:val="xl70"/>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1">
    <w:name w:val="xl71"/>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2">
    <w:name w:val="xl72"/>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3">
    <w:name w:val="xl73"/>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4">
    <w:name w:val="xl74"/>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5">
    <w:name w:val="xl75"/>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BF7834"/>
    <w:rPr>
      <w:sz w:val="18"/>
      <w:szCs w:val="18"/>
    </w:rPr>
  </w:style>
  <w:style w:type="paragraph" w:styleId="CommentText">
    <w:name w:val="annotation text"/>
    <w:basedOn w:val="Normal"/>
    <w:link w:val="CommentTextChar"/>
    <w:uiPriority w:val="99"/>
    <w:unhideWhenUsed/>
    <w:rsid w:val="00BF7834"/>
    <w:pPr>
      <w:spacing w:line="240" w:lineRule="auto"/>
    </w:pPr>
    <w:rPr>
      <w:sz w:val="24"/>
      <w:szCs w:val="24"/>
    </w:rPr>
  </w:style>
  <w:style w:type="character" w:customStyle="1" w:styleId="CommentTextChar">
    <w:name w:val="Comment Text Char"/>
    <w:basedOn w:val="DefaultParagraphFont"/>
    <w:link w:val="CommentText"/>
    <w:uiPriority w:val="99"/>
    <w:rsid w:val="00BF7834"/>
    <w:rPr>
      <w:sz w:val="24"/>
      <w:szCs w:val="24"/>
    </w:rPr>
  </w:style>
  <w:style w:type="paragraph" w:styleId="CommentSubject">
    <w:name w:val="annotation subject"/>
    <w:basedOn w:val="CommentText"/>
    <w:next w:val="CommentText"/>
    <w:link w:val="CommentSubjectChar"/>
    <w:uiPriority w:val="99"/>
    <w:semiHidden/>
    <w:unhideWhenUsed/>
    <w:rsid w:val="00BF7834"/>
    <w:rPr>
      <w:b/>
      <w:bCs/>
      <w:sz w:val="20"/>
      <w:szCs w:val="20"/>
    </w:rPr>
  </w:style>
  <w:style w:type="character" w:customStyle="1" w:styleId="CommentSubjectChar">
    <w:name w:val="Comment Subject Char"/>
    <w:basedOn w:val="CommentTextChar"/>
    <w:link w:val="CommentSubject"/>
    <w:uiPriority w:val="99"/>
    <w:semiHidden/>
    <w:rsid w:val="00BF7834"/>
    <w:rPr>
      <w:b/>
      <w:bCs/>
      <w:sz w:val="20"/>
      <w:szCs w:val="20"/>
    </w:rPr>
  </w:style>
  <w:style w:type="paragraph" w:styleId="Revision">
    <w:name w:val="Revision"/>
    <w:hidden/>
    <w:uiPriority w:val="99"/>
    <w:semiHidden/>
    <w:rsid w:val="00C22D66"/>
    <w:pPr>
      <w:spacing w:after="0" w:line="240" w:lineRule="auto"/>
    </w:pPr>
  </w:style>
  <w:style w:type="paragraph" w:customStyle="1" w:styleId="font5">
    <w:name w:val="font5"/>
    <w:basedOn w:val="Normal"/>
    <w:rsid w:val="00D31F69"/>
    <w:pPr>
      <w:spacing w:before="100" w:beforeAutospacing="1" w:after="100" w:afterAutospacing="1" w:line="240" w:lineRule="auto"/>
    </w:pPr>
    <w:rPr>
      <w:rFonts w:ascii="Tahoma" w:eastAsia="Times New Roman" w:hAnsi="Tahoma" w:cs="Tahoma"/>
      <w:b/>
      <w:bCs/>
      <w:color w:val="000000"/>
      <w:sz w:val="18"/>
      <w:szCs w:val="18"/>
      <w:lang w:eastAsia="nl-NL"/>
    </w:rPr>
  </w:style>
  <w:style w:type="paragraph" w:customStyle="1" w:styleId="font6">
    <w:name w:val="font6"/>
    <w:basedOn w:val="Normal"/>
    <w:rsid w:val="00D31F69"/>
    <w:pPr>
      <w:spacing w:before="100" w:beforeAutospacing="1" w:after="100" w:afterAutospacing="1" w:line="240" w:lineRule="auto"/>
    </w:pPr>
    <w:rPr>
      <w:rFonts w:ascii="Tahoma" w:eastAsia="Times New Roman" w:hAnsi="Tahoma" w:cs="Tahoma"/>
      <w:color w:val="000000"/>
      <w:sz w:val="18"/>
      <w:szCs w:val="18"/>
      <w:lang w:eastAsia="nl-NL"/>
    </w:rPr>
  </w:style>
  <w:style w:type="paragraph" w:customStyle="1" w:styleId="font7">
    <w:name w:val="font7"/>
    <w:basedOn w:val="Normal"/>
    <w:rsid w:val="00D31F69"/>
    <w:pPr>
      <w:spacing w:before="100" w:beforeAutospacing="1" w:after="100" w:afterAutospacing="1" w:line="240" w:lineRule="auto"/>
    </w:pPr>
    <w:rPr>
      <w:rFonts w:ascii="Tahoma" w:eastAsia="Times New Roman" w:hAnsi="Tahoma" w:cs="Tahoma"/>
      <w:b/>
      <w:bCs/>
      <w:color w:val="000000"/>
      <w:sz w:val="16"/>
      <w:szCs w:val="16"/>
      <w:lang w:eastAsia="nl-NL"/>
    </w:rPr>
  </w:style>
  <w:style w:type="paragraph" w:customStyle="1" w:styleId="font8">
    <w:name w:val="font8"/>
    <w:basedOn w:val="Normal"/>
    <w:rsid w:val="00D31F69"/>
    <w:pPr>
      <w:spacing w:before="100" w:beforeAutospacing="1" w:after="100" w:afterAutospacing="1" w:line="240" w:lineRule="auto"/>
    </w:pPr>
    <w:rPr>
      <w:rFonts w:ascii="Tahoma" w:eastAsia="Times New Roman" w:hAnsi="Tahoma" w:cs="Tahoma"/>
      <w:color w:val="000000"/>
      <w:sz w:val="16"/>
      <w:szCs w:val="16"/>
      <w:lang w:eastAsia="nl-NL"/>
    </w:rPr>
  </w:style>
  <w:style w:type="paragraph" w:customStyle="1" w:styleId="font9">
    <w:name w:val="font9"/>
    <w:basedOn w:val="Normal"/>
    <w:rsid w:val="00D31F69"/>
    <w:pPr>
      <w:spacing w:before="100" w:beforeAutospacing="1" w:after="100" w:afterAutospacing="1" w:line="240" w:lineRule="auto"/>
    </w:pPr>
    <w:rPr>
      <w:rFonts w:ascii="Calibri" w:eastAsia="Times New Roman" w:hAnsi="Calibri" w:cs="Times New Roman"/>
      <w:b/>
      <w:bCs/>
      <w:color w:val="000000"/>
      <w:sz w:val="18"/>
      <w:szCs w:val="18"/>
      <w:lang w:eastAsia="nl-NL"/>
    </w:rPr>
  </w:style>
  <w:style w:type="paragraph" w:customStyle="1" w:styleId="font10">
    <w:name w:val="font10"/>
    <w:basedOn w:val="Normal"/>
    <w:rsid w:val="00D31F69"/>
    <w:pPr>
      <w:spacing w:before="100" w:beforeAutospacing="1" w:after="100" w:afterAutospacing="1" w:line="240" w:lineRule="auto"/>
    </w:pPr>
    <w:rPr>
      <w:rFonts w:ascii="Calibri" w:eastAsia="Times New Roman" w:hAnsi="Calibri" w:cs="Times New Roman"/>
      <w:color w:val="000000"/>
      <w:sz w:val="18"/>
      <w:szCs w:val="18"/>
      <w:lang w:eastAsia="nl-NL"/>
    </w:rPr>
  </w:style>
  <w:style w:type="character" w:customStyle="1" w:styleId="apple-converted-space">
    <w:name w:val="apple-converted-space"/>
    <w:basedOn w:val="DefaultParagraphFont"/>
    <w:rsid w:val="00A37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7729">
      <w:bodyDiv w:val="1"/>
      <w:marLeft w:val="0"/>
      <w:marRight w:val="0"/>
      <w:marTop w:val="0"/>
      <w:marBottom w:val="0"/>
      <w:divBdr>
        <w:top w:val="none" w:sz="0" w:space="0" w:color="auto"/>
        <w:left w:val="none" w:sz="0" w:space="0" w:color="auto"/>
        <w:bottom w:val="none" w:sz="0" w:space="0" w:color="auto"/>
        <w:right w:val="none" w:sz="0" w:space="0" w:color="auto"/>
      </w:divBdr>
    </w:div>
    <w:div w:id="24213425">
      <w:bodyDiv w:val="1"/>
      <w:marLeft w:val="0"/>
      <w:marRight w:val="0"/>
      <w:marTop w:val="0"/>
      <w:marBottom w:val="0"/>
      <w:divBdr>
        <w:top w:val="none" w:sz="0" w:space="0" w:color="auto"/>
        <w:left w:val="none" w:sz="0" w:space="0" w:color="auto"/>
        <w:bottom w:val="none" w:sz="0" w:space="0" w:color="auto"/>
        <w:right w:val="none" w:sz="0" w:space="0" w:color="auto"/>
      </w:divBdr>
    </w:div>
    <w:div w:id="46145271">
      <w:bodyDiv w:val="1"/>
      <w:marLeft w:val="0"/>
      <w:marRight w:val="0"/>
      <w:marTop w:val="0"/>
      <w:marBottom w:val="0"/>
      <w:divBdr>
        <w:top w:val="none" w:sz="0" w:space="0" w:color="auto"/>
        <w:left w:val="none" w:sz="0" w:space="0" w:color="auto"/>
        <w:bottom w:val="none" w:sz="0" w:space="0" w:color="auto"/>
        <w:right w:val="none" w:sz="0" w:space="0" w:color="auto"/>
      </w:divBdr>
    </w:div>
    <w:div w:id="56707262">
      <w:bodyDiv w:val="1"/>
      <w:marLeft w:val="0"/>
      <w:marRight w:val="0"/>
      <w:marTop w:val="0"/>
      <w:marBottom w:val="0"/>
      <w:divBdr>
        <w:top w:val="none" w:sz="0" w:space="0" w:color="auto"/>
        <w:left w:val="none" w:sz="0" w:space="0" w:color="auto"/>
        <w:bottom w:val="none" w:sz="0" w:space="0" w:color="auto"/>
        <w:right w:val="none" w:sz="0" w:space="0" w:color="auto"/>
      </w:divBdr>
    </w:div>
    <w:div w:id="58988780">
      <w:bodyDiv w:val="1"/>
      <w:marLeft w:val="0"/>
      <w:marRight w:val="0"/>
      <w:marTop w:val="0"/>
      <w:marBottom w:val="0"/>
      <w:divBdr>
        <w:top w:val="none" w:sz="0" w:space="0" w:color="auto"/>
        <w:left w:val="none" w:sz="0" w:space="0" w:color="auto"/>
        <w:bottom w:val="none" w:sz="0" w:space="0" w:color="auto"/>
        <w:right w:val="none" w:sz="0" w:space="0" w:color="auto"/>
      </w:divBdr>
    </w:div>
    <w:div w:id="153686848">
      <w:bodyDiv w:val="1"/>
      <w:marLeft w:val="0"/>
      <w:marRight w:val="0"/>
      <w:marTop w:val="0"/>
      <w:marBottom w:val="0"/>
      <w:divBdr>
        <w:top w:val="none" w:sz="0" w:space="0" w:color="auto"/>
        <w:left w:val="none" w:sz="0" w:space="0" w:color="auto"/>
        <w:bottom w:val="none" w:sz="0" w:space="0" w:color="auto"/>
        <w:right w:val="none" w:sz="0" w:space="0" w:color="auto"/>
      </w:divBdr>
    </w:div>
    <w:div w:id="176121342">
      <w:bodyDiv w:val="1"/>
      <w:marLeft w:val="0"/>
      <w:marRight w:val="0"/>
      <w:marTop w:val="0"/>
      <w:marBottom w:val="0"/>
      <w:divBdr>
        <w:top w:val="none" w:sz="0" w:space="0" w:color="auto"/>
        <w:left w:val="none" w:sz="0" w:space="0" w:color="auto"/>
        <w:bottom w:val="none" w:sz="0" w:space="0" w:color="auto"/>
        <w:right w:val="none" w:sz="0" w:space="0" w:color="auto"/>
      </w:divBdr>
    </w:div>
    <w:div w:id="274799159">
      <w:bodyDiv w:val="1"/>
      <w:marLeft w:val="0"/>
      <w:marRight w:val="0"/>
      <w:marTop w:val="0"/>
      <w:marBottom w:val="0"/>
      <w:divBdr>
        <w:top w:val="none" w:sz="0" w:space="0" w:color="auto"/>
        <w:left w:val="none" w:sz="0" w:space="0" w:color="auto"/>
        <w:bottom w:val="none" w:sz="0" w:space="0" w:color="auto"/>
        <w:right w:val="none" w:sz="0" w:space="0" w:color="auto"/>
      </w:divBdr>
    </w:div>
    <w:div w:id="370421953">
      <w:bodyDiv w:val="1"/>
      <w:marLeft w:val="0"/>
      <w:marRight w:val="0"/>
      <w:marTop w:val="0"/>
      <w:marBottom w:val="0"/>
      <w:divBdr>
        <w:top w:val="none" w:sz="0" w:space="0" w:color="auto"/>
        <w:left w:val="none" w:sz="0" w:space="0" w:color="auto"/>
        <w:bottom w:val="none" w:sz="0" w:space="0" w:color="auto"/>
        <w:right w:val="none" w:sz="0" w:space="0" w:color="auto"/>
      </w:divBdr>
    </w:div>
    <w:div w:id="370767179">
      <w:bodyDiv w:val="1"/>
      <w:marLeft w:val="0"/>
      <w:marRight w:val="0"/>
      <w:marTop w:val="0"/>
      <w:marBottom w:val="0"/>
      <w:divBdr>
        <w:top w:val="none" w:sz="0" w:space="0" w:color="auto"/>
        <w:left w:val="none" w:sz="0" w:space="0" w:color="auto"/>
        <w:bottom w:val="none" w:sz="0" w:space="0" w:color="auto"/>
        <w:right w:val="none" w:sz="0" w:space="0" w:color="auto"/>
      </w:divBdr>
    </w:div>
    <w:div w:id="388696815">
      <w:bodyDiv w:val="1"/>
      <w:marLeft w:val="0"/>
      <w:marRight w:val="0"/>
      <w:marTop w:val="0"/>
      <w:marBottom w:val="0"/>
      <w:divBdr>
        <w:top w:val="none" w:sz="0" w:space="0" w:color="auto"/>
        <w:left w:val="none" w:sz="0" w:space="0" w:color="auto"/>
        <w:bottom w:val="none" w:sz="0" w:space="0" w:color="auto"/>
        <w:right w:val="none" w:sz="0" w:space="0" w:color="auto"/>
      </w:divBdr>
    </w:div>
    <w:div w:id="398138178">
      <w:bodyDiv w:val="1"/>
      <w:marLeft w:val="0"/>
      <w:marRight w:val="0"/>
      <w:marTop w:val="0"/>
      <w:marBottom w:val="0"/>
      <w:divBdr>
        <w:top w:val="none" w:sz="0" w:space="0" w:color="auto"/>
        <w:left w:val="none" w:sz="0" w:space="0" w:color="auto"/>
        <w:bottom w:val="none" w:sz="0" w:space="0" w:color="auto"/>
        <w:right w:val="none" w:sz="0" w:space="0" w:color="auto"/>
      </w:divBdr>
    </w:div>
    <w:div w:id="425467173">
      <w:bodyDiv w:val="1"/>
      <w:marLeft w:val="0"/>
      <w:marRight w:val="0"/>
      <w:marTop w:val="0"/>
      <w:marBottom w:val="0"/>
      <w:divBdr>
        <w:top w:val="none" w:sz="0" w:space="0" w:color="auto"/>
        <w:left w:val="none" w:sz="0" w:space="0" w:color="auto"/>
        <w:bottom w:val="none" w:sz="0" w:space="0" w:color="auto"/>
        <w:right w:val="none" w:sz="0" w:space="0" w:color="auto"/>
      </w:divBdr>
    </w:div>
    <w:div w:id="520439703">
      <w:bodyDiv w:val="1"/>
      <w:marLeft w:val="0"/>
      <w:marRight w:val="0"/>
      <w:marTop w:val="0"/>
      <w:marBottom w:val="0"/>
      <w:divBdr>
        <w:top w:val="none" w:sz="0" w:space="0" w:color="auto"/>
        <w:left w:val="none" w:sz="0" w:space="0" w:color="auto"/>
        <w:bottom w:val="none" w:sz="0" w:space="0" w:color="auto"/>
        <w:right w:val="none" w:sz="0" w:space="0" w:color="auto"/>
      </w:divBdr>
    </w:div>
    <w:div w:id="532378593">
      <w:bodyDiv w:val="1"/>
      <w:marLeft w:val="0"/>
      <w:marRight w:val="0"/>
      <w:marTop w:val="0"/>
      <w:marBottom w:val="0"/>
      <w:divBdr>
        <w:top w:val="none" w:sz="0" w:space="0" w:color="auto"/>
        <w:left w:val="none" w:sz="0" w:space="0" w:color="auto"/>
        <w:bottom w:val="none" w:sz="0" w:space="0" w:color="auto"/>
        <w:right w:val="none" w:sz="0" w:space="0" w:color="auto"/>
      </w:divBdr>
    </w:div>
    <w:div w:id="547571217">
      <w:bodyDiv w:val="1"/>
      <w:marLeft w:val="0"/>
      <w:marRight w:val="0"/>
      <w:marTop w:val="0"/>
      <w:marBottom w:val="0"/>
      <w:divBdr>
        <w:top w:val="none" w:sz="0" w:space="0" w:color="auto"/>
        <w:left w:val="none" w:sz="0" w:space="0" w:color="auto"/>
        <w:bottom w:val="none" w:sz="0" w:space="0" w:color="auto"/>
        <w:right w:val="none" w:sz="0" w:space="0" w:color="auto"/>
      </w:divBdr>
    </w:div>
    <w:div w:id="557400670">
      <w:bodyDiv w:val="1"/>
      <w:marLeft w:val="0"/>
      <w:marRight w:val="0"/>
      <w:marTop w:val="0"/>
      <w:marBottom w:val="0"/>
      <w:divBdr>
        <w:top w:val="none" w:sz="0" w:space="0" w:color="auto"/>
        <w:left w:val="none" w:sz="0" w:space="0" w:color="auto"/>
        <w:bottom w:val="none" w:sz="0" w:space="0" w:color="auto"/>
        <w:right w:val="none" w:sz="0" w:space="0" w:color="auto"/>
      </w:divBdr>
    </w:div>
    <w:div w:id="571427134">
      <w:bodyDiv w:val="1"/>
      <w:marLeft w:val="0"/>
      <w:marRight w:val="0"/>
      <w:marTop w:val="0"/>
      <w:marBottom w:val="0"/>
      <w:divBdr>
        <w:top w:val="none" w:sz="0" w:space="0" w:color="auto"/>
        <w:left w:val="none" w:sz="0" w:space="0" w:color="auto"/>
        <w:bottom w:val="none" w:sz="0" w:space="0" w:color="auto"/>
        <w:right w:val="none" w:sz="0" w:space="0" w:color="auto"/>
      </w:divBdr>
    </w:div>
    <w:div w:id="574825155">
      <w:bodyDiv w:val="1"/>
      <w:marLeft w:val="0"/>
      <w:marRight w:val="0"/>
      <w:marTop w:val="0"/>
      <w:marBottom w:val="0"/>
      <w:divBdr>
        <w:top w:val="none" w:sz="0" w:space="0" w:color="auto"/>
        <w:left w:val="none" w:sz="0" w:space="0" w:color="auto"/>
        <w:bottom w:val="none" w:sz="0" w:space="0" w:color="auto"/>
        <w:right w:val="none" w:sz="0" w:space="0" w:color="auto"/>
      </w:divBdr>
    </w:div>
    <w:div w:id="583997763">
      <w:bodyDiv w:val="1"/>
      <w:marLeft w:val="0"/>
      <w:marRight w:val="0"/>
      <w:marTop w:val="0"/>
      <w:marBottom w:val="0"/>
      <w:divBdr>
        <w:top w:val="none" w:sz="0" w:space="0" w:color="auto"/>
        <w:left w:val="none" w:sz="0" w:space="0" w:color="auto"/>
        <w:bottom w:val="none" w:sz="0" w:space="0" w:color="auto"/>
        <w:right w:val="none" w:sz="0" w:space="0" w:color="auto"/>
      </w:divBdr>
    </w:div>
    <w:div w:id="644819505">
      <w:bodyDiv w:val="1"/>
      <w:marLeft w:val="0"/>
      <w:marRight w:val="0"/>
      <w:marTop w:val="0"/>
      <w:marBottom w:val="0"/>
      <w:divBdr>
        <w:top w:val="none" w:sz="0" w:space="0" w:color="auto"/>
        <w:left w:val="none" w:sz="0" w:space="0" w:color="auto"/>
        <w:bottom w:val="none" w:sz="0" w:space="0" w:color="auto"/>
        <w:right w:val="none" w:sz="0" w:space="0" w:color="auto"/>
      </w:divBdr>
    </w:div>
    <w:div w:id="681398314">
      <w:bodyDiv w:val="1"/>
      <w:marLeft w:val="0"/>
      <w:marRight w:val="0"/>
      <w:marTop w:val="0"/>
      <w:marBottom w:val="0"/>
      <w:divBdr>
        <w:top w:val="none" w:sz="0" w:space="0" w:color="auto"/>
        <w:left w:val="none" w:sz="0" w:space="0" w:color="auto"/>
        <w:bottom w:val="none" w:sz="0" w:space="0" w:color="auto"/>
        <w:right w:val="none" w:sz="0" w:space="0" w:color="auto"/>
      </w:divBdr>
    </w:div>
    <w:div w:id="691733887">
      <w:bodyDiv w:val="1"/>
      <w:marLeft w:val="0"/>
      <w:marRight w:val="0"/>
      <w:marTop w:val="0"/>
      <w:marBottom w:val="0"/>
      <w:divBdr>
        <w:top w:val="none" w:sz="0" w:space="0" w:color="auto"/>
        <w:left w:val="none" w:sz="0" w:space="0" w:color="auto"/>
        <w:bottom w:val="none" w:sz="0" w:space="0" w:color="auto"/>
        <w:right w:val="none" w:sz="0" w:space="0" w:color="auto"/>
      </w:divBdr>
    </w:div>
    <w:div w:id="716396589">
      <w:bodyDiv w:val="1"/>
      <w:marLeft w:val="0"/>
      <w:marRight w:val="0"/>
      <w:marTop w:val="0"/>
      <w:marBottom w:val="0"/>
      <w:divBdr>
        <w:top w:val="none" w:sz="0" w:space="0" w:color="auto"/>
        <w:left w:val="none" w:sz="0" w:space="0" w:color="auto"/>
        <w:bottom w:val="none" w:sz="0" w:space="0" w:color="auto"/>
        <w:right w:val="none" w:sz="0" w:space="0" w:color="auto"/>
      </w:divBdr>
    </w:div>
    <w:div w:id="716584630">
      <w:bodyDiv w:val="1"/>
      <w:marLeft w:val="0"/>
      <w:marRight w:val="0"/>
      <w:marTop w:val="0"/>
      <w:marBottom w:val="0"/>
      <w:divBdr>
        <w:top w:val="none" w:sz="0" w:space="0" w:color="auto"/>
        <w:left w:val="none" w:sz="0" w:space="0" w:color="auto"/>
        <w:bottom w:val="none" w:sz="0" w:space="0" w:color="auto"/>
        <w:right w:val="none" w:sz="0" w:space="0" w:color="auto"/>
      </w:divBdr>
    </w:div>
    <w:div w:id="753665223">
      <w:bodyDiv w:val="1"/>
      <w:marLeft w:val="0"/>
      <w:marRight w:val="0"/>
      <w:marTop w:val="0"/>
      <w:marBottom w:val="0"/>
      <w:divBdr>
        <w:top w:val="none" w:sz="0" w:space="0" w:color="auto"/>
        <w:left w:val="none" w:sz="0" w:space="0" w:color="auto"/>
        <w:bottom w:val="none" w:sz="0" w:space="0" w:color="auto"/>
        <w:right w:val="none" w:sz="0" w:space="0" w:color="auto"/>
      </w:divBdr>
    </w:div>
    <w:div w:id="789083239">
      <w:bodyDiv w:val="1"/>
      <w:marLeft w:val="0"/>
      <w:marRight w:val="0"/>
      <w:marTop w:val="0"/>
      <w:marBottom w:val="0"/>
      <w:divBdr>
        <w:top w:val="none" w:sz="0" w:space="0" w:color="auto"/>
        <w:left w:val="none" w:sz="0" w:space="0" w:color="auto"/>
        <w:bottom w:val="none" w:sz="0" w:space="0" w:color="auto"/>
        <w:right w:val="none" w:sz="0" w:space="0" w:color="auto"/>
      </w:divBdr>
    </w:div>
    <w:div w:id="809053582">
      <w:bodyDiv w:val="1"/>
      <w:marLeft w:val="0"/>
      <w:marRight w:val="0"/>
      <w:marTop w:val="0"/>
      <w:marBottom w:val="0"/>
      <w:divBdr>
        <w:top w:val="none" w:sz="0" w:space="0" w:color="auto"/>
        <w:left w:val="none" w:sz="0" w:space="0" w:color="auto"/>
        <w:bottom w:val="none" w:sz="0" w:space="0" w:color="auto"/>
        <w:right w:val="none" w:sz="0" w:space="0" w:color="auto"/>
      </w:divBdr>
    </w:div>
    <w:div w:id="813066090">
      <w:bodyDiv w:val="1"/>
      <w:marLeft w:val="0"/>
      <w:marRight w:val="0"/>
      <w:marTop w:val="0"/>
      <w:marBottom w:val="0"/>
      <w:divBdr>
        <w:top w:val="none" w:sz="0" w:space="0" w:color="auto"/>
        <w:left w:val="none" w:sz="0" w:space="0" w:color="auto"/>
        <w:bottom w:val="none" w:sz="0" w:space="0" w:color="auto"/>
        <w:right w:val="none" w:sz="0" w:space="0" w:color="auto"/>
      </w:divBdr>
    </w:div>
    <w:div w:id="915165717">
      <w:bodyDiv w:val="1"/>
      <w:marLeft w:val="0"/>
      <w:marRight w:val="0"/>
      <w:marTop w:val="0"/>
      <w:marBottom w:val="0"/>
      <w:divBdr>
        <w:top w:val="none" w:sz="0" w:space="0" w:color="auto"/>
        <w:left w:val="none" w:sz="0" w:space="0" w:color="auto"/>
        <w:bottom w:val="none" w:sz="0" w:space="0" w:color="auto"/>
        <w:right w:val="none" w:sz="0" w:space="0" w:color="auto"/>
      </w:divBdr>
    </w:div>
    <w:div w:id="988244520">
      <w:bodyDiv w:val="1"/>
      <w:marLeft w:val="0"/>
      <w:marRight w:val="0"/>
      <w:marTop w:val="0"/>
      <w:marBottom w:val="0"/>
      <w:divBdr>
        <w:top w:val="none" w:sz="0" w:space="0" w:color="auto"/>
        <w:left w:val="none" w:sz="0" w:space="0" w:color="auto"/>
        <w:bottom w:val="none" w:sz="0" w:space="0" w:color="auto"/>
        <w:right w:val="none" w:sz="0" w:space="0" w:color="auto"/>
      </w:divBdr>
    </w:div>
    <w:div w:id="1001201845">
      <w:bodyDiv w:val="1"/>
      <w:marLeft w:val="0"/>
      <w:marRight w:val="0"/>
      <w:marTop w:val="0"/>
      <w:marBottom w:val="0"/>
      <w:divBdr>
        <w:top w:val="none" w:sz="0" w:space="0" w:color="auto"/>
        <w:left w:val="none" w:sz="0" w:space="0" w:color="auto"/>
        <w:bottom w:val="none" w:sz="0" w:space="0" w:color="auto"/>
        <w:right w:val="none" w:sz="0" w:space="0" w:color="auto"/>
      </w:divBdr>
    </w:div>
    <w:div w:id="1058473091">
      <w:bodyDiv w:val="1"/>
      <w:marLeft w:val="0"/>
      <w:marRight w:val="0"/>
      <w:marTop w:val="0"/>
      <w:marBottom w:val="0"/>
      <w:divBdr>
        <w:top w:val="none" w:sz="0" w:space="0" w:color="auto"/>
        <w:left w:val="none" w:sz="0" w:space="0" w:color="auto"/>
        <w:bottom w:val="none" w:sz="0" w:space="0" w:color="auto"/>
        <w:right w:val="none" w:sz="0" w:space="0" w:color="auto"/>
      </w:divBdr>
    </w:div>
    <w:div w:id="1069157672">
      <w:bodyDiv w:val="1"/>
      <w:marLeft w:val="0"/>
      <w:marRight w:val="0"/>
      <w:marTop w:val="0"/>
      <w:marBottom w:val="0"/>
      <w:divBdr>
        <w:top w:val="none" w:sz="0" w:space="0" w:color="auto"/>
        <w:left w:val="none" w:sz="0" w:space="0" w:color="auto"/>
        <w:bottom w:val="none" w:sz="0" w:space="0" w:color="auto"/>
        <w:right w:val="none" w:sz="0" w:space="0" w:color="auto"/>
      </w:divBdr>
    </w:div>
    <w:div w:id="1071004578">
      <w:bodyDiv w:val="1"/>
      <w:marLeft w:val="0"/>
      <w:marRight w:val="0"/>
      <w:marTop w:val="0"/>
      <w:marBottom w:val="0"/>
      <w:divBdr>
        <w:top w:val="none" w:sz="0" w:space="0" w:color="auto"/>
        <w:left w:val="none" w:sz="0" w:space="0" w:color="auto"/>
        <w:bottom w:val="none" w:sz="0" w:space="0" w:color="auto"/>
        <w:right w:val="none" w:sz="0" w:space="0" w:color="auto"/>
      </w:divBdr>
    </w:div>
    <w:div w:id="1162768899">
      <w:bodyDiv w:val="1"/>
      <w:marLeft w:val="0"/>
      <w:marRight w:val="0"/>
      <w:marTop w:val="0"/>
      <w:marBottom w:val="0"/>
      <w:divBdr>
        <w:top w:val="none" w:sz="0" w:space="0" w:color="auto"/>
        <w:left w:val="none" w:sz="0" w:space="0" w:color="auto"/>
        <w:bottom w:val="none" w:sz="0" w:space="0" w:color="auto"/>
        <w:right w:val="none" w:sz="0" w:space="0" w:color="auto"/>
      </w:divBdr>
    </w:div>
    <w:div w:id="1171023420">
      <w:bodyDiv w:val="1"/>
      <w:marLeft w:val="0"/>
      <w:marRight w:val="0"/>
      <w:marTop w:val="0"/>
      <w:marBottom w:val="0"/>
      <w:divBdr>
        <w:top w:val="none" w:sz="0" w:space="0" w:color="auto"/>
        <w:left w:val="none" w:sz="0" w:space="0" w:color="auto"/>
        <w:bottom w:val="none" w:sz="0" w:space="0" w:color="auto"/>
        <w:right w:val="none" w:sz="0" w:space="0" w:color="auto"/>
      </w:divBdr>
    </w:div>
    <w:div w:id="1263302498">
      <w:bodyDiv w:val="1"/>
      <w:marLeft w:val="0"/>
      <w:marRight w:val="0"/>
      <w:marTop w:val="0"/>
      <w:marBottom w:val="0"/>
      <w:divBdr>
        <w:top w:val="none" w:sz="0" w:space="0" w:color="auto"/>
        <w:left w:val="none" w:sz="0" w:space="0" w:color="auto"/>
        <w:bottom w:val="none" w:sz="0" w:space="0" w:color="auto"/>
        <w:right w:val="none" w:sz="0" w:space="0" w:color="auto"/>
      </w:divBdr>
      <w:divsChild>
        <w:div w:id="334042287">
          <w:marLeft w:val="0"/>
          <w:marRight w:val="0"/>
          <w:marTop w:val="0"/>
          <w:marBottom w:val="0"/>
          <w:divBdr>
            <w:top w:val="none" w:sz="0" w:space="0" w:color="auto"/>
            <w:left w:val="none" w:sz="0" w:space="0" w:color="auto"/>
            <w:bottom w:val="none" w:sz="0" w:space="0" w:color="auto"/>
            <w:right w:val="none" w:sz="0" w:space="0" w:color="auto"/>
          </w:divBdr>
          <w:divsChild>
            <w:div w:id="628054972">
              <w:marLeft w:val="0"/>
              <w:marRight w:val="0"/>
              <w:marTop w:val="0"/>
              <w:marBottom w:val="0"/>
              <w:divBdr>
                <w:top w:val="none" w:sz="0" w:space="0" w:color="auto"/>
                <w:left w:val="none" w:sz="0" w:space="0" w:color="auto"/>
                <w:bottom w:val="none" w:sz="0" w:space="0" w:color="auto"/>
                <w:right w:val="none" w:sz="0" w:space="0" w:color="auto"/>
              </w:divBdr>
              <w:divsChild>
                <w:div w:id="421805830">
                  <w:marLeft w:val="0"/>
                  <w:marRight w:val="0"/>
                  <w:marTop w:val="0"/>
                  <w:marBottom w:val="0"/>
                  <w:divBdr>
                    <w:top w:val="none" w:sz="0" w:space="0" w:color="auto"/>
                    <w:left w:val="none" w:sz="0" w:space="0" w:color="auto"/>
                    <w:bottom w:val="none" w:sz="0" w:space="0" w:color="auto"/>
                    <w:right w:val="none" w:sz="0" w:space="0" w:color="auto"/>
                  </w:divBdr>
                  <w:divsChild>
                    <w:div w:id="2079933541">
                      <w:marLeft w:val="0"/>
                      <w:marRight w:val="0"/>
                      <w:marTop w:val="0"/>
                      <w:marBottom w:val="0"/>
                      <w:divBdr>
                        <w:top w:val="none" w:sz="0" w:space="0" w:color="auto"/>
                        <w:left w:val="none" w:sz="0" w:space="0" w:color="auto"/>
                        <w:bottom w:val="none" w:sz="0" w:space="0" w:color="auto"/>
                        <w:right w:val="none" w:sz="0" w:space="0" w:color="auto"/>
                      </w:divBdr>
                      <w:divsChild>
                        <w:div w:id="21786582">
                          <w:marLeft w:val="0"/>
                          <w:marRight w:val="0"/>
                          <w:marTop w:val="0"/>
                          <w:marBottom w:val="0"/>
                          <w:divBdr>
                            <w:top w:val="none" w:sz="0" w:space="0" w:color="auto"/>
                            <w:left w:val="none" w:sz="0" w:space="0" w:color="auto"/>
                            <w:bottom w:val="none" w:sz="0" w:space="0" w:color="auto"/>
                            <w:right w:val="none" w:sz="0" w:space="0" w:color="auto"/>
                          </w:divBdr>
                          <w:divsChild>
                            <w:div w:id="886113398">
                              <w:marLeft w:val="0"/>
                              <w:marRight w:val="0"/>
                              <w:marTop w:val="0"/>
                              <w:marBottom w:val="0"/>
                              <w:divBdr>
                                <w:top w:val="none" w:sz="0" w:space="0" w:color="auto"/>
                                <w:left w:val="none" w:sz="0" w:space="0" w:color="auto"/>
                                <w:bottom w:val="none" w:sz="0" w:space="0" w:color="auto"/>
                                <w:right w:val="none" w:sz="0" w:space="0" w:color="auto"/>
                              </w:divBdr>
                              <w:divsChild>
                                <w:div w:id="134223574">
                                  <w:marLeft w:val="0"/>
                                  <w:marRight w:val="0"/>
                                  <w:marTop w:val="0"/>
                                  <w:marBottom w:val="0"/>
                                  <w:divBdr>
                                    <w:top w:val="none" w:sz="0" w:space="0" w:color="auto"/>
                                    <w:left w:val="none" w:sz="0" w:space="0" w:color="auto"/>
                                    <w:bottom w:val="none" w:sz="0" w:space="0" w:color="auto"/>
                                    <w:right w:val="none" w:sz="0" w:space="0" w:color="auto"/>
                                  </w:divBdr>
                                  <w:divsChild>
                                    <w:div w:id="1369600910">
                                      <w:marLeft w:val="0"/>
                                      <w:marRight w:val="0"/>
                                      <w:marTop w:val="0"/>
                                      <w:marBottom w:val="0"/>
                                      <w:divBdr>
                                        <w:top w:val="none" w:sz="0" w:space="0" w:color="auto"/>
                                        <w:left w:val="none" w:sz="0" w:space="0" w:color="auto"/>
                                        <w:bottom w:val="none" w:sz="0" w:space="0" w:color="auto"/>
                                        <w:right w:val="none" w:sz="0" w:space="0" w:color="auto"/>
                                      </w:divBdr>
                                      <w:divsChild>
                                        <w:div w:id="520051462">
                                          <w:marLeft w:val="0"/>
                                          <w:marRight w:val="0"/>
                                          <w:marTop w:val="0"/>
                                          <w:marBottom w:val="0"/>
                                          <w:divBdr>
                                            <w:top w:val="none" w:sz="0" w:space="0" w:color="auto"/>
                                            <w:left w:val="none" w:sz="0" w:space="0" w:color="auto"/>
                                            <w:bottom w:val="none" w:sz="0" w:space="0" w:color="auto"/>
                                            <w:right w:val="none" w:sz="0" w:space="0" w:color="auto"/>
                                          </w:divBdr>
                                          <w:divsChild>
                                            <w:div w:id="1147088165">
                                              <w:marLeft w:val="0"/>
                                              <w:marRight w:val="0"/>
                                              <w:marTop w:val="0"/>
                                              <w:marBottom w:val="0"/>
                                              <w:divBdr>
                                                <w:top w:val="none" w:sz="0" w:space="0" w:color="auto"/>
                                                <w:left w:val="none" w:sz="0" w:space="0" w:color="auto"/>
                                                <w:bottom w:val="none" w:sz="0" w:space="0" w:color="auto"/>
                                                <w:right w:val="none" w:sz="0" w:space="0" w:color="auto"/>
                                              </w:divBdr>
                                              <w:divsChild>
                                                <w:div w:id="909579395">
                                                  <w:marLeft w:val="0"/>
                                                  <w:marRight w:val="0"/>
                                                  <w:marTop w:val="0"/>
                                                  <w:marBottom w:val="0"/>
                                                  <w:divBdr>
                                                    <w:top w:val="none" w:sz="0" w:space="0" w:color="auto"/>
                                                    <w:left w:val="none" w:sz="0" w:space="0" w:color="auto"/>
                                                    <w:bottom w:val="none" w:sz="0" w:space="0" w:color="auto"/>
                                                    <w:right w:val="none" w:sz="0" w:space="0" w:color="auto"/>
                                                  </w:divBdr>
                                                  <w:divsChild>
                                                    <w:div w:id="1724138733">
                                                      <w:marLeft w:val="0"/>
                                                      <w:marRight w:val="0"/>
                                                      <w:marTop w:val="0"/>
                                                      <w:marBottom w:val="0"/>
                                                      <w:divBdr>
                                                        <w:top w:val="none" w:sz="0" w:space="0" w:color="auto"/>
                                                        <w:left w:val="none" w:sz="0" w:space="0" w:color="auto"/>
                                                        <w:bottom w:val="none" w:sz="0" w:space="0" w:color="auto"/>
                                                        <w:right w:val="none" w:sz="0" w:space="0" w:color="auto"/>
                                                      </w:divBdr>
                                                      <w:divsChild>
                                                        <w:div w:id="852183217">
                                                          <w:marLeft w:val="0"/>
                                                          <w:marRight w:val="0"/>
                                                          <w:marTop w:val="0"/>
                                                          <w:marBottom w:val="0"/>
                                                          <w:divBdr>
                                                            <w:top w:val="none" w:sz="0" w:space="0" w:color="auto"/>
                                                            <w:left w:val="none" w:sz="0" w:space="0" w:color="auto"/>
                                                            <w:bottom w:val="none" w:sz="0" w:space="0" w:color="auto"/>
                                                            <w:right w:val="none" w:sz="0" w:space="0" w:color="auto"/>
                                                          </w:divBdr>
                                                          <w:divsChild>
                                                            <w:div w:id="241258838">
                                                              <w:marLeft w:val="0"/>
                                                              <w:marRight w:val="0"/>
                                                              <w:marTop w:val="0"/>
                                                              <w:marBottom w:val="0"/>
                                                              <w:divBdr>
                                                                <w:top w:val="none" w:sz="0" w:space="0" w:color="auto"/>
                                                                <w:left w:val="none" w:sz="0" w:space="0" w:color="auto"/>
                                                                <w:bottom w:val="none" w:sz="0" w:space="0" w:color="auto"/>
                                                                <w:right w:val="none" w:sz="0" w:space="0" w:color="auto"/>
                                                              </w:divBdr>
                                                              <w:divsChild>
                                                                <w:div w:id="1778864296">
                                                                  <w:marLeft w:val="0"/>
                                                                  <w:marRight w:val="0"/>
                                                                  <w:marTop w:val="0"/>
                                                                  <w:marBottom w:val="0"/>
                                                                  <w:divBdr>
                                                                    <w:top w:val="none" w:sz="0" w:space="0" w:color="auto"/>
                                                                    <w:left w:val="none" w:sz="0" w:space="0" w:color="auto"/>
                                                                    <w:bottom w:val="none" w:sz="0" w:space="0" w:color="auto"/>
                                                                    <w:right w:val="none" w:sz="0" w:space="0" w:color="auto"/>
                                                                  </w:divBdr>
                                                                  <w:divsChild>
                                                                    <w:div w:id="756561273">
                                                                      <w:marLeft w:val="0"/>
                                                                      <w:marRight w:val="0"/>
                                                                      <w:marTop w:val="0"/>
                                                                      <w:marBottom w:val="0"/>
                                                                      <w:divBdr>
                                                                        <w:top w:val="none" w:sz="0" w:space="0" w:color="auto"/>
                                                                        <w:left w:val="none" w:sz="0" w:space="0" w:color="auto"/>
                                                                        <w:bottom w:val="none" w:sz="0" w:space="0" w:color="auto"/>
                                                                        <w:right w:val="none" w:sz="0" w:space="0" w:color="auto"/>
                                                                      </w:divBdr>
                                                                    </w:div>
                                                                    <w:div w:id="785346477">
                                                                      <w:marLeft w:val="0"/>
                                                                      <w:marRight w:val="0"/>
                                                                      <w:marTop w:val="0"/>
                                                                      <w:marBottom w:val="0"/>
                                                                      <w:divBdr>
                                                                        <w:top w:val="none" w:sz="0" w:space="0" w:color="auto"/>
                                                                        <w:left w:val="none" w:sz="0" w:space="0" w:color="auto"/>
                                                                        <w:bottom w:val="none" w:sz="0" w:space="0" w:color="auto"/>
                                                                        <w:right w:val="none" w:sz="0" w:space="0" w:color="auto"/>
                                                                      </w:divBdr>
                                                                      <w:divsChild>
                                                                        <w:div w:id="467623956">
                                                                          <w:marLeft w:val="0"/>
                                                                          <w:marRight w:val="0"/>
                                                                          <w:marTop w:val="0"/>
                                                                          <w:marBottom w:val="0"/>
                                                                          <w:divBdr>
                                                                            <w:top w:val="none" w:sz="0" w:space="0" w:color="auto"/>
                                                                            <w:left w:val="none" w:sz="0" w:space="0" w:color="auto"/>
                                                                            <w:bottom w:val="none" w:sz="0" w:space="0" w:color="auto"/>
                                                                            <w:right w:val="none" w:sz="0" w:space="0" w:color="auto"/>
                                                                          </w:divBdr>
                                                                        </w:div>
                                                                        <w:div w:id="1215963539">
                                                                          <w:marLeft w:val="0"/>
                                                                          <w:marRight w:val="0"/>
                                                                          <w:marTop w:val="0"/>
                                                                          <w:marBottom w:val="0"/>
                                                                          <w:divBdr>
                                                                            <w:top w:val="none" w:sz="0" w:space="0" w:color="auto"/>
                                                                            <w:left w:val="none" w:sz="0" w:space="0" w:color="auto"/>
                                                                            <w:bottom w:val="none" w:sz="0" w:space="0" w:color="auto"/>
                                                                            <w:right w:val="none" w:sz="0" w:space="0" w:color="auto"/>
                                                                          </w:divBdr>
                                                                        </w:div>
                                                                      </w:divsChild>
                                                                    </w:div>
                                                                    <w:div w:id="19273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18192286">
      <w:bodyDiv w:val="1"/>
      <w:marLeft w:val="0"/>
      <w:marRight w:val="0"/>
      <w:marTop w:val="0"/>
      <w:marBottom w:val="0"/>
      <w:divBdr>
        <w:top w:val="none" w:sz="0" w:space="0" w:color="auto"/>
        <w:left w:val="none" w:sz="0" w:space="0" w:color="auto"/>
        <w:bottom w:val="none" w:sz="0" w:space="0" w:color="auto"/>
        <w:right w:val="none" w:sz="0" w:space="0" w:color="auto"/>
      </w:divBdr>
    </w:div>
    <w:div w:id="1326586997">
      <w:bodyDiv w:val="1"/>
      <w:marLeft w:val="0"/>
      <w:marRight w:val="0"/>
      <w:marTop w:val="0"/>
      <w:marBottom w:val="0"/>
      <w:divBdr>
        <w:top w:val="none" w:sz="0" w:space="0" w:color="auto"/>
        <w:left w:val="none" w:sz="0" w:space="0" w:color="auto"/>
        <w:bottom w:val="none" w:sz="0" w:space="0" w:color="auto"/>
        <w:right w:val="none" w:sz="0" w:space="0" w:color="auto"/>
      </w:divBdr>
    </w:div>
    <w:div w:id="1346595553">
      <w:bodyDiv w:val="1"/>
      <w:marLeft w:val="0"/>
      <w:marRight w:val="0"/>
      <w:marTop w:val="0"/>
      <w:marBottom w:val="0"/>
      <w:divBdr>
        <w:top w:val="none" w:sz="0" w:space="0" w:color="auto"/>
        <w:left w:val="none" w:sz="0" w:space="0" w:color="auto"/>
        <w:bottom w:val="none" w:sz="0" w:space="0" w:color="auto"/>
        <w:right w:val="none" w:sz="0" w:space="0" w:color="auto"/>
      </w:divBdr>
    </w:div>
    <w:div w:id="1353534299">
      <w:bodyDiv w:val="1"/>
      <w:marLeft w:val="0"/>
      <w:marRight w:val="0"/>
      <w:marTop w:val="0"/>
      <w:marBottom w:val="0"/>
      <w:divBdr>
        <w:top w:val="none" w:sz="0" w:space="0" w:color="auto"/>
        <w:left w:val="none" w:sz="0" w:space="0" w:color="auto"/>
        <w:bottom w:val="none" w:sz="0" w:space="0" w:color="auto"/>
        <w:right w:val="none" w:sz="0" w:space="0" w:color="auto"/>
      </w:divBdr>
    </w:div>
    <w:div w:id="1458178859">
      <w:bodyDiv w:val="1"/>
      <w:marLeft w:val="0"/>
      <w:marRight w:val="0"/>
      <w:marTop w:val="0"/>
      <w:marBottom w:val="0"/>
      <w:divBdr>
        <w:top w:val="none" w:sz="0" w:space="0" w:color="auto"/>
        <w:left w:val="none" w:sz="0" w:space="0" w:color="auto"/>
        <w:bottom w:val="none" w:sz="0" w:space="0" w:color="auto"/>
        <w:right w:val="none" w:sz="0" w:space="0" w:color="auto"/>
      </w:divBdr>
    </w:div>
    <w:div w:id="1460369783">
      <w:bodyDiv w:val="1"/>
      <w:marLeft w:val="0"/>
      <w:marRight w:val="0"/>
      <w:marTop w:val="0"/>
      <w:marBottom w:val="0"/>
      <w:divBdr>
        <w:top w:val="none" w:sz="0" w:space="0" w:color="auto"/>
        <w:left w:val="none" w:sz="0" w:space="0" w:color="auto"/>
        <w:bottom w:val="none" w:sz="0" w:space="0" w:color="auto"/>
        <w:right w:val="none" w:sz="0" w:space="0" w:color="auto"/>
      </w:divBdr>
    </w:div>
    <w:div w:id="1531841039">
      <w:bodyDiv w:val="1"/>
      <w:marLeft w:val="0"/>
      <w:marRight w:val="0"/>
      <w:marTop w:val="0"/>
      <w:marBottom w:val="0"/>
      <w:divBdr>
        <w:top w:val="none" w:sz="0" w:space="0" w:color="auto"/>
        <w:left w:val="none" w:sz="0" w:space="0" w:color="auto"/>
        <w:bottom w:val="none" w:sz="0" w:space="0" w:color="auto"/>
        <w:right w:val="none" w:sz="0" w:space="0" w:color="auto"/>
      </w:divBdr>
    </w:div>
    <w:div w:id="1559826323">
      <w:bodyDiv w:val="1"/>
      <w:marLeft w:val="0"/>
      <w:marRight w:val="0"/>
      <w:marTop w:val="0"/>
      <w:marBottom w:val="0"/>
      <w:divBdr>
        <w:top w:val="none" w:sz="0" w:space="0" w:color="auto"/>
        <w:left w:val="none" w:sz="0" w:space="0" w:color="auto"/>
        <w:bottom w:val="none" w:sz="0" w:space="0" w:color="auto"/>
        <w:right w:val="none" w:sz="0" w:space="0" w:color="auto"/>
      </w:divBdr>
    </w:div>
    <w:div w:id="1570387214">
      <w:bodyDiv w:val="1"/>
      <w:marLeft w:val="0"/>
      <w:marRight w:val="0"/>
      <w:marTop w:val="0"/>
      <w:marBottom w:val="0"/>
      <w:divBdr>
        <w:top w:val="none" w:sz="0" w:space="0" w:color="auto"/>
        <w:left w:val="none" w:sz="0" w:space="0" w:color="auto"/>
        <w:bottom w:val="none" w:sz="0" w:space="0" w:color="auto"/>
        <w:right w:val="none" w:sz="0" w:space="0" w:color="auto"/>
      </w:divBdr>
    </w:div>
    <w:div w:id="1611938849">
      <w:bodyDiv w:val="1"/>
      <w:marLeft w:val="0"/>
      <w:marRight w:val="0"/>
      <w:marTop w:val="0"/>
      <w:marBottom w:val="0"/>
      <w:divBdr>
        <w:top w:val="none" w:sz="0" w:space="0" w:color="auto"/>
        <w:left w:val="none" w:sz="0" w:space="0" w:color="auto"/>
        <w:bottom w:val="none" w:sz="0" w:space="0" w:color="auto"/>
        <w:right w:val="none" w:sz="0" w:space="0" w:color="auto"/>
      </w:divBdr>
    </w:div>
    <w:div w:id="1629699193">
      <w:bodyDiv w:val="1"/>
      <w:marLeft w:val="0"/>
      <w:marRight w:val="0"/>
      <w:marTop w:val="0"/>
      <w:marBottom w:val="0"/>
      <w:divBdr>
        <w:top w:val="none" w:sz="0" w:space="0" w:color="auto"/>
        <w:left w:val="none" w:sz="0" w:space="0" w:color="auto"/>
        <w:bottom w:val="none" w:sz="0" w:space="0" w:color="auto"/>
        <w:right w:val="none" w:sz="0" w:space="0" w:color="auto"/>
      </w:divBdr>
    </w:div>
    <w:div w:id="1683163106">
      <w:bodyDiv w:val="1"/>
      <w:marLeft w:val="0"/>
      <w:marRight w:val="0"/>
      <w:marTop w:val="0"/>
      <w:marBottom w:val="0"/>
      <w:divBdr>
        <w:top w:val="none" w:sz="0" w:space="0" w:color="auto"/>
        <w:left w:val="none" w:sz="0" w:space="0" w:color="auto"/>
        <w:bottom w:val="none" w:sz="0" w:space="0" w:color="auto"/>
        <w:right w:val="none" w:sz="0" w:space="0" w:color="auto"/>
      </w:divBdr>
    </w:div>
    <w:div w:id="1690370612">
      <w:bodyDiv w:val="1"/>
      <w:marLeft w:val="0"/>
      <w:marRight w:val="0"/>
      <w:marTop w:val="0"/>
      <w:marBottom w:val="0"/>
      <w:divBdr>
        <w:top w:val="none" w:sz="0" w:space="0" w:color="auto"/>
        <w:left w:val="none" w:sz="0" w:space="0" w:color="auto"/>
        <w:bottom w:val="none" w:sz="0" w:space="0" w:color="auto"/>
        <w:right w:val="none" w:sz="0" w:space="0" w:color="auto"/>
      </w:divBdr>
    </w:div>
    <w:div w:id="1706717171">
      <w:bodyDiv w:val="1"/>
      <w:marLeft w:val="0"/>
      <w:marRight w:val="0"/>
      <w:marTop w:val="0"/>
      <w:marBottom w:val="0"/>
      <w:divBdr>
        <w:top w:val="none" w:sz="0" w:space="0" w:color="auto"/>
        <w:left w:val="none" w:sz="0" w:space="0" w:color="auto"/>
        <w:bottom w:val="none" w:sz="0" w:space="0" w:color="auto"/>
        <w:right w:val="none" w:sz="0" w:space="0" w:color="auto"/>
      </w:divBdr>
    </w:div>
    <w:div w:id="1761950784">
      <w:bodyDiv w:val="1"/>
      <w:marLeft w:val="0"/>
      <w:marRight w:val="0"/>
      <w:marTop w:val="0"/>
      <w:marBottom w:val="0"/>
      <w:divBdr>
        <w:top w:val="none" w:sz="0" w:space="0" w:color="auto"/>
        <w:left w:val="none" w:sz="0" w:space="0" w:color="auto"/>
        <w:bottom w:val="none" w:sz="0" w:space="0" w:color="auto"/>
        <w:right w:val="none" w:sz="0" w:space="0" w:color="auto"/>
      </w:divBdr>
    </w:div>
    <w:div w:id="1836067783">
      <w:bodyDiv w:val="1"/>
      <w:marLeft w:val="0"/>
      <w:marRight w:val="0"/>
      <w:marTop w:val="0"/>
      <w:marBottom w:val="0"/>
      <w:divBdr>
        <w:top w:val="none" w:sz="0" w:space="0" w:color="auto"/>
        <w:left w:val="none" w:sz="0" w:space="0" w:color="auto"/>
        <w:bottom w:val="none" w:sz="0" w:space="0" w:color="auto"/>
        <w:right w:val="none" w:sz="0" w:space="0" w:color="auto"/>
      </w:divBdr>
    </w:div>
    <w:div w:id="1895191250">
      <w:bodyDiv w:val="1"/>
      <w:marLeft w:val="0"/>
      <w:marRight w:val="0"/>
      <w:marTop w:val="0"/>
      <w:marBottom w:val="0"/>
      <w:divBdr>
        <w:top w:val="none" w:sz="0" w:space="0" w:color="auto"/>
        <w:left w:val="none" w:sz="0" w:space="0" w:color="auto"/>
        <w:bottom w:val="none" w:sz="0" w:space="0" w:color="auto"/>
        <w:right w:val="none" w:sz="0" w:space="0" w:color="auto"/>
      </w:divBdr>
    </w:div>
    <w:div w:id="1968857382">
      <w:bodyDiv w:val="1"/>
      <w:marLeft w:val="0"/>
      <w:marRight w:val="0"/>
      <w:marTop w:val="0"/>
      <w:marBottom w:val="0"/>
      <w:divBdr>
        <w:top w:val="none" w:sz="0" w:space="0" w:color="auto"/>
        <w:left w:val="none" w:sz="0" w:space="0" w:color="auto"/>
        <w:bottom w:val="none" w:sz="0" w:space="0" w:color="auto"/>
        <w:right w:val="none" w:sz="0" w:space="0" w:color="auto"/>
      </w:divBdr>
    </w:div>
    <w:div w:id="1969511659">
      <w:bodyDiv w:val="1"/>
      <w:marLeft w:val="0"/>
      <w:marRight w:val="0"/>
      <w:marTop w:val="0"/>
      <w:marBottom w:val="0"/>
      <w:divBdr>
        <w:top w:val="none" w:sz="0" w:space="0" w:color="auto"/>
        <w:left w:val="none" w:sz="0" w:space="0" w:color="auto"/>
        <w:bottom w:val="none" w:sz="0" w:space="0" w:color="auto"/>
        <w:right w:val="none" w:sz="0" w:space="0" w:color="auto"/>
      </w:divBdr>
    </w:div>
    <w:div w:id="2000422074">
      <w:bodyDiv w:val="1"/>
      <w:marLeft w:val="0"/>
      <w:marRight w:val="0"/>
      <w:marTop w:val="0"/>
      <w:marBottom w:val="0"/>
      <w:divBdr>
        <w:top w:val="none" w:sz="0" w:space="0" w:color="auto"/>
        <w:left w:val="none" w:sz="0" w:space="0" w:color="auto"/>
        <w:bottom w:val="none" w:sz="0" w:space="0" w:color="auto"/>
        <w:right w:val="none" w:sz="0" w:space="0" w:color="auto"/>
      </w:divBdr>
      <w:divsChild>
        <w:div w:id="1792820886">
          <w:marLeft w:val="0"/>
          <w:marRight w:val="0"/>
          <w:marTop w:val="0"/>
          <w:marBottom w:val="0"/>
          <w:divBdr>
            <w:top w:val="none" w:sz="0" w:space="0" w:color="auto"/>
            <w:left w:val="none" w:sz="0" w:space="0" w:color="auto"/>
            <w:bottom w:val="none" w:sz="0" w:space="0" w:color="auto"/>
            <w:right w:val="none" w:sz="0" w:space="0" w:color="auto"/>
          </w:divBdr>
          <w:divsChild>
            <w:div w:id="2108887506">
              <w:marLeft w:val="0"/>
              <w:marRight w:val="0"/>
              <w:marTop w:val="0"/>
              <w:marBottom w:val="0"/>
              <w:divBdr>
                <w:top w:val="none" w:sz="0" w:space="0" w:color="auto"/>
                <w:left w:val="none" w:sz="0" w:space="0" w:color="auto"/>
                <w:bottom w:val="none" w:sz="0" w:space="0" w:color="auto"/>
                <w:right w:val="none" w:sz="0" w:space="0" w:color="auto"/>
              </w:divBdr>
              <w:divsChild>
                <w:div w:id="495069638">
                  <w:marLeft w:val="0"/>
                  <w:marRight w:val="0"/>
                  <w:marTop w:val="0"/>
                  <w:marBottom w:val="0"/>
                  <w:divBdr>
                    <w:top w:val="none" w:sz="0" w:space="0" w:color="auto"/>
                    <w:left w:val="none" w:sz="0" w:space="0" w:color="auto"/>
                    <w:bottom w:val="none" w:sz="0" w:space="0" w:color="auto"/>
                    <w:right w:val="none" w:sz="0" w:space="0" w:color="auto"/>
                  </w:divBdr>
                  <w:divsChild>
                    <w:div w:id="4330820">
                      <w:marLeft w:val="0"/>
                      <w:marRight w:val="0"/>
                      <w:marTop w:val="0"/>
                      <w:marBottom w:val="0"/>
                      <w:divBdr>
                        <w:top w:val="none" w:sz="0" w:space="0" w:color="auto"/>
                        <w:left w:val="none" w:sz="0" w:space="0" w:color="auto"/>
                        <w:bottom w:val="none" w:sz="0" w:space="0" w:color="auto"/>
                        <w:right w:val="none" w:sz="0" w:space="0" w:color="auto"/>
                      </w:divBdr>
                      <w:divsChild>
                        <w:div w:id="1675113027">
                          <w:marLeft w:val="0"/>
                          <w:marRight w:val="0"/>
                          <w:marTop w:val="0"/>
                          <w:marBottom w:val="0"/>
                          <w:divBdr>
                            <w:top w:val="none" w:sz="0" w:space="0" w:color="auto"/>
                            <w:left w:val="none" w:sz="0" w:space="0" w:color="auto"/>
                            <w:bottom w:val="none" w:sz="0" w:space="0" w:color="auto"/>
                            <w:right w:val="none" w:sz="0" w:space="0" w:color="auto"/>
                          </w:divBdr>
                          <w:divsChild>
                            <w:div w:id="159278425">
                              <w:marLeft w:val="0"/>
                              <w:marRight w:val="0"/>
                              <w:marTop w:val="0"/>
                              <w:marBottom w:val="0"/>
                              <w:divBdr>
                                <w:top w:val="none" w:sz="0" w:space="0" w:color="auto"/>
                                <w:left w:val="none" w:sz="0" w:space="0" w:color="auto"/>
                                <w:bottom w:val="none" w:sz="0" w:space="0" w:color="auto"/>
                                <w:right w:val="none" w:sz="0" w:space="0" w:color="auto"/>
                              </w:divBdr>
                            </w:div>
                            <w:div w:id="335306974">
                              <w:marLeft w:val="0"/>
                              <w:marRight w:val="0"/>
                              <w:marTop w:val="0"/>
                              <w:marBottom w:val="0"/>
                              <w:divBdr>
                                <w:top w:val="none" w:sz="0" w:space="0" w:color="auto"/>
                                <w:left w:val="none" w:sz="0" w:space="0" w:color="auto"/>
                                <w:bottom w:val="none" w:sz="0" w:space="0" w:color="auto"/>
                                <w:right w:val="none" w:sz="0" w:space="0" w:color="auto"/>
                              </w:divBdr>
                            </w:div>
                            <w:div w:id="336546129">
                              <w:marLeft w:val="0"/>
                              <w:marRight w:val="0"/>
                              <w:marTop w:val="0"/>
                              <w:marBottom w:val="0"/>
                              <w:divBdr>
                                <w:top w:val="none" w:sz="0" w:space="0" w:color="auto"/>
                                <w:left w:val="none" w:sz="0" w:space="0" w:color="auto"/>
                                <w:bottom w:val="none" w:sz="0" w:space="0" w:color="auto"/>
                                <w:right w:val="none" w:sz="0" w:space="0" w:color="auto"/>
                              </w:divBdr>
                            </w:div>
                            <w:div w:id="358360277">
                              <w:marLeft w:val="0"/>
                              <w:marRight w:val="0"/>
                              <w:marTop w:val="0"/>
                              <w:marBottom w:val="0"/>
                              <w:divBdr>
                                <w:top w:val="none" w:sz="0" w:space="0" w:color="auto"/>
                                <w:left w:val="none" w:sz="0" w:space="0" w:color="auto"/>
                                <w:bottom w:val="none" w:sz="0" w:space="0" w:color="auto"/>
                                <w:right w:val="none" w:sz="0" w:space="0" w:color="auto"/>
                              </w:divBdr>
                            </w:div>
                            <w:div w:id="524249591">
                              <w:marLeft w:val="0"/>
                              <w:marRight w:val="0"/>
                              <w:marTop w:val="0"/>
                              <w:marBottom w:val="0"/>
                              <w:divBdr>
                                <w:top w:val="none" w:sz="0" w:space="0" w:color="auto"/>
                                <w:left w:val="none" w:sz="0" w:space="0" w:color="auto"/>
                                <w:bottom w:val="none" w:sz="0" w:space="0" w:color="auto"/>
                                <w:right w:val="none" w:sz="0" w:space="0" w:color="auto"/>
                              </w:divBdr>
                            </w:div>
                            <w:div w:id="910313667">
                              <w:marLeft w:val="0"/>
                              <w:marRight w:val="0"/>
                              <w:marTop w:val="0"/>
                              <w:marBottom w:val="0"/>
                              <w:divBdr>
                                <w:top w:val="none" w:sz="0" w:space="0" w:color="auto"/>
                                <w:left w:val="none" w:sz="0" w:space="0" w:color="auto"/>
                                <w:bottom w:val="none" w:sz="0" w:space="0" w:color="auto"/>
                                <w:right w:val="none" w:sz="0" w:space="0" w:color="auto"/>
                              </w:divBdr>
                              <w:divsChild>
                                <w:div w:id="1711685162">
                                  <w:marLeft w:val="0"/>
                                  <w:marRight w:val="0"/>
                                  <w:marTop w:val="0"/>
                                  <w:marBottom w:val="0"/>
                                  <w:divBdr>
                                    <w:top w:val="none" w:sz="0" w:space="0" w:color="auto"/>
                                    <w:left w:val="none" w:sz="0" w:space="0" w:color="auto"/>
                                    <w:bottom w:val="none" w:sz="0" w:space="0" w:color="auto"/>
                                    <w:right w:val="none" w:sz="0" w:space="0" w:color="auto"/>
                                  </w:divBdr>
                                  <w:divsChild>
                                    <w:div w:id="1472553653">
                                      <w:marLeft w:val="0"/>
                                      <w:marRight w:val="0"/>
                                      <w:marTop w:val="0"/>
                                      <w:marBottom w:val="0"/>
                                      <w:divBdr>
                                        <w:top w:val="none" w:sz="0" w:space="0" w:color="auto"/>
                                        <w:left w:val="none" w:sz="0" w:space="0" w:color="auto"/>
                                        <w:bottom w:val="none" w:sz="0" w:space="0" w:color="auto"/>
                                        <w:right w:val="none" w:sz="0" w:space="0" w:color="auto"/>
                                      </w:divBdr>
                                      <w:divsChild>
                                        <w:div w:id="1425105130">
                                          <w:marLeft w:val="0"/>
                                          <w:marRight w:val="0"/>
                                          <w:marTop w:val="0"/>
                                          <w:marBottom w:val="0"/>
                                          <w:divBdr>
                                            <w:top w:val="none" w:sz="0" w:space="0" w:color="auto"/>
                                            <w:left w:val="none" w:sz="0" w:space="0" w:color="auto"/>
                                            <w:bottom w:val="none" w:sz="0" w:space="0" w:color="auto"/>
                                            <w:right w:val="none" w:sz="0" w:space="0" w:color="auto"/>
                                          </w:divBdr>
                                          <w:divsChild>
                                            <w:div w:id="384988067">
                                              <w:marLeft w:val="0"/>
                                              <w:marRight w:val="0"/>
                                              <w:marTop w:val="0"/>
                                              <w:marBottom w:val="0"/>
                                              <w:divBdr>
                                                <w:top w:val="none" w:sz="0" w:space="0" w:color="auto"/>
                                                <w:left w:val="none" w:sz="0" w:space="0" w:color="auto"/>
                                                <w:bottom w:val="none" w:sz="0" w:space="0" w:color="auto"/>
                                                <w:right w:val="none" w:sz="0" w:space="0" w:color="auto"/>
                                              </w:divBdr>
                                            </w:div>
                                            <w:div w:id="12399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643802">
                              <w:marLeft w:val="0"/>
                              <w:marRight w:val="0"/>
                              <w:marTop w:val="0"/>
                              <w:marBottom w:val="0"/>
                              <w:divBdr>
                                <w:top w:val="none" w:sz="0" w:space="0" w:color="auto"/>
                                <w:left w:val="none" w:sz="0" w:space="0" w:color="auto"/>
                                <w:bottom w:val="none" w:sz="0" w:space="0" w:color="auto"/>
                                <w:right w:val="none" w:sz="0" w:space="0" w:color="auto"/>
                              </w:divBdr>
                            </w:div>
                            <w:div w:id="1403866630">
                              <w:marLeft w:val="0"/>
                              <w:marRight w:val="0"/>
                              <w:marTop w:val="0"/>
                              <w:marBottom w:val="0"/>
                              <w:divBdr>
                                <w:top w:val="none" w:sz="0" w:space="0" w:color="auto"/>
                                <w:left w:val="none" w:sz="0" w:space="0" w:color="auto"/>
                                <w:bottom w:val="none" w:sz="0" w:space="0" w:color="auto"/>
                                <w:right w:val="none" w:sz="0" w:space="0" w:color="auto"/>
                              </w:divBdr>
                            </w:div>
                            <w:div w:id="1760978605">
                              <w:marLeft w:val="0"/>
                              <w:marRight w:val="0"/>
                              <w:marTop w:val="0"/>
                              <w:marBottom w:val="0"/>
                              <w:divBdr>
                                <w:top w:val="none" w:sz="0" w:space="0" w:color="auto"/>
                                <w:left w:val="none" w:sz="0" w:space="0" w:color="auto"/>
                                <w:bottom w:val="none" w:sz="0" w:space="0" w:color="auto"/>
                                <w:right w:val="none" w:sz="0" w:space="0" w:color="auto"/>
                              </w:divBdr>
                            </w:div>
                            <w:div w:id="1773939011">
                              <w:marLeft w:val="0"/>
                              <w:marRight w:val="0"/>
                              <w:marTop w:val="0"/>
                              <w:marBottom w:val="0"/>
                              <w:divBdr>
                                <w:top w:val="none" w:sz="0" w:space="0" w:color="auto"/>
                                <w:left w:val="none" w:sz="0" w:space="0" w:color="auto"/>
                                <w:bottom w:val="none" w:sz="0" w:space="0" w:color="auto"/>
                                <w:right w:val="none" w:sz="0" w:space="0" w:color="auto"/>
                              </w:divBdr>
                            </w:div>
                            <w:div w:id="1862740877">
                              <w:marLeft w:val="0"/>
                              <w:marRight w:val="0"/>
                              <w:marTop w:val="0"/>
                              <w:marBottom w:val="0"/>
                              <w:divBdr>
                                <w:top w:val="none" w:sz="0" w:space="0" w:color="auto"/>
                                <w:left w:val="none" w:sz="0" w:space="0" w:color="auto"/>
                                <w:bottom w:val="none" w:sz="0" w:space="0" w:color="auto"/>
                                <w:right w:val="none" w:sz="0" w:space="0" w:color="auto"/>
                              </w:divBdr>
                            </w:div>
                            <w:div w:id="1978417149">
                              <w:marLeft w:val="0"/>
                              <w:marRight w:val="0"/>
                              <w:marTop w:val="0"/>
                              <w:marBottom w:val="0"/>
                              <w:divBdr>
                                <w:top w:val="none" w:sz="0" w:space="0" w:color="auto"/>
                                <w:left w:val="none" w:sz="0" w:space="0" w:color="auto"/>
                                <w:bottom w:val="none" w:sz="0" w:space="0" w:color="auto"/>
                                <w:right w:val="none" w:sz="0" w:space="0" w:color="auto"/>
                              </w:divBdr>
                            </w:div>
                            <w:div w:id="2007780759">
                              <w:marLeft w:val="0"/>
                              <w:marRight w:val="0"/>
                              <w:marTop w:val="0"/>
                              <w:marBottom w:val="0"/>
                              <w:divBdr>
                                <w:top w:val="none" w:sz="0" w:space="0" w:color="auto"/>
                                <w:left w:val="none" w:sz="0" w:space="0" w:color="auto"/>
                                <w:bottom w:val="none" w:sz="0" w:space="0" w:color="auto"/>
                                <w:right w:val="none" w:sz="0" w:space="0" w:color="auto"/>
                              </w:divBdr>
                            </w:div>
                            <w:div w:id="21212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469782">
      <w:bodyDiv w:val="1"/>
      <w:marLeft w:val="0"/>
      <w:marRight w:val="0"/>
      <w:marTop w:val="0"/>
      <w:marBottom w:val="0"/>
      <w:divBdr>
        <w:top w:val="none" w:sz="0" w:space="0" w:color="auto"/>
        <w:left w:val="none" w:sz="0" w:space="0" w:color="auto"/>
        <w:bottom w:val="none" w:sz="0" w:space="0" w:color="auto"/>
        <w:right w:val="none" w:sz="0" w:space="0" w:color="auto"/>
      </w:divBdr>
    </w:div>
    <w:div w:id="2041852921">
      <w:bodyDiv w:val="1"/>
      <w:marLeft w:val="0"/>
      <w:marRight w:val="0"/>
      <w:marTop w:val="0"/>
      <w:marBottom w:val="0"/>
      <w:divBdr>
        <w:top w:val="none" w:sz="0" w:space="0" w:color="auto"/>
        <w:left w:val="none" w:sz="0" w:space="0" w:color="auto"/>
        <w:bottom w:val="none" w:sz="0" w:space="0" w:color="auto"/>
        <w:right w:val="none" w:sz="0" w:space="0" w:color="auto"/>
      </w:divBdr>
    </w:div>
    <w:div w:id="2049601794">
      <w:bodyDiv w:val="1"/>
      <w:marLeft w:val="0"/>
      <w:marRight w:val="0"/>
      <w:marTop w:val="0"/>
      <w:marBottom w:val="0"/>
      <w:divBdr>
        <w:top w:val="none" w:sz="0" w:space="0" w:color="auto"/>
        <w:left w:val="none" w:sz="0" w:space="0" w:color="auto"/>
        <w:bottom w:val="none" w:sz="0" w:space="0" w:color="auto"/>
        <w:right w:val="none" w:sz="0" w:space="0" w:color="auto"/>
      </w:divBdr>
    </w:div>
    <w:div w:id="2112042598">
      <w:bodyDiv w:val="1"/>
      <w:marLeft w:val="0"/>
      <w:marRight w:val="0"/>
      <w:marTop w:val="0"/>
      <w:marBottom w:val="0"/>
      <w:divBdr>
        <w:top w:val="none" w:sz="0" w:space="0" w:color="auto"/>
        <w:left w:val="none" w:sz="0" w:space="0" w:color="auto"/>
        <w:bottom w:val="none" w:sz="0" w:space="0" w:color="auto"/>
        <w:right w:val="none" w:sz="0" w:space="0" w:color="auto"/>
      </w:divBdr>
    </w:div>
    <w:div w:id="214604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gi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tiff"/><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osf.io/ht25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09916-2D96-4E7D-B780-34050777DDA7}">
  <ds:schemaRefs>
    <ds:schemaRef ds:uri="http://schemas.openxmlformats.org/officeDocument/2006/bibliography"/>
  </ds:schemaRefs>
</ds:datastoreItem>
</file>

<file path=customXml/itemProps2.xml><?xml version="1.0" encoding="utf-8"?>
<ds:datastoreItem xmlns:ds="http://schemas.openxmlformats.org/officeDocument/2006/customXml" ds:itemID="{4BA94A07-2A5C-46F8-AF23-4A652358D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14982</Words>
  <Characters>82404</Characters>
  <Application>Microsoft Office Word</Application>
  <DocSecurity>0</DocSecurity>
  <Lines>686</Lines>
  <Paragraphs>194</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97192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Hartgerink</dc:creator>
  <cp:keywords/>
  <dc:description/>
  <cp:lastModifiedBy>Chris Hartgerink</cp:lastModifiedBy>
  <cp:revision>3</cp:revision>
  <cp:lastPrinted>2014-03-10T15:36:00Z</cp:lastPrinted>
  <dcterms:created xsi:type="dcterms:W3CDTF">2014-03-15T21:06:00Z</dcterms:created>
  <dcterms:modified xsi:type="dcterms:W3CDTF">2014-03-15T21:06:00Z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c.hartgerink@gmail.com@www.mendeley.com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