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28311" w14:textId="77777777" w:rsidR="00412802" w:rsidRDefault="00412802" w:rsidP="00412802">
      <w:pPr>
        <w:rPr>
          <w:rFonts w:eastAsia="Times New Roman"/>
          <w:lang w:val="en-US"/>
        </w:rPr>
      </w:pPr>
      <w:r>
        <w:rPr>
          <w:rFonts w:eastAsia="Times New Roman"/>
          <w:lang w:val="en-US"/>
        </w:rPr>
        <w:t>Ilja van Beest</w:t>
      </w:r>
    </w:p>
    <w:p w14:paraId="7D2B1E0E" w14:textId="77777777" w:rsidR="00412802" w:rsidRPr="00412802" w:rsidRDefault="00412802" w:rsidP="00412802">
      <w:pPr>
        <w:rPr>
          <w:lang w:val="en-US"/>
        </w:rPr>
      </w:pPr>
      <w:r w:rsidRPr="00412802">
        <w:rPr>
          <w:lang w:val="en-US"/>
        </w:rPr>
        <w:t>Faculty of Social and Behavioral Sciences</w:t>
      </w:r>
    </w:p>
    <w:p w14:paraId="7A2CFB17" w14:textId="77777777" w:rsidR="00412802" w:rsidRPr="00412802" w:rsidRDefault="00412802" w:rsidP="00412802">
      <w:pPr>
        <w:rPr>
          <w:lang w:val="en-US"/>
        </w:rPr>
      </w:pPr>
      <w:r w:rsidRPr="00412802">
        <w:rPr>
          <w:lang w:val="en-US"/>
        </w:rPr>
        <w:t>Tilburg University</w:t>
      </w:r>
    </w:p>
    <w:p w14:paraId="2AA992E0" w14:textId="77777777" w:rsidR="00412802" w:rsidRPr="00412802" w:rsidRDefault="00412802" w:rsidP="00412802">
      <w:pPr>
        <w:rPr>
          <w:lang w:val="en-US"/>
        </w:rPr>
      </w:pPr>
      <w:r w:rsidRPr="00412802">
        <w:rPr>
          <w:lang w:val="en-US"/>
        </w:rPr>
        <w:t>P.O. Box 90153</w:t>
      </w:r>
      <w:r w:rsidRPr="00412802">
        <w:rPr>
          <w:lang w:val="en-US"/>
        </w:rPr>
        <w:br/>
        <w:t>5000 LE Tilburg</w:t>
      </w:r>
      <w:r w:rsidRPr="00412802">
        <w:rPr>
          <w:lang w:val="en-US"/>
        </w:rPr>
        <w:br/>
        <w:t>The Netherlands</w:t>
      </w:r>
    </w:p>
    <w:p w14:paraId="4674560B" w14:textId="77777777" w:rsidR="00412802" w:rsidRDefault="00412802" w:rsidP="00412802">
      <w:pPr>
        <w:spacing w:after="240"/>
        <w:rPr>
          <w:rFonts w:eastAsia="Times New Roman"/>
          <w:lang w:val="en-US"/>
        </w:rPr>
      </w:pPr>
    </w:p>
    <w:p w14:paraId="7815C673" w14:textId="77777777" w:rsidR="00412802" w:rsidRPr="00412802" w:rsidRDefault="00412802" w:rsidP="00412802">
      <w:pPr>
        <w:spacing w:after="240"/>
        <w:rPr>
          <w:rFonts w:eastAsia="Times New Roman"/>
        </w:rPr>
      </w:pPr>
      <w:r w:rsidRPr="00412802">
        <w:rPr>
          <w:rFonts w:eastAsia="Times New Roman"/>
        </w:rPr>
        <w:t>Prof. Dr. Nico van Yperen</w:t>
      </w:r>
      <w:r>
        <w:rPr>
          <w:rFonts w:eastAsia="Times New Roman"/>
        </w:rPr>
        <w:br/>
        <w:t>Academic Editor, PLOS ONE</w:t>
      </w:r>
      <w:r>
        <w:rPr>
          <w:rFonts w:eastAsia="Times New Roman"/>
        </w:rPr>
        <w:br/>
        <w:t>Rijksuniversiteit Groningen</w:t>
      </w:r>
    </w:p>
    <w:p w14:paraId="766B1D8A" w14:textId="77777777" w:rsidR="0097723F" w:rsidRDefault="00412802" w:rsidP="00412802">
      <w:pPr>
        <w:rPr>
          <w:ins w:id="0" w:author="I van Beest" w:date="2015-03-29T12:36:00Z"/>
          <w:lang w:val="en-US"/>
        </w:rPr>
      </w:pPr>
      <w:r w:rsidRPr="00A94045">
        <w:rPr>
          <w:rFonts w:eastAsia="Times New Roman"/>
          <w:lang w:val="en-US"/>
        </w:rPr>
        <w:br/>
      </w:r>
      <w:r>
        <w:rPr>
          <w:rFonts w:eastAsia="Times New Roman"/>
          <w:lang w:val="en-US"/>
        </w:rPr>
        <w:t xml:space="preserve">Manuscript ID </w:t>
      </w:r>
      <w:r w:rsidRPr="00412802">
        <w:rPr>
          <w:rFonts w:eastAsia="Times New Roman"/>
          <w:lang w:val="en-US"/>
        </w:rPr>
        <w:t>PONE-D-15-02806</w:t>
      </w:r>
      <w:r w:rsidRPr="00412802">
        <w:rPr>
          <w:rFonts w:eastAsia="Times New Roman"/>
          <w:lang w:val="en-US"/>
        </w:rPr>
        <w:br/>
      </w:r>
      <w:r>
        <w:rPr>
          <w:rFonts w:eastAsia="Times New Roman"/>
          <w:lang w:val="en-US"/>
        </w:rPr>
        <w:br/>
        <w:t>Dear Prof Dr. van Yperen</w:t>
      </w:r>
      <w:r w:rsidRPr="00412802">
        <w:rPr>
          <w:rFonts w:eastAsia="Times New Roman"/>
          <w:lang w:val="en-US"/>
        </w:rPr>
        <w:t>,</w:t>
      </w:r>
      <w:r w:rsidRPr="00412802">
        <w:rPr>
          <w:rFonts w:eastAsia="Times New Roman"/>
          <w:lang w:val="en-US"/>
        </w:rPr>
        <w:br/>
      </w:r>
      <w:r w:rsidRPr="006F38A7">
        <w:rPr>
          <w:rFonts w:eastAsia="Times New Roman"/>
          <w:lang w:val="en-US"/>
        </w:rPr>
        <w:br/>
      </w:r>
      <w:r w:rsidRPr="006F38A7">
        <w:rPr>
          <w:lang w:val="en-US"/>
        </w:rPr>
        <w:t>Thank you for your kind words about our work and for the opportunity to submit a revised version of our paper “</w:t>
      </w:r>
      <w:r w:rsidRPr="006F38A7">
        <w:rPr>
          <w:rFonts w:eastAsia="Times New Roman"/>
          <w:lang w:val="en-US"/>
        </w:rPr>
        <w:t>The Ordinal Effects of Ostracism: A Meta-Analysis of 120 Cyberball Studies</w:t>
      </w:r>
      <w:r w:rsidRPr="006F38A7">
        <w:rPr>
          <w:lang w:val="en-US"/>
        </w:rPr>
        <w:t>" to PLOS ONE. As you recommended, we have carefully considered each of the comments made by the reviewers, paying special attention to those highlighted by you in your letter. A detailed overview of our revisions is included below. For your convenience we copied the three reviews and added a detailed description of how we made the appropriate changes immediately below each comment.</w:t>
      </w:r>
    </w:p>
    <w:p w14:paraId="06592967" w14:textId="77777777" w:rsidR="0097723F" w:rsidRDefault="0097723F" w:rsidP="00412802">
      <w:pPr>
        <w:numPr>
          <w:ins w:id="1" w:author="I van Beest" w:date="2015-03-29T12:36:00Z"/>
        </w:numPr>
        <w:rPr>
          <w:lang w:val="en-US"/>
        </w:rPr>
      </w:pPr>
    </w:p>
    <w:p w14:paraId="2596080C" w14:textId="77777777" w:rsidR="00412802" w:rsidRPr="006F38A7" w:rsidRDefault="00412802" w:rsidP="00412802">
      <w:pPr>
        <w:rPr>
          <w:lang w:val="en-US"/>
        </w:rPr>
      </w:pPr>
      <w:r w:rsidRPr="006F38A7">
        <w:rPr>
          <w:lang w:val="en-US"/>
        </w:rPr>
        <w:t xml:space="preserve">We believe that the changes we made have substantially improved the manuscript and made our contribution stronger. We warmly thank you for your help in achieving this and look forward to your final decision. </w:t>
      </w:r>
    </w:p>
    <w:p w14:paraId="07BF6D9C" w14:textId="77777777" w:rsidR="00412802" w:rsidRDefault="00412802">
      <w:pPr>
        <w:spacing w:after="160" w:line="259" w:lineRule="auto"/>
        <w:rPr>
          <w:rFonts w:eastAsia="Times New Roman"/>
          <w:lang w:val="en-US"/>
        </w:rPr>
      </w:pPr>
    </w:p>
    <w:p w14:paraId="55DCA474" w14:textId="77777777" w:rsidR="00412802" w:rsidRDefault="00412802">
      <w:pPr>
        <w:spacing w:after="160" w:line="259" w:lineRule="auto"/>
        <w:rPr>
          <w:rFonts w:eastAsia="Times New Roman"/>
          <w:lang w:val="en-US"/>
        </w:rPr>
      </w:pPr>
      <w:r>
        <w:rPr>
          <w:rFonts w:eastAsia="Times New Roman"/>
          <w:lang w:val="en-US"/>
        </w:rPr>
        <w:t>Kind regards, also on behalf of Chris Hartgerink, Jelte Wicherts, and Kip Williams</w:t>
      </w:r>
    </w:p>
    <w:p w14:paraId="0C9DEB7B" w14:textId="77777777" w:rsidR="00412802" w:rsidRDefault="00412802">
      <w:pPr>
        <w:spacing w:after="160" w:line="259" w:lineRule="auto"/>
        <w:rPr>
          <w:rFonts w:eastAsia="Times New Roman"/>
          <w:lang w:val="en-US"/>
        </w:rPr>
      </w:pPr>
    </w:p>
    <w:p w14:paraId="215F9265" w14:textId="77777777" w:rsidR="00412802" w:rsidRDefault="00412802">
      <w:pPr>
        <w:spacing w:after="160" w:line="259" w:lineRule="auto"/>
        <w:rPr>
          <w:rFonts w:eastAsia="Times New Roman"/>
          <w:lang w:val="en-US"/>
        </w:rPr>
      </w:pPr>
    </w:p>
    <w:p w14:paraId="6A7FF5D2" w14:textId="77777777" w:rsidR="00412802" w:rsidRDefault="00412802">
      <w:pPr>
        <w:spacing w:after="160" w:line="259" w:lineRule="auto"/>
        <w:rPr>
          <w:rFonts w:eastAsia="Times New Roman"/>
          <w:lang w:val="en-US"/>
        </w:rPr>
      </w:pPr>
      <w:r>
        <w:rPr>
          <w:rFonts w:eastAsia="Times New Roman"/>
          <w:lang w:val="en-US"/>
        </w:rPr>
        <w:t>Ilja van Beest</w:t>
      </w:r>
      <w:r>
        <w:rPr>
          <w:rFonts w:eastAsia="Times New Roman"/>
          <w:lang w:val="en-US"/>
        </w:rPr>
        <w:br w:type="page"/>
      </w:r>
    </w:p>
    <w:p w14:paraId="4A065DEB" w14:textId="77777777" w:rsidR="0097723F" w:rsidRDefault="00412802" w:rsidP="00412802">
      <w:pPr>
        <w:spacing w:after="240"/>
        <w:rPr>
          <w:rFonts w:eastAsia="Times New Roman"/>
          <w:lang w:val="en-US"/>
        </w:rPr>
      </w:pPr>
      <w:r w:rsidRPr="00D15981">
        <w:rPr>
          <w:rFonts w:eastAsia="Times New Roman"/>
          <w:b/>
          <w:lang w:val="en-US"/>
        </w:rPr>
        <w:lastRenderedPageBreak/>
        <w:t>Reviewer #1:</w:t>
      </w:r>
      <w:r w:rsidRPr="00412802">
        <w:rPr>
          <w:rFonts w:eastAsia="Times New Roman"/>
          <w:lang w:val="en-US"/>
        </w:rPr>
        <w:t xml:space="preserve"> The authors have conducted a meta-analysis of studies using the Cyberball game, which manipulates the degree of social inclusion versus ostracism experienced by participants. Particular focus in this meta-analysis is on the immediate and delayed effects of the experimental manipulation and on examining whether immediate or delayed effects are more susceptible to the moderating influence of other factors.</w:t>
      </w:r>
      <w:r w:rsidRPr="00412802">
        <w:rPr>
          <w:rFonts w:eastAsia="Times New Roman"/>
          <w:lang w:val="en-US"/>
        </w:rPr>
        <w:br/>
      </w:r>
      <w:r w:rsidRPr="00412802">
        <w:rPr>
          <w:rFonts w:eastAsia="Times New Roman"/>
          <w:lang w:val="en-US"/>
        </w:rPr>
        <w:br/>
        <w:t>In general, I think that PLoS One is an appropriate outlet for this meta-analysis and I would support its publication. However, below I list a number of general issues, concerns, comments, and appeals for clarification that I think the authors need to address first.</w:t>
      </w:r>
      <w:r w:rsidRPr="00412802">
        <w:rPr>
          <w:rFonts w:eastAsia="Times New Roman"/>
          <w:lang w:val="en-US"/>
        </w:rPr>
        <w:br/>
      </w:r>
      <w:r w:rsidRPr="00412802">
        <w:rPr>
          <w:rFonts w:eastAsia="Times New Roman"/>
          <w:lang w:val="en-US"/>
        </w:rPr>
        <w:br/>
        <w:t>General Issues / Concerns / Comments:</w:t>
      </w:r>
      <w:r w:rsidRPr="00412802">
        <w:rPr>
          <w:rFonts w:eastAsia="Times New Roman"/>
          <w:lang w:val="en-US"/>
        </w:rPr>
        <w:br/>
      </w:r>
      <w:r w:rsidRPr="00412802">
        <w:rPr>
          <w:rFonts w:eastAsia="Times New Roman"/>
          <w:lang w:val="en-US"/>
        </w:rPr>
        <w:br/>
      </w:r>
      <w:r w:rsidR="0097723F" w:rsidRPr="00DE6ACB">
        <w:rPr>
          <w:rFonts w:eastAsia="Times New Roman"/>
          <w:b/>
          <w:lang w:val="en-US"/>
        </w:rPr>
        <w:t>#1</w:t>
      </w:r>
    </w:p>
    <w:p w14:paraId="714DD809" w14:textId="77777777" w:rsidR="0097723F" w:rsidRDefault="00412802" w:rsidP="00412802">
      <w:pPr>
        <w:spacing w:after="240"/>
        <w:rPr>
          <w:rFonts w:eastAsia="Times New Roman"/>
          <w:lang w:val="en-US"/>
        </w:rPr>
      </w:pPr>
      <w:r w:rsidRPr="00412802">
        <w:rPr>
          <w:rFonts w:eastAsia="Times New Roman"/>
          <w:lang w:val="en-US"/>
        </w:rPr>
        <w:t>page 7: Author predictions were used to determine how an interaction should be coded. Was there always a clear prediction given by authors so that this decision could be made unambiguously? If not, was the intercoder reliability of these assessments measured? Aside from this, we know that some 'predictions' are actually generated post-hoc, after the results have become available. That is a limitation that should be acknowledged.</w:t>
      </w:r>
    </w:p>
    <w:p w14:paraId="5265BF0A" w14:textId="77777777" w:rsidR="0097723F" w:rsidRPr="00DE6ACB" w:rsidRDefault="0097723F" w:rsidP="0097723F">
      <w:pPr>
        <w:spacing w:after="240"/>
        <w:rPr>
          <w:b/>
          <w:lang w:val="en-US"/>
        </w:rPr>
      </w:pPr>
      <w:r>
        <w:rPr>
          <w:b/>
          <w:lang w:val="en-US"/>
        </w:rPr>
        <w:t>Answer</w:t>
      </w:r>
    </w:p>
    <w:p w14:paraId="245EC085" w14:textId="2A182096" w:rsidR="0097723F" w:rsidRPr="00DE6ACB" w:rsidRDefault="0097723F" w:rsidP="0097723F">
      <w:pPr>
        <w:spacing w:after="240"/>
        <w:rPr>
          <w:rFonts w:eastAsia="Times New Roman"/>
          <w:i/>
          <w:lang w:val="en-US"/>
        </w:rPr>
      </w:pPr>
      <w:r w:rsidRPr="00EA32F6">
        <w:rPr>
          <w:rFonts w:eastAsia="Times New Roman"/>
          <w:i/>
          <w:lang w:val="en-US"/>
        </w:rPr>
        <w:t xml:space="preserve">Of the 120 studies that were investigated, 52 </w:t>
      </w:r>
      <w:r>
        <w:rPr>
          <w:rFonts w:eastAsia="Times New Roman"/>
          <w:i/>
          <w:lang w:val="en-US"/>
        </w:rPr>
        <w:t xml:space="preserve">studies </w:t>
      </w:r>
      <w:r w:rsidRPr="00EA32F6">
        <w:rPr>
          <w:rFonts w:eastAsia="Times New Roman"/>
          <w:i/>
          <w:lang w:val="en-US"/>
        </w:rPr>
        <w:t>contained a</w:t>
      </w:r>
      <w:r>
        <w:rPr>
          <w:rFonts w:eastAsia="Times New Roman"/>
          <w:i/>
          <w:lang w:val="en-US"/>
        </w:rPr>
        <w:t>n interaction</w:t>
      </w:r>
      <w:r w:rsidRPr="00EA32F6">
        <w:rPr>
          <w:rFonts w:eastAsia="Times New Roman"/>
          <w:i/>
          <w:lang w:val="en-US"/>
        </w:rPr>
        <w:t xml:space="preserve">. </w:t>
      </w:r>
      <w:r>
        <w:rPr>
          <w:rFonts w:eastAsia="Times New Roman"/>
          <w:i/>
          <w:lang w:val="en-US"/>
        </w:rPr>
        <w:t xml:space="preserve">The prediction in these 52 studies, was </w:t>
      </w:r>
      <w:r w:rsidRPr="00EA32F6">
        <w:rPr>
          <w:rFonts w:eastAsia="Times New Roman"/>
          <w:i/>
          <w:lang w:val="en-US"/>
        </w:rPr>
        <w:t xml:space="preserve">based on the </w:t>
      </w:r>
      <w:r>
        <w:rPr>
          <w:rFonts w:eastAsia="Times New Roman"/>
          <w:i/>
          <w:lang w:val="en-US"/>
        </w:rPr>
        <w:t xml:space="preserve">explicit </w:t>
      </w:r>
      <w:r w:rsidRPr="00EA32F6">
        <w:rPr>
          <w:rFonts w:eastAsia="Times New Roman"/>
          <w:i/>
          <w:lang w:val="en-US"/>
        </w:rPr>
        <w:t xml:space="preserve">prediction of the authors of the manuscript. </w:t>
      </w:r>
      <w:del w:id="2" w:author="I van Beest" w:date="2015-03-29T12:40:00Z">
        <w:r w:rsidDel="007C69BE">
          <w:rPr>
            <w:rFonts w:eastAsia="Times New Roman"/>
            <w:i/>
            <w:lang w:val="en-US"/>
          </w:rPr>
          <w:delText>When this was not the case</w:delText>
        </w:r>
      </w:del>
      <w:ins w:id="3" w:author="I van Beest" w:date="2015-03-29T12:40:00Z">
        <w:r>
          <w:rPr>
            <w:rFonts w:eastAsia="Times New Roman"/>
            <w:i/>
            <w:lang w:val="en-US"/>
          </w:rPr>
          <w:t>Moreover</w:t>
        </w:r>
      </w:ins>
      <w:r>
        <w:rPr>
          <w:rFonts w:eastAsia="Times New Roman"/>
          <w:i/>
          <w:lang w:val="en-US"/>
        </w:rPr>
        <w:t>, t</w:t>
      </w:r>
      <w:r w:rsidRPr="00EA32F6">
        <w:rPr>
          <w:rFonts w:eastAsia="Times New Roman"/>
          <w:i/>
          <w:lang w:val="en-US"/>
        </w:rPr>
        <w:t xml:space="preserve">he first authors (Chris and Ilja) checked and discussed each </w:t>
      </w:r>
      <w:r>
        <w:rPr>
          <w:rFonts w:eastAsia="Times New Roman"/>
          <w:i/>
          <w:lang w:val="en-US"/>
        </w:rPr>
        <w:t>paper</w:t>
      </w:r>
      <w:r w:rsidRPr="00EA32F6">
        <w:rPr>
          <w:rFonts w:eastAsia="Times New Roman"/>
          <w:i/>
          <w:lang w:val="en-US"/>
        </w:rPr>
        <w:t xml:space="preserve"> until consensus was reached. </w:t>
      </w:r>
      <w:r>
        <w:rPr>
          <w:rFonts w:eastAsia="Times New Roman"/>
          <w:i/>
          <w:lang w:val="en-US"/>
        </w:rPr>
        <w:t xml:space="preserve">We did not record these discussions and intercoder </w:t>
      </w:r>
      <w:ins w:id="4" w:author="I van Beest" w:date="2015-03-29T12:39:00Z">
        <w:r>
          <w:rPr>
            <w:rFonts w:eastAsia="Times New Roman"/>
            <w:i/>
            <w:lang w:val="en-US"/>
          </w:rPr>
          <w:t xml:space="preserve">reliability </w:t>
        </w:r>
      </w:ins>
      <w:r w:rsidRPr="00DE6ACB">
        <w:rPr>
          <w:rFonts w:eastAsia="Times New Roman"/>
          <w:i/>
          <w:lang w:val="en-US"/>
        </w:rPr>
        <w:t xml:space="preserve">cannot be assessed. </w:t>
      </w:r>
      <w:commentRangeStart w:id="5"/>
      <w:ins w:id="6" w:author="Jelte Wicherts" w:date="2015-03-30T14:00:00Z">
        <w:r w:rsidR="00D44F12">
          <w:rPr>
            <w:rFonts w:eastAsia="Times New Roman"/>
            <w:i/>
            <w:lang w:val="en-US"/>
          </w:rPr>
          <w:t>However, their general impression was that</w:t>
        </w:r>
      </w:ins>
      <w:ins w:id="7" w:author="Jelte Wicherts" w:date="2015-03-30T14:05:00Z">
        <w:r>
          <w:rPr>
            <w:rFonts w:eastAsia="Times New Roman"/>
            <w:i/>
            <w:lang w:val="en-US"/>
          </w:rPr>
          <w:t xml:space="preserve"> the coding was fairly consistent</w:t>
        </w:r>
      </w:ins>
      <w:ins w:id="8" w:author="Jelte Wicherts" w:date="2015-03-30T14:00:00Z">
        <w:r w:rsidR="00D44F12">
          <w:rPr>
            <w:rFonts w:eastAsia="Times New Roman"/>
            <w:i/>
            <w:lang w:val="en-US"/>
          </w:rPr>
          <w:t>….</w:t>
        </w:r>
      </w:ins>
      <w:commentRangeEnd w:id="5"/>
      <w:ins w:id="9" w:author="Jelte Wicherts" w:date="2015-03-30T14:06:00Z">
        <w:r>
          <w:rPr>
            <w:rStyle w:val="CommentReference"/>
          </w:rPr>
          <w:commentReference w:id="5"/>
        </w:r>
      </w:ins>
    </w:p>
    <w:p w14:paraId="620C78A5" w14:textId="77777777" w:rsidR="0097723F" w:rsidRPr="00DE6ACB" w:rsidRDefault="0097723F" w:rsidP="0097723F">
      <w:pPr>
        <w:spacing w:after="240"/>
        <w:rPr>
          <w:rFonts w:eastAsia="Times New Roman"/>
          <w:i/>
          <w:lang w:val="en-US"/>
        </w:rPr>
      </w:pPr>
      <w:r w:rsidRPr="00DE6ACB">
        <w:rPr>
          <w:rFonts w:eastAsia="Times New Roman"/>
          <w:i/>
          <w:lang w:val="en-US"/>
        </w:rPr>
        <w:t xml:space="preserve">We acknowledge that the predictions of the authors could be post-hoc and </w:t>
      </w:r>
      <w:del w:id="10" w:author="I van Beest" w:date="2015-03-29T12:40:00Z">
        <w:r w:rsidRPr="00DE6ACB" w:rsidDel="007C69BE">
          <w:rPr>
            <w:rFonts w:eastAsia="Times New Roman"/>
            <w:i/>
            <w:lang w:val="en-US"/>
          </w:rPr>
          <w:delText xml:space="preserve">is </w:delText>
        </w:r>
      </w:del>
      <w:ins w:id="11" w:author="I van Beest" w:date="2015-03-29T12:40:00Z">
        <w:r>
          <w:rPr>
            <w:rFonts w:eastAsia="Times New Roman"/>
            <w:i/>
            <w:lang w:val="en-US"/>
          </w:rPr>
          <w:t>this is now</w:t>
        </w:r>
        <w:r w:rsidRPr="00DE6ACB">
          <w:rPr>
            <w:rFonts w:eastAsia="Times New Roman"/>
            <w:i/>
            <w:lang w:val="en-US"/>
          </w:rPr>
          <w:t xml:space="preserve"> </w:t>
        </w:r>
      </w:ins>
      <w:r w:rsidRPr="00DE6ACB">
        <w:rPr>
          <w:rFonts w:eastAsia="Times New Roman"/>
          <w:i/>
          <w:lang w:val="en-US"/>
        </w:rPr>
        <w:t>acknowledged in the revised manuscript. We now say</w:t>
      </w:r>
    </w:p>
    <w:p w14:paraId="12C93289" w14:textId="77777777" w:rsidR="00B8013C" w:rsidRDefault="0097723F" w:rsidP="0097723F">
      <w:pPr>
        <w:spacing w:after="240"/>
        <w:rPr>
          <w:ins w:id="12" w:author="Chris Hartgerink" w:date="2015-03-31T11:54:00Z"/>
          <w:rFonts w:eastAsia="Times New Roman"/>
          <w:lang w:val="en-US"/>
        </w:rPr>
      </w:pPr>
      <w:del w:id="13" w:author="I van Beest" w:date="2015-03-29T12:42:00Z">
        <w:r w:rsidRPr="00DE6ACB" w:rsidDel="007C69BE">
          <w:rPr>
            <w:rFonts w:eastAsia="Times New Roman"/>
            <w:lang w:val="en-US"/>
          </w:rPr>
          <w:delText>Note that concern in psychology has arisen about post-hoc predictions. It is possible that</w:delText>
        </w:r>
      </w:del>
      <w:ins w:id="14" w:author="I van Beest" w:date="2015-03-29T12:42:00Z">
        <w:r>
          <w:rPr>
            <w:rFonts w:eastAsia="Times New Roman"/>
            <w:lang w:val="en-US"/>
          </w:rPr>
          <w:t>A potential limitation of our decision to follow the prediction of the authors is that the predictions may</w:t>
        </w:r>
      </w:ins>
      <w:ins w:id="15" w:author="Jelte Wicherts" w:date="2015-03-30T14:00:00Z">
        <w:r w:rsidR="00D44F12">
          <w:rPr>
            <w:rFonts w:eastAsia="Times New Roman"/>
            <w:lang w:val="en-US"/>
          </w:rPr>
          <w:t xml:space="preserve"> have</w:t>
        </w:r>
      </w:ins>
      <w:ins w:id="16" w:author="I van Beest" w:date="2015-03-29T12:42:00Z">
        <w:r>
          <w:rPr>
            <w:rFonts w:eastAsia="Times New Roman"/>
            <w:lang w:val="en-US"/>
          </w:rPr>
          <w:t xml:space="preserve"> be</w:t>
        </w:r>
      </w:ins>
      <w:ins w:id="17" w:author="Jelte Wicherts" w:date="2015-03-30T14:00:00Z">
        <w:r w:rsidR="00D44F12">
          <w:rPr>
            <w:rFonts w:eastAsia="Times New Roman"/>
            <w:lang w:val="en-US"/>
          </w:rPr>
          <w:t>en</w:t>
        </w:r>
      </w:ins>
      <w:ins w:id="18" w:author="I van Beest" w:date="2015-03-29T12:42:00Z">
        <w:r>
          <w:rPr>
            <w:rFonts w:eastAsia="Times New Roman"/>
            <w:lang w:val="en-US"/>
          </w:rPr>
          <w:t xml:space="preserve"> generated post-hoc</w:t>
        </w:r>
      </w:ins>
      <w:ins w:id="19" w:author="Jelte Wicherts" w:date="2015-03-30T14:00:00Z">
        <w:r w:rsidR="00D44F12">
          <w:rPr>
            <w:rFonts w:eastAsia="Times New Roman"/>
            <w:lang w:val="en-US"/>
          </w:rPr>
          <w:t xml:space="preserve"> on the basis of observed outcomes</w:t>
        </w:r>
      </w:ins>
      <w:ins w:id="20" w:author="I van Beest" w:date="2015-03-29T12:42:00Z">
        <w:r>
          <w:rPr>
            <w:rFonts w:eastAsia="Times New Roman"/>
            <w:lang w:val="en-US"/>
          </w:rPr>
          <w:t xml:space="preserve">. </w:t>
        </w:r>
      </w:ins>
    </w:p>
    <w:p w14:paraId="137D32FA" w14:textId="4BA475B1" w:rsidR="0097723F" w:rsidRPr="00DE6ACB" w:rsidDel="007C69BE" w:rsidRDefault="0097723F" w:rsidP="0097723F">
      <w:pPr>
        <w:spacing w:after="240"/>
        <w:rPr>
          <w:del w:id="21" w:author="I van Beest" w:date="2015-03-29T12:43:00Z"/>
          <w:rFonts w:eastAsia="Times New Roman"/>
          <w:i/>
          <w:lang w:val="en-US"/>
        </w:rPr>
      </w:pPr>
      <w:del w:id="22" w:author="I van Beest" w:date="2015-03-29T12:43:00Z">
        <w:r w:rsidRPr="00DE6ACB" w:rsidDel="007C69BE">
          <w:rPr>
            <w:rFonts w:eastAsia="Times New Roman"/>
            <w:lang w:val="en-US"/>
          </w:rPr>
          <w:delText xml:space="preserve"> predictions reported in the papers were such predictions.</w:delText>
        </w:r>
      </w:del>
    </w:p>
    <w:p w14:paraId="45195CEA" w14:textId="77777777" w:rsidR="0097723F" w:rsidRPr="00EA32F6" w:rsidRDefault="0097723F" w:rsidP="0097723F">
      <w:pPr>
        <w:spacing w:after="240"/>
        <w:rPr>
          <w:rFonts w:eastAsia="Times New Roman"/>
          <w:i/>
          <w:lang w:val="en-US"/>
        </w:rPr>
      </w:pPr>
      <w:r w:rsidRPr="00DE6ACB">
        <w:rPr>
          <w:rFonts w:eastAsia="Times New Roman"/>
          <w:i/>
          <w:lang w:val="en-US"/>
        </w:rPr>
        <w:t>on page 7 line 135.</w:t>
      </w:r>
    </w:p>
    <w:p w14:paraId="790E4A68" w14:textId="77777777" w:rsidR="0097723F" w:rsidRPr="00DE6ACB" w:rsidRDefault="0097723F" w:rsidP="00412802">
      <w:pPr>
        <w:spacing w:after="240"/>
        <w:rPr>
          <w:rFonts w:eastAsia="Times New Roman"/>
          <w:b/>
          <w:lang w:val="en-US"/>
        </w:rPr>
      </w:pPr>
      <w:r w:rsidRPr="00DE6ACB">
        <w:rPr>
          <w:rFonts w:eastAsia="Times New Roman"/>
          <w:b/>
          <w:lang w:val="en-US"/>
        </w:rPr>
        <w:t>#2</w:t>
      </w:r>
    </w:p>
    <w:p w14:paraId="344969F9" w14:textId="77777777" w:rsidR="0097723F" w:rsidRPr="005C3D37" w:rsidRDefault="00412802" w:rsidP="00412802">
      <w:pPr>
        <w:spacing w:after="240"/>
        <w:rPr>
          <w:rFonts w:eastAsia="Times New Roman"/>
          <w:lang w:val="en-US"/>
        </w:rPr>
      </w:pPr>
      <w:r w:rsidRPr="005C3D37">
        <w:rPr>
          <w:rFonts w:eastAsia="Times New Roman"/>
          <w:lang w:val="en-US"/>
        </w:rPr>
        <w:t>page 10, line 208: In studies with more than one additional factor (besides the ostracism factor), the authors "collapsed effect sizes across the factor that authors expressed least interest in." I can imagine that this decision cannot always be made with 100% certainty. Did the authors attempt to estimate the intercoder reliability of these assessments?</w:t>
      </w:r>
    </w:p>
    <w:p w14:paraId="7F734866" w14:textId="77777777" w:rsidR="0097723F" w:rsidRPr="00DE6ACB" w:rsidRDefault="0097723F" w:rsidP="0097723F">
      <w:pPr>
        <w:spacing w:after="240"/>
        <w:rPr>
          <w:b/>
          <w:lang w:val="en-US"/>
        </w:rPr>
      </w:pPr>
      <w:r w:rsidRPr="00DE6ACB">
        <w:rPr>
          <w:b/>
          <w:lang w:val="en-US"/>
        </w:rPr>
        <w:t>Answer</w:t>
      </w:r>
    </w:p>
    <w:p w14:paraId="04AD742F" w14:textId="43ADE680" w:rsidR="0097723F" w:rsidRPr="00F95FB1" w:rsidRDefault="0097723F" w:rsidP="0097723F">
      <w:pPr>
        <w:spacing w:after="240"/>
        <w:rPr>
          <w:rFonts w:eastAsia="Times New Roman"/>
          <w:i/>
          <w:lang w:val="en-US"/>
        </w:rPr>
      </w:pPr>
      <w:commentRangeStart w:id="23"/>
      <w:del w:id="24" w:author="Jelte Wicherts" w:date="2015-03-30T14:07:00Z">
        <w:r w:rsidRPr="00F95FB1" w:rsidDel="0097723F">
          <w:rPr>
            <w:rFonts w:eastAsia="Times New Roman"/>
            <w:i/>
            <w:lang w:val="en-US"/>
          </w:rPr>
          <w:delText>Th</w:delText>
        </w:r>
        <w:r w:rsidDel="0097723F">
          <w:rPr>
            <w:rFonts w:eastAsia="Times New Roman"/>
            <w:i/>
            <w:lang w:val="en-US"/>
          </w:rPr>
          <w:delText xml:space="preserve">e </w:delText>
        </w:r>
      </w:del>
      <w:ins w:id="25" w:author="Jelte Wicherts" w:date="2015-03-30T14:07:00Z">
        <w:r>
          <w:rPr>
            <w:rFonts w:eastAsia="Times New Roman"/>
            <w:i/>
            <w:lang w:val="en-US"/>
          </w:rPr>
          <w:t xml:space="preserve">Seventeen of the 52 studies with a cross-cutting variable </w:t>
        </w:r>
      </w:ins>
      <w:del w:id="26" w:author="Jelte Wicherts" w:date="2015-03-30T14:07:00Z">
        <w:r w:rsidDel="0097723F">
          <w:rPr>
            <w:rFonts w:eastAsia="Times New Roman"/>
            <w:i/>
            <w:lang w:val="en-US"/>
          </w:rPr>
          <w:delText xml:space="preserve">set of </w:delText>
        </w:r>
      </w:del>
      <w:del w:id="27" w:author="Jelte Wicherts" w:date="2015-03-30T14:08:00Z">
        <w:r w:rsidDel="0097723F">
          <w:rPr>
            <w:rFonts w:eastAsia="Times New Roman"/>
            <w:i/>
            <w:lang w:val="en-US"/>
          </w:rPr>
          <w:delText xml:space="preserve">studies that included </w:delText>
        </w:r>
      </w:del>
      <w:ins w:id="28" w:author="Jelte Wicherts" w:date="2015-03-30T14:08:00Z">
        <w:r>
          <w:rPr>
            <w:rFonts w:eastAsia="Times New Roman"/>
            <w:i/>
            <w:lang w:val="en-US"/>
          </w:rPr>
          <w:t xml:space="preserve">involved </w:t>
        </w:r>
      </w:ins>
      <w:ins w:id="29" w:author="Jelte Wicherts" w:date="2015-03-30T14:07:00Z">
        <w:r>
          <w:rPr>
            <w:rFonts w:eastAsia="Times New Roman"/>
            <w:i/>
            <w:lang w:val="en-US"/>
          </w:rPr>
          <w:t xml:space="preserve">designs that were more complex than </w:t>
        </w:r>
      </w:ins>
      <w:del w:id="30" w:author="Jelte Wicherts" w:date="2015-03-30T14:07:00Z">
        <w:r w:rsidDel="0097723F">
          <w:rPr>
            <w:rFonts w:eastAsia="Times New Roman"/>
            <w:i/>
            <w:lang w:val="en-US"/>
          </w:rPr>
          <w:delText>a larger than</w:delText>
        </w:r>
      </w:del>
      <w:ins w:id="31" w:author="Jelte Wicherts" w:date="2015-03-30T14:07:00Z">
        <w:r>
          <w:rPr>
            <w:rFonts w:eastAsia="Times New Roman"/>
            <w:i/>
            <w:lang w:val="en-US"/>
          </w:rPr>
          <w:t>the</w:t>
        </w:r>
      </w:ins>
      <w:r>
        <w:rPr>
          <w:rFonts w:eastAsia="Times New Roman"/>
          <w:i/>
          <w:lang w:val="en-US"/>
        </w:rPr>
        <w:t xml:space="preserve"> 2x2 design</w:t>
      </w:r>
      <w:ins w:id="32" w:author="Jelte Wicherts" w:date="2015-03-30T14:08:00Z">
        <w:r>
          <w:rPr>
            <w:rFonts w:eastAsia="Times New Roman"/>
            <w:i/>
            <w:lang w:val="en-US"/>
          </w:rPr>
          <w:t xml:space="preserve">. </w:t>
        </w:r>
      </w:ins>
      <w:del w:id="33" w:author="Jelte Wicherts" w:date="2015-03-30T14:08:00Z">
        <w:r w:rsidDel="0097723F">
          <w:rPr>
            <w:rFonts w:eastAsia="Times New Roman"/>
            <w:i/>
            <w:lang w:val="en-US"/>
          </w:rPr>
          <w:delText xml:space="preserve"> </w:delText>
        </w:r>
        <w:r w:rsidRPr="00F95FB1" w:rsidDel="0097723F">
          <w:rPr>
            <w:rFonts w:eastAsia="Times New Roman"/>
            <w:i/>
            <w:lang w:val="en-US"/>
          </w:rPr>
          <w:delText xml:space="preserve">is a subset of the 52 studies with a cross-cutting variable. </w:delText>
        </w:r>
      </w:del>
      <w:ins w:id="34" w:author="Jelte Wicherts" w:date="2015-03-30T14:08:00Z">
        <w:r>
          <w:rPr>
            <w:rFonts w:eastAsia="Times New Roman"/>
            <w:i/>
            <w:lang w:val="en-US"/>
          </w:rPr>
          <w:t xml:space="preserve">For these </w:t>
        </w:r>
      </w:ins>
      <w:ins w:id="35" w:author="Jelte Wicherts" w:date="2015-03-30T14:09:00Z">
        <w:r>
          <w:rPr>
            <w:rFonts w:eastAsia="Times New Roman"/>
            <w:i/>
            <w:lang w:val="en-US"/>
          </w:rPr>
          <w:t xml:space="preserve">17 </w:t>
        </w:r>
      </w:ins>
      <w:ins w:id="36" w:author="Jelte Wicherts" w:date="2015-03-30T14:08:00Z">
        <w:r>
          <w:rPr>
            <w:rFonts w:eastAsia="Times New Roman"/>
            <w:i/>
            <w:lang w:val="en-US"/>
          </w:rPr>
          <w:t xml:space="preserve">studies, we </w:t>
        </w:r>
        <w:r w:rsidRPr="00B8013C">
          <w:rPr>
            <w:rFonts w:eastAsia="Times New Roman"/>
            <w:i/>
            <w:highlight w:val="yellow"/>
            <w:lang w:val="en-US"/>
            <w:rPrChange w:id="37" w:author="Chris Hartgerink" w:date="2015-03-31T11:56:00Z">
              <w:rPr>
                <w:rFonts w:eastAsia="Times New Roman"/>
                <w:i/>
                <w:lang w:val="en-US"/>
              </w:rPr>
            </w:rPrChange>
          </w:rPr>
          <w:t>chose…</w:t>
        </w:r>
        <w:r>
          <w:rPr>
            <w:rFonts w:eastAsia="Times New Roman"/>
            <w:i/>
            <w:lang w:val="en-US"/>
          </w:rPr>
          <w:t xml:space="preserve">. </w:t>
        </w:r>
        <w:commentRangeEnd w:id="23"/>
        <w:r>
          <w:rPr>
            <w:rStyle w:val="CommentReference"/>
          </w:rPr>
          <w:commentReference w:id="23"/>
        </w:r>
      </w:ins>
      <w:r w:rsidRPr="00F95FB1">
        <w:rPr>
          <w:rFonts w:eastAsia="Times New Roman"/>
          <w:i/>
          <w:lang w:val="en-US"/>
        </w:rPr>
        <w:t xml:space="preserve">Again, these issues were resolved by discussion and intercoder reliability was hence not assessed. </w:t>
      </w:r>
      <w:del w:id="38" w:author="Jelte Wicherts" w:date="2015-03-30T14:08:00Z">
        <w:r w:rsidRPr="00F95FB1" w:rsidDel="0097723F">
          <w:rPr>
            <w:rFonts w:eastAsia="Times New Roman"/>
            <w:i/>
            <w:lang w:val="en-US"/>
          </w:rPr>
          <w:delText xml:space="preserve">This occurred in </w:delText>
        </w:r>
        <w:r w:rsidDel="0097723F">
          <w:rPr>
            <w:rFonts w:eastAsia="Times New Roman"/>
            <w:i/>
            <w:lang w:val="en-US"/>
          </w:rPr>
          <w:delText>17</w:delText>
        </w:r>
        <w:r w:rsidRPr="00F95FB1" w:rsidDel="0097723F">
          <w:rPr>
            <w:rFonts w:eastAsia="Times New Roman"/>
            <w:i/>
            <w:lang w:val="en-US"/>
          </w:rPr>
          <w:delText xml:space="preserve"> of the 52 studies.</w:delText>
        </w:r>
      </w:del>
      <w:ins w:id="39" w:author="I van Beest" w:date="2015-03-29T12:43:00Z">
        <w:r>
          <w:rPr>
            <w:rFonts w:eastAsia="Times New Roman"/>
            <w:i/>
            <w:lang w:val="en-US"/>
          </w:rPr>
          <w:t xml:space="preserve"> </w:t>
        </w:r>
      </w:ins>
    </w:p>
    <w:p w14:paraId="0D4EDDC2" w14:textId="77777777" w:rsidR="0097723F" w:rsidRPr="00DE6ACB" w:rsidRDefault="0097723F" w:rsidP="00412802">
      <w:pPr>
        <w:spacing w:after="240"/>
        <w:rPr>
          <w:rFonts w:eastAsia="Times New Roman"/>
          <w:b/>
          <w:lang w:val="en-US"/>
        </w:rPr>
      </w:pPr>
      <w:r w:rsidRPr="00DE6ACB">
        <w:rPr>
          <w:rFonts w:eastAsia="Times New Roman"/>
          <w:b/>
          <w:lang w:val="en-US"/>
        </w:rPr>
        <w:t>#3</w:t>
      </w:r>
    </w:p>
    <w:p w14:paraId="259E152C" w14:textId="77777777" w:rsidR="0097723F" w:rsidRPr="005C3D37" w:rsidRDefault="00412802" w:rsidP="00412802">
      <w:pPr>
        <w:spacing w:after="240"/>
        <w:rPr>
          <w:rFonts w:eastAsia="Times New Roman"/>
          <w:lang w:val="en-US"/>
        </w:rPr>
      </w:pPr>
      <w:r w:rsidRPr="005C3D37">
        <w:rPr>
          <w:rFonts w:eastAsia="Times New Roman"/>
          <w:lang w:val="en-US"/>
        </w:rPr>
        <w:lastRenderedPageBreak/>
        <w:t>page 10, line 224: I know from personal experience that one of the last things that authors of a meta-analysis want to hear is: Your search is outdated. Indeed, a meta-analysis may go through through several (re)submission rounds before being accepted/published and the date of the search then increasingly falls further behind. There is in principle no need to demand an update, so I will not insist. However, are the authors aware of any additional studies that have become available af</w:t>
      </w:r>
      <w:r w:rsidR="0097723F" w:rsidRPr="005C3D37">
        <w:rPr>
          <w:rFonts w:eastAsia="Times New Roman"/>
          <w:lang w:val="en-US"/>
        </w:rPr>
        <w:t>ter their search was concluded?</w:t>
      </w:r>
    </w:p>
    <w:p w14:paraId="3C9F0D94" w14:textId="77777777" w:rsidR="0097723F" w:rsidRPr="00DE6ACB" w:rsidRDefault="0097723F" w:rsidP="0097723F">
      <w:pPr>
        <w:spacing w:after="240"/>
        <w:rPr>
          <w:b/>
          <w:lang w:val="en-US"/>
        </w:rPr>
      </w:pPr>
      <w:r w:rsidRPr="00DE6ACB">
        <w:rPr>
          <w:b/>
          <w:lang w:val="en-US"/>
        </w:rPr>
        <w:t>Answer</w:t>
      </w:r>
    </w:p>
    <w:p w14:paraId="3CD8C361" w14:textId="1DA7FFFE" w:rsidR="0097723F" w:rsidRPr="00F95FB1" w:rsidRDefault="0097723F" w:rsidP="0097723F">
      <w:pPr>
        <w:spacing w:after="240"/>
        <w:rPr>
          <w:rFonts w:eastAsia="Times New Roman"/>
          <w:i/>
          <w:lang w:val="en-US"/>
        </w:rPr>
      </w:pPr>
      <w:ins w:id="40" w:author="Jelte Wicherts" w:date="2015-03-30T14:10:00Z">
        <w:r>
          <w:rPr>
            <w:rFonts w:eastAsia="Times New Roman"/>
            <w:i/>
            <w:lang w:val="en-US"/>
          </w:rPr>
          <w:t xml:space="preserve">We wholeheartedly agree with this reviewer that </w:t>
        </w:r>
      </w:ins>
      <w:ins w:id="41" w:author="Jelte Wicherts" w:date="2015-03-30T14:09:00Z">
        <w:r>
          <w:rPr>
            <w:rFonts w:eastAsia="Times New Roman"/>
            <w:i/>
            <w:lang w:val="en-US"/>
          </w:rPr>
          <w:t>the search for studies in a meta-analysis is quite</w:t>
        </w:r>
      </w:ins>
      <w:ins w:id="42" w:author="Jelte Wicherts" w:date="2015-03-30T14:10:00Z">
        <w:r>
          <w:rPr>
            <w:rFonts w:eastAsia="Times New Roman"/>
            <w:i/>
            <w:lang w:val="en-US"/>
          </w:rPr>
          <w:t xml:space="preserve"> time-consuming</w:t>
        </w:r>
      </w:ins>
      <w:ins w:id="43" w:author="Jelte Wicherts" w:date="2015-03-30T14:12:00Z">
        <w:r>
          <w:rPr>
            <w:rFonts w:eastAsia="Times New Roman"/>
            <w:i/>
            <w:lang w:val="en-US"/>
          </w:rPr>
          <w:t xml:space="preserve"> and that one should always chose a moment to stop updating the database</w:t>
        </w:r>
      </w:ins>
      <w:ins w:id="44" w:author="Jelte Wicherts" w:date="2015-03-30T14:10:00Z">
        <w:r>
          <w:rPr>
            <w:rFonts w:eastAsia="Times New Roman"/>
            <w:i/>
            <w:lang w:val="en-US"/>
          </w:rPr>
          <w:t>.</w:t>
        </w:r>
      </w:ins>
      <w:ins w:id="45" w:author="Jelte Wicherts" w:date="2015-03-30T14:09:00Z">
        <w:r>
          <w:rPr>
            <w:rFonts w:eastAsia="Times New Roman"/>
            <w:i/>
            <w:lang w:val="en-US"/>
          </w:rPr>
          <w:t xml:space="preserve"> </w:t>
        </w:r>
      </w:ins>
      <w:ins w:id="46" w:author="Jelte Wicherts" w:date="2015-03-30T14:12:00Z">
        <w:r>
          <w:rPr>
            <w:rFonts w:eastAsia="Times New Roman"/>
            <w:i/>
            <w:lang w:val="en-US"/>
          </w:rPr>
          <w:t xml:space="preserve">Nevertheless, we conducted </w:t>
        </w:r>
      </w:ins>
      <w:del w:id="47" w:author="Jelte Wicherts" w:date="2015-03-30T14:13:00Z">
        <w:r w:rsidRPr="00F95FB1" w:rsidDel="0097723F">
          <w:rPr>
            <w:rFonts w:eastAsia="Times New Roman"/>
            <w:i/>
            <w:lang w:val="en-US"/>
          </w:rPr>
          <w:delText xml:space="preserve">A </w:delText>
        </w:r>
      </w:del>
      <w:ins w:id="48" w:author="Jelte Wicherts" w:date="2015-03-30T14:13:00Z">
        <w:r>
          <w:rPr>
            <w:rFonts w:eastAsia="Times New Roman"/>
            <w:i/>
            <w:lang w:val="en-US"/>
          </w:rPr>
          <w:t>another</w:t>
        </w:r>
        <w:r w:rsidRPr="00F95FB1">
          <w:rPr>
            <w:rFonts w:eastAsia="Times New Roman"/>
            <w:i/>
            <w:lang w:val="en-US"/>
          </w:rPr>
          <w:t xml:space="preserve"> </w:t>
        </w:r>
      </w:ins>
      <w:r w:rsidRPr="00F95FB1">
        <w:rPr>
          <w:rFonts w:eastAsia="Times New Roman"/>
          <w:i/>
          <w:lang w:val="en-US"/>
        </w:rPr>
        <w:t xml:space="preserve">search </w:t>
      </w:r>
      <w:del w:id="49" w:author="Jelte Wicherts" w:date="2015-03-30T14:13:00Z">
        <w:r w:rsidRPr="00F95FB1" w:rsidDel="0097723F">
          <w:rPr>
            <w:rFonts w:eastAsia="Times New Roman"/>
            <w:i/>
            <w:lang w:val="en-US"/>
          </w:rPr>
          <w:delText xml:space="preserve">on </w:delText>
        </w:r>
      </w:del>
      <w:ins w:id="50" w:author="Jelte Wicherts" w:date="2015-03-30T14:13:00Z">
        <w:r>
          <w:rPr>
            <w:rFonts w:eastAsia="Times New Roman"/>
            <w:i/>
            <w:lang w:val="en-US"/>
          </w:rPr>
          <w:t>in</w:t>
        </w:r>
        <w:r w:rsidRPr="00F95FB1">
          <w:rPr>
            <w:rFonts w:eastAsia="Times New Roman"/>
            <w:i/>
            <w:lang w:val="en-US"/>
          </w:rPr>
          <w:t xml:space="preserve"> </w:t>
        </w:r>
      </w:ins>
      <w:r w:rsidRPr="00F95FB1">
        <w:rPr>
          <w:rFonts w:eastAsia="Times New Roman"/>
          <w:i/>
          <w:lang w:val="en-US"/>
        </w:rPr>
        <w:t>Web of Knowledge for Cyberball studies</w:t>
      </w:r>
      <w:ins w:id="51" w:author="Jelte Wicherts" w:date="2015-03-30T14:13:00Z">
        <w:r>
          <w:rPr>
            <w:rFonts w:eastAsia="Times New Roman"/>
            <w:i/>
            <w:lang w:val="en-US"/>
          </w:rPr>
          <w:t>, which</w:t>
        </w:r>
      </w:ins>
      <w:r w:rsidRPr="00F95FB1">
        <w:rPr>
          <w:rFonts w:eastAsia="Times New Roman"/>
          <w:i/>
          <w:lang w:val="en-US"/>
        </w:rPr>
        <w:t xml:space="preserve"> </w:t>
      </w:r>
      <w:del w:id="52" w:author="Jelte Wicherts" w:date="2015-03-30T14:13:00Z">
        <w:r w:rsidRPr="00F95FB1" w:rsidDel="0097723F">
          <w:rPr>
            <w:rFonts w:eastAsia="Times New Roman"/>
            <w:i/>
            <w:lang w:val="en-US"/>
          </w:rPr>
          <w:delText xml:space="preserve">results </w:delText>
        </w:r>
      </w:del>
      <w:ins w:id="53" w:author="Jelte Wicherts" w:date="2015-03-30T14:13:00Z">
        <w:r w:rsidRPr="00F95FB1">
          <w:rPr>
            <w:rFonts w:eastAsia="Times New Roman"/>
            <w:i/>
            <w:lang w:val="en-US"/>
          </w:rPr>
          <w:t>result</w:t>
        </w:r>
        <w:r>
          <w:rPr>
            <w:rFonts w:eastAsia="Times New Roman"/>
            <w:i/>
            <w:lang w:val="en-US"/>
          </w:rPr>
          <w:t>ed</w:t>
        </w:r>
        <w:r w:rsidRPr="00F95FB1">
          <w:rPr>
            <w:rFonts w:eastAsia="Times New Roman"/>
            <w:i/>
            <w:lang w:val="en-US"/>
          </w:rPr>
          <w:t xml:space="preserve"> </w:t>
        </w:r>
      </w:ins>
      <w:r w:rsidRPr="00F95FB1">
        <w:rPr>
          <w:rFonts w:eastAsia="Times New Roman"/>
          <w:i/>
          <w:lang w:val="en-US"/>
        </w:rPr>
        <w:t xml:space="preserve">in 71 hits for 2013-2015 (searched on March 17, 2015). After inspecting which of these studies would </w:t>
      </w:r>
      <w:ins w:id="54" w:author="Jelte Wicherts" w:date="2015-03-30T14:10:00Z">
        <w:r>
          <w:rPr>
            <w:rFonts w:eastAsia="Times New Roman"/>
            <w:i/>
            <w:lang w:val="en-US"/>
          </w:rPr>
          <w:t xml:space="preserve">have met our </w:t>
        </w:r>
      </w:ins>
      <w:del w:id="55" w:author="Jelte Wicherts" w:date="2015-03-30T14:10:00Z">
        <w:r w:rsidRPr="00F95FB1" w:rsidDel="0097723F">
          <w:rPr>
            <w:rFonts w:eastAsia="Times New Roman"/>
            <w:i/>
            <w:lang w:val="en-US"/>
          </w:rPr>
          <w:delText xml:space="preserve">be viable for </w:delText>
        </w:r>
      </w:del>
      <w:r w:rsidRPr="00F95FB1">
        <w:rPr>
          <w:rFonts w:eastAsia="Times New Roman"/>
          <w:i/>
          <w:lang w:val="en-US"/>
        </w:rPr>
        <w:t>inclusion</w:t>
      </w:r>
      <w:ins w:id="56" w:author="Jelte Wicherts" w:date="2015-03-30T14:10:00Z">
        <w:r>
          <w:rPr>
            <w:rFonts w:eastAsia="Times New Roman"/>
            <w:i/>
            <w:lang w:val="en-US"/>
          </w:rPr>
          <w:t xml:space="preserve"> criteria</w:t>
        </w:r>
      </w:ins>
      <w:r w:rsidRPr="00F95FB1">
        <w:rPr>
          <w:rFonts w:eastAsia="Times New Roman"/>
          <w:i/>
          <w:lang w:val="en-US"/>
        </w:rPr>
        <w:t xml:space="preserve">, </w:t>
      </w:r>
      <w:del w:id="57" w:author="Jelte Wicherts" w:date="2015-03-30T14:10:00Z">
        <w:r w:rsidRPr="00F95FB1" w:rsidDel="0097723F">
          <w:rPr>
            <w:rFonts w:eastAsia="Times New Roman"/>
            <w:i/>
            <w:lang w:val="en-US"/>
          </w:rPr>
          <w:delText xml:space="preserve">based on our original protocol, </w:delText>
        </w:r>
      </w:del>
      <w:r w:rsidRPr="00F95FB1">
        <w:rPr>
          <w:rFonts w:eastAsia="Times New Roman"/>
          <w:i/>
          <w:lang w:val="en-US"/>
        </w:rPr>
        <w:t xml:space="preserve">29 remained after our </w:t>
      </w:r>
      <w:ins w:id="58" w:author="Jelte Wicherts" w:date="2015-03-30T14:13:00Z">
        <w:r>
          <w:rPr>
            <w:rFonts w:eastAsia="Times New Roman"/>
            <w:i/>
            <w:lang w:val="en-US"/>
          </w:rPr>
          <w:t>previous</w:t>
        </w:r>
      </w:ins>
      <w:ins w:id="59" w:author="Jelte Wicherts" w:date="2015-03-30T14:10:00Z">
        <w:r>
          <w:rPr>
            <w:rFonts w:eastAsia="Times New Roman"/>
            <w:i/>
            <w:lang w:val="en-US"/>
          </w:rPr>
          <w:t xml:space="preserve"> </w:t>
        </w:r>
      </w:ins>
      <w:r w:rsidRPr="00F95FB1">
        <w:rPr>
          <w:rFonts w:eastAsia="Times New Roman"/>
          <w:i/>
          <w:lang w:val="en-US"/>
        </w:rPr>
        <w:t xml:space="preserve">end date (April 2013). These 29 references are available </w:t>
      </w:r>
      <w:hyperlink r:id="rId8" w:history="1">
        <w:r w:rsidRPr="00F95FB1">
          <w:rPr>
            <w:rStyle w:val="Hyperlink"/>
            <w:rFonts w:eastAsia="Times New Roman"/>
            <w:i/>
            <w:lang w:val="en-US"/>
          </w:rPr>
          <w:t>here</w:t>
        </w:r>
      </w:hyperlink>
      <w:r w:rsidRPr="00F95FB1">
        <w:rPr>
          <w:rFonts w:eastAsia="Times New Roman"/>
          <w:i/>
          <w:lang w:val="en-US"/>
        </w:rPr>
        <w:t xml:space="preserve"> (EndNote format). Of these 29, we already included </w:t>
      </w:r>
      <w:r>
        <w:rPr>
          <w:rFonts w:eastAsia="Times New Roman"/>
          <w:i/>
          <w:lang w:val="en-US"/>
        </w:rPr>
        <w:t>2</w:t>
      </w:r>
      <w:r w:rsidRPr="00F95FB1">
        <w:rPr>
          <w:rFonts w:eastAsia="Times New Roman"/>
          <w:i/>
          <w:lang w:val="en-US"/>
        </w:rPr>
        <w:t xml:space="preserve"> studies that were not published when we collected them, and </w:t>
      </w:r>
      <w:r>
        <w:rPr>
          <w:rFonts w:eastAsia="Times New Roman"/>
          <w:i/>
          <w:lang w:val="en-US"/>
        </w:rPr>
        <w:t>14</w:t>
      </w:r>
      <w:r w:rsidRPr="00F95FB1">
        <w:rPr>
          <w:rFonts w:eastAsia="Times New Roman"/>
          <w:i/>
          <w:lang w:val="en-US"/>
        </w:rPr>
        <w:t xml:space="preserve"> contained a </w:t>
      </w:r>
      <w:r>
        <w:rPr>
          <w:rFonts w:eastAsia="Times New Roman"/>
          <w:i/>
          <w:lang w:val="en-US"/>
        </w:rPr>
        <w:t>cross-cutting variable.</w:t>
      </w:r>
      <w:ins w:id="60" w:author="I van Beest" w:date="2015-03-29T12:47:00Z">
        <w:r>
          <w:rPr>
            <w:rFonts w:eastAsia="Times New Roman"/>
            <w:i/>
            <w:lang w:val="en-US"/>
          </w:rPr>
          <w:t xml:space="preserve"> </w:t>
        </w:r>
      </w:ins>
      <w:ins w:id="61" w:author="Jelte Wicherts" w:date="2015-03-30T14:11:00Z">
        <w:r>
          <w:rPr>
            <w:rFonts w:eastAsia="Times New Roman"/>
            <w:i/>
            <w:lang w:val="en-US"/>
          </w:rPr>
          <w:t xml:space="preserve">Given the current size of the database and the sample sizes in these new studies, we do not expect them to significantly change any of our core conclusions. Hence, we decided not to redo all of the analyses using this updated database. </w:t>
        </w:r>
      </w:ins>
    </w:p>
    <w:p w14:paraId="62CC2732" w14:textId="77777777" w:rsidR="0097723F" w:rsidRPr="00DE6ACB" w:rsidRDefault="0097723F" w:rsidP="00412802">
      <w:pPr>
        <w:spacing w:after="240"/>
        <w:rPr>
          <w:rFonts w:eastAsia="Times New Roman"/>
          <w:b/>
          <w:lang w:val="en-US"/>
        </w:rPr>
      </w:pPr>
      <w:r w:rsidRPr="00DE6ACB">
        <w:rPr>
          <w:rFonts w:eastAsia="Times New Roman"/>
          <w:b/>
          <w:lang w:val="en-US"/>
        </w:rPr>
        <w:t>#4</w:t>
      </w:r>
    </w:p>
    <w:p w14:paraId="4D088387" w14:textId="77777777" w:rsidR="0097723F" w:rsidRPr="005C3D37" w:rsidRDefault="00412802" w:rsidP="00412802">
      <w:pPr>
        <w:spacing w:after="240"/>
        <w:rPr>
          <w:rFonts w:eastAsia="Times New Roman"/>
          <w:lang w:val="en-US"/>
        </w:rPr>
      </w:pPr>
      <w:r w:rsidRPr="005C3D37">
        <w:rPr>
          <w:rFonts w:eastAsia="Times New Roman"/>
          <w:lang w:val="en-US"/>
        </w:rPr>
        <w:t>page 13: I am wondering about the selection/coding of the first and last measure. Was there never any ambiguity regarding the order in which instruments were administered? Also, if authors said that they used measures X, Z, and Z after the game, the actual order may have been different.</w:t>
      </w:r>
    </w:p>
    <w:p w14:paraId="5AAAAE21" w14:textId="77777777" w:rsidR="0097723F" w:rsidRPr="00DE6ACB" w:rsidRDefault="0097723F" w:rsidP="0097723F">
      <w:pPr>
        <w:spacing w:after="240"/>
        <w:rPr>
          <w:b/>
          <w:lang w:val="en-US"/>
        </w:rPr>
      </w:pPr>
      <w:r w:rsidRPr="00DE6ACB">
        <w:rPr>
          <w:b/>
          <w:lang w:val="en-US"/>
        </w:rPr>
        <w:t>Answer</w:t>
      </w:r>
    </w:p>
    <w:p w14:paraId="60E70AE4" w14:textId="347ADA15" w:rsidR="0097723F" w:rsidRPr="00401CAB" w:rsidRDefault="0097723F" w:rsidP="0097723F">
      <w:pPr>
        <w:spacing w:after="240"/>
        <w:rPr>
          <w:rFonts w:eastAsia="Times New Roman"/>
          <w:i/>
          <w:lang w:val="en-US"/>
        </w:rPr>
      </w:pPr>
      <w:r w:rsidRPr="00401CAB">
        <w:rPr>
          <w:rFonts w:eastAsia="Times New Roman"/>
          <w:i/>
          <w:lang w:val="en-US"/>
        </w:rPr>
        <w:t xml:space="preserve">We based the coding of the first- and last measure on the information presented in the </w:t>
      </w:r>
      <w:del w:id="62" w:author="Jelte Wicherts" w:date="2015-03-30T14:15:00Z">
        <w:r w:rsidRPr="00401CAB" w:rsidDel="0097723F">
          <w:rPr>
            <w:rFonts w:eastAsia="Times New Roman"/>
            <w:i/>
            <w:lang w:val="en-US"/>
          </w:rPr>
          <w:delText>manuscript</w:delText>
        </w:r>
      </w:del>
      <w:ins w:id="63" w:author="Jelte Wicherts" w:date="2015-03-30T14:15:00Z">
        <w:r>
          <w:rPr>
            <w:rFonts w:eastAsia="Times New Roman"/>
            <w:i/>
            <w:lang w:val="en-US"/>
          </w:rPr>
          <w:t>paper describing the primary study</w:t>
        </w:r>
      </w:ins>
      <w:r w:rsidRPr="00401CAB">
        <w:rPr>
          <w:rFonts w:eastAsia="Times New Roman"/>
          <w:i/>
          <w:lang w:val="en-US"/>
        </w:rPr>
        <w:t xml:space="preserve">. This information </w:t>
      </w:r>
      <w:del w:id="64" w:author="I van Beest" w:date="2015-03-29T12:48:00Z">
        <w:r w:rsidRPr="00401CAB" w:rsidDel="007C69BE">
          <w:rPr>
            <w:rFonts w:eastAsia="Times New Roman"/>
            <w:i/>
            <w:lang w:val="en-US"/>
          </w:rPr>
          <w:delText xml:space="preserve">is </w:delText>
        </w:r>
      </w:del>
      <w:ins w:id="65" w:author="I van Beest" w:date="2015-03-29T12:48:00Z">
        <w:r>
          <w:rPr>
            <w:rFonts w:eastAsia="Times New Roman"/>
            <w:i/>
            <w:lang w:val="en-US"/>
          </w:rPr>
          <w:t xml:space="preserve">was </w:t>
        </w:r>
      </w:ins>
      <w:r w:rsidRPr="00401CAB">
        <w:rPr>
          <w:rFonts w:eastAsia="Times New Roman"/>
          <w:i/>
          <w:lang w:val="en-US"/>
        </w:rPr>
        <w:t>straightforward</w:t>
      </w:r>
      <w:ins w:id="66" w:author="I van Beest" w:date="2015-03-29T12:48:00Z">
        <w:r>
          <w:rPr>
            <w:rFonts w:eastAsia="Times New Roman"/>
            <w:i/>
            <w:lang w:val="en-US"/>
          </w:rPr>
          <w:t xml:space="preserve"> and we did not encounter ambiguity regarding the order in which the instruments were administ</w:t>
        </w:r>
      </w:ins>
      <w:ins w:id="67" w:author="Jelte Wicherts" w:date="2015-03-30T14:15:00Z">
        <w:r>
          <w:rPr>
            <w:rFonts w:eastAsia="Times New Roman"/>
            <w:i/>
            <w:lang w:val="en-US"/>
          </w:rPr>
          <w:t>e</w:t>
        </w:r>
      </w:ins>
      <w:ins w:id="68" w:author="I van Beest" w:date="2015-03-29T12:48:00Z">
        <w:r>
          <w:rPr>
            <w:rFonts w:eastAsia="Times New Roman"/>
            <w:i/>
            <w:lang w:val="en-US"/>
          </w:rPr>
          <w:t>red</w:t>
        </w:r>
      </w:ins>
      <w:r w:rsidRPr="00401CAB">
        <w:rPr>
          <w:rFonts w:eastAsia="Times New Roman"/>
          <w:i/>
          <w:lang w:val="en-US"/>
        </w:rPr>
        <w:t>. We acknowledge that people may have included more measures than reported and that unreported measures remain unaccounted for, such that the estimate for time between the first and last is a crude one. In other words, we could not get better information than that reported in the paper, which is why we retain the information reported in the paper as the most viable situation.</w:t>
      </w:r>
    </w:p>
    <w:p w14:paraId="1A99C40B" w14:textId="77777777" w:rsidR="0097723F" w:rsidRPr="00DE6ACB" w:rsidRDefault="0097723F" w:rsidP="0097723F">
      <w:pPr>
        <w:spacing w:after="240"/>
        <w:rPr>
          <w:rFonts w:eastAsia="Times New Roman"/>
          <w:b/>
          <w:i/>
          <w:lang w:val="en-US"/>
        </w:rPr>
      </w:pPr>
      <w:r w:rsidRPr="00DE6ACB">
        <w:rPr>
          <w:rFonts w:eastAsia="Times New Roman"/>
          <w:b/>
          <w:i/>
          <w:lang w:val="en-US"/>
        </w:rPr>
        <w:t>#5</w:t>
      </w:r>
    </w:p>
    <w:p w14:paraId="18028D1A" w14:textId="77777777" w:rsidR="0097723F" w:rsidRPr="00205B98" w:rsidRDefault="00412802" w:rsidP="00412802">
      <w:pPr>
        <w:spacing w:after="240"/>
        <w:rPr>
          <w:rFonts w:eastAsia="Times New Roman"/>
          <w:lang w:val="en-US"/>
        </w:rPr>
      </w:pPr>
      <w:r w:rsidRPr="00205B98">
        <w:rPr>
          <w:rFonts w:eastAsia="Times New Roman"/>
          <w:lang w:val="en-US"/>
        </w:rPr>
        <w:t>page 13: First and last measures were classified into four categories (interpersonal, intrapersonal, fundamental needs, or model correspondence). So, if I understand the authors correctly, first a measure was chosen as being first/last and then this classification was made (so there is always exactly one first measure and if the study applied multiple/delayed assessments, there is always exactly one last measure). Can the authors please confirm/clarify this?</w:t>
      </w:r>
    </w:p>
    <w:p w14:paraId="34EBCD47" w14:textId="77777777" w:rsidR="0097723F" w:rsidRPr="00DE6ACB" w:rsidRDefault="0097723F" w:rsidP="0097723F">
      <w:pPr>
        <w:spacing w:after="240"/>
        <w:rPr>
          <w:b/>
          <w:lang w:val="en-US"/>
        </w:rPr>
      </w:pPr>
      <w:r w:rsidRPr="00DE6ACB">
        <w:rPr>
          <w:b/>
          <w:lang w:val="en-US"/>
        </w:rPr>
        <w:t>Answer</w:t>
      </w:r>
    </w:p>
    <w:p w14:paraId="552EE46C" w14:textId="6AC3B773" w:rsidR="0097723F" w:rsidRPr="00205B98" w:rsidRDefault="0097723F" w:rsidP="0097723F">
      <w:pPr>
        <w:spacing w:after="240"/>
        <w:rPr>
          <w:rFonts w:eastAsia="Times New Roman"/>
          <w:i/>
          <w:lang w:val="en-US"/>
        </w:rPr>
      </w:pPr>
      <w:r w:rsidRPr="00205B98">
        <w:rPr>
          <w:rFonts w:eastAsia="Times New Roman"/>
          <w:i/>
          <w:lang w:val="en-US"/>
        </w:rPr>
        <w:t xml:space="preserve">We hereby confirm </w:t>
      </w:r>
      <w:del w:id="69" w:author="Jelte Wicherts" w:date="2015-03-30T14:17:00Z">
        <w:r w:rsidRPr="00205B98" w:rsidDel="0097723F">
          <w:rPr>
            <w:rFonts w:eastAsia="Times New Roman"/>
            <w:i/>
            <w:lang w:val="en-US"/>
          </w:rPr>
          <w:delText>this,</w:delText>
        </w:r>
      </w:del>
      <w:ins w:id="70" w:author="Jelte Wicherts" w:date="2015-03-30T14:17:00Z">
        <w:r>
          <w:rPr>
            <w:rFonts w:eastAsia="Times New Roman"/>
            <w:i/>
            <w:lang w:val="en-US"/>
          </w:rPr>
          <w:t>that</w:t>
        </w:r>
      </w:ins>
      <w:r w:rsidRPr="00205B98">
        <w:rPr>
          <w:rFonts w:eastAsia="Times New Roman"/>
          <w:i/>
          <w:lang w:val="en-US"/>
        </w:rPr>
        <w:t xml:space="preserve"> every study contained a first measure and if present, a last</w:t>
      </w:r>
      <w:ins w:id="71" w:author="Jelte Wicherts" w:date="2015-03-30T14:17:00Z">
        <w:r>
          <w:rPr>
            <w:rFonts w:eastAsia="Times New Roman"/>
            <w:i/>
            <w:lang w:val="en-US"/>
          </w:rPr>
          <w:t xml:space="preserve"> measure</w:t>
        </w:r>
      </w:ins>
      <w:r w:rsidRPr="00205B98">
        <w:rPr>
          <w:rFonts w:eastAsia="Times New Roman"/>
          <w:i/>
          <w:lang w:val="en-US"/>
        </w:rPr>
        <w:t>. Table 2 illustrates this, where some studies do not contain an effect on the last measure.</w:t>
      </w:r>
    </w:p>
    <w:p w14:paraId="02FDF5F4" w14:textId="77777777" w:rsidR="0097723F" w:rsidRPr="00DE6ACB" w:rsidRDefault="0097723F" w:rsidP="00412802">
      <w:pPr>
        <w:spacing w:after="240"/>
        <w:rPr>
          <w:rFonts w:eastAsia="Times New Roman"/>
          <w:b/>
          <w:lang w:val="en-US"/>
        </w:rPr>
      </w:pPr>
      <w:r w:rsidRPr="00DE6ACB">
        <w:rPr>
          <w:rFonts w:eastAsia="Times New Roman"/>
          <w:b/>
          <w:lang w:val="en-US"/>
        </w:rPr>
        <w:t>#6</w:t>
      </w:r>
    </w:p>
    <w:p w14:paraId="63D148A3" w14:textId="77777777" w:rsidR="0097723F" w:rsidRDefault="00412802" w:rsidP="00412802">
      <w:pPr>
        <w:spacing w:after="240"/>
        <w:rPr>
          <w:rFonts w:eastAsia="Times New Roman"/>
          <w:lang w:val="en-US"/>
        </w:rPr>
      </w:pPr>
      <w:r w:rsidRPr="00412802">
        <w:rPr>
          <w:rFonts w:eastAsia="Times New Roman"/>
          <w:lang w:val="en-US"/>
        </w:rPr>
        <w:lastRenderedPageBreak/>
        <w:t>page 13: Also, does that imply that the first measure may have assessed, for example, intrapersonal effects, while the last measure may have assessed, for example, interpersonal effects? Or in other words, is it possible that the effect size estimates in Table 2 (d_T1 and d_T2, and similarly, Delta-d_T1 and Delta-d_T2) actually reflect different measurement types? This needs to be clarified, since this has major implications for the interpretation of the results reported on pages 25 to 27.</w:t>
      </w:r>
    </w:p>
    <w:p w14:paraId="6EDC7B7E" w14:textId="77777777" w:rsidR="0097723F" w:rsidRPr="00DE6ACB" w:rsidRDefault="0097723F" w:rsidP="0097723F">
      <w:pPr>
        <w:spacing w:after="240"/>
        <w:rPr>
          <w:b/>
          <w:lang w:val="en-US"/>
        </w:rPr>
      </w:pPr>
      <w:r w:rsidRPr="00DE6ACB">
        <w:rPr>
          <w:b/>
          <w:lang w:val="en-US"/>
        </w:rPr>
        <w:t>Answer</w:t>
      </w:r>
    </w:p>
    <w:p w14:paraId="1B7A7F4C" w14:textId="1DE412D6" w:rsidR="0097723F" w:rsidRPr="00205B98" w:rsidRDefault="0097723F" w:rsidP="0097723F">
      <w:pPr>
        <w:spacing w:after="240"/>
        <w:rPr>
          <w:rFonts w:eastAsia="Times New Roman"/>
          <w:lang w:val="en-US"/>
        </w:rPr>
      </w:pPr>
      <w:r w:rsidRPr="00205B98">
        <w:rPr>
          <w:rFonts w:eastAsia="Times New Roman"/>
          <w:i/>
          <w:lang w:val="en-US"/>
        </w:rPr>
        <w:t>Yes, this is correct. Figure 2 separates the effects per type of measure and shows that results are consistent</w:t>
      </w:r>
      <w:ins w:id="72" w:author="I van Beest" w:date="2015-03-29T12:49:00Z">
        <w:r>
          <w:rPr>
            <w:rFonts w:eastAsia="Times New Roman"/>
            <w:i/>
            <w:lang w:val="en-US"/>
          </w:rPr>
          <w:t xml:space="preserve"> across the different types of dependent variables</w:t>
        </w:r>
      </w:ins>
      <w:r w:rsidRPr="00205B98">
        <w:rPr>
          <w:rFonts w:eastAsia="Times New Roman"/>
          <w:i/>
          <w:lang w:val="en-US"/>
        </w:rPr>
        <w:t>, except for interpersonal behavior</w:t>
      </w:r>
      <w:ins w:id="73" w:author="Jelte Wicherts" w:date="2015-03-30T14:17:00Z">
        <w:r w:rsidR="00604837">
          <w:rPr>
            <w:rFonts w:eastAsia="Times New Roman"/>
            <w:i/>
            <w:lang w:val="en-US"/>
          </w:rPr>
          <w:t xml:space="preserve"> (as mentioned in the text).</w:t>
        </w:r>
      </w:ins>
      <w:del w:id="74" w:author="Jelte Wicherts" w:date="2015-03-30T14:17:00Z">
        <w:r w:rsidRPr="00205B98" w:rsidDel="00604837">
          <w:rPr>
            <w:rFonts w:eastAsia="Times New Roman"/>
            <w:i/>
            <w:lang w:val="en-US"/>
          </w:rPr>
          <w:delText>.</w:delText>
        </w:r>
      </w:del>
      <w:r w:rsidRPr="00205B98">
        <w:rPr>
          <w:rFonts w:eastAsia="Times New Roman"/>
          <w:i/>
          <w:lang w:val="en-US"/>
        </w:rPr>
        <w:t xml:space="preserve"> </w:t>
      </w:r>
    </w:p>
    <w:p w14:paraId="45723717" w14:textId="77777777" w:rsidR="0097723F" w:rsidRPr="00DE6ACB" w:rsidRDefault="0097723F" w:rsidP="0097723F">
      <w:pPr>
        <w:spacing w:after="240"/>
        <w:rPr>
          <w:rFonts w:eastAsia="Times New Roman"/>
          <w:b/>
          <w:lang w:val="en-US"/>
        </w:rPr>
      </w:pPr>
      <w:r w:rsidRPr="00DE6ACB">
        <w:rPr>
          <w:rFonts w:eastAsia="Times New Roman"/>
          <w:b/>
          <w:lang w:val="en-US"/>
        </w:rPr>
        <w:t>#7</w:t>
      </w:r>
    </w:p>
    <w:p w14:paraId="49B834D6" w14:textId="77777777" w:rsidR="0097723F" w:rsidRPr="009C4FB1" w:rsidRDefault="00412802" w:rsidP="0097723F">
      <w:pPr>
        <w:spacing w:after="240"/>
        <w:rPr>
          <w:rFonts w:eastAsia="Times New Roman"/>
          <w:lang w:val="en-US"/>
        </w:rPr>
      </w:pPr>
      <w:r w:rsidRPr="009C4FB1">
        <w:rPr>
          <w:rFonts w:eastAsia="Times New Roman"/>
          <w:lang w:val="en-US"/>
        </w:rPr>
        <w:t>page 18, line 350: I am not sure if "standardized simple effects across the ostracism factor" is appropriate terminology here (and elsewhere in the paper). In a two-way factorial design, a "simple effect" is the effect of one factor *within* one of the levels of the other factor. So, if that other factor has two levels, then there would be two simple effects. That would apply to each time point, so in a 2x2 design with multiple measures (one of which is the first and one is the last measure), there would be 4 (not 2) simple ostracism effects. However, if I understand the authors correctly, they are not computing simple effects here, but marginal/main effects for the first and for the last measure (i.e., the difference between the ostracism and inclusion levels averaged over any other factors). Please clarify this (and the terminology throughout the manuscript).</w:t>
      </w:r>
    </w:p>
    <w:p w14:paraId="3ACFDA85" w14:textId="77777777" w:rsidR="0097723F" w:rsidRPr="00DE6ACB" w:rsidRDefault="0097723F" w:rsidP="0097723F">
      <w:pPr>
        <w:spacing w:after="240"/>
        <w:rPr>
          <w:b/>
          <w:lang w:val="en-US"/>
        </w:rPr>
      </w:pPr>
      <w:r w:rsidRPr="00DE6ACB">
        <w:rPr>
          <w:b/>
          <w:lang w:val="en-US"/>
        </w:rPr>
        <w:t>Answer</w:t>
      </w:r>
    </w:p>
    <w:p w14:paraId="52FF05EB" w14:textId="4739F991" w:rsidR="0097723F" w:rsidRDefault="0097723F" w:rsidP="0097723F">
      <w:pPr>
        <w:spacing w:after="240"/>
        <w:rPr>
          <w:rFonts w:eastAsia="Times New Roman"/>
          <w:i/>
          <w:lang w:val="en-US"/>
        </w:rPr>
      </w:pPr>
      <w:r w:rsidRPr="00542FB7">
        <w:rPr>
          <w:rFonts w:eastAsia="Times New Roman"/>
          <w:i/>
          <w:lang w:val="en-US"/>
        </w:rPr>
        <w:t>We d</w:t>
      </w:r>
      <w:ins w:id="75" w:author="Jelte Wicherts" w:date="2015-03-30T14:18:00Z">
        <w:r w:rsidR="00604837">
          <w:rPr>
            <w:rFonts w:eastAsia="Times New Roman"/>
            <w:i/>
            <w:lang w:val="en-US"/>
          </w:rPr>
          <w:t>id</w:t>
        </w:r>
      </w:ins>
      <w:del w:id="76" w:author="Jelte Wicherts" w:date="2015-03-30T14:18:00Z">
        <w:r w:rsidRPr="00542FB7" w:rsidDel="00604837">
          <w:rPr>
            <w:rFonts w:eastAsia="Times New Roman"/>
            <w:i/>
            <w:lang w:val="en-US"/>
          </w:rPr>
          <w:delText>o</w:delText>
        </w:r>
      </w:del>
      <w:r w:rsidRPr="00542FB7">
        <w:rPr>
          <w:rFonts w:eastAsia="Times New Roman"/>
          <w:i/>
          <w:lang w:val="en-US"/>
        </w:rPr>
        <w:t xml:space="preserve"> intend simple effects, as we calculate</w:t>
      </w:r>
      <w:ins w:id="77" w:author="Jelte Wicherts" w:date="2015-03-30T14:18:00Z">
        <w:r w:rsidR="00604837">
          <w:rPr>
            <w:rFonts w:eastAsia="Times New Roman"/>
            <w:i/>
            <w:lang w:val="en-US"/>
          </w:rPr>
          <w:t>d</w:t>
        </w:r>
      </w:ins>
      <w:r w:rsidRPr="00542FB7">
        <w:rPr>
          <w:rFonts w:eastAsia="Times New Roman"/>
          <w:i/>
          <w:lang w:val="en-US"/>
        </w:rPr>
        <w:t xml:space="preserve"> four simple effects for the ostracism factor (one in the </w:t>
      </w:r>
      <w:r w:rsidRPr="00DE6ACB">
        <w:rPr>
          <w:rFonts w:eastAsia="Times New Roman"/>
          <w:i/>
          <w:lang w:val="en-US"/>
        </w:rPr>
        <w:t>moderated conditions, one in the non-moderated conditions, for both first and last measure). The reviewer refers to the set of 52 studies where a second factor is included, where we calculated the simple effect of ostracism within the non-moderated level. We clarified this in the</w:t>
      </w:r>
      <w:ins w:id="78" w:author="I van Beest" w:date="2015-03-29T12:50:00Z">
        <w:r>
          <w:rPr>
            <w:rFonts w:eastAsia="Times New Roman"/>
            <w:i/>
            <w:lang w:val="en-US"/>
          </w:rPr>
          <w:t xml:space="preserve"> revised</w:t>
        </w:r>
      </w:ins>
      <w:r w:rsidRPr="00DE6ACB">
        <w:rPr>
          <w:rFonts w:eastAsia="Times New Roman"/>
          <w:i/>
          <w:lang w:val="en-US"/>
        </w:rPr>
        <w:t xml:space="preserve"> manuscript</w:t>
      </w:r>
      <w:ins w:id="79" w:author="I van Beest" w:date="2015-03-29T12:51:00Z">
        <w:r>
          <w:rPr>
            <w:rFonts w:eastAsia="Times New Roman"/>
            <w:i/>
            <w:lang w:val="en-US"/>
          </w:rPr>
          <w:t xml:space="preserve">. </w:t>
        </w:r>
      </w:ins>
      <w:ins w:id="80" w:author="Jelte Wicherts" w:date="2015-03-30T14:18:00Z">
        <w:r w:rsidR="00604837">
          <w:rPr>
            <w:rFonts w:eastAsia="Times New Roman"/>
            <w:i/>
            <w:lang w:val="en-US"/>
          </w:rPr>
          <w:t>Specifically, w</w:t>
        </w:r>
      </w:ins>
      <w:ins w:id="81" w:author="I van Beest" w:date="2015-03-29T12:51:00Z">
        <w:del w:id="82" w:author="Jelte Wicherts" w:date="2015-03-30T14:18:00Z">
          <w:r w:rsidDel="00604837">
            <w:rPr>
              <w:rFonts w:eastAsia="Times New Roman"/>
              <w:i/>
              <w:lang w:val="en-US"/>
            </w:rPr>
            <w:delText>W</w:delText>
          </w:r>
        </w:del>
        <w:r>
          <w:rPr>
            <w:rFonts w:eastAsia="Times New Roman"/>
            <w:i/>
            <w:lang w:val="en-US"/>
          </w:rPr>
          <w:t xml:space="preserve">e now </w:t>
        </w:r>
        <w:del w:id="83" w:author="Jelte Wicherts" w:date="2015-03-30T14:18:00Z">
          <w:r w:rsidDel="00604837">
            <w:rPr>
              <w:rFonts w:eastAsia="Times New Roman"/>
              <w:i/>
              <w:lang w:val="en-US"/>
            </w:rPr>
            <w:delText>say</w:delText>
          </w:r>
        </w:del>
      </w:ins>
      <w:ins w:id="84" w:author="Jelte Wicherts" w:date="2015-03-30T14:18:00Z">
        <w:r w:rsidR="00604837">
          <w:rPr>
            <w:rFonts w:eastAsia="Times New Roman"/>
            <w:i/>
            <w:lang w:val="en-US"/>
          </w:rPr>
          <w:t>write</w:t>
        </w:r>
      </w:ins>
      <w:ins w:id="85" w:author="I van Beest" w:date="2015-03-29T12:51:00Z">
        <w:r>
          <w:rPr>
            <w:rFonts w:eastAsia="Times New Roman"/>
            <w:i/>
            <w:lang w:val="en-US"/>
          </w:rPr>
          <w:t xml:space="preserve">: </w:t>
        </w:r>
      </w:ins>
      <w:del w:id="86" w:author="I van Beest" w:date="2015-03-29T12:51:00Z">
        <w:r w:rsidRPr="00DE6ACB" w:rsidDel="007C69BE">
          <w:rPr>
            <w:rFonts w:eastAsia="Times New Roman"/>
            <w:i/>
            <w:lang w:val="en-US"/>
          </w:rPr>
          <w:delText xml:space="preserve"> and now reads </w:delText>
        </w:r>
      </w:del>
    </w:p>
    <w:p w14:paraId="1C92EDE7" w14:textId="77777777" w:rsidR="0097723F" w:rsidRDefault="0097723F" w:rsidP="0097723F">
      <w:pPr>
        <w:spacing w:after="240"/>
        <w:rPr>
          <w:lang w:val="en-US"/>
        </w:rPr>
      </w:pPr>
      <w:r w:rsidRPr="00542FB7">
        <w:rPr>
          <w:lang w:val="en-US"/>
        </w:rPr>
        <w:t>Standardized effects were calculated across the ostracism factor, where the 52 studies with a cross-cutting variable were included as a simple effect of ostracism within the non-moderated level.</w:t>
      </w:r>
    </w:p>
    <w:p w14:paraId="4BBD6F1D" w14:textId="77777777" w:rsidR="0097723F" w:rsidRDefault="0097723F" w:rsidP="0097723F">
      <w:pPr>
        <w:spacing w:after="240"/>
        <w:rPr>
          <w:rFonts w:eastAsia="Times New Roman"/>
          <w:i/>
          <w:lang w:val="en-US"/>
        </w:rPr>
      </w:pPr>
      <w:r>
        <w:rPr>
          <w:i/>
          <w:lang w:val="en-US"/>
        </w:rPr>
        <w:t xml:space="preserve">On page 18 ~ line 349. </w:t>
      </w:r>
      <w:r w:rsidRPr="00542FB7">
        <w:rPr>
          <w:rFonts w:eastAsia="Times New Roman"/>
          <w:i/>
          <w:lang w:val="en-US"/>
        </w:rPr>
        <w:t>Additionally, we deleted</w:t>
      </w:r>
      <w:r>
        <w:rPr>
          <w:rFonts w:eastAsia="Times New Roman"/>
          <w:i/>
          <w:lang w:val="en-US"/>
        </w:rPr>
        <w:t xml:space="preserve"> </w:t>
      </w:r>
    </w:p>
    <w:p w14:paraId="3D5C8E37" w14:textId="77777777" w:rsidR="0097723F" w:rsidRDefault="0097723F" w:rsidP="0097723F">
      <w:pPr>
        <w:spacing w:after="240"/>
        <w:rPr>
          <w:lang w:val="en-US"/>
        </w:rPr>
      </w:pPr>
      <w:r w:rsidRPr="00542FB7">
        <w:rPr>
          <w:lang w:val="en-US"/>
        </w:rPr>
        <w:t>Non-factorial studies delivered only simple effects for the first and last measure, and no interactions</w:t>
      </w:r>
    </w:p>
    <w:p w14:paraId="22C8B64A" w14:textId="77777777" w:rsidR="0097723F" w:rsidRPr="00542FB7" w:rsidRDefault="0097723F" w:rsidP="0097723F">
      <w:pPr>
        <w:spacing w:after="240"/>
        <w:rPr>
          <w:rFonts w:eastAsia="Times New Roman"/>
          <w:i/>
          <w:lang w:val="en-US"/>
        </w:rPr>
      </w:pPr>
      <w:r>
        <w:rPr>
          <w:i/>
          <w:lang w:val="en-US"/>
        </w:rPr>
        <w:t>From 355-356 to prevent confusion.</w:t>
      </w:r>
    </w:p>
    <w:p w14:paraId="0905F45A" w14:textId="77777777" w:rsidR="0097723F" w:rsidRPr="00DE6ACB" w:rsidRDefault="0097723F" w:rsidP="00412802">
      <w:pPr>
        <w:spacing w:after="240"/>
        <w:rPr>
          <w:rFonts w:eastAsia="Times New Roman"/>
          <w:b/>
          <w:lang w:val="en-US"/>
        </w:rPr>
      </w:pPr>
      <w:r w:rsidRPr="00DE6ACB">
        <w:rPr>
          <w:rFonts w:eastAsia="Times New Roman"/>
          <w:b/>
          <w:lang w:val="en-US"/>
        </w:rPr>
        <w:t>#8</w:t>
      </w:r>
    </w:p>
    <w:p w14:paraId="447BCE67" w14:textId="77777777" w:rsidR="0097723F" w:rsidRPr="00075B1A" w:rsidRDefault="00412802" w:rsidP="00412802">
      <w:pPr>
        <w:spacing w:after="240"/>
        <w:rPr>
          <w:rFonts w:eastAsia="Times New Roman"/>
          <w:lang w:val="en-US"/>
        </w:rPr>
      </w:pPr>
      <w:r w:rsidRPr="00075B1A">
        <w:rPr>
          <w:rFonts w:eastAsia="Times New Roman"/>
          <w:lang w:val="en-US"/>
        </w:rPr>
        <w:t>page 18: The description of the interaction effect given here (and on the previous pages and also the appendix) suggests that moderators of the ostracism effect can take on only two values/levels. However, was that always the case?</w:t>
      </w:r>
    </w:p>
    <w:p w14:paraId="5CAA179D" w14:textId="77777777" w:rsidR="0097723F" w:rsidRPr="00DE6ACB" w:rsidRDefault="0097723F" w:rsidP="0097723F">
      <w:pPr>
        <w:spacing w:after="240"/>
        <w:rPr>
          <w:b/>
          <w:lang w:val="en-US"/>
        </w:rPr>
      </w:pPr>
      <w:r w:rsidRPr="00DE6ACB">
        <w:rPr>
          <w:b/>
          <w:lang w:val="en-US"/>
        </w:rPr>
        <w:t>Answer</w:t>
      </w:r>
    </w:p>
    <w:p w14:paraId="0458C5D8" w14:textId="191F5347" w:rsidR="0097723F" w:rsidRPr="00075B1A" w:rsidRDefault="0097723F" w:rsidP="0097723F">
      <w:pPr>
        <w:spacing w:after="240"/>
        <w:rPr>
          <w:rFonts w:eastAsia="Times New Roman"/>
          <w:i/>
          <w:lang w:val="en-US"/>
        </w:rPr>
      </w:pPr>
      <w:r w:rsidRPr="00075B1A">
        <w:rPr>
          <w:rFonts w:eastAsia="Times New Roman"/>
          <w:i/>
          <w:lang w:val="en-US"/>
        </w:rPr>
        <w:lastRenderedPageBreak/>
        <w:t>Moderator factors could include more levels, in which case we</w:t>
      </w:r>
      <w:ins w:id="87" w:author="Jelte Wicherts" w:date="2015-03-30T14:19:00Z">
        <w:r w:rsidR="00604837">
          <w:rPr>
            <w:rFonts w:eastAsia="Times New Roman"/>
            <w:i/>
            <w:lang w:val="en-US"/>
          </w:rPr>
          <w:t xml:space="preserve"> </w:t>
        </w:r>
      </w:ins>
      <w:del w:id="88" w:author="Jelte Wicherts" w:date="2015-03-30T14:19:00Z">
        <w:r w:rsidRPr="00075B1A" w:rsidDel="00604837">
          <w:rPr>
            <w:rFonts w:eastAsia="Times New Roman"/>
            <w:i/>
            <w:lang w:val="en-US"/>
          </w:rPr>
          <w:delText xml:space="preserve"> sub</w:delText>
        </w:r>
      </w:del>
      <w:r w:rsidRPr="00075B1A">
        <w:rPr>
          <w:rFonts w:eastAsia="Times New Roman"/>
          <w:i/>
          <w:lang w:val="en-US"/>
        </w:rPr>
        <w:t xml:space="preserve">selected the two conditions that were the farthest apart in design. For example, if a study included an ostracism factor (included or ostracized) and a players factor (3, 5, 10, 15 players) as a moderator, we used the 3 and 15 player levels. Selection based on the factorial levels occurred in </w:t>
      </w:r>
      <w:commentRangeStart w:id="89"/>
      <w:r w:rsidRPr="00075B1A">
        <w:rPr>
          <w:rFonts w:eastAsia="Times New Roman"/>
          <w:i/>
          <w:lang w:val="en-US"/>
        </w:rPr>
        <w:t xml:space="preserve">10 </w:t>
      </w:r>
      <w:commentRangeStart w:id="90"/>
      <w:del w:id="91" w:author="Jelte Wicherts" w:date="2015-03-30T14:19:00Z">
        <w:r w:rsidRPr="00075B1A" w:rsidDel="00604837">
          <w:rPr>
            <w:rFonts w:eastAsia="Times New Roman"/>
            <w:i/>
            <w:lang w:val="en-US"/>
          </w:rPr>
          <w:delText>cases</w:delText>
        </w:r>
        <w:commentRangeEnd w:id="90"/>
        <w:r w:rsidDel="00604837">
          <w:rPr>
            <w:rStyle w:val="CommentReference"/>
            <w:vanish/>
          </w:rPr>
          <w:commentReference w:id="90"/>
        </w:r>
      </w:del>
      <w:ins w:id="92" w:author="Jelte Wicherts" w:date="2015-03-30T14:19:00Z">
        <w:r w:rsidR="00604837">
          <w:rPr>
            <w:rFonts w:eastAsia="Times New Roman"/>
            <w:i/>
            <w:lang w:val="en-US"/>
          </w:rPr>
          <w:t>studies</w:t>
        </w:r>
      </w:ins>
      <w:r w:rsidRPr="00075B1A">
        <w:rPr>
          <w:rFonts w:eastAsia="Times New Roman"/>
          <w:i/>
          <w:lang w:val="en-US"/>
        </w:rPr>
        <w:t>.</w:t>
      </w:r>
      <w:commentRangeEnd w:id="89"/>
      <w:r w:rsidRPr="00075B1A">
        <w:rPr>
          <w:rStyle w:val="CommentReference"/>
        </w:rPr>
        <w:commentReference w:id="89"/>
      </w:r>
    </w:p>
    <w:p w14:paraId="5CAAA0D8" w14:textId="77777777" w:rsidR="0097723F" w:rsidRPr="00075B1A" w:rsidRDefault="00412802" w:rsidP="0097723F">
      <w:pPr>
        <w:spacing w:after="240"/>
        <w:rPr>
          <w:rFonts w:eastAsia="Times New Roman"/>
          <w:lang w:val="en-US"/>
        </w:rPr>
      </w:pPr>
      <w:r w:rsidRPr="00075B1A">
        <w:rPr>
          <w:rFonts w:eastAsia="Times New Roman"/>
          <w:lang w:val="en-US"/>
        </w:rPr>
        <w:t>Table 2:</w:t>
      </w:r>
    </w:p>
    <w:p w14:paraId="18E97336" w14:textId="77777777" w:rsidR="0097723F" w:rsidRPr="00DE6ACB" w:rsidRDefault="0097723F" w:rsidP="0097723F">
      <w:pPr>
        <w:spacing w:after="240"/>
        <w:rPr>
          <w:rFonts w:eastAsia="Times New Roman"/>
          <w:b/>
          <w:lang w:val="en-US"/>
        </w:rPr>
      </w:pPr>
      <w:r w:rsidRPr="00DE6ACB">
        <w:rPr>
          <w:rFonts w:eastAsia="Times New Roman"/>
          <w:b/>
          <w:lang w:val="en-US"/>
        </w:rPr>
        <w:t>#9</w:t>
      </w:r>
    </w:p>
    <w:p w14:paraId="4EF591F1" w14:textId="77777777" w:rsidR="0097723F" w:rsidRPr="00075B1A" w:rsidRDefault="00412802" w:rsidP="0097723F">
      <w:pPr>
        <w:spacing w:after="240"/>
        <w:rPr>
          <w:rFonts w:eastAsia="Times New Roman"/>
          <w:lang w:val="en-US"/>
        </w:rPr>
      </w:pPr>
      <w:r w:rsidRPr="00075B1A">
        <w:rPr>
          <w:rFonts w:eastAsia="Times New Roman"/>
          <w:lang w:val="en-US"/>
        </w:rPr>
        <w:t>1) I see many rows where "First author" and "Year" is identical. Can the authors explain how this arises?</w:t>
      </w:r>
    </w:p>
    <w:p w14:paraId="3DECB4A6" w14:textId="77777777" w:rsidR="0097723F" w:rsidRPr="00606857" w:rsidRDefault="0097723F" w:rsidP="0097723F">
      <w:pPr>
        <w:spacing w:after="240"/>
        <w:rPr>
          <w:b/>
          <w:lang w:val="en-US"/>
        </w:rPr>
      </w:pPr>
      <w:r w:rsidRPr="00606857">
        <w:rPr>
          <w:b/>
          <w:lang w:val="en-US"/>
        </w:rPr>
        <w:t>Answer</w:t>
      </w:r>
    </w:p>
    <w:p w14:paraId="3CDB25F0" w14:textId="340F8410" w:rsidR="0097723F" w:rsidRDefault="0097723F" w:rsidP="0097723F">
      <w:pPr>
        <w:spacing w:after="240"/>
        <w:rPr>
          <w:ins w:id="93" w:author="I van Beest" w:date="2015-03-29T12:56:00Z"/>
          <w:rFonts w:eastAsia="Times New Roman"/>
          <w:i/>
          <w:lang w:val="en-US"/>
        </w:rPr>
      </w:pPr>
      <w:ins w:id="94" w:author="I van Beest" w:date="2015-03-29T12:55:00Z">
        <w:r>
          <w:rPr>
            <w:rFonts w:eastAsia="Times New Roman"/>
            <w:i/>
            <w:lang w:val="en-US"/>
          </w:rPr>
          <w:t>We thank the reviewer for this comment</w:t>
        </w:r>
        <w:del w:id="95" w:author="Jelte Wicherts" w:date="2015-03-30T14:19:00Z">
          <w:r w:rsidDel="00604837">
            <w:rPr>
              <w:rFonts w:eastAsia="Times New Roman"/>
              <w:i/>
              <w:lang w:val="en-US"/>
            </w:rPr>
            <w:delText>s</w:delText>
          </w:r>
        </w:del>
        <w:r>
          <w:rPr>
            <w:rFonts w:eastAsia="Times New Roman"/>
            <w:i/>
            <w:lang w:val="en-US"/>
          </w:rPr>
          <w:t>. The reason is that papers may contain multiple studies.  To clarify</w:t>
        </w:r>
      </w:ins>
      <w:ins w:id="96" w:author="Jelte Wicherts" w:date="2015-03-30T14:20:00Z">
        <w:r w:rsidR="00604837">
          <w:rPr>
            <w:rFonts w:eastAsia="Times New Roman"/>
            <w:i/>
            <w:lang w:val="en-US"/>
          </w:rPr>
          <w:t xml:space="preserve"> this,</w:t>
        </w:r>
      </w:ins>
      <w:ins w:id="97" w:author="I van Beest" w:date="2015-03-29T12:55:00Z">
        <w:r>
          <w:rPr>
            <w:rFonts w:eastAsia="Times New Roman"/>
            <w:i/>
            <w:lang w:val="en-US"/>
          </w:rPr>
          <w:t xml:space="preserve"> we now added a note</w:t>
        </w:r>
      </w:ins>
      <w:ins w:id="98" w:author="Jelte Wicherts" w:date="2015-03-30T14:20:00Z">
        <w:r w:rsidR="00604837">
          <w:rPr>
            <w:rFonts w:eastAsia="Times New Roman"/>
            <w:i/>
            <w:lang w:val="en-US"/>
          </w:rPr>
          <w:t>.</w:t>
        </w:r>
      </w:ins>
      <w:ins w:id="99" w:author="I van Beest" w:date="2015-03-29T12:55:00Z">
        <w:r>
          <w:rPr>
            <w:rFonts w:eastAsia="Times New Roman"/>
            <w:i/>
            <w:lang w:val="en-US"/>
          </w:rPr>
          <w:t xml:space="preserve"> </w:t>
        </w:r>
      </w:ins>
    </w:p>
    <w:p w14:paraId="3E4B35AA" w14:textId="77777777" w:rsidR="0097723F" w:rsidDel="004E38CA" w:rsidRDefault="0097723F" w:rsidP="0097723F">
      <w:pPr>
        <w:numPr>
          <w:ins w:id="100" w:author="I van Beest" w:date="2015-03-29T12:56:00Z"/>
        </w:numPr>
        <w:spacing w:after="240"/>
        <w:rPr>
          <w:del w:id="101" w:author="I van Beest" w:date="2015-03-29T12:56:00Z"/>
          <w:rFonts w:eastAsia="Times New Roman"/>
          <w:i/>
          <w:lang w:val="en-US"/>
        </w:rPr>
      </w:pPr>
      <w:del w:id="102" w:author="I van Beest" w:date="2015-03-29T12:56:00Z">
        <w:r w:rsidRPr="00075B1A" w:rsidDel="004E38CA">
          <w:rPr>
            <w:rFonts w:eastAsia="Times New Roman"/>
            <w:i/>
            <w:lang w:val="en-US"/>
          </w:rPr>
          <w:delText>Multiple studies from the same paper. Added this in the table note</w:delText>
        </w:r>
        <w:r w:rsidDel="004E38CA">
          <w:rPr>
            <w:rFonts w:eastAsia="Times New Roman"/>
            <w:i/>
            <w:lang w:val="en-US"/>
          </w:rPr>
          <w:delText xml:space="preserve"> with </w:delText>
        </w:r>
      </w:del>
    </w:p>
    <w:p w14:paraId="66568D8D" w14:textId="77777777" w:rsidR="0097723F" w:rsidRPr="00075B1A" w:rsidRDefault="0097723F" w:rsidP="0097723F">
      <w:pPr>
        <w:spacing w:after="240"/>
        <w:rPr>
          <w:rFonts w:eastAsia="Times New Roman"/>
          <w:i/>
          <w:lang w:val="en-US"/>
        </w:rPr>
      </w:pPr>
      <w:r w:rsidRPr="00075B1A">
        <w:rPr>
          <w:color w:val="000000"/>
          <w:szCs w:val="20"/>
          <w:lang w:val="en-US"/>
        </w:rPr>
        <w:t>Multiple rows for the same first author and year is possible due to multiple studies in one pape</w:t>
      </w:r>
      <w:r>
        <w:rPr>
          <w:color w:val="000000"/>
          <w:szCs w:val="20"/>
          <w:lang w:val="en-US"/>
        </w:rPr>
        <w:t xml:space="preserve">r or multiple papers in one </w:t>
      </w:r>
      <w:commentRangeStart w:id="103"/>
      <w:r>
        <w:rPr>
          <w:color w:val="000000"/>
          <w:szCs w:val="20"/>
          <w:lang w:val="en-US"/>
        </w:rPr>
        <w:t>ye</w:t>
      </w:r>
      <w:commentRangeStart w:id="104"/>
      <w:r>
        <w:rPr>
          <w:color w:val="000000"/>
          <w:szCs w:val="20"/>
          <w:lang w:val="en-US"/>
        </w:rPr>
        <w:t>ar</w:t>
      </w:r>
      <w:commentRangeEnd w:id="103"/>
      <w:r>
        <w:rPr>
          <w:rStyle w:val="CommentReference"/>
          <w:vanish/>
        </w:rPr>
        <w:commentReference w:id="103"/>
      </w:r>
      <w:commentRangeEnd w:id="104"/>
      <w:r w:rsidR="00604837">
        <w:rPr>
          <w:rStyle w:val="CommentReference"/>
        </w:rPr>
        <w:commentReference w:id="104"/>
      </w:r>
    </w:p>
    <w:p w14:paraId="21814F6A" w14:textId="77777777" w:rsidR="0097723F" w:rsidRPr="00606857" w:rsidRDefault="0097723F" w:rsidP="0097723F">
      <w:pPr>
        <w:spacing w:after="240"/>
        <w:rPr>
          <w:rFonts w:eastAsia="Times New Roman"/>
          <w:b/>
          <w:lang w:val="en-US"/>
        </w:rPr>
      </w:pPr>
      <w:r w:rsidRPr="00606857">
        <w:rPr>
          <w:rFonts w:eastAsia="Times New Roman"/>
          <w:b/>
          <w:lang w:val="en-US"/>
        </w:rPr>
        <w:t>#10</w:t>
      </w:r>
    </w:p>
    <w:p w14:paraId="78D04C47" w14:textId="77777777" w:rsidR="0097723F" w:rsidRPr="00075B1A" w:rsidRDefault="00412802" w:rsidP="0097723F">
      <w:pPr>
        <w:spacing w:after="240"/>
        <w:rPr>
          <w:rFonts w:eastAsia="Times New Roman"/>
          <w:lang w:val="en-US"/>
        </w:rPr>
      </w:pPr>
      <w:r w:rsidRPr="00075B1A">
        <w:rPr>
          <w:rFonts w:eastAsia="Times New Roman"/>
          <w:lang w:val="en-US"/>
        </w:rPr>
        <w:t>2) In the table notes, the authors write: "Non-integer Ns arise from division of full sample N for included conditions, appropriate due to random assignment." I don't understand what the authors mean by this (and I could find no further discussion of this in the paper).</w:t>
      </w:r>
    </w:p>
    <w:p w14:paraId="6A0B3787" w14:textId="77777777" w:rsidR="0097723F" w:rsidRPr="00606857" w:rsidRDefault="0097723F" w:rsidP="0097723F">
      <w:pPr>
        <w:spacing w:after="240"/>
        <w:rPr>
          <w:b/>
          <w:lang w:val="en-US"/>
        </w:rPr>
      </w:pPr>
      <w:r w:rsidRPr="00606857">
        <w:rPr>
          <w:b/>
          <w:lang w:val="en-US"/>
        </w:rPr>
        <w:t>Answer</w:t>
      </w:r>
    </w:p>
    <w:p w14:paraId="4B5E1A12" w14:textId="77777777" w:rsidR="0097723F" w:rsidRDefault="0097723F" w:rsidP="0097723F">
      <w:pPr>
        <w:spacing w:after="240"/>
        <w:rPr>
          <w:rFonts w:eastAsia="Times New Roman"/>
          <w:i/>
          <w:lang w:val="en-US"/>
        </w:rPr>
      </w:pPr>
      <w:r w:rsidRPr="00075B1A">
        <w:rPr>
          <w:rFonts w:eastAsia="Times New Roman"/>
          <w:i/>
          <w:lang w:val="en-US"/>
        </w:rPr>
        <w:t xml:space="preserve">Ns of for example 12.333 arise from a </w:t>
      </w:r>
      <w:del w:id="105" w:author="I van Beest" w:date="2015-03-29T12:57:00Z">
        <w:r w:rsidRPr="00075B1A" w:rsidDel="004E38CA">
          <w:rPr>
            <w:rFonts w:eastAsia="Times New Roman"/>
            <w:i/>
            <w:lang w:val="en-US"/>
          </w:rPr>
          <w:delText>3 condition</w:delText>
        </w:r>
      </w:del>
      <w:ins w:id="106" w:author="I van Beest" w:date="2015-03-29T12:57:00Z">
        <w:r w:rsidRPr="00075B1A">
          <w:rPr>
            <w:rFonts w:eastAsia="Times New Roman"/>
            <w:i/>
            <w:lang w:val="en-US"/>
          </w:rPr>
          <w:t>3-condition</w:t>
        </w:r>
      </w:ins>
      <w:r w:rsidRPr="00075B1A">
        <w:rPr>
          <w:rFonts w:eastAsia="Times New Roman"/>
          <w:i/>
          <w:lang w:val="en-US"/>
        </w:rPr>
        <w:t xml:space="preserve"> design, where random assignment was used. If N per condition was not given, </w:t>
      </w:r>
      <w:del w:id="107" w:author="I van Beest" w:date="2015-03-29T12:57:00Z">
        <w:r w:rsidRPr="00075B1A" w:rsidDel="004E38CA">
          <w:rPr>
            <w:rFonts w:eastAsia="Times New Roman"/>
            <w:i/>
            <w:lang w:val="en-US"/>
          </w:rPr>
          <w:delText>we  divide</w:delText>
        </w:r>
      </w:del>
      <w:ins w:id="108" w:author="I van Beest" w:date="2015-03-29T12:57:00Z">
        <w:r w:rsidRPr="00075B1A">
          <w:rPr>
            <w:rFonts w:eastAsia="Times New Roman"/>
            <w:i/>
            <w:lang w:val="en-US"/>
          </w:rPr>
          <w:t>we divide</w:t>
        </w:r>
      </w:ins>
      <w:r w:rsidRPr="00075B1A">
        <w:rPr>
          <w:rFonts w:eastAsia="Times New Roman"/>
          <w:i/>
          <w:lang w:val="en-US"/>
        </w:rPr>
        <w:t xml:space="preserve"> total N (e.g., 37) by the number of conditions (3) to come to a condition N estimate. </w:t>
      </w:r>
      <w:ins w:id="109" w:author="I van Beest" w:date="2015-03-29T12:57:00Z">
        <w:r>
          <w:rPr>
            <w:rFonts w:eastAsia="Times New Roman"/>
            <w:i/>
            <w:lang w:val="en-US"/>
          </w:rPr>
          <w:t xml:space="preserve">To clarify we </w:t>
        </w:r>
      </w:ins>
      <w:del w:id="110" w:author="I van Beest" w:date="2015-03-29T12:57:00Z">
        <w:r w:rsidRPr="00075B1A" w:rsidDel="004E38CA">
          <w:rPr>
            <w:rFonts w:eastAsia="Times New Roman"/>
            <w:i/>
            <w:lang w:val="en-US"/>
          </w:rPr>
          <w:delText>A</w:delText>
        </w:r>
      </w:del>
      <w:ins w:id="111" w:author="I van Beest" w:date="2015-03-29T12:57:00Z">
        <w:r>
          <w:rPr>
            <w:rFonts w:eastAsia="Times New Roman"/>
            <w:i/>
            <w:lang w:val="en-US"/>
          </w:rPr>
          <w:t>a</w:t>
        </w:r>
      </w:ins>
      <w:r w:rsidRPr="00075B1A">
        <w:rPr>
          <w:rFonts w:eastAsia="Times New Roman"/>
          <w:i/>
          <w:lang w:val="en-US"/>
        </w:rPr>
        <w:t>dded an exampl</w:t>
      </w:r>
      <w:r>
        <w:rPr>
          <w:rFonts w:eastAsia="Times New Roman"/>
          <w:i/>
          <w:lang w:val="en-US"/>
        </w:rPr>
        <w:t>e in the table note</w:t>
      </w:r>
      <w:ins w:id="112" w:author="I van Beest" w:date="2015-03-29T12:57:00Z">
        <w:r>
          <w:rPr>
            <w:rFonts w:eastAsia="Times New Roman"/>
            <w:i/>
            <w:lang w:val="en-US"/>
          </w:rPr>
          <w:t>:</w:t>
        </w:r>
      </w:ins>
      <w:del w:id="113" w:author="I van Beest" w:date="2015-03-29T12:57:00Z">
        <w:r w:rsidDel="004E38CA">
          <w:rPr>
            <w:rFonts w:eastAsia="Times New Roman"/>
            <w:i/>
            <w:lang w:val="en-US"/>
          </w:rPr>
          <w:delText xml:space="preserve"> that reads </w:delText>
        </w:r>
      </w:del>
    </w:p>
    <w:p w14:paraId="741B112F" w14:textId="77777777" w:rsidR="0097723F" w:rsidRDefault="0097723F" w:rsidP="0097723F">
      <w:pPr>
        <w:spacing w:after="240"/>
        <w:rPr>
          <w:i/>
          <w:color w:val="000000"/>
          <w:szCs w:val="20"/>
          <w:lang w:val="en-US"/>
        </w:rPr>
      </w:pPr>
      <w:r w:rsidRPr="00075B1A">
        <w:rPr>
          <w:color w:val="000000"/>
          <w:szCs w:val="20"/>
          <w:lang w:val="en-US"/>
        </w:rPr>
        <w:t>(e.g., two conditions out of 3, when sample is 56: (56 / 3) × 2 = 37.333)</w:t>
      </w:r>
    </w:p>
    <w:p w14:paraId="4D6F2073" w14:textId="77777777" w:rsidR="0097723F" w:rsidRPr="00606857" w:rsidRDefault="0097723F" w:rsidP="0097723F">
      <w:pPr>
        <w:spacing w:after="240"/>
        <w:rPr>
          <w:rFonts w:eastAsia="Times New Roman"/>
          <w:b/>
          <w:lang w:val="en-US"/>
        </w:rPr>
      </w:pPr>
      <w:r w:rsidRPr="00606857">
        <w:rPr>
          <w:b/>
          <w:color w:val="000000"/>
          <w:szCs w:val="20"/>
          <w:lang w:val="en-US"/>
        </w:rPr>
        <w:t>#11</w:t>
      </w:r>
    </w:p>
    <w:p w14:paraId="3B3CB6AA" w14:textId="77777777" w:rsidR="0097723F" w:rsidRPr="00075B1A" w:rsidRDefault="00412802" w:rsidP="0097723F">
      <w:pPr>
        <w:spacing w:after="240"/>
        <w:rPr>
          <w:rFonts w:eastAsia="Times New Roman"/>
          <w:lang w:val="en-US"/>
        </w:rPr>
      </w:pPr>
      <w:r w:rsidRPr="00075B1A">
        <w:rPr>
          <w:rFonts w:eastAsia="Times New Roman"/>
          <w:lang w:val="en-US"/>
        </w:rPr>
        <w:t>3) It appears that multiple estimates are often obtained from the same study. Given that "N" differs for these rows, these effects seem to be based on different samples, so within a particular study, the estimates may be independent. However, that still does not preclude the possibility that multiple estimates obtained from the same study are more similar to each other than estimates obtained from different studies. In other words, the data seem to have a multilevel structure, which would imply the need to employ an appropriate multilevel meta-analysis model that accounts for such dependencies (e.g., by adding a random effect at the study level to the current model).</w:t>
      </w:r>
    </w:p>
    <w:p w14:paraId="23387E43" w14:textId="77777777" w:rsidR="0097723F" w:rsidRDefault="0097723F" w:rsidP="0097723F">
      <w:pPr>
        <w:spacing w:after="240"/>
        <w:rPr>
          <w:b/>
          <w:lang w:val="en-US"/>
        </w:rPr>
      </w:pPr>
      <w:r w:rsidRPr="00606857">
        <w:rPr>
          <w:b/>
          <w:lang w:val="en-US"/>
        </w:rPr>
        <w:t>Answers</w:t>
      </w:r>
    </w:p>
    <w:p w14:paraId="49509666" w14:textId="77777777" w:rsidR="0097723F" w:rsidRDefault="0097723F" w:rsidP="0097723F">
      <w:pPr>
        <w:spacing w:after="240"/>
        <w:rPr>
          <w:rFonts w:eastAsia="Times New Roman"/>
          <w:i/>
          <w:lang w:val="en-US"/>
        </w:rPr>
      </w:pPr>
      <w:r>
        <w:rPr>
          <w:i/>
          <w:lang w:val="en-US"/>
        </w:rPr>
        <w:t xml:space="preserve">The reviewer notes that the data may be interdependent within an analysis; this is incorrect. </w:t>
      </w:r>
      <w:r w:rsidRPr="00075B1A">
        <w:rPr>
          <w:rFonts w:eastAsia="Times New Roman"/>
          <w:i/>
          <w:lang w:val="en-US"/>
        </w:rPr>
        <w:t>Effects that go into the same meta-analysis are independent (i.e., one effect per study)</w:t>
      </w:r>
      <w:r>
        <w:rPr>
          <w:rFonts w:eastAsia="Times New Roman"/>
          <w:i/>
          <w:lang w:val="en-US"/>
        </w:rPr>
        <w:t>: every row is an independent study, which also explains the difference in N</w:t>
      </w:r>
      <w:r w:rsidRPr="00075B1A">
        <w:rPr>
          <w:rFonts w:eastAsia="Times New Roman"/>
          <w:i/>
          <w:lang w:val="en-US"/>
        </w:rPr>
        <w:t xml:space="preserve">. </w:t>
      </w:r>
      <w:r>
        <w:rPr>
          <w:rFonts w:eastAsia="Times New Roman"/>
          <w:i/>
          <w:lang w:val="en-US"/>
        </w:rPr>
        <w:t xml:space="preserve">However, the reviewer is </w:t>
      </w:r>
      <w:r>
        <w:rPr>
          <w:rFonts w:eastAsia="Times New Roman"/>
          <w:i/>
          <w:lang w:val="en-US"/>
        </w:rPr>
        <w:lastRenderedPageBreak/>
        <w:t xml:space="preserve">correct in stating that from one paper multiple independent studies can be included. </w:t>
      </w:r>
      <w:r w:rsidRPr="00075B1A">
        <w:rPr>
          <w:rFonts w:eastAsia="Times New Roman"/>
          <w:i/>
          <w:lang w:val="en-US"/>
        </w:rPr>
        <w:t>This multilevel modeling is therefore not necessary</w:t>
      </w:r>
      <w:r>
        <w:rPr>
          <w:rFonts w:eastAsia="Times New Roman"/>
          <w:i/>
          <w:lang w:val="en-US"/>
        </w:rPr>
        <w:t>.</w:t>
      </w:r>
    </w:p>
    <w:p w14:paraId="33A69A87" w14:textId="77777777" w:rsidR="0097723F" w:rsidRPr="00606857" w:rsidRDefault="0097723F" w:rsidP="0097723F">
      <w:pPr>
        <w:spacing w:after="240"/>
        <w:rPr>
          <w:rFonts w:eastAsia="Times New Roman"/>
          <w:b/>
          <w:i/>
          <w:lang w:val="en-US"/>
        </w:rPr>
      </w:pPr>
      <w:r w:rsidRPr="00606857">
        <w:rPr>
          <w:rFonts w:eastAsia="Times New Roman"/>
          <w:b/>
          <w:lang w:val="en-US"/>
        </w:rPr>
        <w:t>#12</w:t>
      </w:r>
    </w:p>
    <w:p w14:paraId="1982EDDC" w14:textId="77777777" w:rsidR="0097723F" w:rsidRPr="00C64FC6" w:rsidRDefault="00412802" w:rsidP="0097723F">
      <w:pPr>
        <w:spacing w:after="240"/>
        <w:rPr>
          <w:rFonts w:eastAsia="Times New Roman"/>
          <w:lang w:val="en-US"/>
        </w:rPr>
      </w:pPr>
      <w:r w:rsidRPr="00C64FC6">
        <w:rPr>
          <w:rFonts w:eastAsia="Times New Roman"/>
          <w:lang w:val="en-US"/>
        </w:rPr>
        <w:t>page 25: I assume the authors applied the version of Egger's regression test that relates the effect size estimates to their standard errors. For standardized mean differences, the standard error depends on the size of the effect, which can cause spurious associations especially when effects are large. Similar deficiencies of the test have been observed when using effect size measures based on dichotomous data (e.g., risk/odds ratios or risk differences). For a more appropriate version of the test, the authors should use some measure of precision that does not depend on the size of the effect, the obvious choices being the sample size, the inverse sample size, or squar</w:t>
      </w:r>
      <w:r w:rsidR="0097723F" w:rsidRPr="00C64FC6">
        <w:rPr>
          <w:rFonts w:eastAsia="Times New Roman"/>
          <w:lang w:val="en-US"/>
        </w:rPr>
        <w:t>e-root transformations thereof.</w:t>
      </w:r>
    </w:p>
    <w:p w14:paraId="4EEBC8F8" w14:textId="77777777" w:rsidR="0097723F" w:rsidRPr="00606857" w:rsidRDefault="0097723F" w:rsidP="0097723F">
      <w:pPr>
        <w:spacing w:after="240"/>
        <w:rPr>
          <w:b/>
          <w:lang w:val="en-US"/>
        </w:rPr>
      </w:pPr>
      <w:r w:rsidRPr="00606857">
        <w:rPr>
          <w:b/>
          <w:lang w:val="en-US"/>
        </w:rPr>
        <w:t>Answer</w:t>
      </w:r>
    </w:p>
    <w:p w14:paraId="4689A6D6" w14:textId="77777777" w:rsidR="0097723F" w:rsidRPr="00606857" w:rsidRDefault="0097723F" w:rsidP="0097723F">
      <w:pPr>
        <w:spacing w:after="240"/>
        <w:rPr>
          <w:rFonts w:eastAsia="Times New Roman"/>
          <w:i/>
          <w:lang w:val="en-US"/>
        </w:rPr>
      </w:pPr>
      <w:r w:rsidRPr="00C64FC6">
        <w:rPr>
          <w:rFonts w:eastAsia="Times New Roman"/>
          <w:i/>
          <w:lang w:val="en-US"/>
        </w:rPr>
        <w:t>As requested by the reviewer, we conducted these regression tests with 1/N as predictor. Results are the same as the Egger’s test with standard error as predictor and is therefore not adjusted furth</w:t>
      </w:r>
      <w:r w:rsidRPr="00606857">
        <w:rPr>
          <w:rFonts w:eastAsia="Times New Roman"/>
          <w:i/>
          <w:lang w:val="en-US"/>
        </w:rPr>
        <w:t>er in the manuscript. We include a footnote on this in the manuscript that reads</w:t>
      </w:r>
      <w:ins w:id="114" w:author="I van Beest" w:date="2015-03-29T12:58:00Z">
        <w:r>
          <w:rPr>
            <w:rFonts w:eastAsia="Times New Roman"/>
            <w:i/>
            <w:lang w:val="en-US"/>
          </w:rPr>
          <w:t>:</w:t>
        </w:r>
      </w:ins>
      <w:r w:rsidRPr="00606857">
        <w:rPr>
          <w:rFonts w:eastAsia="Times New Roman"/>
          <w:i/>
          <w:lang w:val="en-US"/>
        </w:rPr>
        <w:t xml:space="preserve"> </w:t>
      </w:r>
    </w:p>
    <w:p w14:paraId="29D24A4B" w14:textId="31E9C167" w:rsidR="0097723F" w:rsidRPr="00606857" w:rsidRDefault="0097723F" w:rsidP="0097723F">
      <w:pPr>
        <w:spacing w:after="240"/>
        <w:rPr>
          <w:rFonts w:eastAsia="Times New Roman"/>
          <w:i/>
          <w:lang w:val="en-US"/>
        </w:rPr>
      </w:pPr>
      <w:r w:rsidRPr="00606857">
        <w:rPr>
          <w:rFonts w:eastAsia="Times New Roman"/>
          <w:lang w:val="en-US"/>
        </w:rPr>
        <w:t xml:space="preserve">Due to the dependency between the standardized effect size and the standard error, </w:t>
      </w:r>
      <w:ins w:id="115" w:author="Jelte Wicherts" w:date="2015-03-30T14:22:00Z">
        <w:r w:rsidR="001B493A">
          <w:rPr>
            <w:rFonts w:eastAsia="Times New Roman"/>
            <w:lang w:val="en-US"/>
          </w:rPr>
          <w:t xml:space="preserve">we ran </w:t>
        </w:r>
      </w:ins>
      <w:r w:rsidRPr="00606857">
        <w:rPr>
          <w:rFonts w:eastAsia="Times New Roman"/>
          <w:lang w:val="en-US"/>
        </w:rPr>
        <w:t>an alternative version of the Egger’s test that regresses on 1/N</w:t>
      </w:r>
      <w:del w:id="116" w:author="Jelte Wicherts" w:date="2015-03-30T14:22:00Z">
        <w:r w:rsidRPr="00606857" w:rsidDel="001B493A">
          <w:rPr>
            <w:rFonts w:eastAsia="Times New Roman"/>
            <w:lang w:val="en-US"/>
          </w:rPr>
          <w:delText xml:space="preserve"> was run</w:delText>
        </w:r>
      </w:del>
      <w:r w:rsidRPr="00606857">
        <w:rPr>
          <w:rFonts w:eastAsia="Times New Roman"/>
          <w:lang w:val="en-US"/>
        </w:rPr>
        <w:t xml:space="preserve">. This </w:t>
      </w:r>
      <w:ins w:id="117" w:author="Jelte Wicherts" w:date="2015-03-30T14:22:00Z">
        <w:r w:rsidR="001B493A">
          <w:rPr>
            <w:rFonts w:eastAsia="Times New Roman"/>
            <w:lang w:val="en-US"/>
          </w:rPr>
          <w:t xml:space="preserve">analysis </w:t>
        </w:r>
      </w:ins>
      <w:r w:rsidRPr="00606857">
        <w:rPr>
          <w:rFonts w:eastAsia="Times New Roman"/>
          <w:lang w:val="en-US"/>
        </w:rPr>
        <w:t>yielded highly similar results.</w:t>
      </w:r>
    </w:p>
    <w:p w14:paraId="0378DDF7" w14:textId="77777777" w:rsidR="0097723F" w:rsidRPr="00420857" w:rsidRDefault="0097723F" w:rsidP="0097723F">
      <w:pPr>
        <w:spacing w:after="240"/>
        <w:rPr>
          <w:rFonts w:eastAsia="Times New Roman"/>
          <w:b/>
          <w:i/>
          <w:lang w:val="en-US"/>
        </w:rPr>
      </w:pPr>
      <w:r w:rsidRPr="00420857">
        <w:rPr>
          <w:rFonts w:eastAsia="Times New Roman"/>
          <w:b/>
          <w:lang w:val="en-US"/>
        </w:rPr>
        <w:t>#13</w:t>
      </w:r>
    </w:p>
    <w:p w14:paraId="4EE8017B" w14:textId="77777777" w:rsidR="0097723F" w:rsidRPr="00D57313" w:rsidRDefault="00412802" w:rsidP="0097723F">
      <w:pPr>
        <w:spacing w:after="240"/>
        <w:rPr>
          <w:rFonts w:eastAsia="Times New Roman"/>
          <w:lang w:val="en-US"/>
        </w:rPr>
      </w:pPr>
      <w:r w:rsidRPr="00D57313">
        <w:rPr>
          <w:rFonts w:eastAsia="Times New Roman"/>
          <w:lang w:val="en-US"/>
        </w:rPr>
        <w:t>page 25: Coding the estimated time between exclusion and the moment at which the last measure was taken in *seconds* seems artificially precise. Did the authors calculate the intercoder reliability for these estimates based on independent coders? Also, please rescale this moderator into some larger units (e.g., minutes) which avoids the extremely small coefficient (.0001). In addition, since this is one of the primary hypotheses tested in the paper, please provide a scatterplot of the time variable aga</w:t>
      </w:r>
      <w:r w:rsidR="0097723F" w:rsidRPr="00D57313">
        <w:rPr>
          <w:rFonts w:eastAsia="Times New Roman"/>
          <w:lang w:val="en-US"/>
        </w:rPr>
        <w:t>inst the effect size estimates.</w:t>
      </w:r>
    </w:p>
    <w:p w14:paraId="358DA0BA" w14:textId="77777777" w:rsidR="0097723F" w:rsidRDefault="0097723F" w:rsidP="0097723F">
      <w:pPr>
        <w:spacing w:after="240"/>
        <w:rPr>
          <w:b/>
          <w:lang w:val="en-US"/>
        </w:rPr>
      </w:pPr>
      <w:r w:rsidRPr="00420857">
        <w:rPr>
          <w:b/>
          <w:lang w:val="en-US"/>
        </w:rPr>
        <w:t>Answer</w:t>
      </w:r>
    </w:p>
    <w:p w14:paraId="155BDFA2" w14:textId="77777777" w:rsidR="0097723F" w:rsidRDefault="0097723F" w:rsidP="0097723F">
      <w:pPr>
        <w:spacing w:after="240"/>
        <w:rPr>
          <w:rFonts w:eastAsia="Times New Roman"/>
          <w:i/>
          <w:lang w:val="en-US"/>
        </w:rPr>
      </w:pPr>
      <w:ins w:id="118" w:author="I van Beest" w:date="2015-03-29T13:00:00Z">
        <w:r>
          <w:rPr>
            <w:rFonts w:eastAsia="Times New Roman"/>
            <w:i/>
            <w:lang w:val="en-US"/>
          </w:rPr>
          <w:t xml:space="preserve">Following the suggestion of the reviewer we </w:t>
        </w:r>
      </w:ins>
      <w:del w:id="119" w:author="I van Beest" w:date="2015-03-29T13:00:00Z">
        <w:r w:rsidRPr="00D57313" w:rsidDel="004E38CA">
          <w:rPr>
            <w:rFonts w:eastAsia="Times New Roman"/>
            <w:i/>
            <w:lang w:val="en-US"/>
          </w:rPr>
          <w:delText>Moderator</w:delText>
        </w:r>
      </w:del>
      <w:r w:rsidRPr="00D57313">
        <w:rPr>
          <w:rFonts w:eastAsia="Times New Roman"/>
          <w:i/>
          <w:lang w:val="en-US"/>
        </w:rPr>
        <w:t xml:space="preserve"> rescaled </w:t>
      </w:r>
      <w:ins w:id="120" w:author="I van Beest" w:date="2015-03-29T13:01:00Z">
        <w:r>
          <w:rPr>
            <w:rFonts w:eastAsia="Times New Roman"/>
            <w:i/>
            <w:lang w:val="en-US"/>
          </w:rPr>
          <w:t xml:space="preserve">the time estimate </w:t>
        </w:r>
      </w:ins>
      <w:r w:rsidRPr="00D57313">
        <w:rPr>
          <w:rFonts w:eastAsia="Times New Roman"/>
          <w:i/>
          <w:lang w:val="en-US"/>
        </w:rPr>
        <w:t xml:space="preserve">into minutes. </w:t>
      </w:r>
      <w:r>
        <w:rPr>
          <w:rFonts w:eastAsia="Times New Roman"/>
          <w:i/>
          <w:lang w:val="en-US"/>
        </w:rPr>
        <w:t>The results have been adjusted accordingly.</w:t>
      </w:r>
    </w:p>
    <w:p w14:paraId="009EF816" w14:textId="7F43E72B" w:rsidR="0097723F" w:rsidRDefault="0097723F" w:rsidP="0097723F">
      <w:pPr>
        <w:spacing w:after="240"/>
        <w:rPr>
          <w:ins w:id="121" w:author="I van Beest" w:date="2015-03-29T13:00:00Z"/>
          <w:rFonts w:eastAsia="Times New Roman"/>
          <w:i/>
          <w:lang w:val="en-US"/>
        </w:rPr>
      </w:pPr>
      <w:ins w:id="122" w:author="I van Beest" w:date="2015-03-29T13:01:00Z">
        <w:r>
          <w:rPr>
            <w:rFonts w:eastAsia="Times New Roman"/>
            <w:i/>
            <w:lang w:val="en-US"/>
          </w:rPr>
          <w:t>Also note that the</w:t>
        </w:r>
      </w:ins>
      <w:del w:id="123" w:author="I van Beest" w:date="2015-03-29T13:00:00Z">
        <w:r w:rsidRPr="00D57313" w:rsidDel="004E38CA">
          <w:rPr>
            <w:rFonts w:eastAsia="Times New Roman"/>
            <w:i/>
            <w:lang w:val="en-US"/>
          </w:rPr>
          <w:delText xml:space="preserve">As mentioned in the paper, </w:delText>
        </w:r>
      </w:del>
      <w:del w:id="124" w:author="I van Beest" w:date="2015-03-29T13:01:00Z">
        <w:r w:rsidRPr="00D57313" w:rsidDel="004E38CA">
          <w:rPr>
            <w:rFonts w:eastAsia="Times New Roman"/>
            <w:i/>
            <w:lang w:val="en-US"/>
          </w:rPr>
          <w:delText>the</w:delText>
        </w:r>
      </w:del>
      <w:r w:rsidRPr="00D57313">
        <w:rPr>
          <w:rFonts w:eastAsia="Times New Roman"/>
          <w:i/>
          <w:lang w:val="en-US"/>
        </w:rPr>
        <w:t xml:space="preserve"> time estimation was based on the number of items </w:t>
      </w:r>
      <w:del w:id="125" w:author="I van Beest" w:date="2015-03-29T13:03:00Z">
        <w:r w:rsidRPr="00D57313" w:rsidDel="004E38CA">
          <w:rPr>
            <w:rFonts w:eastAsia="Times New Roman"/>
            <w:i/>
            <w:lang w:val="en-US"/>
          </w:rPr>
          <w:delText xml:space="preserve">with </w:delText>
        </w:r>
      </w:del>
      <w:ins w:id="126" w:author="I van Beest" w:date="2015-03-29T13:03:00Z">
        <w:r>
          <w:rPr>
            <w:rFonts w:eastAsia="Times New Roman"/>
            <w:i/>
            <w:lang w:val="en-US"/>
          </w:rPr>
          <w:t>times</w:t>
        </w:r>
        <w:r w:rsidRPr="00D57313">
          <w:rPr>
            <w:rFonts w:eastAsia="Times New Roman"/>
            <w:i/>
            <w:lang w:val="en-US"/>
          </w:rPr>
          <w:t xml:space="preserve"> </w:t>
        </w:r>
      </w:ins>
      <w:r w:rsidRPr="00D57313">
        <w:rPr>
          <w:rFonts w:eastAsia="Times New Roman"/>
          <w:i/>
          <w:lang w:val="en-US"/>
        </w:rPr>
        <w:t>the six second rule, plus any additional time mentioned in the paper.</w:t>
      </w:r>
      <w:ins w:id="127" w:author="I van Beest" w:date="2015-03-29T13:01:00Z">
        <w:r>
          <w:rPr>
            <w:rFonts w:eastAsia="Times New Roman"/>
            <w:i/>
            <w:lang w:val="en-US"/>
          </w:rPr>
          <w:t xml:space="preserve"> This information was readily available in all manuscripts although we acknowledge that </w:t>
        </w:r>
      </w:ins>
      <w:ins w:id="128" w:author="I van Beest" w:date="2015-03-29T13:09:00Z">
        <w:r>
          <w:rPr>
            <w:rFonts w:eastAsia="Times New Roman"/>
            <w:i/>
            <w:lang w:val="en-US"/>
          </w:rPr>
          <w:t xml:space="preserve">it is possible that </w:t>
        </w:r>
      </w:ins>
      <w:ins w:id="129" w:author="I van Beest" w:date="2015-03-29T13:01:00Z">
        <w:r>
          <w:rPr>
            <w:rFonts w:eastAsia="Times New Roman"/>
            <w:i/>
            <w:lang w:val="en-US"/>
          </w:rPr>
          <w:t xml:space="preserve">not all dependent variables </w:t>
        </w:r>
      </w:ins>
      <w:ins w:id="130" w:author="Jelte Wicherts" w:date="2015-03-30T14:23:00Z">
        <w:r w:rsidR="00983049">
          <w:rPr>
            <w:rFonts w:eastAsia="Times New Roman"/>
            <w:i/>
            <w:lang w:val="en-US"/>
          </w:rPr>
          <w:t>we</w:t>
        </w:r>
      </w:ins>
      <w:ins w:id="131" w:author="I van Beest" w:date="2015-03-29T13:01:00Z">
        <w:del w:id="132" w:author="Jelte Wicherts" w:date="2015-03-30T14:23:00Z">
          <w:r w:rsidDel="00983049">
            <w:rPr>
              <w:rFonts w:eastAsia="Times New Roman"/>
              <w:i/>
              <w:lang w:val="en-US"/>
            </w:rPr>
            <w:delText>a</w:delText>
          </w:r>
        </w:del>
        <w:r>
          <w:rPr>
            <w:rFonts w:eastAsia="Times New Roman"/>
            <w:i/>
            <w:lang w:val="en-US"/>
          </w:rPr>
          <w:t>re disclosed</w:t>
        </w:r>
      </w:ins>
      <w:ins w:id="133" w:author="I van Beest" w:date="2015-03-29T13:04:00Z">
        <w:r>
          <w:rPr>
            <w:rFonts w:eastAsia="Times New Roman"/>
            <w:i/>
            <w:lang w:val="en-US"/>
          </w:rPr>
          <w:t xml:space="preserve"> in a </w:t>
        </w:r>
        <w:del w:id="134" w:author="Jelte Wicherts" w:date="2015-03-30T14:23:00Z">
          <w:r w:rsidDel="00983049">
            <w:rPr>
              <w:rFonts w:eastAsia="Times New Roman"/>
              <w:i/>
              <w:lang w:val="en-US"/>
            </w:rPr>
            <w:delText>study</w:delText>
          </w:r>
        </w:del>
      </w:ins>
      <w:ins w:id="135" w:author="Jelte Wicherts" w:date="2015-03-30T14:23:00Z">
        <w:r w:rsidR="00983049">
          <w:rPr>
            <w:rFonts w:eastAsia="Times New Roman"/>
            <w:i/>
            <w:lang w:val="en-US"/>
          </w:rPr>
          <w:t>paper describing the study</w:t>
        </w:r>
      </w:ins>
      <w:ins w:id="136" w:author="I van Beest" w:date="2015-03-29T13:04:00Z">
        <w:r>
          <w:rPr>
            <w:rFonts w:eastAsia="Times New Roman"/>
            <w:i/>
            <w:lang w:val="en-US"/>
          </w:rPr>
          <w:t xml:space="preserve"> (see </w:t>
        </w:r>
      </w:ins>
      <w:ins w:id="137" w:author="I van Beest" w:date="2015-03-29T13:06:00Z">
        <w:r>
          <w:rPr>
            <w:rFonts w:eastAsia="Times New Roman"/>
            <w:i/>
            <w:lang w:val="en-US"/>
          </w:rPr>
          <w:t xml:space="preserve">also </w:t>
        </w:r>
      </w:ins>
      <w:ins w:id="138" w:author="I van Beest" w:date="2015-03-29T13:04:00Z">
        <w:r>
          <w:rPr>
            <w:rFonts w:eastAsia="Times New Roman"/>
            <w:i/>
            <w:lang w:val="en-US"/>
          </w:rPr>
          <w:t xml:space="preserve">our answer </w:t>
        </w:r>
      </w:ins>
      <w:ins w:id="139" w:author="I van Beest" w:date="2015-03-29T13:06:00Z">
        <w:r>
          <w:rPr>
            <w:rFonts w:eastAsia="Times New Roman"/>
            <w:i/>
            <w:lang w:val="en-US"/>
          </w:rPr>
          <w:t>reviewer 1, #4</w:t>
        </w:r>
      </w:ins>
      <w:ins w:id="140" w:author="I van Beest" w:date="2015-03-29T13:01:00Z">
        <w:r>
          <w:rPr>
            <w:rFonts w:eastAsia="Times New Roman"/>
            <w:i/>
            <w:lang w:val="en-US"/>
          </w:rPr>
          <w:t xml:space="preserve">). </w:t>
        </w:r>
      </w:ins>
      <w:ins w:id="141" w:author="I van Beest" w:date="2015-03-29T13:09:00Z">
        <w:r>
          <w:rPr>
            <w:rFonts w:eastAsia="Times New Roman"/>
            <w:i/>
            <w:lang w:val="en-US"/>
          </w:rPr>
          <w:t xml:space="preserve">As mentioned in the 68 studies without cross-cutting variable were coded by Chris Hartgerinck, the 52 with a cross-cutting </w:t>
        </w:r>
      </w:ins>
      <w:ins w:id="142" w:author="I van Beest" w:date="2015-03-29T13:10:00Z">
        <w:r>
          <w:rPr>
            <w:rFonts w:eastAsia="Times New Roman"/>
            <w:i/>
            <w:lang w:val="en-US"/>
          </w:rPr>
          <w:t>variable were coded by both Chris Hartgerin</w:t>
        </w:r>
        <w:del w:id="143" w:author="Chris Hartgerink" w:date="2015-03-31T11:57:00Z">
          <w:r w:rsidDel="00B8013C">
            <w:rPr>
              <w:rFonts w:eastAsia="Times New Roman"/>
              <w:i/>
              <w:lang w:val="en-US"/>
            </w:rPr>
            <w:delText>c</w:delText>
          </w:r>
        </w:del>
        <w:r>
          <w:rPr>
            <w:rFonts w:eastAsia="Times New Roman"/>
            <w:i/>
            <w:lang w:val="en-US"/>
          </w:rPr>
          <w:t>k and Ilja van Beest. Consensus was readily reached and we did not collect</w:t>
        </w:r>
      </w:ins>
      <w:ins w:id="144" w:author="Jelte Wicherts" w:date="2015-03-30T14:23:00Z">
        <w:r w:rsidR="00983049">
          <w:rPr>
            <w:rFonts w:eastAsia="Times New Roman"/>
            <w:i/>
            <w:lang w:val="en-US"/>
          </w:rPr>
          <w:t xml:space="preserve"> quantitative</w:t>
        </w:r>
      </w:ins>
      <w:ins w:id="145" w:author="I van Beest" w:date="2015-03-29T13:10:00Z">
        <w:r>
          <w:rPr>
            <w:rFonts w:eastAsia="Times New Roman"/>
            <w:i/>
            <w:lang w:val="en-US"/>
          </w:rPr>
          <w:t xml:space="preserve"> information to calculate intercoder reliability. </w:t>
        </w:r>
      </w:ins>
    </w:p>
    <w:p w14:paraId="6DA01A3D" w14:textId="77777777" w:rsidR="0097723F" w:rsidDel="00191DE6" w:rsidRDefault="0097723F" w:rsidP="0097723F">
      <w:pPr>
        <w:numPr>
          <w:ins w:id="146" w:author="I van Beest" w:date="2015-03-29T13:00:00Z"/>
        </w:numPr>
        <w:spacing w:after="240"/>
        <w:rPr>
          <w:del w:id="147" w:author="I van Beest" w:date="2015-03-29T13:11:00Z"/>
          <w:rFonts w:eastAsia="Times New Roman"/>
          <w:i/>
          <w:lang w:val="en-US"/>
        </w:rPr>
      </w:pPr>
      <w:ins w:id="148" w:author="I van Beest" w:date="2015-03-29T13:11:00Z">
        <w:r>
          <w:rPr>
            <w:rFonts w:eastAsia="Times New Roman"/>
            <w:i/>
            <w:lang w:val="en-US"/>
          </w:rPr>
          <w:t xml:space="preserve">Following the suggestion of the reviewer, we now provide </w:t>
        </w:r>
      </w:ins>
      <w:del w:id="149" w:author="I van Beest" w:date="2015-03-29T13:11:00Z">
        <w:r w:rsidRPr="00D57313" w:rsidDel="00191DE6">
          <w:rPr>
            <w:rFonts w:eastAsia="Times New Roman"/>
            <w:i/>
            <w:lang w:val="en-US"/>
          </w:rPr>
          <w:delText xml:space="preserve"> </w:delText>
        </w:r>
        <w:r w:rsidDel="00191DE6">
          <w:rPr>
            <w:rFonts w:eastAsia="Times New Roman"/>
            <w:i/>
            <w:lang w:val="en-US"/>
          </w:rPr>
          <w:delText xml:space="preserve">The information in the manuscript on which our estimation is based is straightforward. 68 studies were coded by Chris Hartgerink, and for 52 studies, consensus on the items and additional time was readily reached by Chris Hartgerink and Ilja van Beest. We did not collect information on intercoder reliability. </w:delText>
        </w:r>
      </w:del>
      <w:ins w:id="150" w:author="I van Beest" w:date="2015-03-29T13:11:00Z">
        <w:r>
          <w:rPr>
            <w:rFonts w:eastAsia="Times New Roman"/>
            <w:i/>
            <w:lang w:val="en-US"/>
          </w:rPr>
          <w:t>s</w:t>
        </w:r>
      </w:ins>
    </w:p>
    <w:p w14:paraId="321B837C" w14:textId="2D6CC4C2" w:rsidR="0097723F" w:rsidRDefault="0097723F" w:rsidP="0097723F">
      <w:pPr>
        <w:numPr>
          <w:ins w:id="151" w:author="Unknown"/>
        </w:numPr>
        <w:spacing w:after="240"/>
        <w:rPr>
          <w:rFonts w:eastAsia="Times New Roman"/>
          <w:i/>
          <w:lang w:val="en-US"/>
        </w:rPr>
      </w:pPr>
      <w:del w:id="152" w:author="I van Beest" w:date="2015-03-29T13:11:00Z">
        <w:r w:rsidRPr="00D57313" w:rsidDel="00191DE6">
          <w:rPr>
            <w:rFonts w:eastAsia="Times New Roman"/>
            <w:i/>
            <w:lang w:val="en-US"/>
          </w:rPr>
          <w:delText>S</w:delText>
        </w:r>
      </w:del>
      <w:r w:rsidRPr="00D57313">
        <w:rPr>
          <w:rFonts w:eastAsia="Times New Roman"/>
          <w:i/>
          <w:lang w:val="en-US"/>
        </w:rPr>
        <w:t xml:space="preserve">catterplots of time versus effect (simple and interaction on timepoint two) </w:t>
      </w:r>
      <w:del w:id="153" w:author="I van Beest" w:date="2015-03-29T13:11:00Z">
        <w:r w:rsidRPr="00D57313" w:rsidDel="00191DE6">
          <w:rPr>
            <w:rFonts w:eastAsia="Times New Roman"/>
            <w:i/>
            <w:lang w:val="en-US"/>
          </w:rPr>
          <w:delText xml:space="preserve">are now provided </w:delText>
        </w:r>
      </w:del>
      <w:r w:rsidRPr="00D57313">
        <w:rPr>
          <w:rFonts w:eastAsia="Times New Roman"/>
          <w:i/>
          <w:lang w:val="en-US"/>
        </w:rPr>
        <w:t>in the Supplemental Materials</w:t>
      </w:r>
      <w:ins w:id="154" w:author="I van Beest" w:date="2015-03-29T13:12:00Z">
        <w:r>
          <w:rPr>
            <w:rFonts w:eastAsia="Times New Roman"/>
            <w:i/>
            <w:lang w:val="en-US"/>
          </w:rPr>
          <w:t xml:space="preserve"> of the revised </w:t>
        </w:r>
        <w:del w:id="155" w:author="Chris Hartgerink" w:date="2015-03-31T11:58:00Z">
          <w:r w:rsidDel="00B8013C">
            <w:rPr>
              <w:rFonts w:eastAsia="Times New Roman"/>
              <w:i/>
              <w:lang w:val="en-US"/>
            </w:rPr>
            <w:delText>ms</w:delText>
          </w:r>
        </w:del>
      </w:ins>
      <w:ins w:id="156" w:author="Chris Hartgerink" w:date="2015-03-31T11:58:00Z">
        <w:r w:rsidR="00B8013C">
          <w:rPr>
            <w:rFonts w:eastAsia="Times New Roman"/>
            <w:i/>
            <w:lang w:val="en-US"/>
          </w:rPr>
          <w:t>manuscript</w:t>
        </w:r>
      </w:ins>
      <w:r w:rsidRPr="00D57313">
        <w:rPr>
          <w:rFonts w:eastAsia="Times New Roman"/>
          <w:i/>
          <w:lang w:val="en-US"/>
        </w:rPr>
        <w:t>.</w:t>
      </w:r>
    </w:p>
    <w:p w14:paraId="648FEBA9" w14:textId="77777777" w:rsidR="0097723F" w:rsidRPr="00DA5017" w:rsidRDefault="0097723F" w:rsidP="0097723F">
      <w:pPr>
        <w:spacing w:after="240"/>
        <w:rPr>
          <w:rFonts w:eastAsia="Times New Roman"/>
          <w:b/>
          <w:lang w:val="en-US"/>
        </w:rPr>
      </w:pPr>
      <w:r w:rsidRPr="00DA5017">
        <w:rPr>
          <w:rFonts w:eastAsia="Times New Roman"/>
          <w:b/>
          <w:i/>
          <w:lang w:val="en-US"/>
        </w:rPr>
        <w:t>#</w:t>
      </w:r>
      <w:r w:rsidRPr="00DA5017">
        <w:rPr>
          <w:rFonts w:eastAsia="Times New Roman"/>
          <w:b/>
          <w:lang w:val="en-US"/>
        </w:rPr>
        <w:t>14</w:t>
      </w:r>
    </w:p>
    <w:p w14:paraId="00509468" w14:textId="77777777" w:rsidR="0097723F" w:rsidRPr="00D57313" w:rsidRDefault="00412802" w:rsidP="0097723F">
      <w:pPr>
        <w:spacing w:after="240"/>
        <w:rPr>
          <w:rFonts w:eastAsia="Times New Roman"/>
          <w:lang w:val="en-US"/>
        </w:rPr>
      </w:pPr>
      <w:r w:rsidRPr="00D57313">
        <w:rPr>
          <w:rFonts w:eastAsia="Times New Roman"/>
          <w:lang w:val="en-US"/>
        </w:rPr>
        <w:lastRenderedPageBreak/>
        <w:t>page 27: Same issues apply here. I cannot imagine that two independent coders would ever come to the exact same assessment when coding time in seconds. Also, please rescale time to avoid the overly small coefficient. An</w:t>
      </w:r>
      <w:r w:rsidR="0097723F" w:rsidRPr="00D57313">
        <w:rPr>
          <w:rFonts w:eastAsia="Times New Roman"/>
          <w:lang w:val="en-US"/>
        </w:rPr>
        <w:t>d please provide a scatterplot.</w:t>
      </w:r>
    </w:p>
    <w:p w14:paraId="2E59FD60" w14:textId="77777777" w:rsidR="0097723F" w:rsidRDefault="0097723F" w:rsidP="0097723F">
      <w:pPr>
        <w:spacing w:after="240"/>
        <w:rPr>
          <w:b/>
          <w:lang w:val="en-US"/>
        </w:rPr>
      </w:pPr>
      <w:r w:rsidRPr="00DA5017">
        <w:rPr>
          <w:b/>
          <w:lang w:val="en-US"/>
        </w:rPr>
        <w:t>Answer</w:t>
      </w:r>
    </w:p>
    <w:p w14:paraId="4D5A0A11" w14:textId="77777777" w:rsidR="0097723F" w:rsidRDefault="0097723F" w:rsidP="0097723F">
      <w:pPr>
        <w:spacing w:after="240"/>
        <w:rPr>
          <w:rFonts w:eastAsia="Times New Roman"/>
          <w:i/>
          <w:lang w:val="en-US"/>
        </w:rPr>
      </w:pPr>
      <w:r>
        <w:rPr>
          <w:rFonts w:eastAsia="Times New Roman"/>
          <w:i/>
          <w:lang w:val="en-US"/>
        </w:rPr>
        <w:t xml:space="preserve">See </w:t>
      </w:r>
      <w:del w:id="157" w:author="I van Beest" w:date="2015-03-29T13:12:00Z">
        <w:r w:rsidDel="00191DE6">
          <w:rPr>
            <w:rFonts w:eastAsia="Times New Roman"/>
            <w:i/>
            <w:lang w:val="en-US"/>
          </w:rPr>
          <w:delText xml:space="preserve">above </w:delText>
        </w:r>
      </w:del>
      <w:ins w:id="158" w:author="I van Beest" w:date="2015-03-29T13:12:00Z">
        <w:r>
          <w:rPr>
            <w:rFonts w:eastAsia="Times New Roman"/>
            <w:i/>
            <w:lang w:val="en-US"/>
          </w:rPr>
          <w:t xml:space="preserve">answer </w:t>
        </w:r>
      </w:ins>
      <w:r>
        <w:rPr>
          <w:rFonts w:eastAsia="Times New Roman"/>
          <w:i/>
          <w:lang w:val="en-US"/>
        </w:rPr>
        <w:t>(reviewer #1, answer #13).</w:t>
      </w:r>
    </w:p>
    <w:p w14:paraId="12410D43" w14:textId="77777777" w:rsidR="0097723F" w:rsidRPr="00DA5017" w:rsidRDefault="0097723F" w:rsidP="0097723F">
      <w:pPr>
        <w:spacing w:after="240"/>
        <w:rPr>
          <w:rFonts w:eastAsia="Times New Roman"/>
          <w:b/>
          <w:i/>
          <w:lang w:val="en-US"/>
        </w:rPr>
      </w:pPr>
      <w:r w:rsidRPr="00DA5017">
        <w:rPr>
          <w:rFonts w:eastAsia="Times New Roman"/>
          <w:b/>
          <w:i/>
          <w:lang w:val="en-US"/>
        </w:rPr>
        <w:t>#</w:t>
      </w:r>
      <w:r w:rsidRPr="00DA5017">
        <w:rPr>
          <w:rFonts w:eastAsia="Times New Roman"/>
          <w:b/>
          <w:lang w:val="en-US"/>
        </w:rPr>
        <w:t>15</w:t>
      </w:r>
    </w:p>
    <w:p w14:paraId="64A68A12" w14:textId="77777777" w:rsidR="0097723F" w:rsidRPr="008925B7" w:rsidRDefault="00412802" w:rsidP="0097723F">
      <w:pPr>
        <w:spacing w:after="240"/>
        <w:rPr>
          <w:rFonts w:eastAsia="Times New Roman"/>
          <w:lang w:val="en-US"/>
        </w:rPr>
      </w:pPr>
      <w:r w:rsidRPr="008925B7">
        <w:rPr>
          <w:rFonts w:eastAsia="Times New Roman"/>
          <w:lang w:val="en-US"/>
        </w:rPr>
        <w:t>page 28 and Figure 2: As far as I can tell, here the authors are indeed talking about simple effects (e.g., "the between-subjects effect of being ostracized with no moderator present, whereas moderated ostracism effect refers to being ostracized with a moderator present"). Earlier, the authors also talked about "simple effects" (which I think are actually main effects -- see my earlier comment -- but maybe I am misunderstanding what the authors did). Please clarify this.</w:t>
      </w:r>
    </w:p>
    <w:p w14:paraId="640BC05C" w14:textId="77777777" w:rsidR="0097723F" w:rsidRDefault="0097723F" w:rsidP="0097723F">
      <w:pPr>
        <w:spacing w:after="240"/>
        <w:rPr>
          <w:b/>
          <w:lang w:val="en-US"/>
        </w:rPr>
      </w:pPr>
      <w:r w:rsidRPr="00DA5017">
        <w:rPr>
          <w:b/>
          <w:lang w:val="en-US"/>
        </w:rPr>
        <w:t>Answer</w:t>
      </w:r>
    </w:p>
    <w:p w14:paraId="31DF71E0" w14:textId="77777777" w:rsidR="0097723F" w:rsidRPr="008925B7" w:rsidRDefault="0097723F" w:rsidP="0097723F">
      <w:pPr>
        <w:spacing w:after="240"/>
        <w:rPr>
          <w:rFonts w:eastAsia="Times New Roman"/>
          <w:i/>
          <w:lang w:val="en-US"/>
        </w:rPr>
      </w:pPr>
      <w:r w:rsidRPr="008925B7">
        <w:rPr>
          <w:rFonts w:eastAsia="Times New Roman"/>
          <w:i/>
          <w:lang w:val="en-US"/>
        </w:rPr>
        <w:t xml:space="preserve">See </w:t>
      </w:r>
      <w:ins w:id="159" w:author="I van Beest" w:date="2015-03-29T13:12:00Z">
        <w:r>
          <w:rPr>
            <w:rFonts w:eastAsia="Times New Roman"/>
            <w:i/>
            <w:lang w:val="en-US"/>
          </w:rPr>
          <w:t>answer (</w:t>
        </w:r>
      </w:ins>
      <w:r w:rsidRPr="008925B7">
        <w:rPr>
          <w:rFonts w:eastAsia="Times New Roman"/>
          <w:i/>
          <w:lang w:val="en-US"/>
        </w:rPr>
        <w:t xml:space="preserve">reviewer #1 </w:t>
      </w:r>
      <w:r>
        <w:rPr>
          <w:rFonts w:eastAsia="Times New Roman"/>
          <w:i/>
          <w:lang w:val="en-US"/>
        </w:rPr>
        <w:t xml:space="preserve">answer </w:t>
      </w:r>
      <w:r w:rsidRPr="008925B7">
        <w:rPr>
          <w:rFonts w:eastAsia="Times New Roman"/>
          <w:i/>
          <w:lang w:val="en-US"/>
        </w:rPr>
        <w:t>#7</w:t>
      </w:r>
      <w:ins w:id="160" w:author="I van Beest" w:date="2015-03-29T13:12:00Z">
        <w:r>
          <w:rPr>
            <w:rFonts w:eastAsia="Times New Roman"/>
            <w:i/>
            <w:lang w:val="en-US"/>
          </w:rPr>
          <w:t>)</w:t>
        </w:r>
      </w:ins>
      <w:r w:rsidRPr="008925B7">
        <w:rPr>
          <w:rFonts w:eastAsia="Times New Roman"/>
          <w:i/>
          <w:lang w:val="en-US"/>
        </w:rPr>
        <w:t>.</w:t>
      </w:r>
    </w:p>
    <w:p w14:paraId="642059CB" w14:textId="77777777" w:rsidR="0097723F" w:rsidRPr="00DA5017" w:rsidRDefault="0097723F" w:rsidP="0097723F">
      <w:pPr>
        <w:spacing w:after="240"/>
        <w:rPr>
          <w:rFonts w:eastAsia="Times New Roman"/>
          <w:b/>
          <w:lang w:val="en-US"/>
        </w:rPr>
      </w:pPr>
      <w:r w:rsidRPr="00DA5017">
        <w:rPr>
          <w:rFonts w:eastAsia="Times New Roman"/>
          <w:b/>
          <w:lang w:val="en-US"/>
        </w:rPr>
        <w:t>#16</w:t>
      </w:r>
    </w:p>
    <w:p w14:paraId="48219C29" w14:textId="77777777" w:rsidR="0097723F" w:rsidRPr="008925B7" w:rsidRDefault="00412802" w:rsidP="0097723F">
      <w:pPr>
        <w:spacing w:after="240"/>
        <w:rPr>
          <w:rFonts w:eastAsia="Times New Roman"/>
          <w:lang w:val="en-US"/>
        </w:rPr>
      </w:pPr>
      <w:r w:rsidRPr="008925B7">
        <w:rPr>
          <w:rFonts w:eastAsia="Times New Roman"/>
          <w:lang w:val="en-US"/>
        </w:rPr>
        <w:t>Also, if I understand Figure 2 correctly, I would assume then that the *difference* between, let's say, the points for "All" in panels (1) and (2) is equal to the *difference* between the points for "All" in panels (5) and (6) (since the difference between the two simple effects for factor A within the two levels of factor B must be equal to the difference between the two simple effects for factor B within the two levels of factor A). However, visual inspection suggests that this may not the</w:t>
      </w:r>
      <w:r w:rsidR="0097723F" w:rsidRPr="008925B7">
        <w:rPr>
          <w:rFonts w:eastAsia="Times New Roman"/>
          <w:lang w:val="en-US"/>
        </w:rPr>
        <w:t xml:space="preserve"> case. Can the authors clarify?</w:t>
      </w:r>
    </w:p>
    <w:p w14:paraId="4C709B73" w14:textId="77777777" w:rsidR="0097723F" w:rsidRDefault="0097723F" w:rsidP="0097723F">
      <w:pPr>
        <w:spacing w:after="240"/>
        <w:rPr>
          <w:b/>
          <w:lang w:val="en-US"/>
        </w:rPr>
      </w:pPr>
      <w:r w:rsidRPr="00DA5017">
        <w:rPr>
          <w:b/>
          <w:lang w:val="en-US"/>
        </w:rPr>
        <w:t>Answer</w:t>
      </w:r>
    </w:p>
    <w:p w14:paraId="17085A5B" w14:textId="77777777" w:rsidR="0097723F" w:rsidRPr="008925B7" w:rsidRDefault="0097723F" w:rsidP="0097723F">
      <w:pPr>
        <w:spacing w:after="240"/>
        <w:rPr>
          <w:rFonts w:eastAsia="Times New Roman"/>
          <w:i/>
          <w:lang w:val="en-US"/>
        </w:rPr>
      </w:pPr>
      <w:r>
        <w:rPr>
          <w:i/>
          <w:lang w:val="en-US"/>
        </w:rPr>
        <w:t xml:space="preserve">We are not sure </w:t>
      </w:r>
      <w:ins w:id="161" w:author="I van Beest" w:date="2015-03-29T13:13:00Z">
        <w:r>
          <w:rPr>
            <w:i/>
            <w:lang w:val="en-US"/>
          </w:rPr>
          <w:t xml:space="preserve">whether </w:t>
        </w:r>
      </w:ins>
      <w:r>
        <w:rPr>
          <w:i/>
          <w:lang w:val="en-US"/>
        </w:rPr>
        <w:t xml:space="preserve">we understand the question. It seems that the reviewer </w:t>
      </w:r>
      <w:r w:rsidRPr="008925B7">
        <w:rPr>
          <w:rFonts w:eastAsia="Times New Roman"/>
          <w:i/>
          <w:lang w:val="en-US"/>
        </w:rPr>
        <w:t xml:space="preserve">postulates that the difference in the simple effects for ostracism on the different moderator levels is supposed to be equal to the difference in simple effects for the moderator levels on the ostracism levels. </w:t>
      </w:r>
      <w:r>
        <w:rPr>
          <w:rFonts w:eastAsia="Times New Roman"/>
          <w:i/>
          <w:lang w:val="en-US"/>
        </w:rPr>
        <w:t>Below we provide an example that this would be incorrect and that simple effects do differ.</w:t>
      </w:r>
    </w:p>
    <w:tbl>
      <w:tblPr>
        <w:tblW w:w="2880" w:type="dxa"/>
        <w:tblLook w:val="04A0" w:firstRow="1" w:lastRow="0" w:firstColumn="1" w:lastColumn="0" w:noHBand="0" w:noVBand="1"/>
      </w:tblPr>
      <w:tblGrid>
        <w:gridCol w:w="960"/>
        <w:gridCol w:w="960"/>
        <w:gridCol w:w="960"/>
      </w:tblGrid>
      <w:tr w:rsidR="0097723F" w:rsidRPr="008925B7" w14:paraId="7556C422" w14:textId="77777777">
        <w:trPr>
          <w:trHeight w:val="300"/>
        </w:trPr>
        <w:tc>
          <w:tcPr>
            <w:tcW w:w="960" w:type="dxa"/>
            <w:tcBorders>
              <w:top w:val="nil"/>
              <w:left w:val="nil"/>
              <w:bottom w:val="nil"/>
              <w:right w:val="nil"/>
            </w:tcBorders>
            <w:shd w:val="clear" w:color="auto" w:fill="auto"/>
            <w:noWrap/>
            <w:vAlign w:val="bottom"/>
          </w:tcPr>
          <w:p w14:paraId="367F04CA" w14:textId="77777777" w:rsidR="0097723F" w:rsidRPr="008925B7" w:rsidRDefault="0097723F" w:rsidP="0097723F">
            <w:pPr>
              <w:rPr>
                <w:rFonts w:eastAsia="Times New Roman"/>
                <w:sz w:val="20"/>
                <w:szCs w:val="20"/>
                <w:lang w:val="en-US" w:eastAsia="en-US"/>
              </w:rPr>
            </w:pPr>
          </w:p>
        </w:tc>
        <w:tc>
          <w:tcPr>
            <w:tcW w:w="960" w:type="dxa"/>
            <w:tcBorders>
              <w:top w:val="nil"/>
              <w:left w:val="nil"/>
              <w:bottom w:val="nil"/>
              <w:right w:val="nil"/>
            </w:tcBorders>
            <w:shd w:val="clear" w:color="auto" w:fill="auto"/>
            <w:noWrap/>
            <w:vAlign w:val="bottom"/>
          </w:tcPr>
          <w:p w14:paraId="41E787E8" w14:textId="77777777" w:rsidR="0097723F" w:rsidRPr="008925B7" w:rsidRDefault="0097723F" w:rsidP="0097723F">
            <w:pPr>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N-mod</w:t>
            </w:r>
          </w:p>
        </w:tc>
        <w:tc>
          <w:tcPr>
            <w:tcW w:w="960" w:type="dxa"/>
            <w:tcBorders>
              <w:top w:val="nil"/>
              <w:left w:val="nil"/>
              <w:bottom w:val="nil"/>
              <w:right w:val="nil"/>
            </w:tcBorders>
            <w:shd w:val="clear" w:color="auto" w:fill="auto"/>
            <w:noWrap/>
            <w:vAlign w:val="bottom"/>
          </w:tcPr>
          <w:p w14:paraId="6A55B6E8" w14:textId="77777777" w:rsidR="0097723F" w:rsidRPr="008925B7" w:rsidRDefault="0097723F" w:rsidP="0097723F">
            <w:pPr>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mod</w:t>
            </w:r>
          </w:p>
        </w:tc>
      </w:tr>
      <w:tr w:rsidR="0097723F" w:rsidRPr="008925B7" w14:paraId="00B4CB62" w14:textId="77777777">
        <w:trPr>
          <w:trHeight w:val="300"/>
        </w:trPr>
        <w:tc>
          <w:tcPr>
            <w:tcW w:w="960" w:type="dxa"/>
            <w:tcBorders>
              <w:top w:val="nil"/>
              <w:left w:val="nil"/>
              <w:bottom w:val="nil"/>
              <w:right w:val="nil"/>
            </w:tcBorders>
            <w:shd w:val="clear" w:color="auto" w:fill="auto"/>
            <w:noWrap/>
            <w:vAlign w:val="bottom"/>
          </w:tcPr>
          <w:p w14:paraId="1CAF5519" w14:textId="77777777" w:rsidR="0097723F" w:rsidRPr="008925B7" w:rsidRDefault="0097723F" w:rsidP="0097723F">
            <w:pPr>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Ostr</w:t>
            </w:r>
          </w:p>
        </w:tc>
        <w:tc>
          <w:tcPr>
            <w:tcW w:w="960" w:type="dxa"/>
            <w:tcBorders>
              <w:top w:val="nil"/>
              <w:left w:val="nil"/>
              <w:bottom w:val="nil"/>
              <w:right w:val="nil"/>
            </w:tcBorders>
            <w:shd w:val="clear" w:color="auto" w:fill="auto"/>
            <w:noWrap/>
            <w:vAlign w:val="bottom"/>
          </w:tcPr>
          <w:p w14:paraId="0D606698"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5</w:t>
            </w:r>
          </w:p>
        </w:tc>
        <w:tc>
          <w:tcPr>
            <w:tcW w:w="960" w:type="dxa"/>
            <w:tcBorders>
              <w:top w:val="nil"/>
              <w:left w:val="nil"/>
              <w:bottom w:val="nil"/>
              <w:right w:val="nil"/>
            </w:tcBorders>
            <w:shd w:val="clear" w:color="auto" w:fill="auto"/>
            <w:noWrap/>
            <w:vAlign w:val="bottom"/>
          </w:tcPr>
          <w:p w14:paraId="464C85C6"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7</w:t>
            </w:r>
          </w:p>
        </w:tc>
      </w:tr>
      <w:tr w:rsidR="0097723F" w:rsidRPr="008925B7" w14:paraId="3BBA4498" w14:textId="77777777">
        <w:trPr>
          <w:trHeight w:val="300"/>
        </w:trPr>
        <w:tc>
          <w:tcPr>
            <w:tcW w:w="960" w:type="dxa"/>
            <w:tcBorders>
              <w:top w:val="nil"/>
              <w:left w:val="nil"/>
              <w:bottom w:val="nil"/>
              <w:right w:val="nil"/>
            </w:tcBorders>
            <w:shd w:val="clear" w:color="auto" w:fill="auto"/>
            <w:noWrap/>
            <w:vAlign w:val="bottom"/>
          </w:tcPr>
          <w:p w14:paraId="32EB28E6" w14:textId="77777777" w:rsidR="0097723F" w:rsidRPr="008925B7" w:rsidRDefault="0097723F" w:rsidP="0097723F">
            <w:pPr>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Incl</w:t>
            </w:r>
          </w:p>
        </w:tc>
        <w:tc>
          <w:tcPr>
            <w:tcW w:w="960" w:type="dxa"/>
            <w:tcBorders>
              <w:top w:val="nil"/>
              <w:left w:val="nil"/>
              <w:bottom w:val="nil"/>
              <w:right w:val="nil"/>
            </w:tcBorders>
            <w:shd w:val="clear" w:color="auto" w:fill="auto"/>
            <w:noWrap/>
            <w:vAlign w:val="bottom"/>
          </w:tcPr>
          <w:p w14:paraId="028CBF2D"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2</w:t>
            </w:r>
          </w:p>
        </w:tc>
        <w:tc>
          <w:tcPr>
            <w:tcW w:w="960" w:type="dxa"/>
            <w:tcBorders>
              <w:top w:val="nil"/>
              <w:left w:val="nil"/>
              <w:bottom w:val="nil"/>
              <w:right w:val="nil"/>
            </w:tcBorders>
            <w:shd w:val="clear" w:color="auto" w:fill="auto"/>
            <w:noWrap/>
            <w:vAlign w:val="bottom"/>
          </w:tcPr>
          <w:p w14:paraId="6C8EC220" w14:textId="77777777" w:rsidR="0097723F" w:rsidRPr="008925B7" w:rsidRDefault="0097723F" w:rsidP="0097723F">
            <w:pPr>
              <w:jc w:val="right"/>
              <w:rPr>
                <w:rFonts w:ascii="Calibri" w:eastAsia="Times New Roman" w:hAnsi="Calibri" w:cs="Calibri"/>
                <w:color w:val="000000"/>
                <w:lang w:val="en-US" w:eastAsia="en-US"/>
              </w:rPr>
            </w:pPr>
            <w:r w:rsidRPr="008925B7">
              <w:rPr>
                <w:rFonts w:ascii="Calibri" w:eastAsia="Times New Roman" w:hAnsi="Calibri" w:cs="Calibri"/>
                <w:color w:val="000000"/>
                <w:sz w:val="22"/>
                <w:szCs w:val="22"/>
                <w:lang w:val="en-US" w:eastAsia="en-US"/>
              </w:rPr>
              <w:t>3</w:t>
            </w:r>
          </w:p>
        </w:tc>
      </w:tr>
    </w:tbl>
    <w:p w14:paraId="73E650DC" w14:textId="77777777" w:rsidR="0097723F" w:rsidRDefault="0097723F" w:rsidP="0097723F">
      <w:pPr>
        <w:pStyle w:val="ListParagraph"/>
        <w:numPr>
          <w:ins w:id="162" w:author="I van Beest" w:date="2015-03-29T13:13:00Z"/>
        </w:numPr>
        <w:spacing w:after="240"/>
        <w:ind w:left="0"/>
        <w:rPr>
          <w:ins w:id="163" w:author="I van Beest" w:date="2015-03-29T13:13:00Z"/>
          <w:rFonts w:eastAsia="Times New Roman"/>
          <w:i/>
          <w:lang w:val="en-US"/>
        </w:rPr>
      </w:pPr>
    </w:p>
    <w:p w14:paraId="65B8F95D" w14:textId="77777777" w:rsidR="0097723F" w:rsidRPr="00012A2C" w:rsidRDefault="0097723F" w:rsidP="0097723F">
      <w:pPr>
        <w:pStyle w:val="ListParagraph"/>
        <w:spacing w:after="240"/>
        <w:ind w:left="0"/>
        <w:rPr>
          <w:rFonts w:eastAsia="Times New Roman"/>
          <w:i/>
          <w:lang w:val="en-US"/>
        </w:rPr>
      </w:pPr>
      <w:r w:rsidRPr="008925B7">
        <w:rPr>
          <w:rFonts w:eastAsia="Times New Roman"/>
          <w:i/>
          <w:lang w:val="en-US"/>
        </w:rPr>
        <w:t>In this case, the simple effect of ostracism is 5-2 = 3 for the non-moderator level and 7-3 = 4 for the moderated level. For the simple effect of moderator within the ostracism level, 5-7 = -2 and within the included level 2-3 = -1. Correspondingly, simple effects all differ and are not required to be equal, as the reviewer pr</w:t>
      </w:r>
      <w:r w:rsidRPr="00012A2C">
        <w:rPr>
          <w:rFonts w:eastAsia="Times New Roman"/>
          <w:i/>
          <w:lang w:val="en-US"/>
        </w:rPr>
        <w:t xml:space="preserve">oposes. </w:t>
      </w:r>
    </w:p>
    <w:p w14:paraId="04433EEE" w14:textId="77777777" w:rsidR="0097723F" w:rsidRPr="00DA5017" w:rsidRDefault="0097723F" w:rsidP="0097723F">
      <w:pPr>
        <w:spacing w:after="240"/>
        <w:rPr>
          <w:rFonts w:eastAsia="Times New Roman"/>
          <w:b/>
          <w:lang w:val="en-US"/>
        </w:rPr>
      </w:pPr>
      <w:r w:rsidRPr="00DA5017">
        <w:rPr>
          <w:rFonts w:eastAsia="Times New Roman"/>
          <w:b/>
          <w:lang w:val="en-US"/>
        </w:rPr>
        <w:t>#17</w:t>
      </w:r>
    </w:p>
    <w:p w14:paraId="22D1D148" w14:textId="77777777" w:rsidR="0097723F" w:rsidRPr="00012A2C" w:rsidRDefault="00412802" w:rsidP="0097723F">
      <w:pPr>
        <w:spacing w:after="240"/>
        <w:rPr>
          <w:rFonts w:eastAsia="Times New Roman"/>
          <w:lang w:val="en-US"/>
        </w:rPr>
      </w:pPr>
      <w:r w:rsidRPr="00012A2C">
        <w:rPr>
          <w:rFonts w:eastAsia="Times New Roman"/>
          <w:lang w:val="en-US"/>
        </w:rPr>
        <w:t>page 30, line 514: "M</w:t>
      </w:r>
      <w:r w:rsidR="0097723F" w:rsidRPr="00012A2C">
        <w:rPr>
          <w:rFonts w:eastAsia="Times New Roman"/>
          <w:lang w:val="en-US"/>
        </w:rPr>
        <w:t>odel indicates" -- which model?</w:t>
      </w:r>
    </w:p>
    <w:p w14:paraId="6656800F" w14:textId="77777777" w:rsidR="0097723F" w:rsidRDefault="0097723F" w:rsidP="0097723F">
      <w:pPr>
        <w:spacing w:after="240"/>
        <w:rPr>
          <w:b/>
          <w:lang w:val="en-US"/>
        </w:rPr>
      </w:pPr>
      <w:r w:rsidRPr="00DA5017">
        <w:rPr>
          <w:b/>
          <w:lang w:val="en-US"/>
        </w:rPr>
        <w:t>Answer</w:t>
      </w:r>
    </w:p>
    <w:p w14:paraId="1F7BB58A" w14:textId="77777777" w:rsidR="0097723F" w:rsidRDefault="0097723F" w:rsidP="0097723F">
      <w:pPr>
        <w:spacing w:after="240"/>
        <w:rPr>
          <w:i/>
          <w:lang w:val="en-US"/>
        </w:rPr>
      </w:pPr>
      <w:r w:rsidRPr="00012A2C">
        <w:rPr>
          <w:i/>
          <w:lang w:val="en-US"/>
        </w:rPr>
        <w:lastRenderedPageBreak/>
        <w:t xml:space="preserve">The model pertained to a subset included throughout the analyses. </w:t>
      </w:r>
      <w:r>
        <w:rPr>
          <w:i/>
          <w:lang w:val="en-US"/>
        </w:rPr>
        <w:t>To avoid confusion we rewrote the note under table 3 to read similar to Figure 2</w:t>
      </w:r>
    </w:p>
    <w:p w14:paraId="67F02CCC" w14:textId="77777777" w:rsidR="0097723F" w:rsidRDefault="0097723F" w:rsidP="0097723F">
      <w:pPr>
        <w:spacing w:after="240"/>
        <w:rPr>
          <w:lang w:val="en-US"/>
        </w:rPr>
      </w:pPr>
      <w:r w:rsidRPr="00012A2C">
        <w:rPr>
          <w:lang w:val="en-US"/>
        </w:rPr>
        <w:t>Subset All contains all measures. Subset Fundamental contains</w:t>
      </w:r>
      <w:r w:rsidRPr="00012A2C" w:rsidDel="000D5B5F">
        <w:rPr>
          <w:lang w:val="en-US"/>
        </w:rPr>
        <w:t xml:space="preserve"> </w:t>
      </w:r>
      <w:r w:rsidRPr="00012A2C">
        <w:rPr>
          <w:lang w:val="en-US"/>
        </w:rPr>
        <w:t xml:space="preserve">only fundamental need measures. Subset Intrapersonal contains all intrapersonal measures. Subset Interpersonal contains all interpersonal measures. Subset Model contains those where first measures is immediate and last measure is delayed. </w:t>
      </w:r>
      <w:r>
        <w:rPr>
          <w:lang w:val="en-US"/>
        </w:rPr>
        <w:t>S</w:t>
      </w:r>
      <w:r w:rsidRPr="00012A2C">
        <w:rPr>
          <w:lang w:val="en-US"/>
        </w:rPr>
        <w:t>ee Supplement S</w:t>
      </w:r>
      <w:commentRangeStart w:id="164"/>
      <w:r>
        <w:rPr>
          <w:lang w:val="en-US"/>
        </w:rPr>
        <w:t>4</w:t>
      </w:r>
      <w:commentRangeEnd w:id="164"/>
      <w:r>
        <w:rPr>
          <w:rStyle w:val="CommentReference"/>
        </w:rPr>
        <w:commentReference w:id="164"/>
      </w:r>
      <w:r w:rsidRPr="00012A2C">
        <w:rPr>
          <w:lang w:val="en-US"/>
        </w:rPr>
        <w:t>.</w:t>
      </w:r>
    </w:p>
    <w:p w14:paraId="03F37AC2" w14:textId="77777777" w:rsidR="0097723F" w:rsidRDefault="0097723F" w:rsidP="0097723F">
      <w:pPr>
        <w:spacing w:after="240"/>
        <w:rPr>
          <w:i/>
          <w:lang w:val="en-US"/>
        </w:rPr>
      </w:pPr>
      <w:r w:rsidRPr="00012A2C">
        <w:rPr>
          <w:i/>
          <w:lang w:val="en-US"/>
        </w:rPr>
        <w:t>On page 28 this was clarified under the heading Measures, where the subsets are named.</w:t>
      </w:r>
    </w:p>
    <w:p w14:paraId="2EB9267D" w14:textId="77777777" w:rsidR="0097723F" w:rsidRPr="00DA5017" w:rsidRDefault="0097723F" w:rsidP="0097723F">
      <w:pPr>
        <w:spacing w:after="240"/>
        <w:rPr>
          <w:rFonts w:eastAsia="Times New Roman"/>
          <w:b/>
          <w:i/>
          <w:lang w:val="en-US"/>
        </w:rPr>
      </w:pPr>
      <w:r w:rsidRPr="00DA5017">
        <w:rPr>
          <w:b/>
          <w:lang w:val="en-US"/>
        </w:rPr>
        <w:t>#18</w:t>
      </w:r>
    </w:p>
    <w:p w14:paraId="1006643A" w14:textId="77777777" w:rsidR="0097723F" w:rsidRPr="00012A2C" w:rsidRDefault="00412802" w:rsidP="0097723F">
      <w:pPr>
        <w:spacing w:after="240"/>
        <w:rPr>
          <w:rFonts w:eastAsia="Times New Roman"/>
          <w:lang w:val="en-US"/>
        </w:rPr>
      </w:pPr>
      <w:r w:rsidRPr="00012A2C">
        <w:rPr>
          <w:rFonts w:eastAsia="Times New Roman"/>
          <w:lang w:val="en-US"/>
        </w:rPr>
        <w:t>page 30, lines 515-516: I don't understand what the authors mean by "listwise deletion for equal ks acros</w:t>
      </w:r>
      <w:r w:rsidR="0097723F" w:rsidRPr="00012A2C">
        <w:rPr>
          <w:rFonts w:eastAsia="Times New Roman"/>
          <w:lang w:val="en-US"/>
        </w:rPr>
        <w:t>s time points". Please clarify.</w:t>
      </w:r>
    </w:p>
    <w:p w14:paraId="603FBE3D" w14:textId="77777777" w:rsidR="0097723F" w:rsidRDefault="0097723F" w:rsidP="0097723F">
      <w:pPr>
        <w:spacing w:after="240"/>
        <w:rPr>
          <w:b/>
          <w:lang w:val="en-US"/>
        </w:rPr>
      </w:pPr>
      <w:r w:rsidRPr="00DA5017">
        <w:rPr>
          <w:b/>
          <w:lang w:val="en-US"/>
        </w:rPr>
        <w:t>Answer</w:t>
      </w:r>
    </w:p>
    <w:p w14:paraId="08721AB5" w14:textId="184CDB4C" w:rsidR="0097723F" w:rsidRDefault="0097723F" w:rsidP="0097723F">
      <w:pPr>
        <w:spacing w:after="240"/>
        <w:rPr>
          <w:rFonts w:eastAsia="Times New Roman"/>
          <w:i/>
          <w:lang w:val="en-US"/>
        </w:rPr>
      </w:pPr>
      <w:ins w:id="165" w:author="I van Beest" w:date="2015-03-29T13:14:00Z">
        <w:r>
          <w:rPr>
            <w:rFonts w:eastAsia="Times New Roman"/>
            <w:i/>
            <w:lang w:val="en-US"/>
          </w:rPr>
          <w:t xml:space="preserve">To clarify what we mean by listwise deletion we </w:t>
        </w:r>
      </w:ins>
      <w:del w:id="166" w:author="I van Beest" w:date="2015-03-29T13:14:00Z">
        <w:r w:rsidRPr="00012A2C" w:rsidDel="00191DE6">
          <w:rPr>
            <w:rFonts w:eastAsia="Times New Roman"/>
            <w:i/>
            <w:lang w:val="en-US"/>
          </w:rPr>
          <w:delText>A</w:delText>
        </w:r>
      </w:del>
      <w:ins w:id="167" w:author="I van Beest" w:date="2015-03-29T13:14:00Z">
        <w:r>
          <w:rPr>
            <w:rFonts w:eastAsia="Times New Roman"/>
            <w:i/>
            <w:lang w:val="en-US"/>
          </w:rPr>
          <w:t>a</w:t>
        </w:r>
      </w:ins>
      <w:r w:rsidRPr="00012A2C">
        <w:rPr>
          <w:rFonts w:eastAsia="Times New Roman"/>
          <w:i/>
          <w:lang w:val="en-US"/>
        </w:rPr>
        <w:t>djusted the sentence</w:t>
      </w:r>
      <w:del w:id="168" w:author="I van Beest" w:date="2015-03-29T13:14:00Z">
        <w:r w:rsidRPr="00012A2C" w:rsidDel="00191DE6">
          <w:rPr>
            <w:rFonts w:eastAsia="Times New Roman"/>
            <w:i/>
            <w:lang w:val="en-US"/>
          </w:rPr>
          <w:delText xml:space="preserve"> to clarify</w:delText>
        </w:r>
      </w:del>
      <w:del w:id="169" w:author="Jelte Wicherts" w:date="2015-03-30T14:25:00Z">
        <w:r w:rsidRPr="00012A2C" w:rsidDel="00983049">
          <w:rPr>
            <w:rFonts w:eastAsia="Times New Roman"/>
            <w:i/>
            <w:lang w:val="en-US"/>
          </w:rPr>
          <w:delText>. Now read</w:delText>
        </w:r>
      </w:del>
      <w:ins w:id="170" w:author="Jelte Wicherts" w:date="2015-03-30T14:25:00Z">
        <w:r w:rsidR="00983049">
          <w:rPr>
            <w:rFonts w:eastAsia="Times New Roman"/>
            <w:i/>
            <w:lang w:val="en-US"/>
          </w:rPr>
          <w:t xml:space="preserve"> as follows:</w:t>
        </w:r>
      </w:ins>
      <w:del w:id="171" w:author="I van Beest" w:date="2015-03-29T13:15:00Z">
        <w:r w:rsidRPr="00012A2C" w:rsidDel="00191DE6">
          <w:rPr>
            <w:rFonts w:eastAsia="Times New Roman"/>
            <w:i/>
            <w:lang w:val="en-US"/>
          </w:rPr>
          <w:delText>s</w:delText>
        </w:r>
      </w:del>
      <w:ins w:id="172" w:author="I van Beest" w:date="2015-03-29T13:15:00Z">
        <w:del w:id="173" w:author="Jelte Wicherts" w:date="2015-03-30T14:25:00Z">
          <w:r w:rsidDel="00983049">
            <w:rPr>
              <w:rFonts w:eastAsia="Times New Roman"/>
              <w:i/>
              <w:lang w:val="en-US"/>
            </w:rPr>
            <w:delText>We now say</w:delText>
          </w:r>
        </w:del>
      </w:ins>
      <w:r w:rsidRPr="00012A2C">
        <w:rPr>
          <w:rFonts w:eastAsia="Times New Roman"/>
          <w:i/>
          <w:lang w:val="en-US"/>
        </w:rPr>
        <w:t xml:space="preserve"> </w:t>
      </w:r>
    </w:p>
    <w:p w14:paraId="1C773E7D" w14:textId="77777777" w:rsidR="0097723F" w:rsidRDefault="0097723F" w:rsidP="0097723F">
      <w:pPr>
        <w:spacing w:after="240"/>
        <w:rPr>
          <w:rFonts w:eastAsia="Times New Roman"/>
          <w:i/>
          <w:color w:val="000000"/>
          <w:lang w:val="en-US"/>
        </w:rPr>
      </w:pPr>
      <w:r w:rsidRPr="002F3328">
        <w:rPr>
          <w:lang w:val="en-US"/>
        </w:rPr>
        <w:t>L</w:t>
      </w:r>
      <w:r w:rsidRPr="002F3328">
        <w:rPr>
          <w:rFonts w:eastAsia="Times New Roman"/>
          <w:color w:val="000000"/>
          <w:lang w:val="en-US"/>
        </w:rPr>
        <w:t xml:space="preserve">istwise deletion ensures that estimates are made on full rows in the data. </w:t>
      </w:r>
      <w:r w:rsidRPr="002F3328">
        <w:rPr>
          <w:lang w:val="en-US"/>
        </w:rPr>
        <w:t xml:space="preserve">Listwise deletion </w:t>
      </w:r>
      <w:commentRangeStart w:id="174"/>
      <w:r w:rsidRPr="002F3328">
        <w:rPr>
          <w:lang w:val="en-US"/>
        </w:rPr>
        <w:t>was</w:t>
      </w:r>
      <w:commentRangeEnd w:id="174"/>
      <w:r>
        <w:rPr>
          <w:rStyle w:val="CommentReference"/>
          <w:vanish/>
        </w:rPr>
        <w:commentReference w:id="174"/>
      </w:r>
      <w:r w:rsidRPr="002F3328">
        <w:rPr>
          <w:lang w:val="en-US"/>
        </w:rPr>
        <w:t xml:space="preserve"> applied in all the subsets, which only altered results for interpersonal measures.</w:t>
      </w:r>
    </w:p>
    <w:p w14:paraId="25A505BF" w14:textId="77777777" w:rsidR="0097723F" w:rsidRPr="00DA5017" w:rsidRDefault="0097723F" w:rsidP="0097723F">
      <w:pPr>
        <w:spacing w:after="240"/>
        <w:rPr>
          <w:rFonts w:eastAsia="Times New Roman"/>
          <w:b/>
          <w:i/>
          <w:lang w:val="en-US"/>
        </w:rPr>
      </w:pPr>
      <w:r w:rsidRPr="00DA5017">
        <w:rPr>
          <w:rFonts w:eastAsia="Times New Roman"/>
          <w:b/>
          <w:lang w:val="en-US"/>
        </w:rPr>
        <w:t>#19</w:t>
      </w:r>
    </w:p>
    <w:p w14:paraId="46DA3D0A" w14:textId="77777777" w:rsidR="0097723F" w:rsidRPr="00C17A6B" w:rsidRDefault="00412802" w:rsidP="0097723F">
      <w:pPr>
        <w:spacing w:after="240"/>
        <w:rPr>
          <w:rFonts w:eastAsia="Times New Roman"/>
          <w:lang w:val="en-US"/>
        </w:rPr>
      </w:pPr>
      <w:r w:rsidRPr="00C17A6B">
        <w:rPr>
          <w:rFonts w:eastAsia="Times New Roman"/>
          <w:lang w:val="en-US"/>
        </w:rPr>
        <w:t>page 30, line 520: What estimates did the authors use for these analyses? The estimates shown in Table 2 or the "simple effects" that went into the analyses that led to Figure 2? I assume the former values were used, but please clarify this. Also, if my assumption is correct, then as far as I can tell, listwise deletion (due to incomplete information about the predictor variables) led to the removal of 120 - 45 = 75 estimates for T1 and 95 - 41 = 54 estimates for T2. Is that correct? If so, then this shoul</w:t>
      </w:r>
      <w:r w:rsidR="0097723F" w:rsidRPr="00C17A6B">
        <w:rPr>
          <w:rFonts w:eastAsia="Times New Roman"/>
          <w:lang w:val="en-US"/>
        </w:rPr>
        <w:t>d be mentioned as a limitation.</w:t>
      </w:r>
    </w:p>
    <w:p w14:paraId="3D647B81" w14:textId="77777777" w:rsidR="0097723F" w:rsidRDefault="0097723F" w:rsidP="0097723F">
      <w:pPr>
        <w:spacing w:after="240"/>
        <w:rPr>
          <w:b/>
          <w:lang w:val="en-US"/>
        </w:rPr>
      </w:pPr>
      <w:r w:rsidRPr="00DA5017">
        <w:rPr>
          <w:b/>
          <w:lang w:val="en-US"/>
        </w:rPr>
        <w:t>Answer</w:t>
      </w:r>
    </w:p>
    <w:p w14:paraId="52E2D9A8" w14:textId="5785AF73" w:rsidR="0097723F" w:rsidRDefault="0097723F" w:rsidP="0097723F">
      <w:pPr>
        <w:spacing w:after="240"/>
        <w:rPr>
          <w:rFonts w:eastAsia="Times New Roman"/>
          <w:i/>
          <w:lang w:val="en-US"/>
        </w:rPr>
      </w:pPr>
      <w:r>
        <w:rPr>
          <w:i/>
          <w:lang w:val="en-US"/>
        </w:rPr>
        <w:t xml:space="preserve">The analyses were based on the ostracism effect across all 120 studies (as in Table 2 column d T1). However, </w:t>
      </w:r>
      <w:r>
        <w:rPr>
          <w:rFonts w:eastAsia="Times New Roman"/>
          <w:i/>
          <w:lang w:val="en-US"/>
        </w:rPr>
        <w:t xml:space="preserve">due to listwise </w:t>
      </w:r>
      <w:r w:rsidRPr="00C17A6B">
        <w:rPr>
          <w:rFonts w:eastAsia="Times New Roman"/>
          <w:i/>
          <w:lang w:val="en-US"/>
        </w:rPr>
        <w:t xml:space="preserve">deletion </w:t>
      </w:r>
      <w:r>
        <w:rPr>
          <w:rFonts w:eastAsia="Times New Roman"/>
          <w:i/>
          <w:lang w:val="en-US"/>
        </w:rPr>
        <w:t xml:space="preserve">the number of effects </w:t>
      </w:r>
      <w:r w:rsidRPr="00C17A6B">
        <w:rPr>
          <w:rFonts w:eastAsia="Times New Roman"/>
          <w:i/>
          <w:lang w:val="en-US"/>
        </w:rPr>
        <w:t xml:space="preserve">indeed reduced the number of effects included and </w:t>
      </w:r>
      <w:r>
        <w:rPr>
          <w:rFonts w:eastAsia="Times New Roman"/>
          <w:i/>
          <w:lang w:val="en-US"/>
        </w:rPr>
        <w:t>now reads</w:t>
      </w:r>
      <w:ins w:id="175" w:author="Jelte Wicherts" w:date="2015-03-30T14:27:00Z">
        <w:r w:rsidR="00983049">
          <w:rPr>
            <w:rFonts w:eastAsia="Times New Roman"/>
            <w:i/>
            <w:lang w:val="en-US"/>
          </w:rPr>
          <w:t>:</w:t>
        </w:r>
      </w:ins>
      <w:r>
        <w:rPr>
          <w:rFonts w:eastAsia="Times New Roman"/>
          <w:i/>
          <w:lang w:val="en-US"/>
        </w:rPr>
        <w:t xml:space="preserve"> </w:t>
      </w:r>
    </w:p>
    <w:p w14:paraId="63C4DB0B" w14:textId="77777777" w:rsidR="0097723F" w:rsidRPr="00C17A6B" w:rsidRDefault="0097723F" w:rsidP="0097723F">
      <w:pPr>
        <w:spacing w:after="240"/>
        <w:rPr>
          <w:rFonts w:eastAsia="Times New Roman"/>
          <w:i/>
          <w:lang w:val="en-US"/>
        </w:rPr>
      </w:pPr>
      <w:r w:rsidRPr="006169E2">
        <w:rPr>
          <w:lang w:val="en-US"/>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p>
    <w:p w14:paraId="12142D1C" w14:textId="77777777" w:rsidR="0097723F" w:rsidRPr="00DA5017" w:rsidRDefault="0097723F" w:rsidP="0097723F">
      <w:pPr>
        <w:spacing w:after="240"/>
        <w:rPr>
          <w:rFonts w:eastAsia="Times New Roman"/>
          <w:b/>
          <w:lang w:val="en-US"/>
        </w:rPr>
      </w:pPr>
      <w:r w:rsidRPr="00DA5017">
        <w:rPr>
          <w:rFonts w:eastAsia="Times New Roman"/>
          <w:b/>
          <w:lang w:val="en-US"/>
        </w:rPr>
        <w:t>#20</w:t>
      </w:r>
    </w:p>
    <w:p w14:paraId="2B13452B" w14:textId="77777777" w:rsidR="0097723F" w:rsidRPr="006169E2" w:rsidRDefault="00412802" w:rsidP="0097723F">
      <w:pPr>
        <w:spacing w:after="240"/>
        <w:rPr>
          <w:rFonts w:eastAsia="Times New Roman"/>
          <w:lang w:val="en-US"/>
        </w:rPr>
      </w:pPr>
      <w:r w:rsidRPr="006169E2">
        <w:rPr>
          <w:rFonts w:eastAsia="Times New Roman"/>
          <w:lang w:val="en-US"/>
        </w:rPr>
        <w:t>pages 30, line 527: The dfs for the Q_E-test are 32. With k = 45, this implies that the model must have contained 45 - 32 = 13 fixed effects (including the intercept). However, in Table 4</w:t>
      </w:r>
      <w:r w:rsidR="0097723F" w:rsidRPr="006169E2">
        <w:rPr>
          <w:rFonts w:eastAsia="Times New Roman"/>
          <w:lang w:val="en-US"/>
        </w:rPr>
        <w:t>, I only count 12 coefficients.</w:t>
      </w:r>
    </w:p>
    <w:p w14:paraId="1D514CBA" w14:textId="77777777" w:rsidR="0097723F" w:rsidRDefault="0097723F" w:rsidP="0097723F">
      <w:pPr>
        <w:spacing w:after="240"/>
        <w:rPr>
          <w:b/>
          <w:lang w:val="en-US"/>
        </w:rPr>
      </w:pPr>
      <w:r w:rsidRPr="00DA5017">
        <w:rPr>
          <w:b/>
          <w:lang w:val="en-US"/>
        </w:rPr>
        <w:t>Answer</w:t>
      </w:r>
    </w:p>
    <w:p w14:paraId="52F947B2" w14:textId="7B34DFF1" w:rsidR="0097723F" w:rsidRDefault="0097723F" w:rsidP="0097723F">
      <w:pPr>
        <w:spacing w:after="240"/>
        <w:rPr>
          <w:rFonts w:eastAsia="Times New Roman"/>
          <w:i/>
          <w:lang w:val="en-US"/>
        </w:rPr>
      </w:pPr>
      <w:del w:id="176" w:author="I van Beest" w:date="2015-03-29T13:17:00Z">
        <w:r w:rsidRPr="006169E2" w:rsidDel="00667FB8">
          <w:rPr>
            <w:rFonts w:eastAsia="Times New Roman"/>
            <w:i/>
            <w:lang w:val="en-US"/>
          </w:rPr>
          <w:delText xml:space="preserve">This </w:delText>
        </w:r>
      </w:del>
      <w:ins w:id="177" w:author="I van Beest" w:date="2015-03-29T13:17:00Z">
        <w:r>
          <w:rPr>
            <w:rFonts w:eastAsia="Times New Roman"/>
            <w:i/>
            <w:lang w:val="en-US"/>
          </w:rPr>
          <w:t xml:space="preserve">We thank the reviewer for noting this error. </w:t>
        </w:r>
      </w:ins>
      <w:ins w:id="178" w:author="I van Beest" w:date="2015-03-29T13:18:00Z">
        <w:r>
          <w:rPr>
            <w:rFonts w:eastAsia="Times New Roman"/>
            <w:i/>
            <w:lang w:val="en-US"/>
          </w:rPr>
          <w:t>The dfs</w:t>
        </w:r>
      </w:ins>
      <w:ins w:id="179" w:author="I van Beest" w:date="2015-03-29T13:17:00Z">
        <w:r>
          <w:rPr>
            <w:rFonts w:eastAsia="Times New Roman"/>
            <w:i/>
            <w:lang w:val="en-US"/>
          </w:rPr>
          <w:t xml:space="preserve"> shou</w:t>
        </w:r>
      </w:ins>
      <w:ins w:id="180" w:author="I van Beest" w:date="2015-03-29T13:18:00Z">
        <w:r>
          <w:rPr>
            <w:rFonts w:eastAsia="Times New Roman"/>
            <w:i/>
            <w:lang w:val="en-US"/>
          </w:rPr>
          <w:t>l</w:t>
        </w:r>
      </w:ins>
      <w:ins w:id="181" w:author="I van Beest" w:date="2015-03-29T13:17:00Z">
        <w:r>
          <w:rPr>
            <w:rFonts w:eastAsia="Times New Roman"/>
            <w:i/>
            <w:lang w:val="en-US"/>
          </w:rPr>
          <w:t>d</w:t>
        </w:r>
      </w:ins>
      <w:del w:id="182" w:author="I van Beest" w:date="2015-03-29T13:17:00Z">
        <w:r w:rsidRPr="006169E2" w:rsidDel="00667FB8">
          <w:rPr>
            <w:rFonts w:eastAsia="Times New Roman"/>
            <w:i/>
            <w:lang w:val="en-US"/>
          </w:rPr>
          <w:delText>was an error and</w:delText>
        </w:r>
      </w:del>
      <w:r w:rsidRPr="006169E2">
        <w:rPr>
          <w:rFonts w:eastAsia="Times New Roman"/>
          <w:i/>
          <w:lang w:val="en-US"/>
        </w:rPr>
        <w:t xml:space="preserve"> </w:t>
      </w:r>
      <w:del w:id="183" w:author="I van Beest" w:date="2015-03-29T13:17:00Z">
        <w:r w:rsidRPr="006169E2" w:rsidDel="00667FB8">
          <w:rPr>
            <w:rFonts w:eastAsia="Times New Roman"/>
            <w:i/>
            <w:lang w:val="en-US"/>
          </w:rPr>
          <w:delText xml:space="preserve">should </w:delText>
        </w:r>
      </w:del>
      <w:r w:rsidRPr="006169E2">
        <w:rPr>
          <w:rFonts w:eastAsia="Times New Roman"/>
          <w:i/>
          <w:lang w:val="en-US"/>
        </w:rPr>
        <w:t xml:space="preserve">indeed be 33. </w:t>
      </w:r>
      <w:ins w:id="184" w:author="I van Beest" w:date="2015-03-29T13:18:00Z">
        <w:r>
          <w:rPr>
            <w:rFonts w:eastAsia="Times New Roman"/>
            <w:i/>
            <w:lang w:val="en-US"/>
          </w:rPr>
          <w:t xml:space="preserve">This is now </w:t>
        </w:r>
      </w:ins>
      <w:del w:id="185" w:author="I van Beest" w:date="2015-03-29T13:18:00Z">
        <w:r w:rsidRPr="006169E2" w:rsidDel="00667FB8">
          <w:rPr>
            <w:rFonts w:eastAsia="Times New Roman"/>
            <w:i/>
            <w:lang w:val="en-US"/>
          </w:rPr>
          <w:delText>A</w:delText>
        </w:r>
      </w:del>
      <w:ins w:id="186" w:author="I van Beest" w:date="2015-03-29T13:18:00Z">
        <w:r>
          <w:rPr>
            <w:rFonts w:eastAsia="Times New Roman"/>
            <w:i/>
            <w:lang w:val="en-US"/>
          </w:rPr>
          <w:t>a</w:t>
        </w:r>
      </w:ins>
      <w:r w:rsidRPr="006169E2">
        <w:rPr>
          <w:rFonts w:eastAsia="Times New Roman"/>
          <w:i/>
          <w:lang w:val="en-US"/>
        </w:rPr>
        <w:t>djusted</w:t>
      </w:r>
      <w:ins w:id="187" w:author="I van Beest" w:date="2015-03-29T13:18:00Z">
        <w:r>
          <w:rPr>
            <w:rFonts w:eastAsia="Times New Roman"/>
            <w:i/>
            <w:lang w:val="en-US"/>
          </w:rPr>
          <w:t xml:space="preserve"> in the revised </w:t>
        </w:r>
        <w:del w:id="188" w:author="Chris Hartgerink" w:date="2015-03-31T11:59:00Z">
          <w:r w:rsidDel="00B8013C">
            <w:rPr>
              <w:rFonts w:eastAsia="Times New Roman"/>
              <w:i/>
              <w:lang w:val="en-US"/>
            </w:rPr>
            <w:delText>ms</w:delText>
          </w:r>
        </w:del>
      </w:ins>
      <w:ins w:id="189" w:author="Chris Hartgerink" w:date="2015-03-31T11:59:00Z">
        <w:r w:rsidR="00B8013C">
          <w:rPr>
            <w:rFonts w:eastAsia="Times New Roman"/>
            <w:i/>
            <w:lang w:val="en-US"/>
          </w:rPr>
          <w:t>manuscript</w:t>
        </w:r>
      </w:ins>
      <w:r w:rsidRPr="006169E2">
        <w:rPr>
          <w:rFonts w:eastAsia="Times New Roman"/>
          <w:i/>
          <w:lang w:val="en-US"/>
        </w:rPr>
        <w:t>.</w:t>
      </w:r>
    </w:p>
    <w:p w14:paraId="4040667C" w14:textId="77777777" w:rsidR="0097723F" w:rsidRPr="00DA5017" w:rsidRDefault="0097723F" w:rsidP="0097723F">
      <w:pPr>
        <w:spacing w:after="240"/>
        <w:rPr>
          <w:rFonts w:eastAsia="Times New Roman"/>
          <w:b/>
          <w:i/>
          <w:lang w:val="en-US"/>
        </w:rPr>
      </w:pPr>
      <w:r w:rsidRPr="00DA5017">
        <w:rPr>
          <w:rFonts w:eastAsia="Times New Roman"/>
          <w:b/>
          <w:i/>
          <w:lang w:val="en-US"/>
        </w:rPr>
        <w:lastRenderedPageBreak/>
        <w:t>#</w:t>
      </w:r>
      <w:r w:rsidRPr="00DA5017">
        <w:rPr>
          <w:rFonts w:eastAsia="Times New Roman"/>
          <w:b/>
          <w:lang w:val="en-US"/>
        </w:rPr>
        <w:t>21</w:t>
      </w:r>
    </w:p>
    <w:p w14:paraId="01A86F54" w14:textId="77777777" w:rsidR="0097723F" w:rsidRPr="006169E2" w:rsidRDefault="00412802" w:rsidP="0097723F">
      <w:pPr>
        <w:spacing w:after="240"/>
        <w:rPr>
          <w:rFonts w:eastAsia="Times New Roman"/>
          <w:lang w:val="en-US"/>
        </w:rPr>
      </w:pPr>
      <w:r w:rsidRPr="006169E2">
        <w:rPr>
          <w:rFonts w:eastAsia="Times New Roman"/>
          <w:lang w:val="en-US"/>
        </w:rPr>
        <w:t>page 31, line 537: The dfs for the Q_M-test are 12. Assuming that the intercept was not part of the coefficients tested, this implies that the model included 13 fixed effects. However, I only co</w:t>
      </w:r>
      <w:r w:rsidR="0097723F" w:rsidRPr="006169E2">
        <w:rPr>
          <w:rFonts w:eastAsia="Times New Roman"/>
          <w:lang w:val="en-US"/>
        </w:rPr>
        <w:t>unt 12 coefficients in Table 5.</w:t>
      </w:r>
    </w:p>
    <w:p w14:paraId="35C3998C" w14:textId="77777777" w:rsidR="0097723F" w:rsidRDefault="0097723F" w:rsidP="0097723F">
      <w:pPr>
        <w:spacing w:after="240"/>
        <w:rPr>
          <w:b/>
          <w:lang w:val="en-US"/>
        </w:rPr>
      </w:pPr>
      <w:r w:rsidRPr="00DA5017">
        <w:rPr>
          <w:b/>
          <w:lang w:val="en-US"/>
        </w:rPr>
        <w:t>Answer</w:t>
      </w:r>
      <w:ins w:id="190" w:author="I van Beest" w:date="2015-03-29T13:19:00Z">
        <w:r>
          <w:rPr>
            <w:b/>
            <w:lang w:val="en-US"/>
          </w:rPr>
          <w:t>:</w:t>
        </w:r>
      </w:ins>
    </w:p>
    <w:p w14:paraId="2BE653E6" w14:textId="21039CA7" w:rsidR="0097723F" w:rsidRPr="006169E2" w:rsidRDefault="0097723F" w:rsidP="0097723F">
      <w:pPr>
        <w:spacing w:after="240"/>
        <w:rPr>
          <w:rFonts w:eastAsia="Times New Roman"/>
          <w:i/>
          <w:lang w:val="en-US"/>
        </w:rPr>
      </w:pPr>
      <w:ins w:id="191" w:author="I van Beest" w:date="2015-03-29T13:18:00Z">
        <w:r>
          <w:rPr>
            <w:rFonts w:eastAsia="Times New Roman"/>
            <w:i/>
            <w:lang w:val="en-US"/>
          </w:rPr>
          <w:t xml:space="preserve">We again thank the reviewer for noting this error. </w:t>
        </w:r>
      </w:ins>
      <w:ins w:id="192" w:author="I van Beest" w:date="2015-03-29T13:19:00Z">
        <w:r>
          <w:rPr>
            <w:rFonts w:eastAsia="Times New Roman"/>
            <w:i/>
            <w:lang w:val="en-US"/>
          </w:rPr>
          <w:t>The</w:t>
        </w:r>
      </w:ins>
      <w:ins w:id="193" w:author="I van Beest" w:date="2015-03-29T13:18:00Z">
        <w:r>
          <w:rPr>
            <w:rFonts w:eastAsia="Times New Roman"/>
            <w:i/>
            <w:lang w:val="en-US"/>
          </w:rPr>
          <w:t xml:space="preserve"> </w:t>
        </w:r>
      </w:ins>
      <w:ins w:id="194" w:author="I van Beest" w:date="2015-03-29T13:19:00Z">
        <w:r>
          <w:rPr>
            <w:rFonts w:eastAsia="Times New Roman"/>
            <w:i/>
            <w:lang w:val="en-US"/>
          </w:rPr>
          <w:t xml:space="preserve">df should </w:t>
        </w:r>
      </w:ins>
      <w:del w:id="195" w:author="I van Beest" w:date="2015-03-29T13:19:00Z">
        <w:r w:rsidRPr="006169E2" w:rsidDel="00667FB8">
          <w:rPr>
            <w:rFonts w:eastAsia="Times New Roman"/>
            <w:i/>
            <w:lang w:val="en-US"/>
          </w:rPr>
          <w:delText xml:space="preserve">Also an error and should </w:delText>
        </w:r>
      </w:del>
      <w:r w:rsidRPr="006169E2">
        <w:rPr>
          <w:rFonts w:eastAsia="Times New Roman"/>
          <w:i/>
          <w:lang w:val="en-US"/>
        </w:rPr>
        <w:t>be 11</w:t>
      </w:r>
      <w:ins w:id="196" w:author="I van Beest" w:date="2015-03-29T13:19:00Z">
        <w:r>
          <w:rPr>
            <w:rFonts w:eastAsia="Times New Roman"/>
            <w:i/>
            <w:lang w:val="en-US"/>
          </w:rPr>
          <w:t xml:space="preserve"> and is </w:t>
        </w:r>
      </w:ins>
      <w:del w:id="197" w:author="I van Beest" w:date="2015-03-29T13:19:00Z">
        <w:r w:rsidRPr="006169E2" w:rsidDel="00667FB8">
          <w:rPr>
            <w:rFonts w:eastAsia="Times New Roman"/>
            <w:i/>
            <w:lang w:val="en-US"/>
          </w:rPr>
          <w:delText>. A</w:delText>
        </w:r>
      </w:del>
      <w:ins w:id="198" w:author="I van Beest" w:date="2015-03-29T13:19:00Z">
        <w:r>
          <w:rPr>
            <w:rFonts w:eastAsia="Times New Roman"/>
            <w:i/>
            <w:lang w:val="en-US"/>
          </w:rPr>
          <w:t>a</w:t>
        </w:r>
      </w:ins>
      <w:r w:rsidRPr="006169E2">
        <w:rPr>
          <w:rFonts w:eastAsia="Times New Roman"/>
          <w:i/>
          <w:lang w:val="en-US"/>
        </w:rPr>
        <w:t>djusted</w:t>
      </w:r>
      <w:ins w:id="199" w:author="I van Beest" w:date="2015-03-29T13:19:00Z">
        <w:r>
          <w:rPr>
            <w:rFonts w:eastAsia="Times New Roman"/>
            <w:i/>
            <w:lang w:val="en-US"/>
          </w:rPr>
          <w:t xml:space="preserve"> in the revised </w:t>
        </w:r>
        <w:del w:id="200" w:author="Chris Hartgerink" w:date="2015-03-31T11:59:00Z">
          <w:r w:rsidDel="00B8013C">
            <w:rPr>
              <w:rFonts w:eastAsia="Times New Roman"/>
              <w:i/>
              <w:lang w:val="en-US"/>
            </w:rPr>
            <w:delText>ms</w:delText>
          </w:r>
        </w:del>
      </w:ins>
      <w:ins w:id="201" w:author="Chris Hartgerink" w:date="2015-03-31T11:59:00Z">
        <w:r w:rsidR="00B8013C">
          <w:rPr>
            <w:rFonts w:eastAsia="Times New Roman"/>
            <w:i/>
            <w:lang w:val="en-US"/>
          </w:rPr>
          <w:t>manuscript</w:t>
        </w:r>
      </w:ins>
      <w:r w:rsidRPr="006169E2">
        <w:rPr>
          <w:rFonts w:eastAsia="Times New Roman"/>
          <w:i/>
          <w:lang w:val="en-US"/>
        </w:rPr>
        <w:t>.</w:t>
      </w:r>
    </w:p>
    <w:p w14:paraId="3E2D5ACC" w14:textId="77777777" w:rsidR="0097723F" w:rsidRPr="00DA5017" w:rsidRDefault="0097723F" w:rsidP="0097723F">
      <w:pPr>
        <w:spacing w:after="240"/>
        <w:rPr>
          <w:rFonts w:eastAsia="Times New Roman"/>
          <w:b/>
          <w:lang w:val="en-US"/>
        </w:rPr>
      </w:pPr>
      <w:r w:rsidRPr="00DA5017">
        <w:rPr>
          <w:rFonts w:eastAsia="Times New Roman"/>
          <w:b/>
          <w:lang w:val="en-US"/>
        </w:rPr>
        <w:t>#22</w:t>
      </w:r>
    </w:p>
    <w:p w14:paraId="6D011F72" w14:textId="77777777" w:rsidR="0097723F" w:rsidRPr="006169E2" w:rsidRDefault="00412802" w:rsidP="0097723F">
      <w:pPr>
        <w:spacing w:after="240"/>
        <w:rPr>
          <w:rFonts w:eastAsia="Times New Roman"/>
          <w:lang w:val="en-US"/>
        </w:rPr>
      </w:pPr>
      <w:r w:rsidRPr="006169E2">
        <w:rPr>
          <w:rFonts w:eastAsia="Times New Roman"/>
          <w:lang w:val="en-US"/>
        </w:rPr>
        <w:t xml:space="preserve">page 31: Please report the results </w:t>
      </w:r>
      <w:r w:rsidR="0097723F" w:rsidRPr="006169E2">
        <w:rPr>
          <w:rFonts w:eastAsia="Times New Roman"/>
          <w:lang w:val="en-US"/>
        </w:rPr>
        <w:t>from the Q_E-test here as well.</w:t>
      </w:r>
    </w:p>
    <w:p w14:paraId="5F20425C" w14:textId="77777777" w:rsidR="0097723F" w:rsidRDefault="0097723F" w:rsidP="0097723F">
      <w:pPr>
        <w:spacing w:after="240"/>
        <w:rPr>
          <w:ins w:id="202" w:author="I van Beest" w:date="2015-03-29T13:19:00Z"/>
          <w:lang w:val="en-US"/>
        </w:rPr>
      </w:pPr>
      <w:r w:rsidRPr="00DA5017">
        <w:rPr>
          <w:b/>
          <w:lang w:val="en-US"/>
        </w:rPr>
        <w:t>Answer</w:t>
      </w:r>
      <w:r w:rsidRPr="006169E2">
        <w:rPr>
          <w:lang w:val="en-US"/>
        </w:rPr>
        <w:t xml:space="preserve">: </w:t>
      </w:r>
    </w:p>
    <w:p w14:paraId="739EBDA1" w14:textId="27D88090" w:rsidR="0097723F" w:rsidRDefault="0097723F" w:rsidP="0097723F">
      <w:pPr>
        <w:numPr>
          <w:ins w:id="203" w:author="I van Beest" w:date="2015-03-29T13:19:00Z"/>
        </w:numPr>
        <w:spacing w:after="240"/>
        <w:rPr>
          <w:rFonts w:eastAsia="Times New Roman"/>
          <w:i/>
          <w:lang w:val="en-US"/>
        </w:rPr>
      </w:pPr>
      <w:ins w:id="204" w:author="I van Beest" w:date="2015-03-29T13:19:00Z">
        <w:r>
          <w:rPr>
            <w:rFonts w:eastAsia="Times New Roman"/>
            <w:i/>
            <w:lang w:val="en-US"/>
          </w:rPr>
          <w:t>We a</w:t>
        </w:r>
      </w:ins>
      <w:del w:id="205" w:author="I van Beest" w:date="2015-03-29T13:19:00Z">
        <w:r w:rsidRPr="006169E2" w:rsidDel="00667FB8">
          <w:rPr>
            <w:rFonts w:eastAsia="Times New Roman"/>
            <w:i/>
            <w:lang w:val="en-US"/>
          </w:rPr>
          <w:delText>A</w:delText>
        </w:r>
      </w:del>
      <w:r w:rsidRPr="006169E2">
        <w:rPr>
          <w:rFonts w:eastAsia="Times New Roman"/>
          <w:i/>
          <w:lang w:val="en-US"/>
        </w:rPr>
        <w:t xml:space="preserve">dded </w:t>
      </w:r>
      <w:del w:id="206" w:author="I van Beest" w:date="2015-03-29T13:20:00Z">
        <w:r w:rsidRPr="006169E2" w:rsidDel="00667FB8">
          <w:rPr>
            <w:rFonts w:eastAsia="Times New Roman"/>
            <w:i/>
            <w:lang w:val="en-US"/>
          </w:rPr>
          <w:delText>this</w:delText>
        </w:r>
      </w:del>
      <w:ins w:id="207" w:author="I van Beest" w:date="2015-03-29T13:20:00Z">
        <w:r>
          <w:rPr>
            <w:rFonts w:eastAsia="Times New Roman"/>
            <w:i/>
            <w:lang w:val="en-US"/>
          </w:rPr>
          <w:t>the results</w:t>
        </w:r>
      </w:ins>
      <w:r w:rsidRPr="006169E2">
        <w:rPr>
          <w:rFonts w:eastAsia="Times New Roman"/>
          <w:i/>
          <w:lang w:val="en-US"/>
        </w:rPr>
        <w:t>.</w:t>
      </w:r>
      <w:r>
        <w:rPr>
          <w:rFonts w:eastAsia="Times New Roman"/>
          <w:i/>
          <w:lang w:val="en-US"/>
        </w:rPr>
        <w:t xml:space="preserve"> </w:t>
      </w:r>
      <w:del w:id="208" w:author="I van Beest" w:date="2015-03-29T13:20:00Z">
        <w:r w:rsidDel="00667FB8">
          <w:rPr>
            <w:rFonts w:eastAsia="Times New Roman"/>
            <w:i/>
            <w:lang w:val="en-US"/>
          </w:rPr>
          <w:delText>Reads</w:delText>
        </w:r>
      </w:del>
      <w:ins w:id="209" w:author="I van Beest" w:date="2015-03-29T13:20:00Z">
        <w:r>
          <w:rPr>
            <w:rFonts w:eastAsia="Times New Roman"/>
            <w:i/>
            <w:lang w:val="en-US"/>
          </w:rPr>
          <w:t xml:space="preserve">On page </w:t>
        </w:r>
        <w:commentRangeStart w:id="210"/>
        <w:r w:rsidRPr="00B8013C">
          <w:rPr>
            <w:rFonts w:eastAsia="Times New Roman"/>
            <w:i/>
            <w:highlight w:val="yellow"/>
            <w:lang w:val="en-US"/>
            <w:rPrChange w:id="211" w:author="Chris Hartgerink" w:date="2015-03-31T11:59:00Z">
              <w:rPr>
                <w:rFonts w:eastAsia="Times New Roman"/>
                <w:i/>
                <w:lang w:val="en-US"/>
              </w:rPr>
            </w:rPrChange>
          </w:rPr>
          <w:t xml:space="preserve">?? </w:t>
        </w:r>
      </w:ins>
      <w:commentRangeEnd w:id="210"/>
      <w:r w:rsidR="00EE748C" w:rsidRPr="00B8013C">
        <w:rPr>
          <w:rStyle w:val="CommentReference"/>
          <w:highlight w:val="yellow"/>
          <w:rPrChange w:id="212" w:author="Chris Hartgerink" w:date="2015-03-31T11:59:00Z">
            <w:rPr>
              <w:rStyle w:val="CommentReference"/>
            </w:rPr>
          </w:rPrChange>
        </w:rPr>
        <w:commentReference w:id="210"/>
      </w:r>
      <w:ins w:id="213" w:author="I van Beest" w:date="2015-03-29T13:20:00Z">
        <w:r>
          <w:rPr>
            <w:rFonts w:eastAsia="Times New Roman"/>
            <w:i/>
            <w:lang w:val="en-US"/>
          </w:rPr>
          <w:t xml:space="preserve">of the revised </w:t>
        </w:r>
        <w:del w:id="214" w:author="Chris Hartgerink" w:date="2015-03-31T11:59:00Z">
          <w:r w:rsidDel="00B8013C">
            <w:rPr>
              <w:rFonts w:eastAsia="Times New Roman"/>
              <w:i/>
              <w:lang w:val="en-US"/>
            </w:rPr>
            <w:delText>ms</w:delText>
          </w:r>
        </w:del>
      </w:ins>
      <w:ins w:id="215" w:author="Chris Hartgerink" w:date="2015-03-31T11:59:00Z">
        <w:r w:rsidR="00B8013C">
          <w:rPr>
            <w:rFonts w:eastAsia="Times New Roman"/>
            <w:i/>
            <w:lang w:val="en-US"/>
          </w:rPr>
          <w:t>manuscript</w:t>
        </w:r>
      </w:ins>
      <w:ins w:id="216" w:author="I van Beest" w:date="2015-03-29T13:20:00Z">
        <w:r>
          <w:rPr>
            <w:rFonts w:eastAsia="Times New Roman"/>
            <w:i/>
            <w:lang w:val="en-US"/>
          </w:rPr>
          <w:t xml:space="preserve"> we now say:</w:t>
        </w:r>
      </w:ins>
    </w:p>
    <w:p w14:paraId="2BDDAD25" w14:textId="77777777" w:rsidR="0097723F" w:rsidRPr="006169E2" w:rsidRDefault="0097723F" w:rsidP="0097723F">
      <w:pPr>
        <w:spacing w:after="240"/>
        <w:rPr>
          <w:rFonts w:eastAsia="Times New Roman"/>
          <w:i/>
          <w:lang w:val="en-US"/>
        </w:rPr>
      </w:pPr>
      <w:r w:rsidRPr="00D16AB3">
        <w:rPr>
          <w:i/>
        </w:rPr>
        <w:t>Q</w:t>
      </w:r>
      <w:r w:rsidRPr="00D16AB3">
        <w:rPr>
          <w:i/>
          <w:vertAlign w:val="subscript"/>
        </w:rPr>
        <w:t>E</w:t>
      </w:r>
      <w:r>
        <w:t xml:space="preserve"> </w:t>
      </w:r>
      <w:r w:rsidRPr="009F0A75">
        <w:t>(29) = 214.69, p &lt; .0001</w:t>
      </w:r>
    </w:p>
    <w:p w14:paraId="72482E65" w14:textId="77777777" w:rsidR="0097723F" w:rsidRPr="00DA5017" w:rsidRDefault="0097723F" w:rsidP="0097723F">
      <w:pPr>
        <w:spacing w:after="240"/>
        <w:rPr>
          <w:rFonts w:eastAsia="Times New Roman"/>
          <w:b/>
          <w:lang w:val="en-US"/>
        </w:rPr>
      </w:pPr>
      <w:r w:rsidRPr="00DA5017">
        <w:rPr>
          <w:rFonts w:eastAsia="Times New Roman"/>
          <w:b/>
          <w:lang w:val="en-US"/>
        </w:rPr>
        <w:t>#23</w:t>
      </w:r>
    </w:p>
    <w:p w14:paraId="5628BD3F" w14:textId="77777777" w:rsidR="0097723F" w:rsidRPr="00443F7F" w:rsidRDefault="00412802" w:rsidP="0097723F">
      <w:pPr>
        <w:spacing w:after="240"/>
        <w:rPr>
          <w:rFonts w:eastAsia="Times New Roman"/>
          <w:lang w:val="en-US"/>
        </w:rPr>
      </w:pPr>
      <w:r w:rsidRPr="00443F7F">
        <w:rPr>
          <w:rFonts w:eastAsia="Times New Roman"/>
          <w:lang w:val="en-US"/>
        </w:rPr>
        <w:t>Tables 4 and 5: For a categorical predictor with more than 2 levels, please provide a test of the factor as a whole (i.e., an omnibus test of the coefficients corresponding to the factor). Also, the tables only show the results of tests comparing each level against the reference level, but there may be significant differences when comparing other levels against each oth</w:t>
      </w:r>
      <w:r w:rsidR="0097723F" w:rsidRPr="00443F7F">
        <w:rPr>
          <w:rFonts w:eastAsia="Times New Roman"/>
          <w:lang w:val="en-US"/>
        </w:rPr>
        <w:t>er. Please examine/report this.</w:t>
      </w:r>
    </w:p>
    <w:p w14:paraId="73F0EABB" w14:textId="77777777" w:rsidR="0097723F" w:rsidRDefault="0097723F" w:rsidP="0097723F">
      <w:pPr>
        <w:spacing w:after="240"/>
        <w:rPr>
          <w:b/>
          <w:lang w:val="en-US"/>
        </w:rPr>
      </w:pPr>
      <w:r w:rsidRPr="00DA5017">
        <w:rPr>
          <w:b/>
          <w:lang w:val="en-US"/>
        </w:rPr>
        <w:t>Answer</w:t>
      </w:r>
      <w:ins w:id="217" w:author="I van Beest" w:date="2015-03-29T13:26:00Z">
        <w:r>
          <w:rPr>
            <w:b/>
            <w:lang w:val="en-US"/>
          </w:rPr>
          <w:t>:</w:t>
        </w:r>
      </w:ins>
    </w:p>
    <w:p w14:paraId="7C6A07C2" w14:textId="04E997DC" w:rsidR="0097723F" w:rsidRDefault="0097723F" w:rsidP="0097723F">
      <w:pPr>
        <w:spacing w:after="240"/>
        <w:rPr>
          <w:ins w:id="218" w:author="I van Beest" w:date="2015-03-29T13:25:00Z"/>
          <w:rFonts w:eastAsia="Times New Roman"/>
          <w:i/>
          <w:lang w:val="en-US"/>
        </w:rPr>
      </w:pPr>
      <w:r w:rsidRPr="00443F7F">
        <w:rPr>
          <w:rFonts w:eastAsia="Times New Roman"/>
          <w:i/>
          <w:lang w:val="en-US"/>
        </w:rPr>
        <w:t xml:space="preserve">The Q_M test is an omnibus test and is reported. The dummies are indeed only compared to the reference group. </w:t>
      </w:r>
      <w:del w:id="219" w:author="I van Beest" w:date="2015-03-29T13:24:00Z">
        <w:r w:rsidRPr="00443F7F" w:rsidDel="00667FB8">
          <w:rPr>
            <w:rFonts w:eastAsia="Times New Roman"/>
            <w:i/>
            <w:lang w:val="en-US"/>
          </w:rPr>
          <w:delText>However, additional reporting is in our view unnecessary because the</w:delText>
        </w:r>
      </w:del>
      <w:ins w:id="220" w:author="I van Beest" w:date="2015-03-29T13:24:00Z">
        <w:r>
          <w:rPr>
            <w:rFonts w:eastAsia="Times New Roman"/>
            <w:i/>
            <w:lang w:val="en-US"/>
          </w:rPr>
          <w:t>Moreover, we already included</w:t>
        </w:r>
      </w:ins>
      <w:r w:rsidRPr="00443F7F">
        <w:rPr>
          <w:rFonts w:eastAsia="Times New Roman"/>
          <w:i/>
          <w:lang w:val="en-US"/>
        </w:rPr>
        <w:t xml:space="preserve"> </w:t>
      </w:r>
      <w:del w:id="221" w:author="I van Beest" w:date="2015-03-29T13:22:00Z">
        <w:r w:rsidRPr="00443F7F" w:rsidDel="00667FB8">
          <w:rPr>
            <w:rFonts w:eastAsia="Times New Roman"/>
            <w:i/>
            <w:lang w:val="en-US"/>
          </w:rPr>
          <w:delText xml:space="preserve">CI </w:delText>
        </w:r>
      </w:del>
      <w:ins w:id="222" w:author="I van Beest" w:date="2015-03-29T13:22:00Z">
        <w:r>
          <w:rPr>
            <w:rFonts w:eastAsia="Times New Roman"/>
            <w:i/>
            <w:lang w:val="en-US"/>
          </w:rPr>
          <w:t>confidence intervals</w:t>
        </w:r>
      </w:ins>
      <w:ins w:id="223" w:author="I van Beest" w:date="2015-03-29T13:24:00Z">
        <w:r>
          <w:rPr>
            <w:rFonts w:eastAsia="Times New Roman"/>
            <w:i/>
            <w:lang w:val="en-US"/>
          </w:rPr>
          <w:t xml:space="preserve"> in the original version of our manuscript. Th</w:t>
        </w:r>
      </w:ins>
      <w:ins w:id="224" w:author="I van Beest" w:date="2015-03-29T13:25:00Z">
        <w:r>
          <w:rPr>
            <w:rFonts w:eastAsia="Times New Roman"/>
            <w:i/>
            <w:lang w:val="en-US"/>
          </w:rPr>
          <w:t>ese</w:t>
        </w:r>
      </w:ins>
      <w:ins w:id="225" w:author="I van Beest" w:date="2015-03-29T13:24:00Z">
        <w:r>
          <w:rPr>
            <w:rFonts w:eastAsia="Times New Roman"/>
            <w:i/>
            <w:lang w:val="en-US"/>
          </w:rPr>
          <w:t xml:space="preserve"> C</w:t>
        </w:r>
        <w:del w:id="226" w:author="Jelte Wicherts" w:date="2015-03-30T14:28:00Z">
          <w:r w:rsidDel="00EE748C">
            <w:rPr>
              <w:rFonts w:eastAsia="Times New Roman"/>
              <w:i/>
              <w:lang w:val="en-US"/>
            </w:rPr>
            <w:delText>L</w:delText>
          </w:r>
        </w:del>
      </w:ins>
      <w:ins w:id="227" w:author="Jelte Wicherts" w:date="2015-03-30T14:28:00Z">
        <w:r w:rsidR="00EE748C">
          <w:rPr>
            <w:rFonts w:eastAsia="Times New Roman"/>
            <w:i/>
            <w:lang w:val="en-US"/>
          </w:rPr>
          <w:t>I</w:t>
        </w:r>
      </w:ins>
      <w:ins w:id="228" w:author="I van Beest" w:date="2015-03-29T13:24:00Z">
        <w:r>
          <w:rPr>
            <w:rFonts w:eastAsia="Times New Roman"/>
            <w:i/>
            <w:lang w:val="en-US"/>
          </w:rPr>
          <w:t>s</w:t>
        </w:r>
      </w:ins>
      <w:ins w:id="229" w:author="I van Beest" w:date="2015-03-29T13:22:00Z">
        <w:r w:rsidRPr="00443F7F">
          <w:rPr>
            <w:rFonts w:eastAsia="Times New Roman"/>
            <w:i/>
            <w:lang w:val="en-US"/>
          </w:rPr>
          <w:t xml:space="preserve"> </w:t>
        </w:r>
      </w:ins>
      <w:r w:rsidRPr="00443F7F">
        <w:rPr>
          <w:rFonts w:eastAsia="Times New Roman"/>
          <w:i/>
          <w:lang w:val="en-US"/>
        </w:rPr>
        <w:t xml:space="preserve">indicate </w:t>
      </w:r>
      <w:ins w:id="230" w:author="I van Beest" w:date="2015-03-29T13:20:00Z">
        <w:r>
          <w:rPr>
            <w:rFonts w:eastAsia="Times New Roman"/>
            <w:i/>
            <w:lang w:val="en-US"/>
          </w:rPr>
          <w:t xml:space="preserve">that </w:t>
        </w:r>
      </w:ins>
      <w:r w:rsidRPr="00443F7F">
        <w:rPr>
          <w:rFonts w:eastAsia="Times New Roman"/>
          <w:i/>
          <w:lang w:val="en-US"/>
        </w:rPr>
        <w:t>all comparisons between these dummies will yield similar results (overlapping CIs).</w:t>
      </w:r>
      <w:r>
        <w:rPr>
          <w:rFonts w:eastAsia="Times New Roman"/>
          <w:i/>
          <w:lang w:val="en-US"/>
        </w:rPr>
        <w:t xml:space="preserve"> </w:t>
      </w:r>
      <w:ins w:id="231" w:author="I van Beest" w:date="2015-03-29T13:25:00Z">
        <w:r>
          <w:rPr>
            <w:rFonts w:eastAsia="Times New Roman"/>
            <w:i/>
            <w:lang w:val="en-US"/>
          </w:rPr>
          <w:t>Indeed, the requested analyses confirmed this:</w:t>
        </w:r>
      </w:ins>
    </w:p>
    <w:p w14:paraId="0AB89930" w14:textId="77777777" w:rsidR="0097723F" w:rsidRDefault="0097723F" w:rsidP="0097723F">
      <w:pPr>
        <w:numPr>
          <w:ins w:id="232" w:author="I van Beest" w:date="2015-03-29T13:26:00Z"/>
        </w:numPr>
        <w:spacing w:after="240"/>
        <w:rPr>
          <w:ins w:id="233" w:author="I van Beest" w:date="2015-03-29T13:26:00Z"/>
          <w:rFonts w:eastAsia="Times New Roman"/>
          <w:i/>
          <w:lang w:val="en-US"/>
        </w:rPr>
      </w:pPr>
      <w:ins w:id="234" w:author="I van Beest" w:date="2015-03-29T13:26:00Z">
        <w:r>
          <w:rPr>
            <w:rFonts w:eastAsia="Times New Roman"/>
            <w:i/>
            <w:lang w:val="en-US"/>
          </w:rPr>
          <w:t xml:space="preserve">If we only look at the countries, </w:t>
        </w:r>
        <w:r w:rsidRPr="006C4127">
          <w:rPr>
            <w:rFonts w:eastAsia="Times New Roman"/>
            <w:i/>
            <w:lang w:val="en-US"/>
          </w:rPr>
          <w:t>QM(df = 2) = 0.3494, p-val = 0.8397</w:t>
        </w:r>
        <w:r>
          <w:rPr>
            <w:rFonts w:eastAsia="Times New Roman"/>
            <w:i/>
            <w:lang w:val="en-US"/>
          </w:rPr>
          <w:t xml:space="preserve">, first measure, </w:t>
        </w:r>
        <w:r w:rsidRPr="006C4127">
          <w:rPr>
            <w:rFonts w:eastAsia="Times New Roman"/>
            <w:i/>
            <w:lang w:val="en-US"/>
          </w:rPr>
          <w:t>QM(df = 2) = 2.6394, p-val = 0.2672</w:t>
        </w:r>
        <w:r>
          <w:rPr>
            <w:rFonts w:eastAsia="Times New Roman"/>
            <w:i/>
            <w:lang w:val="en-US"/>
          </w:rPr>
          <w:t>, last measure.</w:t>
        </w:r>
      </w:ins>
    </w:p>
    <w:p w14:paraId="66D975B7" w14:textId="77777777" w:rsidR="0097723F" w:rsidRDefault="0097723F" w:rsidP="0097723F">
      <w:pPr>
        <w:numPr>
          <w:ins w:id="235" w:author="I van Beest" w:date="2015-03-29T13:26:00Z"/>
        </w:numPr>
        <w:spacing w:after="240"/>
        <w:rPr>
          <w:ins w:id="236" w:author="I van Beest" w:date="2015-03-29T13:26:00Z"/>
          <w:rFonts w:eastAsia="Times New Roman"/>
          <w:i/>
          <w:lang w:val="en-US"/>
        </w:rPr>
      </w:pPr>
      <w:ins w:id="237" w:author="I van Beest" w:date="2015-03-29T13:26:00Z">
        <w:r>
          <w:rPr>
            <w:rFonts w:eastAsia="Times New Roman"/>
            <w:i/>
            <w:lang w:val="en-US"/>
          </w:rPr>
          <w:t xml:space="preserve">If we only look at the different needs scales, </w:t>
        </w:r>
        <w:r w:rsidRPr="006C4127">
          <w:rPr>
            <w:rFonts w:eastAsia="Times New Roman"/>
            <w:i/>
            <w:lang w:val="en-US"/>
          </w:rPr>
          <w:t>QM(df = 4) = 6.0702, p-val = 0.1940</w:t>
        </w:r>
        <w:r>
          <w:rPr>
            <w:rFonts w:eastAsia="Times New Roman"/>
            <w:i/>
            <w:lang w:val="en-US"/>
          </w:rPr>
          <w:t xml:space="preserve">, first measure, </w:t>
        </w:r>
        <w:r w:rsidRPr="006C4127">
          <w:rPr>
            <w:rFonts w:eastAsia="Times New Roman"/>
            <w:i/>
            <w:lang w:val="en-US"/>
          </w:rPr>
          <w:t>QM(df = 4) = 0.4257, p-val = 0.9803</w:t>
        </w:r>
        <w:r>
          <w:rPr>
            <w:rFonts w:eastAsia="Times New Roman"/>
            <w:i/>
            <w:lang w:val="en-US"/>
          </w:rPr>
          <w:t>, last measure.</w:t>
        </w:r>
      </w:ins>
    </w:p>
    <w:p w14:paraId="3F85DEEC" w14:textId="77777777" w:rsidR="0097723F" w:rsidDel="00667FB8" w:rsidRDefault="0097723F" w:rsidP="00B8013C">
      <w:pPr>
        <w:numPr>
          <w:ins w:id="238" w:author="I van Beest" w:date="2015-03-29T13:25:00Z"/>
        </w:numPr>
        <w:spacing w:after="240"/>
        <w:rPr>
          <w:ins w:id="239" w:author="I van Beest" w:date="2015-03-29T13:26:00Z"/>
          <w:del w:id="240" w:author="I van Beest" w:date="2015-03-29T13:25:00Z"/>
          <w:rFonts w:eastAsia="Times New Roman"/>
          <w:i/>
          <w:lang w:val="en-US"/>
        </w:rPr>
      </w:pPr>
    </w:p>
    <w:p w14:paraId="0DC5DDBA" w14:textId="77777777" w:rsidR="0097723F" w:rsidRDefault="0097723F" w:rsidP="00AC29FC">
      <w:pPr>
        <w:numPr>
          <w:ins w:id="241" w:author="I van Beest" w:date="2015-03-29T13:25:00Z"/>
        </w:numPr>
        <w:spacing w:after="240"/>
        <w:rPr>
          <w:rFonts w:eastAsia="Times New Roman"/>
          <w:i/>
          <w:lang w:val="en-US"/>
        </w:rPr>
      </w:pPr>
      <w:del w:id="242" w:author="I van Beest" w:date="2015-03-29T13:25:00Z">
        <w:r w:rsidDel="00667FB8">
          <w:rPr>
            <w:rFonts w:eastAsia="Times New Roman"/>
            <w:i/>
            <w:lang w:val="en-US"/>
          </w:rPr>
          <w:delText>We ran these</w:delText>
        </w:r>
      </w:del>
      <w:del w:id="243" w:author="I van Beest" w:date="2015-03-29T13:26:00Z">
        <w:r w:rsidDel="00667FB8">
          <w:rPr>
            <w:rFonts w:eastAsia="Times New Roman"/>
            <w:i/>
            <w:lang w:val="en-US"/>
          </w:rPr>
          <w:delText xml:space="preserve"> omnibus tests per factorial predictor and list them below. </w:delText>
        </w:r>
      </w:del>
      <w:del w:id="244" w:author="I van Beest" w:date="2015-03-29T13:21:00Z">
        <w:r w:rsidDel="00667FB8">
          <w:rPr>
            <w:rFonts w:eastAsia="Times New Roman"/>
            <w:i/>
            <w:lang w:val="en-US"/>
          </w:rPr>
          <w:delText xml:space="preserve">They </w:delText>
        </w:r>
      </w:del>
      <w:ins w:id="245" w:author="I van Beest" w:date="2015-03-29T13:22:00Z">
        <w:r>
          <w:rPr>
            <w:rFonts w:eastAsia="Times New Roman"/>
            <w:i/>
            <w:lang w:val="en-US"/>
          </w:rPr>
          <w:t xml:space="preserve">Because </w:t>
        </w:r>
      </w:ins>
      <w:ins w:id="246" w:author="I van Beest" w:date="2015-03-29T13:23:00Z">
        <w:r>
          <w:rPr>
            <w:rFonts w:eastAsia="Times New Roman"/>
            <w:i/>
            <w:lang w:val="en-US"/>
          </w:rPr>
          <w:t>these analy</w:t>
        </w:r>
      </w:ins>
      <w:ins w:id="247" w:author="I van Beest" w:date="2015-03-29T13:26:00Z">
        <w:r>
          <w:rPr>
            <w:rFonts w:eastAsia="Times New Roman"/>
            <w:i/>
            <w:lang w:val="en-US"/>
          </w:rPr>
          <w:t>s</w:t>
        </w:r>
      </w:ins>
      <w:ins w:id="248" w:author="I van Beest" w:date="2015-03-29T13:23:00Z">
        <w:r>
          <w:rPr>
            <w:rFonts w:eastAsia="Times New Roman"/>
            <w:i/>
            <w:lang w:val="en-US"/>
          </w:rPr>
          <w:t>es</w:t>
        </w:r>
      </w:ins>
      <w:ins w:id="249" w:author="I van Beest" w:date="2015-03-29T13:22:00Z">
        <w:r>
          <w:rPr>
            <w:rFonts w:eastAsia="Times New Roman"/>
            <w:i/>
            <w:lang w:val="en-US"/>
          </w:rPr>
          <w:t xml:space="preserve"> provide the same information as the overlapping confidence intervals we decided not to </w:t>
        </w:r>
      </w:ins>
      <w:del w:id="250" w:author="I van Beest" w:date="2015-03-29T13:22:00Z">
        <w:r w:rsidDel="00667FB8">
          <w:rPr>
            <w:rFonts w:eastAsia="Times New Roman"/>
            <w:i/>
            <w:lang w:val="en-US"/>
          </w:rPr>
          <w:delText>show the exact same results</w:delText>
        </w:r>
      </w:del>
      <w:del w:id="251" w:author="I van Beest" w:date="2015-03-29T13:23:00Z">
        <w:r w:rsidDel="00667FB8">
          <w:rPr>
            <w:rFonts w:eastAsia="Times New Roman"/>
            <w:i/>
            <w:lang w:val="en-US"/>
          </w:rPr>
          <w:delText xml:space="preserve"> as the omnibus tests we already report and therefore did not </w:delText>
        </w:r>
      </w:del>
      <w:r>
        <w:rPr>
          <w:rFonts w:eastAsia="Times New Roman"/>
          <w:i/>
          <w:lang w:val="en-US"/>
        </w:rPr>
        <w:t xml:space="preserve">incorporate them in the </w:t>
      </w:r>
      <w:ins w:id="252" w:author="I van Beest" w:date="2015-03-29T13:23:00Z">
        <w:r>
          <w:rPr>
            <w:rFonts w:eastAsia="Times New Roman"/>
            <w:i/>
            <w:lang w:val="en-US"/>
          </w:rPr>
          <w:t xml:space="preserve">revised </w:t>
        </w:r>
      </w:ins>
      <w:r>
        <w:rPr>
          <w:rFonts w:eastAsia="Times New Roman"/>
          <w:i/>
          <w:lang w:val="en-US"/>
        </w:rPr>
        <w:t>manuscript.</w:t>
      </w:r>
    </w:p>
    <w:p w14:paraId="7AD7E1D0" w14:textId="77777777" w:rsidR="0097723F" w:rsidDel="00667FB8" w:rsidRDefault="0097723F" w:rsidP="0097723F">
      <w:pPr>
        <w:spacing w:after="240"/>
        <w:rPr>
          <w:del w:id="253" w:author="I van Beest" w:date="2015-03-29T13:26:00Z"/>
          <w:rFonts w:eastAsia="Times New Roman"/>
          <w:i/>
          <w:lang w:val="en-US"/>
        </w:rPr>
      </w:pPr>
      <w:del w:id="254" w:author="I van Beest" w:date="2015-03-29T13:26:00Z">
        <w:r w:rsidDel="00667FB8">
          <w:rPr>
            <w:rFonts w:eastAsia="Times New Roman"/>
            <w:i/>
            <w:lang w:val="en-US"/>
          </w:rPr>
          <w:delText xml:space="preserve">If we only look at the countries, </w:delText>
        </w:r>
        <w:r w:rsidRPr="006C4127" w:rsidDel="00667FB8">
          <w:rPr>
            <w:rFonts w:eastAsia="Times New Roman"/>
            <w:i/>
            <w:lang w:val="en-US"/>
          </w:rPr>
          <w:delText>QM(df = 2) = 0.3494, p-val = 0.8397</w:delText>
        </w:r>
        <w:r w:rsidDel="00667FB8">
          <w:rPr>
            <w:rFonts w:eastAsia="Times New Roman"/>
            <w:i/>
            <w:lang w:val="en-US"/>
          </w:rPr>
          <w:delText xml:space="preserve">, first measure, </w:delText>
        </w:r>
        <w:r w:rsidRPr="006C4127" w:rsidDel="00667FB8">
          <w:rPr>
            <w:rFonts w:eastAsia="Times New Roman"/>
            <w:i/>
            <w:lang w:val="en-US"/>
          </w:rPr>
          <w:delText>QM(df = 2) = 2.6394, p-val = 0.2672</w:delText>
        </w:r>
        <w:r w:rsidDel="00667FB8">
          <w:rPr>
            <w:rFonts w:eastAsia="Times New Roman"/>
            <w:i/>
            <w:lang w:val="en-US"/>
          </w:rPr>
          <w:delText>, last measure.</w:delText>
        </w:r>
      </w:del>
    </w:p>
    <w:p w14:paraId="46FEE013" w14:textId="77777777" w:rsidR="0097723F" w:rsidDel="00667FB8" w:rsidRDefault="0097723F" w:rsidP="0097723F">
      <w:pPr>
        <w:spacing w:after="240"/>
        <w:rPr>
          <w:del w:id="255" w:author="I van Beest" w:date="2015-03-29T13:26:00Z"/>
          <w:rFonts w:eastAsia="Times New Roman"/>
          <w:i/>
          <w:lang w:val="en-US"/>
        </w:rPr>
      </w:pPr>
      <w:del w:id="256" w:author="I van Beest" w:date="2015-03-29T13:26:00Z">
        <w:r w:rsidDel="00667FB8">
          <w:rPr>
            <w:rFonts w:eastAsia="Times New Roman"/>
            <w:i/>
            <w:lang w:val="en-US"/>
          </w:rPr>
          <w:delText xml:space="preserve">If we only look at the different needs scales, </w:delText>
        </w:r>
        <w:r w:rsidRPr="006C4127" w:rsidDel="00667FB8">
          <w:rPr>
            <w:rFonts w:eastAsia="Times New Roman"/>
            <w:i/>
            <w:lang w:val="en-US"/>
          </w:rPr>
          <w:delText>QM(df = 4) = 6.0702, p-val = 0.1940</w:delText>
        </w:r>
        <w:r w:rsidDel="00667FB8">
          <w:rPr>
            <w:rFonts w:eastAsia="Times New Roman"/>
            <w:i/>
            <w:lang w:val="en-US"/>
          </w:rPr>
          <w:delText xml:space="preserve">, first measure, </w:delText>
        </w:r>
        <w:r w:rsidRPr="006C4127" w:rsidDel="00667FB8">
          <w:rPr>
            <w:rFonts w:eastAsia="Times New Roman"/>
            <w:i/>
            <w:lang w:val="en-US"/>
          </w:rPr>
          <w:delText>QM(df = 4) = 0.4257, p-val = 0.9803</w:delText>
        </w:r>
        <w:r w:rsidDel="00667FB8">
          <w:rPr>
            <w:rFonts w:eastAsia="Times New Roman"/>
            <w:i/>
            <w:lang w:val="en-US"/>
          </w:rPr>
          <w:delText>, last measure.</w:delText>
        </w:r>
      </w:del>
    </w:p>
    <w:p w14:paraId="3AE707F4" w14:textId="77777777" w:rsidR="0097723F" w:rsidRPr="00DA5017" w:rsidRDefault="0097723F" w:rsidP="0097723F">
      <w:pPr>
        <w:spacing w:after="240"/>
        <w:rPr>
          <w:rFonts w:eastAsia="Times New Roman"/>
          <w:b/>
          <w:i/>
          <w:lang w:val="en-US"/>
        </w:rPr>
      </w:pPr>
      <w:r w:rsidRPr="00DA5017">
        <w:rPr>
          <w:rFonts w:eastAsia="Times New Roman"/>
          <w:b/>
          <w:lang w:val="en-US"/>
        </w:rPr>
        <w:t>#24</w:t>
      </w:r>
    </w:p>
    <w:p w14:paraId="4C28E751" w14:textId="77777777" w:rsidR="0097723F" w:rsidRDefault="00412802" w:rsidP="0097723F">
      <w:pPr>
        <w:spacing w:after="240"/>
        <w:rPr>
          <w:rFonts w:eastAsia="Times New Roman"/>
          <w:lang w:val="en-US"/>
        </w:rPr>
      </w:pPr>
      <w:r w:rsidRPr="00332EB6">
        <w:rPr>
          <w:rFonts w:eastAsia="Times New Roman"/>
          <w:lang w:val="en-US"/>
        </w:rPr>
        <w:t>page 41, line 738: I don't understand what the authors mean by "difference index" or how this was coded. What "value" are the authors referring to when they write: "coded value on first measure minus coded value on last measure"? In fact, I have a hard time under</w:t>
      </w:r>
      <w:r w:rsidR="0097723F">
        <w:rPr>
          <w:rFonts w:eastAsia="Times New Roman"/>
          <w:lang w:val="en-US"/>
        </w:rPr>
        <w:t>standing this entire paragraph.</w:t>
      </w:r>
    </w:p>
    <w:p w14:paraId="583EF9CC" w14:textId="77777777" w:rsidR="0097723F" w:rsidRDefault="0097723F" w:rsidP="0097723F">
      <w:pPr>
        <w:spacing w:after="240"/>
        <w:rPr>
          <w:b/>
          <w:lang w:val="en-US"/>
        </w:rPr>
      </w:pPr>
      <w:r w:rsidRPr="00DA5017">
        <w:rPr>
          <w:b/>
          <w:lang w:val="en-US"/>
        </w:rPr>
        <w:t>Answer</w:t>
      </w:r>
      <w:ins w:id="257" w:author="I van Beest" w:date="2015-03-29T13:26:00Z">
        <w:del w:id="258" w:author="Chris Hartgerink" w:date="2015-03-31T12:00:00Z">
          <w:r w:rsidDel="00B8013C">
            <w:rPr>
              <w:b/>
              <w:lang w:val="en-US"/>
            </w:rPr>
            <w:delText>:</w:delText>
          </w:r>
        </w:del>
      </w:ins>
    </w:p>
    <w:p w14:paraId="0301EC1E" w14:textId="4CAFC18B" w:rsidR="0097723F" w:rsidRPr="00B8013C" w:rsidRDefault="0097723F" w:rsidP="0097723F">
      <w:pPr>
        <w:spacing w:after="240"/>
        <w:rPr>
          <w:ins w:id="259" w:author="I van Beest" w:date="2015-03-29T13:28:00Z"/>
          <w:i/>
          <w:lang w:val="en-US"/>
          <w:rPrChange w:id="260" w:author="Chris Hartgerink" w:date="2015-03-31T11:59:00Z">
            <w:rPr>
              <w:ins w:id="261" w:author="I van Beest" w:date="2015-03-29T13:28:00Z"/>
              <w:lang w:val="en-US"/>
            </w:rPr>
          </w:rPrChange>
        </w:rPr>
      </w:pPr>
      <w:ins w:id="262" w:author="I van Beest" w:date="2015-03-29T13:27:00Z">
        <w:r w:rsidRPr="00B8013C">
          <w:rPr>
            <w:i/>
            <w:lang w:val="en-US"/>
            <w:rPrChange w:id="263" w:author="Chris Hartgerink" w:date="2015-03-31T11:59:00Z">
              <w:rPr>
                <w:lang w:val="en-US"/>
              </w:rPr>
            </w:rPrChange>
          </w:rPr>
          <w:lastRenderedPageBreak/>
          <w:t xml:space="preserve">We thank the reviewer for this comment.  </w:t>
        </w:r>
      </w:ins>
      <w:ins w:id="264" w:author="I van Beest" w:date="2015-03-29T13:28:00Z">
        <w:r w:rsidRPr="00B8013C">
          <w:rPr>
            <w:i/>
            <w:lang w:val="en-US"/>
            <w:rPrChange w:id="265" w:author="Chris Hartgerink" w:date="2015-03-31T11:59:00Z">
              <w:rPr>
                <w:lang w:val="en-US"/>
              </w:rPr>
            </w:rPrChange>
          </w:rPr>
          <w:t xml:space="preserve">We wanted to explain that differences in findings between first and last measurement </w:t>
        </w:r>
        <w:del w:id="266" w:author="Jelte Wicherts" w:date="2015-03-30T14:37:00Z">
          <w:r w:rsidRPr="00B8013C" w:rsidDel="00DE0732">
            <w:rPr>
              <w:i/>
              <w:lang w:val="en-US"/>
              <w:rPrChange w:id="267" w:author="Chris Hartgerink" w:date="2015-03-31T11:59:00Z">
                <w:rPr>
                  <w:lang w:val="en-US"/>
                </w:rPr>
              </w:rPrChange>
            </w:rPr>
            <w:delText>cannot</w:delText>
          </w:r>
        </w:del>
      </w:ins>
      <w:ins w:id="268" w:author="Jelte Wicherts" w:date="2015-03-30T14:37:00Z">
        <w:r w:rsidR="00DE0732" w:rsidRPr="00B8013C">
          <w:rPr>
            <w:i/>
            <w:lang w:val="en-US"/>
            <w:rPrChange w:id="269" w:author="Chris Hartgerink" w:date="2015-03-31T11:59:00Z">
              <w:rPr>
                <w:lang w:val="en-US"/>
              </w:rPr>
            </w:rPrChange>
          </w:rPr>
          <w:t>could not</w:t>
        </w:r>
      </w:ins>
      <w:ins w:id="270" w:author="I van Beest" w:date="2015-03-29T13:28:00Z">
        <w:r w:rsidRPr="00B8013C">
          <w:rPr>
            <w:i/>
            <w:lang w:val="en-US"/>
            <w:rPrChange w:id="271" w:author="Chris Hartgerink" w:date="2015-03-31T11:59:00Z">
              <w:rPr>
                <w:lang w:val="en-US"/>
              </w:rPr>
            </w:rPrChange>
          </w:rPr>
          <w:t xml:space="preserve"> be attributed to differences in types of dependent variables. </w:t>
        </w:r>
      </w:ins>
      <w:ins w:id="272" w:author="I van Beest" w:date="2015-03-29T13:30:00Z">
        <w:r w:rsidRPr="00B8013C">
          <w:rPr>
            <w:i/>
            <w:lang w:val="en-US"/>
            <w:rPrChange w:id="273" w:author="Chris Hartgerink" w:date="2015-03-31T11:59:00Z">
              <w:rPr>
                <w:lang w:val="en-US"/>
              </w:rPr>
            </w:rPrChange>
          </w:rPr>
          <w:t xml:space="preserve">We now </w:t>
        </w:r>
        <w:del w:id="274" w:author="Jelte Wicherts" w:date="2015-03-30T14:37:00Z">
          <w:r w:rsidRPr="00B8013C" w:rsidDel="00DE0732">
            <w:rPr>
              <w:i/>
              <w:lang w:val="en-US"/>
              <w:rPrChange w:id="275" w:author="Chris Hartgerink" w:date="2015-03-31T11:59:00Z">
                <w:rPr>
                  <w:lang w:val="en-US"/>
                </w:rPr>
              </w:rPrChange>
            </w:rPr>
            <w:delText>say</w:delText>
          </w:r>
        </w:del>
      </w:ins>
      <w:ins w:id="276" w:author="Jelte Wicherts" w:date="2015-03-30T14:37:00Z">
        <w:r w:rsidR="00DE0732" w:rsidRPr="00B8013C">
          <w:rPr>
            <w:i/>
            <w:lang w:val="en-US"/>
            <w:rPrChange w:id="277" w:author="Chris Hartgerink" w:date="2015-03-31T11:59:00Z">
              <w:rPr>
                <w:lang w:val="en-US"/>
              </w:rPr>
            </w:rPrChange>
          </w:rPr>
          <w:t>write</w:t>
        </w:r>
      </w:ins>
      <w:ins w:id="278" w:author="I van Beest" w:date="2015-03-29T13:30:00Z">
        <w:r w:rsidRPr="00B8013C">
          <w:rPr>
            <w:i/>
            <w:lang w:val="en-US"/>
            <w:rPrChange w:id="279" w:author="Chris Hartgerink" w:date="2015-03-31T11:59:00Z">
              <w:rPr>
                <w:lang w:val="en-US"/>
              </w:rPr>
            </w:rPrChange>
          </w:rPr>
          <w:t>:</w:t>
        </w:r>
      </w:ins>
    </w:p>
    <w:p w14:paraId="7BCBE8AD" w14:textId="0DA0DA19" w:rsidR="0097723F" w:rsidDel="00EE4D01" w:rsidRDefault="0097723F" w:rsidP="0097723F">
      <w:pPr>
        <w:numPr>
          <w:ins w:id="280" w:author="I van Beest" w:date="2015-03-29T13:28:00Z"/>
        </w:numPr>
        <w:spacing w:after="240"/>
        <w:rPr>
          <w:del w:id="281" w:author="I van Beest" w:date="2015-03-29T13:31:00Z"/>
          <w:lang w:val="en-US"/>
        </w:rPr>
      </w:pPr>
      <w:r w:rsidRPr="002F57E9">
        <w:rPr>
          <w:lang w:val="en-US"/>
        </w:rPr>
        <w:t xml:space="preserve">Importantly, we did observe that the confidence intervals of both the first and last measure did not overlap, suggesting that there is a </w:t>
      </w:r>
      <w:del w:id="282" w:author="Jelte Wicherts" w:date="2015-03-30T14:37:00Z">
        <w:r w:rsidRPr="002F57E9" w:rsidDel="00DE0732">
          <w:rPr>
            <w:lang w:val="en-US"/>
          </w:rPr>
          <w:delText xml:space="preserve">qualitative </w:delText>
        </w:r>
      </w:del>
      <w:r w:rsidRPr="002F57E9">
        <w:rPr>
          <w:lang w:val="en-US"/>
        </w:rPr>
        <w:t>difference in effect size between first and last measure. The question then is whether this difference is indeed caused by time of measurement or in part caused by the type of measurement used across the two different time points</w:t>
      </w:r>
      <w:r w:rsidRPr="006B5B83">
        <w:rPr>
          <w:lang w:val="en-US"/>
        </w:rPr>
        <w:t xml:space="preserve">. This explanation can be addressed by inspecting </w:t>
      </w:r>
      <w:r w:rsidRPr="002F57E9">
        <w:rPr>
          <w:lang w:val="en-US"/>
        </w:rPr>
        <w:t xml:space="preserve">whether the composition of measures is different across time points. </w:t>
      </w:r>
    </w:p>
    <w:p w14:paraId="58AA3460" w14:textId="77777777" w:rsidR="0097723F" w:rsidDel="00EE4D01" w:rsidRDefault="0097723F" w:rsidP="0097723F">
      <w:pPr>
        <w:spacing w:after="240"/>
        <w:rPr>
          <w:del w:id="283" w:author="I van Beest" w:date="2015-03-29T13:31:00Z"/>
          <w:lang w:val="en-US"/>
        </w:rPr>
      </w:pPr>
      <w:r w:rsidRPr="002F57E9">
        <w:rPr>
          <w:lang w:val="en-US"/>
        </w:rPr>
        <w:t xml:space="preserve">On the first measure </w:t>
      </w:r>
      <w:r w:rsidRPr="006B5B83">
        <w:rPr>
          <w:lang w:val="en-US"/>
        </w:rPr>
        <w:t>0.84</w:t>
      </w:r>
      <w:r>
        <w:rPr>
          <w:lang w:val="en-US"/>
        </w:rPr>
        <w:t xml:space="preserve"> was intrapersonal self-report, </w:t>
      </w:r>
      <w:r w:rsidRPr="006B5B83">
        <w:rPr>
          <w:lang w:val="en-US"/>
        </w:rPr>
        <w:t>0.02</w:t>
      </w:r>
      <w:r>
        <w:rPr>
          <w:lang w:val="en-US"/>
        </w:rPr>
        <w:t xml:space="preserve"> was intrapersonal physiological, </w:t>
      </w:r>
      <w:r w:rsidRPr="006B5B83">
        <w:rPr>
          <w:lang w:val="en-US"/>
        </w:rPr>
        <w:t>0.01</w:t>
      </w:r>
      <w:r>
        <w:rPr>
          <w:lang w:val="en-US"/>
        </w:rPr>
        <w:t xml:space="preserve"> was intrapersonal other, </w:t>
      </w:r>
      <w:r w:rsidRPr="006B5B83">
        <w:rPr>
          <w:lang w:val="en-US"/>
        </w:rPr>
        <w:t>0.08</w:t>
      </w:r>
      <w:r>
        <w:rPr>
          <w:lang w:val="en-US"/>
        </w:rPr>
        <w:t xml:space="preserve"> was interpersonal anti-social, </w:t>
      </w:r>
      <w:r w:rsidRPr="006B5B83">
        <w:rPr>
          <w:lang w:val="en-US"/>
        </w:rPr>
        <w:t>0.03</w:t>
      </w:r>
      <w:r>
        <w:rPr>
          <w:lang w:val="en-US"/>
        </w:rPr>
        <w:t xml:space="preserve"> was interpersonal pro-social, and </w:t>
      </w:r>
      <w:r w:rsidRPr="006B5B83">
        <w:rPr>
          <w:lang w:val="en-US"/>
        </w:rPr>
        <w:t>0.01</w:t>
      </w:r>
      <w:r>
        <w:rPr>
          <w:lang w:val="en-US"/>
        </w:rPr>
        <w:t xml:space="preserve"> interpersonal other.</w:t>
      </w:r>
      <w:commentRangeStart w:id="284"/>
      <w:r w:rsidRPr="002F57E9">
        <w:rPr>
          <w:lang w:val="en-US"/>
        </w:rPr>
        <w:t xml:space="preserve"> </w:t>
      </w:r>
      <w:commentRangeEnd w:id="284"/>
      <w:r>
        <w:rPr>
          <w:rStyle w:val="CommentReference"/>
        </w:rPr>
        <w:commentReference w:id="284"/>
      </w:r>
      <w:ins w:id="285" w:author="I van Beest" w:date="2015-03-29T13:31:00Z">
        <w:r>
          <w:rPr>
            <w:lang w:val="en-US"/>
          </w:rPr>
          <w:t xml:space="preserve"> </w:t>
        </w:r>
      </w:ins>
    </w:p>
    <w:p w14:paraId="14A83DA4" w14:textId="77777777" w:rsidR="0097723F" w:rsidDel="00EE4D01" w:rsidRDefault="0097723F" w:rsidP="0097723F">
      <w:pPr>
        <w:spacing w:after="240"/>
        <w:rPr>
          <w:del w:id="286" w:author="I van Beest" w:date="2015-03-29T13:31:00Z"/>
          <w:lang w:val="en-US"/>
        </w:rPr>
      </w:pPr>
      <w:r w:rsidRPr="002F57E9">
        <w:rPr>
          <w:lang w:val="en-US"/>
        </w:rPr>
        <w:t xml:space="preserve">On the last measure </w:t>
      </w:r>
      <w:r w:rsidRPr="006B5B83">
        <w:rPr>
          <w:lang w:val="en-US"/>
        </w:rPr>
        <w:t>0.79</w:t>
      </w:r>
      <w:r>
        <w:rPr>
          <w:lang w:val="en-US"/>
        </w:rPr>
        <w:t xml:space="preserve"> was intrapersonal self-report, </w:t>
      </w:r>
      <w:r w:rsidRPr="006B5B83">
        <w:rPr>
          <w:lang w:val="en-US"/>
        </w:rPr>
        <w:t>0.04</w:t>
      </w:r>
      <w:r>
        <w:rPr>
          <w:lang w:val="en-US"/>
        </w:rPr>
        <w:t xml:space="preserve"> was intrapersonal physiological, </w:t>
      </w:r>
      <w:r w:rsidRPr="006B5B83">
        <w:rPr>
          <w:lang w:val="en-US"/>
        </w:rPr>
        <w:t>0.02</w:t>
      </w:r>
      <w:r>
        <w:rPr>
          <w:lang w:val="en-US"/>
        </w:rPr>
        <w:t xml:space="preserve"> was intrapersonal other, </w:t>
      </w:r>
      <w:r w:rsidRPr="006B5B83">
        <w:rPr>
          <w:lang w:val="en-US"/>
        </w:rPr>
        <w:t>0.05</w:t>
      </w:r>
      <w:r>
        <w:rPr>
          <w:lang w:val="en-US"/>
        </w:rPr>
        <w:t xml:space="preserve"> was interpersonal anti-social, </w:t>
      </w:r>
      <w:r w:rsidRPr="006B5B83">
        <w:rPr>
          <w:lang w:val="en-US"/>
        </w:rPr>
        <w:t>0.08</w:t>
      </w:r>
      <w:r>
        <w:rPr>
          <w:lang w:val="en-US"/>
        </w:rPr>
        <w:t xml:space="preserve"> was interpersonal pro-social, and </w:t>
      </w:r>
      <w:r w:rsidRPr="006B5B83">
        <w:rPr>
          <w:lang w:val="en-US"/>
        </w:rPr>
        <w:t>0.01</w:t>
      </w:r>
      <w:r>
        <w:rPr>
          <w:lang w:val="en-US"/>
        </w:rPr>
        <w:t xml:space="preserve"> was interpersonal other.</w:t>
      </w:r>
      <w:ins w:id="287" w:author="I van Beest" w:date="2015-03-29T13:31:00Z">
        <w:r>
          <w:rPr>
            <w:lang w:val="en-US"/>
          </w:rPr>
          <w:t xml:space="preserve"> </w:t>
        </w:r>
      </w:ins>
    </w:p>
    <w:p w14:paraId="15516C3C" w14:textId="77777777" w:rsidR="0097723F" w:rsidRPr="00E843F9" w:rsidRDefault="0097723F" w:rsidP="0097723F">
      <w:pPr>
        <w:numPr>
          <w:ins w:id="288" w:author="Unknown"/>
        </w:numPr>
        <w:spacing w:after="240"/>
        <w:rPr>
          <w:lang w:val="en-US"/>
        </w:rPr>
      </w:pPr>
      <w:r w:rsidRPr="002F57E9">
        <w:rPr>
          <w:lang w:val="en-US"/>
        </w:rPr>
        <w:t xml:space="preserve">This shows that </w:t>
      </w:r>
      <w:del w:id="289" w:author="I van Beest" w:date="2015-03-29T13:30:00Z">
        <w:r w:rsidRPr="002F57E9" w:rsidDel="00EE4D01">
          <w:rPr>
            <w:lang w:val="en-US"/>
          </w:rPr>
          <w:delText xml:space="preserve">these </w:delText>
        </w:r>
      </w:del>
      <w:ins w:id="290" w:author="I van Beest" w:date="2015-03-29T13:30:00Z">
        <w:r>
          <w:rPr>
            <w:lang w:val="en-US"/>
          </w:rPr>
          <w:t>the different types of depe</w:t>
        </w:r>
      </w:ins>
      <w:ins w:id="291" w:author="I van Beest" w:date="2015-03-29T13:31:00Z">
        <w:r>
          <w:rPr>
            <w:lang w:val="en-US"/>
          </w:rPr>
          <w:t>n</w:t>
        </w:r>
      </w:ins>
      <w:ins w:id="292" w:author="I van Beest" w:date="2015-03-29T13:30:00Z">
        <w:r>
          <w:rPr>
            <w:lang w:val="en-US"/>
          </w:rPr>
          <w:t>dent variables</w:t>
        </w:r>
        <w:r w:rsidRPr="002F57E9">
          <w:rPr>
            <w:lang w:val="en-US"/>
          </w:rPr>
          <w:t xml:space="preserve"> </w:t>
        </w:r>
      </w:ins>
      <w:r w:rsidRPr="002F57E9">
        <w:rPr>
          <w:lang w:val="en-US"/>
        </w:rPr>
        <w:t xml:space="preserve">are similarly distributed across time points (maximum discrepancy of 4.9 percentage points). Substantive differences in proportions of measures across time points are minimal and thus form an unlikely driving force for our findings. </w:t>
      </w:r>
    </w:p>
    <w:p w14:paraId="6FB2015A" w14:textId="77777777" w:rsidR="0097723F" w:rsidRPr="006B5B83" w:rsidRDefault="00412802" w:rsidP="0097723F">
      <w:pPr>
        <w:spacing w:after="240"/>
        <w:rPr>
          <w:rFonts w:eastAsia="Times New Roman"/>
          <w:lang w:val="en-US"/>
        </w:rPr>
      </w:pPr>
      <w:r w:rsidRPr="006B5B83">
        <w:rPr>
          <w:rFonts w:eastAsia="Times New Roman"/>
          <w:lang w:val="en-US"/>
        </w:rPr>
        <w:t>Minor Issues:</w:t>
      </w:r>
    </w:p>
    <w:p w14:paraId="1AEAC572" w14:textId="77777777" w:rsidR="0097723F" w:rsidRPr="006B5B83" w:rsidRDefault="0097723F" w:rsidP="0097723F">
      <w:pPr>
        <w:spacing w:after="240"/>
        <w:rPr>
          <w:rFonts w:eastAsia="Times New Roman"/>
          <w:b/>
          <w:lang w:val="en-US"/>
        </w:rPr>
      </w:pPr>
      <w:r w:rsidRPr="006B5B83">
        <w:rPr>
          <w:rFonts w:eastAsia="Times New Roman"/>
          <w:b/>
          <w:lang w:val="en-US"/>
        </w:rPr>
        <w:t>#25</w:t>
      </w:r>
    </w:p>
    <w:p w14:paraId="3BA561AF" w14:textId="77777777" w:rsidR="0097723F" w:rsidRPr="006B5B83" w:rsidRDefault="00412802" w:rsidP="0097723F">
      <w:pPr>
        <w:spacing w:after="240"/>
        <w:rPr>
          <w:rFonts w:eastAsia="Times New Roman"/>
          <w:lang w:val="en-US"/>
        </w:rPr>
      </w:pPr>
      <w:r w:rsidRPr="006B5B83">
        <w:rPr>
          <w:rFonts w:eastAsia="Times New Roman"/>
          <w:lang w:val="en-US"/>
        </w:rPr>
        <w:t>Maybe this term is well understood by the intended target audience, but I find the term "cross-cutting variable" less than clear. Why not just call them "other factors" or something along those lines?</w:t>
      </w:r>
    </w:p>
    <w:p w14:paraId="52A1440D" w14:textId="77777777" w:rsidR="0097723F" w:rsidRPr="006B5B83" w:rsidRDefault="0097723F" w:rsidP="0097723F">
      <w:pPr>
        <w:spacing w:after="240"/>
        <w:rPr>
          <w:lang w:val="en-US"/>
        </w:rPr>
      </w:pPr>
      <w:r w:rsidRPr="006B5B83">
        <w:rPr>
          <w:b/>
          <w:lang w:val="en-US"/>
        </w:rPr>
        <w:t>Answer</w:t>
      </w:r>
      <w:r w:rsidRPr="006B5B83">
        <w:rPr>
          <w:lang w:val="en-US"/>
        </w:rPr>
        <w:t xml:space="preserve"> </w:t>
      </w:r>
    </w:p>
    <w:p w14:paraId="0FBC7986" w14:textId="77777777" w:rsidR="0097723F" w:rsidRPr="00B8013C" w:rsidRDefault="0097723F" w:rsidP="0097723F">
      <w:pPr>
        <w:spacing w:after="240"/>
        <w:rPr>
          <w:rFonts w:eastAsia="Times New Roman"/>
          <w:i/>
          <w:lang w:val="en-US"/>
          <w:rPrChange w:id="293" w:author="Chris Hartgerink" w:date="2015-03-31T12:00:00Z">
            <w:rPr>
              <w:rFonts w:eastAsia="Times New Roman"/>
              <w:lang w:val="en-US"/>
            </w:rPr>
          </w:rPrChange>
        </w:rPr>
      </w:pPr>
      <w:r w:rsidRPr="00B8013C">
        <w:rPr>
          <w:rFonts w:eastAsia="Times New Roman"/>
          <w:i/>
          <w:lang w:val="en-US"/>
          <w:rPrChange w:id="294" w:author="Chris Hartgerink" w:date="2015-03-31T12:00:00Z">
            <w:rPr>
              <w:rFonts w:eastAsia="Times New Roman"/>
              <w:lang w:val="en-US"/>
            </w:rPr>
          </w:rPrChange>
        </w:rPr>
        <w:t xml:space="preserve">The term cross-cutting factor is </w:t>
      </w:r>
      <w:ins w:id="295" w:author="I van Beest" w:date="2015-03-29T13:33:00Z">
        <w:r w:rsidRPr="00B8013C">
          <w:rPr>
            <w:rFonts w:eastAsia="Times New Roman"/>
            <w:i/>
            <w:lang w:val="en-US"/>
            <w:rPrChange w:id="296" w:author="Chris Hartgerink" w:date="2015-03-31T12:00:00Z">
              <w:rPr>
                <w:rFonts w:eastAsia="Times New Roman"/>
                <w:lang w:val="en-US"/>
              </w:rPr>
            </w:rPrChange>
          </w:rPr>
          <w:t xml:space="preserve">a </w:t>
        </w:r>
      </w:ins>
      <w:r w:rsidRPr="00B8013C">
        <w:rPr>
          <w:rFonts w:eastAsia="Times New Roman"/>
          <w:i/>
          <w:lang w:val="en-US"/>
          <w:rPrChange w:id="297" w:author="Chris Hartgerink" w:date="2015-03-31T12:00:00Z">
            <w:rPr>
              <w:rFonts w:eastAsia="Times New Roman"/>
              <w:lang w:val="en-US"/>
            </w:rPr>
          </w:rPrChange>
        </w:rPr>
        <w:t xml:space="preserve">standard </w:t>
      </w:r>
      <w:ins w:id="298" w:author="I van Beest" w:date="2015-03-29T13:33:00Z">
        <w:r w:rsidRPr="00B8013C">
          <w:rPr>
            <w:rFonts w:eastAsia="Times New Roman"/>
            <w:i/>
            <w:lang w:val="en-US"/>
            <w:rPrChange w:id="299" w:author="Chris Hartgerink" w:date="2015-03-31T12:00:00Z">
              <w:rPr>
                <w:rFonts w:eastAsia="Times New Roman"/>
                <w:lang w:val="en-US"/>
              </w:rPr>
            </w:rPrChange>
          </w:rPr>
          <w:t xml:space="preserve">term </w:t>
        </w:r>
      </w:ins>
      <w:r w:rsidRPr="00B8013C">
        <w:rPr>
          <w:rFonts w:eastAsia="Times New Roman"/>
          <w:i/>
          <w:lang w:val="en-US"/>
          <w:rPrChange w:id="300" w:author="Chris Hartgerink" w:date="2015-03-31T12:00:00Z">
            <w:rPr>
              <w:rFonts w:eastAsia="Times New Roman"/>
              <w:lang w:val="en-US"/>
            </w:rPr>
          </w:rPrChange>
        </w:rPr>
        <w:t xml:space="preserve">in the Cyberball field. </w:t>
      </w:r>
      <w:ins w:id="301" w:author="I van Beest" w:date="2015-03-29T13:33:00Z">
        <w:r w:rsidRPr="00B8013C">
          <w:rPr>
            <w:rFonts w:eastAsia="Times New Roman"/>
            <w:i/>
            <w:lang w:val="en-US"/>
            <w:rPrChange w:id="302" w:author="Chris Hartgerink" w:date="2015-03-31T12:00:00Z">
              <w:rPr>
                <w:rFonts w:eastAsia="Times New Roman"/>
                <w:lang w:val="en-US"/>
              </w:rPr>
            </w:rPrChange>
          </w:rPr>
          <w:t>It refers to design in which the ostracism manipulation (</w:t>
        </w:r>
      </w:ins>
      <w:ins w:id="303" w:author="I van Beest" w:date="2015-03-29T13:34:00Z">
        <w:r w:rsidRPr="00B8013C">
          <w:rPr>
            <w:rFonts w:eastAsia="Times New Roman"/>
            <w:i/>
            <w:lang w:val="en-US"/>
            <w:rPrChange w:id="304" w:author="Chris Hartgerink" w:date="2015-03-31T12:00:00Z">
              <w:rPr>
                <w:rFonts w:eastAsia="Times New Roman"/>
                <w:lang w:val="en-US"/>
              </w:rPr>
            </w:rPrChange>
          </w:rPr>
          <w:t>inclusion</w:t>
        </w:r>
      </w:ins>
      <w:ins w:id="305" w:author="I van Beest" w:date="2015-03-29T13:33:00Z">
        <w:r w:rsidRPr="00B8013C">
          <w:rPr>
            <w:rFonts w:eastAsia="Times New Roman"/>
            <w:i/>
            <w:lang w:val="en-US"/>
            <w:rPrChange w:id="306" w:author="Chris Hartgerink" w:date="2015-03-31T12:00:00Z">
              <w:rPr>
                <w:rFonts w:eastAsia="Times New Roman"/>
                <w:lang w:val="en-US"/>
              </w:rPr>
            </w:rPrChange>
          </w:rPr>
          <w:t xml:space="preserve"> </w:t>
        </w:r>
      </w:ins>
      <w:ins w:id="307" w:author="I van Beest" w:date="2015-03-29T13:34:00Z">
        <w:r w:rsidRPr="00B8013C">
          <w:rPr>
            <w:rFonts w:eastAsia="Times New Roman"/>
            <w:i/>
            <w:lang w:val="en-US"/>
            <w:rPrChange w:id="308" w:author="Chris Hartgerink" w:date="2015-03-31T12:00:00Z">
              <w:rPr>
                <w:rFonts w:eastAsia="Times New Roman"/>
                <w:lang w:val="en-US"/>
              </w:rPr>
            </w:rPrChange>
          </w:rPr>
          <w:t xml:space="preserve">vs ostracism) is orthogonally crossed with another manipulation (e.g., ingroup vs outgroup). </w:t>
        </w:r>
      </w:ins>
      <w:r w:rsidRPr="00B8013C">
        <w:rPr>
          <w:rFonts w:eastAsia="Times New Roman"/>
          <w:i/>
          <w:lang w:val="en-US"/>
          <w:rPrChange w:id="309" w:author="Chris Hartgerink" w:date="2015-03-31T12:00:00Z">
            <w:rPr>
              <w:rFonts w:eastAsia="Times New Roman"/>
              <w:lang w:val="en-US"/>
            </w:rPr>
          </w:rPrChange>
        </w:rPr>
        <w:t xml:space="preserve">Additionally, because we also include other moderator variables (i.e., time, structural, sampling), we use “cross-cutting” as a term to prevent confusion. Cross-cutting refers to the 52 studies that explicitly manipulated a factor in the experimental design. The other moderator variables </w:t>
      </w:r>
      <w:ins w:id="310" w:author="I van Beest" w:date="2015-03-29T13:32:00Z">
        <w:r w:rsidRPr="00B8013C">
          <w:rPr>
            <w:rFonts w:eastAsia="Times New Roman"/>
            <w:i/>
            <w:lang w:val="en-US"/>
            <w:rPrChange w:id="311" w:author="Chris Hartgerink" w:date="2015-03-31T12:00:00Z">
              <w:rPr>
                <w:rFonts w:eastAsia="Times New Roman"/>
                <w:lang w:val="en-US"/>
              </w:rPr>
            </w:rPrChange>
          </w:rPr>
          <w:t xml:space="preserve">(e.g, time, structural, sampling) </w:t>
        </w:r>
      </w:ins>
      <w:r w:rsidRPr="00B8013C">
        <w:rPr>
          <w:rFonts w:eastAsia="Times New Roman"/>
          <w:i/>
          <w:lang w:val="en-US"/>
          <w:rPrChange w:id="312" w:author="Chris Hartgerink" w:date="2015-03-31T12:00:00Z">
            <w:rPr>
              <w:rFonts w:eastAsia="Times New Roman"/>
              <w:lang w:val="en-US"/>
            </w:rPr>
          </w:rPrChange>
        </w:rPr>
        <w:t>were investigated for all 120 studies.</w:t>
      </w:r>
      <w:ins w:id="313" w:author="I van Beest" w:date="2015-03-29T13:32:00Z">
        <w:r w:rsidRPr="00B8013C">
          <w:rPr>
            <w:rFonts w:eastAsia="Times New Roman"/>
            <w:i/>
            <w:lang w:val="en-US"/>
            <w:rPrChange w:id="314" w:author="Chris Hartgerink" w:date="2015-03-31T12:00:00Z">
              <w:rPr>
                <w:rFonts w:eastAsia="Times New Roman"/>
                <w:lang w:val="en-US"/>
              </w:rPr>
            </w:rPrChange>
          </w:rPr>
          <w:t xml:space="preserve"> </w:t>
        </w:r>
      </w:ins>
    </w:p>
    <w:p w14:paraId="4C8EB224" w14:textId="77777777" w:rsidR="0097723F" w:rsidRPr="006B5B83" w:rsidRDefault="0097723F" w:rsidP="0097723F">
      <w:pPr>
        <w:spacing w:after="240"/>
        <w:rPr>
          <w:rFonts w:eastAsia="Times New Roman"/>
          <w:b/>
          <w:lang w:val="en-US"/>
        </w:rPr>
      </w:pPr>
      <w:r w:rsidRPr="006B5B83">
        <w:rPr>
          <w:rFonts w:eastAsia="Times New Roman"/>
          <w:b/>
          <w:lang w:val="en-US"/>
        </w:rPr>
        <w:t>#26</w:t>
      </w:r>
    </w:p>
    <w:p w14:paraId="1954EC37" w14:textId="77777777" w:rsidR="0097723F" w:rsidRPr="006B5B83" w:rsidRDefault="00412802" w:rsidP="0097723F">
      <w:pPr>
        <w:spacing w:after="240"/>
        <w:rPr>
          <w:rFonts w:eastAsia="Times New Roman"/>
          <w:lang w:val="en-US"/>
        </w:rPr>
      </w:pPr>
      <w:r w:rsidRPr="006B5B83">
        <w:rPr>
          <w:rFonts w:eastAsia="Times New Roman"/>
          <w:lang w:val="en-US"/>
        </w:rPr>
        <w:t>page 3, line 47: The "(4)" is superfluous (or also num</w:t>
      </w:r>
      <w:r w:rsidR="0097723F" w:rsidRPr="006B5B83">
        <w:rPr>
          <w:rFonts w:eastAsia="Times New Roman"/>
          <w:lang w:val="en-US"/>
        </w:rPr>
        <w:t>ber the other moderator types).</w:t>
      </w:r>
    </w:p>
    <w:p w14:paraId="69F6CB5A" w14:textId="77777777" w:rsidR="0097723F" w:rsidRPr="006B5B83" w:rsidRDefault="0097723F" w:rsidP="0097723F">
      <w:pPr>
        <w:spacing w:after="240"/>
        <w:rPr>
          <w:b/>
          <w:lang w:val="en-US"/>
        </w:rPr>
      </w:pPr>
      <w:r w:rsidRPr="006B5B83">
        <w:rPr>
          <w:b/>
          <w:lang w:val="en-US"/>
        </w:rPr>
        <w:t>Answer</w:t>
      </w:r>
    </w:p>
    <w:p w14:paraId="3BE41F93"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99C291D" w14:textId="77777777" w:rsidR="0097723F" w:rsidRPr="006B5B83" w:rsidRDefault="0097723F" w:rsidP="0097723F">
      <w:pPr>
        <w:spacing w:after="240"/>
        <w:rPr>
          <w:rFonts w:eastAsia="Times New Roman"/>
          <w:b/>
          <w:lang w:val="en-US"/>
        </w:rPr>
      </w:pPr>
      <w:r w:rsidRPr="006B5B83">
        <w:rPr>
          <w:rFonts w:eastAsia="Times New Roman"/>
          <w:b/>
          <w:lang w:val="en-US"/>
        </w:rPr>
        <w:t>#27</w:t>
      </w:r>
    </w:p>
    <w:p w14:paraId="36E207CA" w14:textId="77777777" w:rsidR="0097723F" w:rsidRPr="006B5B83" w:rsidRDefault="00412802" w:rsidP="0097723F">
      <w:pPr>
        <w:spacing w:after="240"/>
        <w:rPr>
          <w:rFonts w:eastAsia="Times New Roman"/>
          <w:lang w:val="en-US"/>
        </w:rPr>
      </w:pPr>
      <w:r w:rsidRPr="006B5B83">
        <w:rPr>
          <w:rFonts w:eastAsia="Times New Roman"/>
          <w:lang w:val="en-US"/>
        </w:rPr>
        <w:t>page 3, line 53: Write out "i.e." wh</w:t>
      </w:r>
      <w:r w:rsidR="0097723F" w:rsidRPr="006B5B83">
        <w:rPr>
          <w:rFonts w:eastAsia="Times New Roman"/>
          <w:lang w:val="en-US"/>
        </w:rPr>
        <w:t>en used outside of parentheses.</w:t>
      </w:r>
    </w:p>
    <w:p w14:paraId="1851AA73" w14:textId="77777777" w:rsidR="0097723F" w:rsidRPr="006B5B83" w:rsidRDefault="0097723F" w:rsidP="0097723F">
      <w:pPr>
        <w:spacing w:after="240"/>
        <w:rPr>
          <w:b/>
          <w:lang w:val="en-US"/>
        </w:rPr>
      </w:pPr>
      <w:r w:rsidRPr="006B5B83">
        <w:rPr>
          <w:b/>
          <w:lang w:val="en-US"/>
        </w:rPr>
        <w:t>Answer</w:t>
      </w:r>
    </w:p>
    <w:p w14:paraId="1004BDFF" w14:textId="77777777" w:rsidR="0097723F" w:rsidRPr="006B5B83" w:rsidRDefault="0097723F" w:rsidP="0097723F">
      <w:pPr>
        <w:spacing w:after="240"/>
        <w:rPr>
          <w:rFonts w:eastAsia="Times New Roman"/>
          <w:i/>
          <w:lang w:val="en-US"/>
        </w:rPr>
      </w:pPr>
      <w:r w:rsidRPr="006B5B83">
        <w:rPr>
          <w:rFonts w:eastAsia="Times New Roman"/>
          <w:i/>
          <w:lang w:val="en-US"/>
        </w:rPr>
        <w:t xml:space="preserve">Adjusted (also checked rest of i.e. </w:t>
      </w:r>
      <w:del w:id="315" w:author="I van Beest" w:date="2015-03-29T13:35:00Z">
        <w:r w:rsidRPr="006B5B83" w:rsidDel="00EE4D01">
          <w:rPr>
            <w:rFonts w:eastAsia="Times New Roman"/>
            <w:i/>
            <w:lang w:val="en-US"/>
          </w:rPr>
          <w:delText>occurences</w:delText>
        </w:r>
      </w:del>
      <w:ins w:id="316" w:author="I van Beest" w:date="2015-03-29T13:35:00Z">
        <w:r w:rsidRPr="006B5B83">
          <w:rPr>
            <w:rFonts w:eastAsia="Times New Roman"/>
            <w:i/>
            <w:lang w:val="en-US"/>
          </w:rPr>
          <w:t>occurrences</w:t>
        </w:r>
      </w:ins>
      <w:r w:rsidRPr="006B5B83">
        <w:rPr>
          <w:rFonts w:eastAsia="Times New Roman"/>
          <w:i/>
          <w:lang w:val="en-US"/>
        </w:rPr>
        <w:t>)</w:t>
      </w:r>
    </w:p>
    <w:p w14:paraId="20F9864D" w14:textId="77777777" w:rsidR="0097723F" w:rsidRPr="006B5B83" w:rsidRDefault="0097723F" w:rsidP="0097723F">
      <w:pPr>
        <w:spacing w:after="240"/>
        <w:rPr>
          <w:rFonts w:eastAsia="Times New Roman"/>
          <w:b/>
          <w:lang w:val="en-US"/>
        </w:rPr>
      </w:pPr>
      <w:r w:rsidRPr="006B5B83">
        <w:rPr>
          <w:rFonts w:eastAsia="Times New Roman"/>
          <w:b/>
          <w:lang w:val="en-US"/>
        </w:rPr>
        <w:lastRenderedPageBreak/>
        <w:t>#28</w:t>
      </w:r>
    </w:p>
    <w:p w14:paraId="1FA20753" w14:textId="77777777" w:rsidR="0097723F" w:rsidRPr="006B5B83" w:rsidRDefault="00412802" w:rsidP="0097723F">
      <w:pPr>
        <w:spacing w:after="240"/>
        <w:rPr>
          <w:rFonts w:eastAsia="Times New Roman"/>
          <w:lang w:val="en-US"/>
        </w:rPr>
      </w:pPr>
      <w:r w:rsidRPr="006B5B83">
        <w:rPr>
          <w:rFonts w:eastAsia="Times New Roman"/>
          <w:lang w:val="en-US"/>
        </w:rPr>
        <w:t>page 3, line 54: "an unique" should be "a unique" (the use of "a/an" is not based on the spelling of the first letter of the followin</w:t>
      </w:r>
      <w:r w:rsidR="0097723F" w:rsidRPr="006B5B83">
        <w:rPr>
          <w:rFonts w:eastAsia="Times New Roman"/>
          <w:lang w:val="en-US"/>
        </w:rPr>
        <w:t>g word, but its pronunciation).</w:t>
      </w:r>
    </w:p>
    <w:p w14:paraId="25FFBC58" w14:textId="77777777" w:rsidR="0097723F" w:rsidRPr="006B5B83" w:rsidRDefault="0097723F" w:rsidP="0097723F">
      <w:pPr>
        <w:spacing w:after="240"/>
        <w:rPr>
          <w:b/>
          <w:lang w:val="en-US"/>
        </w:rPr>
      </w:pPr>
      <w:r w:rsidRPr="006B5B83">
        <w:rPr>
          <w:b/>
          <w:lang w:val="en-US"/>
        </w:rPr>
        <w:t>Answer</w:t>
      </w:r>
    </w:p>
    <w:p w14:paraId="5EE9307E"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2F63847" w14:textId="77777777" w:rsidR="0097723F" w:rsidRPr="006B5B83" w:rsidRDefault="0097723F" w:rsidP="0097723F">
      <w:pPr>
        <w:spacing w:after="240"/>
        <w:rPr>
          <w:rFonts w:eastAsia="Times New Roman"/>
          <w:b/>
          <w:lang w:val="en-US"/>
        </w:rPr>
      </w:pPr>
      <w:r w:rsidRPr="006B5B83">
        <w:rPr>
          <w:rFonts w:eastAsia="Times New Roman"/>
          <w:b/>
          <w:lang w:val="en-US"/>
        </w:rPr>
        <w:t>#29</w:t>
      </w:r>
    </w:p>
    <w:p w14:paraId="2AD9C1DA" w14:textId="77777777" w:rsidR="0097723F" w:rsidRPr="006B5B83" w:rsidRDefault="00412802" w:rsidP="0097723F">
      <w:pPr>
        <w:spacing w:after="240"/>
        <w:rPr>
          <w:rFonts w:eastAsia="Times New Roman"/>
          <w:lang w:val="en-US"/>
        </w:rPr>
      </w:pPr>
      <w:r w:rsidRPr="006B5B83">
        <w:rPr>
          <w:rFonts w:eastAsia="Times New Roman"/>
          <w:lang w:val="en-US"/>
        </w:rPr>
        <w:t>page 7, line 150: "set-up" should be "set u</w:t>
      </w:r>
      <w:r w:rsidR="0097723F" w:rsidRPr="006B5B83">
        <w:rPr>
          <w:rFonts w:eastAsia="Times New Roman"/>
          <w:lang w:val="en-US"/>
        </w:rPr>
        <w:t>p" (set-up or setup is a noun).</w:t>
      </w:r>
    </w:p>
    <w:p w14:paraId="7EEE9BA9" w14:textId="77777777" w:rsidR="0097723F" w:rsidRPr="006B5B83" w:rsidRDefault="0097723F" w:rsidP="0097723F">
      <w:pPr>
        <w:spacing w:after="240"/>
        <w:rPr>
          <w:b/>
          <w:lang w:val="en-US"/>
        </w:rPr>
      </w:pPr>
      <w:r w:rsidRPr="006B5B83">
        <w:rPr>
          <w:b/>
          <w:lang w:val="en-US"/>
        </w:rPr>
        <w:t>Answer</w:t>
      </w:r>
    </w:p>
    <w:p w14:paraId="22D6AFF0"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21284250" w14:textId="77777777" w:rsidR="0097723F" w:rsidRPr="006B5B83" w:rsidRDefault="0097723F" w:rsidP="0097723F">
      <w:pPr>
        <w:spacing w:after="240"/>
        <w:rPr>
          <w:rFonts w:eastAsia="Times New Roman"/>
          <w:b/>
          <w:lang w:val="en-US"/>
        </w:rPr>
      </w:pPr>
      <w:r w:rsidRPr="006B5B83">
        <w:rPr>
          <w:rFonts w:eastAsia="Times New Roman"/>
          <w:b/>
          <w:lang w:val="en-US"/>
        </w:rPr>
        <w:t>#30</w:t>
      </w:r>
    </w:p>
    <w:p w14:paraId="2084AC6A" w14:textId="77777777" w:rsidR="0097723F" w:rsidRDefault="00412802" w:rsidP="0097723F">
      <w:pPr>
        <w:spacing w:after="240"/>
        <w:rPr>
          <w:rFonts w:eastAsia="Times New Roman"/>
          <w:lang w:val="en-US"/>
        </w:rPr>
      </w:pPr>
      <w:r w:rsidRPr="006B5B83">
        <w:rPr>
          <w:rFonts w:eastAsia="Times New Roman"/>
          <w:lang w:val="en-US"/>
        </w:rPr>
        <w:t>page 9, line 182: "extend" should be "extent" (the latter is the noun). And the more common phrasin</w:t>
      </w:r>
      <w:r w:rsidR="0097723F" w:rsidRPr="006B5B83">
        <w:rPr>
          <w:rFonts w:eastAsia="Times New Roman"/>
          <w:lang w:val="en-US"/>
        </w:rPr>
        <w:t>g would be "to a large extent".</w:t>
      </w:r>
    </w:p>
    <w:p w14:paraId="1CD71E93" w14:textId="77777777" w:rsidR="0097723F" w:rsidRPr="006B5B83" w:rsidRDefault="0097723F" w:rsidP="0097723F">
      <w:pPr>
        <w:spacing w:after="240"/>
        <w:rPr>
          <w:rFonts w:eastAsia="Times New Roman"/>
          <w:b/>
          <w:lang w:val="en-US"/>
        </w:rPr>
      </w:pPr>
      <w:r>
        <w:rPr>
          <w:rFonts w:eastAsia="Times New Roman"/>
          <w:b/>
          <w:lang w:val="en-US"/>
        </w:rPr>
        <w:t>Answer</w:t>
      </w:r>
    </w:p>
    <w:p w14:paraId="03BCAC7F" w14:textId="77777777" w:rsidR="0097723F" w:rsidRPr="006B5B83" w:rsidRDefault="0097723F" w:rsidP="0097723F">
      <w:pPr>
        <w:spacing w:after="240"/>
        <w:rPr>
          <w:rFonts w:eastAsia="Times New Roman"/>
          <w:lang w:val="en-US"/>
        </w:rPr>
      </w:pPr>
      <w:r w:rsidRPr="006B5B83">
        <w:rPr>
          <w:rFonts w:eastAsia="Times New Roman"/>
          <w:i/>
          <w:lang w:val="en-US"/>
        </w:rPr>
        <w:t>Adjusted</w:t>
      </w:r>
    </w:p>
    <w:p w14:paraId="7832355D" w14:textId="77777777" w:rsidR="0097723F" w:rsidRDefault="0097723F" w:rsidP="0097723F">
      <w:pPr>
        <w:spacing w:after="240"/>
        <w:rPr>
          <w:rFonts w:eastAsia="Times New Roman"/>
          <w:lang w:val="en-US"/>
        </w:rPr>
      </w:pPr>
      <w:r>
        <w:rPr>
          <w:rFonts w:eastAsia="Times New Roman"/>
          <w:b/>
          <w:lang w:val="en-US"/>
        </w:rPr>
        <w:t>#31</w:t>
      </w:r>
    </w:p>
    <w:p w14:paraId="39361796" w14:textId="77777777" w:rsidR="0097723F" w:rsidRPr="006B5B83" w:rsidRDefault="00412802" w:rsidP="0097723F">
      <w:pPr>
        <w:spacing w:after="240"/>
        <w:rPr>
          <w:rFonts w:eastAsia="Times New Roman"/>
          <w:lang w:val="en-US"/>
        </w:rPr>
      </w:pPr>
      <w:r w:rsidRPr="006B5B83">
        <w:rPr>
          <w:rFonts w:eastAsia="Times New Roman"/>
          <w:lang w:val="en-US"/>
        </w:rPr>
        <w:t>page 11, line 226: Write out the acronym (S</w:t>
      </w:r>
      <w:r w:rsidR="0097723F" w:rsidRPr="006B5B83">
        <w:rPr>
          <w:rFonts w:eastAsia="Times New Roman"/>
          <w:lang w:val="en-US"/>
        </w:rPr>
        <w:t>PSP) the first time it is used.</w:t>
      </w:r>
    </w:p>
    <w:p w14:paraId="6B33B76C" w14:textId="77777777" w:rsidR="0097723F" w:rsidRPr="006B5B83" w:rsidRDefault="0097723F" w:rsidP="0097723F">
      <w:pPr>
        <w:spacing w:after="240"/>
        <w:rPr>
          <w:rFonts w:eastAsia="Times New Roman"/>
          <w:b/>
          <w:lang w:val="en-US"/>
        </w:rPr>
      </w:pPr>
      <w:r>
        <w:rPr>
          <w:rFonts w:eastAsia="Times New Roman"/>
          <w:b/>
          <w:lang w:val="en-US"/>
        </w:rPr>
        <w:t>Answer</w:t>
      </w:r>
    </w:p>
    <w:p w14:paraId="3A109396"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28FAA3F5" w14:textId="77777777" w:rsidR="0097723F" w:rsidRDefault="0097723F" w:rsidP="0097723F">
      <w:pPr>
        <w:spacing w:after="240"/>
        <w:rPr>
          <w:rFonts w:eastAsia="Times New Roman"/>
          <w:lang w:val="en-US"/>
        </w:rPr>
      </w:pPr>
      <w:r>
        <w:rPr>
          <w:rFonts w:eastAsia="Times New Roman"/>
          <w:b/>
          <w:lang w:val="en-US"/>
        </w:rPr>
        <w:t>#32</w:t>
      </w:r>
    </w:p>
    <w:p w14:paraId="3270A5E7" w14:textId="77777777" w:rsidR="0097723F" w:rsidRPr="006B5B83" w:rsidRDefault="00412802" w:rsidP="0097723F">
      <w:pPr>
        <w:spacing w:after="240"/>
        <w:rPr>
          <w:rFonts w:eastAsia="Times New Roman"/>
          <w:lang w:val="en-US"/>
        </w:rPr>
      </w:pPr>
      <w:r w:rsidRPr="006B5B83">
        <w:rPr>
          <w:rFonts w:eastAsia="Times New Roman"/>
          <w:lang w:val="en-US"/>
        </w:rPr>
        <w:t>page 13, lines 291 and 293: Since you are giving examples here ("e.g.,"), the "etc." at the end i</w:t>
      </w:r>
      <w:r w:rsidR="0097723F" w:rsidRPr="006B5B83">
        <w:rPr>
          <w:rFonts w:eastAsia="Times New Roman"/>
          <w:lang w:val="en-US"/>
        </w:rPr>
        <w:t>s superfluous.</w:t>
      </w:r>
    </w:p>
    <w:p w14:paraId="269955BA" w14:textId="77777777" w:rsidR="0097723F" w:rsidRPr="006B5B83" w:rsidRDefault="0097723F" w:rsidP="0097723F">
      <w:pPr>
        <w:spacing w:after="240"/>
        <w:rPr>
          <w:rFonts w:eastAsia="Times New Roman"/>
          <w:b/>
          <w:lang w:val="en-US"/>
        </w:rPr>
      </w:pPr>
      <w:r>
        <w:rPr>
          <w:rFonts w:eastAsia="Times New Roman"/>
          <w:b/>
          <w:lang w:val="en-US"/>
        </w:rPr>
        <w:t>Answer</w:t>
      </w:r>
    </w:p>
    <w:p w14:paraId="637A8CFF"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6F7FF6F7" w14:textId="77777777" w:rsidR="0097723F" w:rsidRDefault="0097723F" w:rsidP="0097723F">
      <w:pPr>
        <w:spacing w:after="240"/>
        <w:rPr>
          <w:rFonts w:eastAsia="Times New Roman"/>
          <w:lang w:val="en-US"/>
        </w:rPr>
      </w:pPr>
      <w:r>
        <w:rPr>
          <w:rFonts w:eastAsia="Times New Roman"/>
          <w:b/>
          <w:lang w:val="en-US"/>
        </w:rPr>
        <w:t>#33</w:t>
      </w:r>
    </w:p>
    <w:p w14:paraId="1B3243E4" w14:textId="77777777" w:rsidR="0097723F" w:rsidRPr="006B5B83" w:rsidRDefault="00412802" w:rsidP="0097723F">
      <w:pPr>
        <w:spacing w:after="240"/>
        <w:rPr>
          <w:rFonts w:eastAsia="Times New Roman"/>
          <w:lang w:val="en-US"/>
        </w:rPr>
      </w:pPr>
      <w:r w:rsidRPr="006B5B83">
        <w:rPr>
          <w:rFonts w:eastAsia="Times New Roman"/>
          <w:lang w:val="en-US"/>
        </w:rPr>
        <w:t>page 14, line 3</w:t>
      </w:r>
      <w:r w:rsidR="0097723F" w:rsidRPr="006B5B83">
        <w:rPr>
          <w:rFonts w:eastAsia="Times New Roman"/>
          <w:lang w:val="en-US"/>
        </w:rPr>
        <w:t>01: Missing comma after "e.g.".</w:t>
      </w:r>
    </w:p>
    <w:p w14:paraId="72633381" w14:textId="77777777" w:rsidR="0097723F" w:rsidRPr="006B5B83" w:rsidRDefault="0097723F" w:rsidP="0097723F">
      <w:pPr>
        <w:spacing w:after="240"/>
        <w:rPr>
          <w:rFonts w:eastAsia="Times New Roman"/>
          <w:b/>
          <w:lang w:val="en-US"/>
        </w:rPr>
      </w:pPr>
      <w:r>
        <w:rPr>
          <w:rFonts w:eastAsia="Times New Roman"/>
          <w:b/>
          <w:lang w:val="en-US"/>
        </w:rPr>
        <w:t>Answer</w:t>
      </w:r>
    </w:p>
    <w:p w14:paraId="62BBC61C" w14:textId="77777777" w:rsidR="0097723F" w:rsidRPr="006B5B83" w:rsidRDefault="0097723F" w:rsidP="0097723F">
      <w:pPr>
        <w:spacing w:after="240"/>
        <w:rPr>
          <w:rFonts w:eastAsia="Times New Roman"/>
          <w:i/>
          <w:lang w:val="en-US"/>
        </w:rPr>
      </w:pPr>
      <w:r w:rsidRPr="006B5B83">
        <w:rPr>
          <w:rFonts w:eastAsia="Times New Roman"/>
          <w:i/>
          <w:lang w:val="en-US"/>
        </w:rPr>
        <w:t>Adjusted (checked all occurences of e.g.)</w:t>
      </w:r>
    </w:p>
    <w:p w14:paraId="58AC0FE4" w14:textId="77777777" w:rsidR="0097723F" w:rsidRDefault="0097723F" w:rsidP="0097723F">
      <w:pPr>
        <w:spacing w:after="240"/>
        <w:rPr>
          <w:rFonts w:eastAsia="Times New Roman"/>
          <w:lang w:val="en-US"/>
        </w:rPr>
      </w:pPr>
      <w:r>
        <w:rPr>
          <w:rFonts w:eastAsia="Times New Roman"/>
          <w:b/>
          <w:lang w:val="en-US"/>
        </w:rPr>
        <w:t>#34</w:t>
      </w:r>
    </w:p>
    <w:p w14:paraId="5BEA70FF" w14:textId="77777777" w:rsidR="0097723F" w:rsidRPr="006B5B83" w:rsidRDefault="00412802" w:rsidP="0097723F">
      <w:pPr>
        <w:spacing w:after="240"/>
        <w:rPr>
          <w:rFonts w:eastAsia="Times New Roman"/>
          <w:lang w:val="en-US"/>
        </w:rPr>
      </w:pPr>
      <w:r w:rsidRPr="006B5B83">
        <w:rPr>
          <w:rFonts w:eastAsia="Times New Roman"/>
          <w:lang w:val="en-US"/>
        </w:rPr>
        <w:t>Table 1, table notes: I think the "whereas column wise</w:t>
      </w:r>
      <w:r w:rsidR="0097723F" w:rsidRPr="006B5B83">
        <w:rPr>
          <w:rFonts w:eastAsia="Times New Roman"/>
          <w:lang w:val="en-US"/>
        </w:rPr>
        <w:t>" should be "whereas row wise".</w:t>
      </w:r>
    </w:p>
    <w:p w14:paraId="4BFDD84D" w14:textId="77777777" w:rsidR="0097723F" w:rsidRPr="006B5B83" w:rsidRDefault="0097723F" w:rsidP="0097723F">
      <w:pPr>
        <w:spacing w:after="240"/>
        <w:rPr>
          <w:rFonts w:eastAsia="Times New Roman"/>
          <w:b/>
          <w:lang w:val="en-US"/>
        </w:rPr>
      </w:pPr>
      <w:r>
        <w:rPr>
          <w:rFonts w:eastAsia="Times New Roman"/>
          <w:b/>
          <w:lang w:val="en-US"/>
        </w:rPr>
        <w:lastRenderedPageBreak/>
        <w:t>Answer</w:t>
      </w:r>
    </w:p>
    <w:p w14:paraId="645FF0DD"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4FA847E5" w14:textId="77777777" w:rsidR="0097723F" w:rsidRDefault="0097723F" w:rsidP="0097723F">
      <w:pPr>
        <w:spacing w:after="240"/>
        <w:rPr>
          <w:rFonts w:eastAsia="Times New Roman"/>
          <w:lang w:val="en-US"/>
        </w:rPr>
      </w:pPr>
      <w:r>
        <w:rPr>
          <w:rFonts w:eastAsia="Times New Roman"/>
          <w:b/>
          <w:lang w:val="en-US"/>
        </w:rPr>
        <w:t>#35</w:t>
      </w:r>
    </w:p>
    <w:p w14:paraId="05DAEE77" w14:textId="77777777" w:rsidR="0097723F" w:rsidRPr="006B5B83" w:rsidRDefault="00412802" w:rsidP="0097723F">
      <w:pPr>
        <w:spacing w:after="240"/>
        <w:rPr>
          <w:rFonts w:eastAsia="Times New Roman"/>
          <w:lang w:val="en-US"/>
        </w:rPr>
      </w:pPr>
      <w:r w:rsidRPr="006B5B83">
        <w:rPr>
          <w:rFonts w:eastAsia="Times New Roman"/>
          <w:lang w:val="en-US"/>
        </w:rPr>
        <w:t>page 41, line 754: "conditional on that these measures a</w:t>
      </w:r>
      <w:r w:rsidR="0097723F" w:rsidRPr="006B5B83">
        <w:rPr>
          <w:rFonts w:eastAsia="Times New Roman"/>
          <w:lang w:val="en-US"/>
        </w:rPr>
        <w:t>re valid" is very odd phrasing.</w:t>
      </w:r>
    </w:p>
    <w:p w14:paraId="3AFB0FA4" w14:textId="77777777" w:rsidR="0097723F" w:rsidRPr="006B5B83" w:rsidRDefault="0097723F" w:rsidP="0097723F">
      <w:pPr>
        <w:spacing w:after="240"/>
        <w:rPr>
          <w:rFonts w:eastAsia="Times New Roman"/>
          <w:b/>
          <w:lang w:val="en-US"/>
        </w:rPr>
      </w:pPr>
      <w:r>
        <w:rPr>
          <w:rFonts w:eastAsia="Times New Roman"/>
          <w:b/>
          <w:lang w:val="en-US"/>
        </w:rPr>
        <w:t>Answer</w:t>
      </w:r>
    </w:p>
    <w:p w14:paraId="4C93DA33" w14:textId="77777777" w:rsidR="0097723F" w:rsidRPr="006B5B83" w:rsidRDefault="0097723F" w:rsidP="0097723F">
      <w:pPr>
        <w:spacing w:after="240"/>
        <w:rPr>
          <w:rFonts w:eastAsia="Times New Roman"/>
          <w:i/>
          <w:lang w:val="en-US"/>
        </w:rPr>
      </w:pPr>
      <w:r w:rsidRPr="006B5B83">
        <w:rPr>
          <w:rFonts w:eastAsia="Times New Roman"/>
          <w:i/>
          <w:lang w:val="en-US"/>
        </w:rPr>
        <w:t>Deleted this sentence.</w:t>
      </w:r>
    </w:p>
    <w:p w14:paraId="5F26A547" w14:textId="77777777" w:rsidR="0097723F" w:rsidRDefault="0097723F" w:rsidP="0097723F">
      <w:pPr>
        <w:spacing w:after="240"/>
        <w:rPr>
          <w:rFonts w:eastAsia="Times New Roman"/>
          <w:lang w:val="en-US"/>
        </w:rPr>
      </w:pPr>
      <w:r>
        <w:rPr>
          <w:rFonts w:eastAsia="Times New Roman"/>
          <w:b/>
          <w:lang w:val="en-US"/>
        </w:rPr>
        <w:t>#36</w:t>
      </w:r>
    </w:p>
    <w:p w14:paraId="689F6AF5" w14:textId="77777777" w:rsidR="0097723F" w:rsidRPr="006B5B83" w:rsidRDefault="00412802" w:rsidP="0097723F">
      <w:pPr>
        <w:spacing w:after="240"/>
        <w:rPr>
          <w:rFonts w:eastAsia="Times New Roman"/>
          <w:lang w:val="en-US"/>
        </w:rPr>
      </w:pPr>
      <w:r w:rsidRPr="006B5B83">
        <w:rPr>
          <w:rFonts w:eastAsia="Times New Roman"/>
          <w:lang w:val="en-US"/>
        </w:rPr>
        <w:t>The Oxford comma is used inconsiste</w:t>
      </w:r>
      <w:r w:rsidR="0097723F" w:rsidRPr="006B5B83">
        <w:rPr>
          <w:rFonts w:eastAsia="Times New Roman"/>
          <w:lang w:val="en-US"/>
        </w:rPr>
        <w:t>ntly throughout the manuscript.</w:t>
      </w:r>
    </w:p>
    <w:p w14:paraId="46D734DC" w14:textId="77777777" w:rsidR="0097723F" w:rsidRPr="006B5B83" w:rsidRDefault="0097723F" w:rsidP="0097723F">
      <w:pPr>
        <w:spacing w:after="240"/>
        <w:rPr>
          <w:rFonts w:eastAsia="Times New Roman"/>
          <w:b/>
          <w:lang w:val="en-US"/>
        </w:rPr>
      </w:pPr>
      <w:r>
        <w:rPr>
          <w:rFonts w:eastAsia="Times New Roman"/>
          <w:b/>
          <w:lang w:val="en-US"/>
        </w:rPr>
        <w:t>Answer</w:t>
      </w:r>
    </w:p>
    <w:p w14:paraId="4913BF6D" w14:textId="77777777" w:rsidR="0097723F" w:rsidRPr="006B5B83" w:rsidRDefault="0097723F" w:rsidP="0097723F">
      <w:pPr>
        <w:spacing w:after="240"/>
        <w:rPr>
          <w:rFonts w:eastAsia="Times New Roman"/>
          <w:i/>
          <w:lang w:val="en-US"/>
        </w:rPr>
      </w:pPr>
      <w:r w:rsidRPr="006B5B83">
        <w:rPr>
          <w:rFonts w:eastAsia="Times New Roman"/>
          <w:i/>
          <w:lang w:val="en-US"/>
        </w:rPr>
        <w:t>We checked the manuscript for consistency and adjusted where needed.</w:t>
      </w:r>
    </w:p>
    <w:p w14:paraId="15A39AD5" w14:textId="77777777" w:rsidR="0097723F" w:rsidRPr="006B5B83" w:rsidRDefault="00412802" w:rsidP="0097723F">
      <w:pPr>
        <w:spacing w:after="240"/>
        <w:rPr>
          <w:rFonts w:eastAsia="Times New Roman"/>
          <w:b/>
          <w:lang w:val="en-US"/>
        </w:rPr>
      </w:pPr>
      <w:r w:rsidRPr="006B5B83">
        <w:rPr>
          <w:rFonts w:eastAsia="Times New Roman"/>
          <w:lang w:val="en-US"/>
        </w:rPr>
        <w:t>Appendix:</w:t>
      </w:r>
      <w:r w:rsidRPr="006B5B83">
        <w:rPr>
          <w:rFonts w:eastAsia="Times New Roman"/>
          <w:lang w:val="en-US"/>
        </w:rPr>
        <w:br/>
      </w:r>
      <w:r w:rsidRPr="006B5B83">
        <w:rPr>
          <w:rFonts w:eastAsia="Times New Roman"/>
          <w:lang w:val="en-US"/>
        </w:rPr>
        <w:br/>
      </w:r>
      <w:r w:rsidR="0097723F">
        <w:rPr>
          <w:rFonts w:eastAsia="Times New Roman"/>
          <w:b/>
          <w:lang w:val="en-US"/>
        </w:rPr>
        <w:t>#37</w:t>
      </w:r>
    </w:p>
    <w:p w14:paraId="407795E0" w14:textId="77777777" w:rsidR="0097723F" w:rsidRPr="006B5B83" w:rsidRDefault="00412802" w:rsidP="0097723F">
      <w:pPr>
        <w:spacing w:after="240"/>
        <w:rPr>
          <w:rFonts w:eastAsia="Times New Roman"/>
          <w:lang w:val="en-US"/>
        </w:rPr>
      </w:pPr>
      <w:r w:rsidRPr="006B5B83">
        <w:rPr>
          <w:rFonts w:eastAsia="Times New Roman"/>
          <w:lang w:val="en-US"/>
        </w:rPr>
        <w:t>1) df_w needs to be defined.</w:t>
      </w:r>
    </w:p>
    <w:p w14:paraId="46BD8A91" w14:textId="77777777" w:rsidR="0097723F" w:rsidRPr="006B5B83" w:rsidRDefault="0097723F" w:rsidP="0097723F">
      <w:pPr>
        <w:spacing w:after="240"/>
        <w:rPr>
          <w:rFonts w:eastAsia="Times New Roman"/>
          <w:b/>
          <w:lang w:val="en-US"/>
        </w:rPr>
      </w:pPr>
      <w:r>
        <w:rPr>
          <w:rFonts w:eastAsia="Times New Roman"/>
          <w:b/>
          <w:lang w:val="en-US"/>
        </w:rPr>
        <w:t>Answer</w:t>
      </w:r>
    </w:p>
    <w:p w14:paraId="7079AE7F" w14:textId="77777777" w:rsidR="0097723F" w:rsidRDefault="0097723F" w:rsidP="0097723F">
      <w:pPr>
        <w:spacing w:after="240"/>
        <w:rPr>
          <w:rFonts w:eastAsia="Times New Roman"/>
          <w:i/>
          <w:lang w:val="en-US"/>
        </w:rPr>
      </w:pPr>
      <w:r w:rsidRPr="006B5B83">
        <w:rPr>
          <w:rFonts w:eastAsia="Times New Roman"/>
          <w:i/>
          <w:lang w:val="en-US"/>
        </w:rPr>
        <w:t>Adjusted</w:t>
      </w:r>
      <w:r>
        <w:rPr>
          <w:rFonts w:eastAsia="Times New Roman"/>
          <w:i/>
          <w:lang w:val="en-US"/>
        </w:rPr>
        <w:t>. Added that this is equal to conditions minus 1.</w:t>
      </w:r>
    </w:p>
    <w:p w14:paraId="07282577" w14:textId="77777777" w:rsidR="0097723F" w:rsidRPr="006B5B83" w:rsidRDefault="0097723F" w:rsidP="0097723F">
      <w:pPr>
        <w:spacing w:after="240"/>
        <w:rPr>
          <w:rFonts w:eastAsia="Times New Roman"/>
          <w:b/>
          <w:lang w:val="en-US"/>
        </w:rPr>
      </w:pPr>
      <w:r>
        <w:rPr>
          <w:rFonts w:eastAsia="Times New Roman"/>
          <w:b/>
          <w:lang w:val="en-US"/>
        </w:rPr>
        <w:t>#38</w:t>
      </w:r>
    </w:p>
    <w:p w14:paraId="2A320C4A" w14:textId="77777777" w:rsidR="0097723F" w:rsidRPr="006B5B83" w:rsidRDefault="00412802" w:rsidP="0097723F">
      <w:pPr>
        <w:spacing w:after="240"/>
        <w:rPr>
          <w:rFonts w:eastAsia="Times New Roman"/>
          <w:lang w:val="en-US"/>
        </w:rPr>
      </w:pPr>
      <w:r w:rsidRPr="006B5B83">
        <w:rPr>
          <w:rFonts w:eastAsia="Times New Roman"/>
          <w:lang w:val="en-US"/>
        </w:rPr>
        <w:t>2) The top part of a fraction is called "numerator", not "nominator".</w:t>
      </w:r>
    </w:p>
    <w:p w14:paraId="5D0E465A" w14:textId="77777777" w:rsidR="0097723F" w:rsidRPr="006B5B83" w:rsidRDefault="0097723F" w:rsidP="0097723F">
      <w:pPr>
        <w:spacing w:after="240"/>
        <w:rPr>
          <w:rFonts w:eastAsia="Times New Roman"/>
          <w:b/>
          <w:lang w:val="en-US"/>
        </w:rPr>
      </w:pPr>
      <w:r>
        <w:rPr>
          <w:rFonts w:eastAsia="Times New Roman"/>
          <w:b/>
          <w:lang w:val="en-US"/>
        </w:rPr>
        <w:t>Answer</w:t>
      </w:r>
    </w:p>
    <w:p w14:paraId="07ADD1E0" w14:textId="77777777" w:rsidR="0097723F" w:rsidRPr="006B5B83" w:rsidRDefault="0097723F" w:rsidP="0097723F">
      <w:pPr>
        <w:spacing w:after="240"/>
        <w:rPr>
          <w:rFonts w:eastAsia="Times New Roman"/>
          <w:i/>
          <w:lang w:val="en-US"/>
        </w:rPr>
      </w:pPr>
      <w:r w:rsidRPr="006B5B83">
        <w:rPr>
          <w:rFonts w:eastAsia="Times New Roman"/>
          <w:i/>
          <w:lang w:val="en-US"/>
        </w:rPr>
        <w:t>Adjusted</w:t>
      </w:r>
    </w:p>
    <w:p w14:paraId="3259366C" w14:textId="77777777" w:rsidR="0097723F" w:rsidRPr="006B5B83" w:rsidRDefault="0097723F" w:rsidP="0097723F">
      <w:pPr>
        <w:spacing w:after="240"/>
        <w:rPr>
          <w:rFonts w:eastAsia="Times New Roman"/>
          <w:b/>
          <w:lang w:val="en-US"/>
        </w:rPr>
      </w:pPr>
      <w:r w:rsidRPr="006B5B83">
        <w:rPr>
          <w:rFonts w:eastAsia="Times New Roman"/>
          <w:b/>
          <w:lang w:val="en-US"/>
        </w:rPr>
        <w:t>#39</w:t>
      </w:r>
    </w:p>
    <w:p w14:paraId="2389A1FB" w14:textId="77777777" w:rsidR="0097723F" w:rsidRPr="006B5B83" w:rsidRDefault="00412802" w:rsidP="0097723F">
      <w:pPr>
        <w:spacing w:after="240"/>
        <w:rPr>
          <w:rFonts w:eastAsia="Times New Roman"/>
          <w:lang w:val="en-US"/>
        </w:rPr>
      </w:pPr>
      <w:r w:rsidRPr="006B5B83">
        <w:rPr>
          <w:rFonts w:eastAsia="Times New Roman"/>
          <w:lang w:val="en-US"/>
        </w:rPr>
        <w:t>3) Isn't the first term in the numerator the ostracism effect *in the non-moderated/control condition* (and the second term is the effect in the moderated condition)?</w:t>
      </w:r>
    </w:p>
    <w:p w14:paraId="7217DE5E" w14:textId="77777777" w:rsidR="0097723F" w:rsidRPr="006B5B83" w:rsidRDefault="0097723F" w:rsidP="0097723F">
      <w:pPr>
        <w:spacing w:after="240"/>
        <w:rPr>
          <w:rFonts w:eastAsia="Times New Roman"/>
          <w:b/>
          <w:lang w:val="en-US"/>
        </w:rPr>
      </w:pPr>
      <w:r>
        <w:rPr>
          <w:rFonts w:eastAsia="Times New Roman"/>
          <w:b/>
          <w:lang w:val="en-US"/>
        </w:rPr>
        <w:t>Answer</w:t>
      </w:r>
    </w:p>
    <w:p w14:paraId="18BAA13B" w14:textId="77777777" w:rsidR="0097723F" w:rsidRDefault="0097723F" w:rsidP="0097723F">
      <w:pPr>
        <w:spacing w:after="240"/>
        <w:rPr>
          <w:rFonts w:eastAsia="Times New Roman"/>
          <w:i/>
          <w:lang w:val="en-US"/>
        </w:rPr>
      </w:pPr>
      <w:r>
        <w:rPr>
          <w:rFonts w:eastAsia="Times New Roman"/>
          <w:i/>
          <w:lang w:val="en-US"/>
        </w:rPr>
        <w:t>We calculated it in the order we describe. It can also be done the other way around, which would lead to a change in interpretation but equal results.</w:t>
      </w:r>
    </w:p>
    <w:p w14:paraId="4AC80942" w14:textId="77777777" w:rsidR="0097723F" w:rsidRPr="006B5B83" w:rsidRDefault="0097723F" w:rsidP="0097723F">
      <w:pPr>
        <w:spacing w:after="240"/>
        <w:rPr>
          <w:rFonts w:eastAsia="Times New Roman"/>
          <w:i/>
          <w:lang w:val="en-US"/>
        </w:rPr>
      </w:pPr>
      <w:r>
        <w:rPr>
          <w:rFonts w:eastAsia="Times New Roman"/>
          <w:b/>
          <w:lang w:val="en-US"/>
        </w:rPr>
        <w:t>#40</w:t>
      </w:r>
    </w:p>
    <w:p w14:paraId="771804FC" w14:textId="77777777" w:rsidR="0097723F" w:rsidRPr="006B5B83" w:rsidRDefault="00412802" w:rsidP="0097723F">
      <w:pPr>
        <w:spacing w:after="240"/>
        <w:rPr>
          <w:rFonts w:eastAsia="Times New Roman"/>
          <w:lang w:val="en-US"/>
        </w:rPr>
      </w:pPr>
      <w:r w:rsidRPr="006B5B83">
        <w:rPr>
          <w:rFonts w:eastAsia="Times New Roman"/>
          <w:lang w:val="en-US"/>
        </w:rPr>
        <w:t>4) In what sense does Delta-d "correspond" to partial eta-squared of the interaction? Numerically it cannot be the same (partial eta-squared must be between 0 and 1, while Delta-d as defined is not a proportion and may be larger than 1 and can be negative).</w:t>
      </w:r>
    </w:p>
    <w:p w14:paraId="6F8439D8" w14:textId="77777777" w:rsidR="0097723F" w:rsidRPr="006B5B83" w:rsidRDefault="0097723F" w:rsidP="0097723F">
      <w:pPr>
        <w:spacing w:after="240"/>
        <w:rPr>
          <w:rFonts w:eastAsia="Times New Roman"/>
          <w:b/>
          <w:lang w:val="en-US"/>
        </w:rPr>
      </w:pPr>
      <w:r>
        <w:rPr>
          <w:rFonts w:eastAsia="Times New Roman"/>
          <w:b/>
          <w:lang w:val="en-US"/>
        </w:rPr>
        <w:lastRenderedPageBreak/>
        <w:t>Answer</w:t>
      </w:r>
    </w:p>
    <w:p w14:paraId="02767983" w14:textId="13D893B4" w:rsidR="00B8013C" w:rsidRDefault="0097723F" w:rsidP="0097723F">
      <w:pPr>
        <w:spacing w:after="240"/>
        <w:rPr>
          <w:ins w:id="317" w:author="Chris Hartgerink" w:date="2015-03-31T12:01:00Z"/>
          <w:rFonts w:eastAsia="Times New Roman"/>
          <w:i/>
          <w:lang w:val="en-US"/>
        </w:rPr>
      </w:pPr>
      <w:r w:rsidRPr="0034588B">
        <w:rPr>
          <w:rFonts w:eastAsia="Times New Roman"/>
          <w:i/>
          <w:lang w:val="en-US"/>
        </w:rPr>
        <w:t xml:space="preserve">When the resulting d is transformed into a squared correlation coefficient it gives the exact same value. </w:t>
      </w:r>
      <w:ins w:id="318" w:author="Chris Hartgerink" w:date="2015-03-31T12:00:00Z">
        <w:r w:rsidR="00B8013C">
          <w:rPr>
            <w:rFonts w:eastAsia="Times New Roman"/>
            <w:i/>
            <w:lang w:val="en-US"/>
          </w:rPr>
          <w:t>This is h</w:t>
        </w:r>
      </w:ins>
      <w:del w:id="319" w:author="Chris Hartgerink" w:date="2015-03-31T12:00:00Z">
        <w:r w:rsidRPr="0034588B" w:rsidDel="00B8013C">
          <w:rPr>
            <w:rFonts w:eastAsia="Times New Roman"/>
            <w:i/>
            <w:lang w:val="en-US"/>
          </w:rPr>
          <w:delText>H</w:delText>
        </w:r>
      </w:del>
      <w:r w:rsidRPr="0034588B">
        <w:rPr>
          <w:rFonts w:eastAsia="Times New Roman"/>
          <w:i/>
          <w:lang w:val="en-US"/>
        </w:rPr>
        <w:t xml:space="preserve">ighlighted </w:t>
      </w:r>
      <w:ins w:id="320" w:author="Chris Hartgerink" w:date="2015-03-31T12:00:00Z">
        <w:r w:rsidR="00B8013C">
          <w:rPr>
            <w:rFonts w:eastAsia="Times New Roman"/>
            <w:i/>
            <w:lang w:val="en-US"/>
          </w:rPr>
          <w:t xml:space="preserve">in the </w:t>
        </w:r>
      </w:ins>
      <w:ins w:id="321" w:author="Chris Hartgerink" w:date="2015-03-31T12:02:00Z">
        <w:r w:rsidR="00B8013C">
          <w:rPr>
            <w:rFonts w:eastAsia="Times New Roman"/>
            <w:i/>
            <w:lang w:val="en-US"/>
          </w:rPr>
          <w:t xml:space="preserve">Appendix </w:t>
        </w:r>
      </w:ins>
      <w:ins w:id="322" w:author="Chris Hartgerink" w:date="2015-03-31T12:01:00Z">
        <w:r w:rsidR="00B8013C">
          <w:rPr>
            <w:rFonts w:eastAsia="Times New Roman"/>
            <w:i/>
            <w:lang w:val="en-US"/>
          </w:rPr>
          <w:t xml:space="preserve">and now reads </w:t>
        </w:r>
      </w:ins>
    </w:p>
    <w:p w14:paraId="71C02916" w14:textId="401F8B7E" w:rsidR="00B8013C" w:rsidRPr="00B8013C" w:rsidRDefault="00B8013C" w:rsidP="0097723F">
      <w:pPr>
        <w:spacing w:after="240"/>
        <w:rPr>
          <w:ins w:id="323" w:author="Chris Hartgerink" w:date="2015-03-31T12:01:00Z"/>
          <w:rFonts w:eastAsia="Times New Roman"/>
          <w:lang w:val="en-US"/>
          <w:rPrChange w:id="324" w:author="Chris Hartgerink" w:date="2015-03-31T12:01:00Z">
            <w:rPr>
              <w:ins w:id="325" w:author="Chris Hartgerink" w:date="2015-03-31T12:01:00Z"/>
              <w:rFonts w:eastAsia="Times New Roman"/>
              <w:i/>
              <w:lang w:val="en-US"/>
            </w:rPr>
          </w:rPrChange>
        </w:rPr>
      </w:pPr>
      <w:ins w:id="326" w:author="Chris Hartgerink" w:date="2015-03-31T12:01:00Z">
        <w:r>
          <w:rPr>
            <w:rFonts w:eastAsiaTheme="minorEastAsia"/>
          </w:rPr>
          <w:t xml:space="preserve">When transformed to a </w:t>
        </w:r>
      </w:ins>
      <w:ins w:id="327" w:author="Chris Hartgerink" w:date="2015-03-31T12:02:00Z">
        <w:r>
          <w:rPr>
            <w:rFonts w:eastAsiaTheme="minorEastAsia"/>
          </w:rPr>
          <w:t xml:space="preserve">squared </w:t>
        </w:r>
      </w:ins>
      <w:ins w:id="328" w:author="Chris Hartgerink" w:date="2015-03-31T12:01:00Z">
        <w:r>
          <w:rPr>
            <w:rFonts w:eastAsiaTheme="minorEastAsia"/>
          </w:rPr>
          <w:t>correlation coefficient, t</w:t>
        </w:r>
        <w:r w:rsidRPr="009159AB">
          <w:rPr>
            <w:rFonts w:eastAsiaTheme="minorEastAsia"/>
          </w:rPr>
          <w:t>his Δ</w:t>
        </w:r>
        <w:r w:rsidRPr="009159AB">
          <w:rPr>
            <w:rFonts w:eastAsiaTheme="minorEastAsia"/>
            <w:i/>
          </w:rPr>
          <w:t>d</w:t>
        </w:r>
        <w:r w:rsidRPr="009159AB">
          <w:rPr>
            <w:rFonts w:eastAsiaTheme="minorEastAsia"/>
          </w:rPr>
          <w:t xml:space="preserve"> corresponds to the partial eta-squared of the interaction.</w:t>
        </w:r>
      </w:ins>
    </w:p>
    <w:p w14:paraId="3EAC0EE0" w14:textId="1D93C45E" w:rsidR="0097723F" w:rsidRPr="0034588B" w:rsidDel="00B8013C" w:rsidRDefault="0097723F" w:rsidP="0097723F">
      <w:pPr>
        <w:spacing w:after="240"/>
        <w:rPr>
          <w:del w:id="329" w:author="Chris Hartgerink" w:date="2015-03-31T12:02:00Z"/>
          <w:rFonts w:eastAsia="Times New Roman"/>
          <w:i/>
          <w:lang w:val="en-US"/>
        </w:rPr>
      </w:pPr>
      <w:del w:id="330" w:author="Chris Hartgerink" w:date="2015-03-31T12:02:00Z">
        <w:r w:rsidRPr="0034588B" w:rsidDel="00B8013C">
          <w:rPr>
            <w:rFonts w:eastAsia="Times New Roman"/>
            <w:i/>
            <w:lang w:val="en-US"/>
          </w:rPr>
          <w:delText xml:space="preserve">that is equal to a transformed eta </w:delText>
        </w:r>
        <w:commentRangeStart w:id="331"/>
        <w:r w:rsidRPr="0034588B" w:rsidDel="00B8013C">
          <w:rPr>
            <w:rFonts w:eastAsia="Times New Roman"/>
            <w:i/>
            <w:lang w:val="en-US"/>
          </w:rPr>
          <w:delText xml:space="preserve">squared </w:delText>
        </w:r>
        <w:commentRangeStart w:id="332"/>
        <w:r w:rsidRPr="0034588B" w:rsidDel="00B8013C">
          <w:rPr>
            <w:rFonts w:eastAsia="Times New Roman"/>
            <w:i/>
            <w:lang w:val="en-US"/>
          </w:rPr>
          <w:delText>value</w:delText>
        </w:r>
        <w:commentRangeEnd w:id="332"/>
        <w:r w:rsidDel="00B8013C">
          <w:rPr>
            <w:rStyle w:val="CommentReference"/>
            <w:vanish/>
          </w:rPr>
          <w:commentReference w:id="332"/>
        </w:r>
        <w:r w:rsidRPr="0034588B" w:rsidDel="00B8013C">
          <w:rPr>
            <w:rFonts w:eastAsia="Times New Roman"/>
            <w:i/>
            <w:lang w:val="en-US"/>
          </w:rPr>
          <w:delText>.</w:delText>
        </w:r>
        <w:commentRangeEnd w:id="331"/>
        <w:r w:rsidR="00DE0732" w:rsidDel="00B8013C">
          <w:rPr>
            <w:rStyle w:val="CommentReference"/>
          </w:rPr>
          <w:commentReference w:id="331"/>
        </w:r>
      </w:del>
    </w:p>
    <w:p w14:paraId="69C38781" w14:textId="77777777" w:rsidR="0097723F" w:rsidRDefault="0097723F" w:rsidP="0097723F">
      <w:pPr>
        <w:spacing w:after="240"/>
        <w:rPr>
          <w:rFonts w:eastAsia="Times New Roman"/>
          <w:lang w:val="en-US"/>
        </w:rPr>
      </w:pPr>
      <w:r>
        <w:rPr>
          <w:rFonts w:eastAsia="Times New Roman"/>
          <w:b/>
          <w:lang w:val="en-US"/>
        </w:rPr>
        <w:t>#41</w:t>
      </w:r>
    </w:p>
    <w:p w14:paraId="0D3261CB" w14:textId="77777777" w:rsidR="0097723F" w:rsidRPr="006B5B83" w:rsidRDefault="00412802" w:rsidP="0097723F">
      <w:pPr>
        <w:spacing w:after="240"/>
        <w:rPr>
          <w:rFonts w:eastAsia="Times New Roman"/>
          <w:lang w:val="en-US"/>
        </w:rPr>
      </w:pPr>
      <w:r w:rsidRPr="006B5B83">
        <w:rPr>
          <w:rFonts w:eastAsia="Times New Roman"/>
          <w:lang w:val="en-US"/>
        </w:rPr>
        <w:t>5) Please add ^2 to s_g and s_d to make it cl</w:t>
      </w:r>
      <w:r w:rsidR="0097723F" w:rsidRPr="006B5B83">
        <w:rPr>
          <w:rFonts w:eastAsia="Times New Roman"/>
          <w:lang w:val="en-US"/>
        </w:rPr>
        <w:t>earer that these are variances.</w:t>
      </w:r>
    </w:p>
    <w:p w14:paraId="60DE5ADF" w14:textId="77777777" w:rsidR="0097723F" w:rsidRPr="006B5B83" w:rsidRDefault="0097723F" w:rsidP="0097723F">
      <w:pPr>
        <w:spacing w:after="240"/>
        <w:rPr>
          <w:rFonts w:eastAsia="Times New Roman"/>
          <w:b/>
          <w:lang w:val="en-US"/>
        </w:rPr>
      </w:pPr>
      <w:r>
        <w:rPr>
          <w:rFonts w:eastAsia="Times New Roman"/>
          <w:b/>
          <w:lang w:val="en-US"/>
        </w:rPr>
        <w:t>Answer</w:t>
      </w:r>
    </w:p>
    <w:p w14:paraId="4D510AB5" w14:textId="77777777" w:rsidR="0097723F" w:rsidRPr="0034588B" w:rsidRDefault="0097723F" w:rsidP="0097723F">
      <w:pPr>
        <w:spacing w:after="240"/>
        <w:rPr>
          <w:rFonts w:eastAsia="Times New Roman"/>
          <w:i/>
          <w:lang w:val="en-US"/>
        </w:rPr>
      </w:pPr>
      <w:r w:rsidRPr="0034588B">
        <w:rPr>
          <w:rFonts w:eastAsia="Times New Roman"/>
          <w:i/>
          <w:lang w:val="en-US"/>
        </w:rPr>
        <w:t>Done.</w:t>
      </w:r>
    </w:p>
    <w:p w14:paraId="39149899" w14:textId="77777777" w:rsidR="0097723F" w:rsidRDefault="0097723F" w:rsidP="0097723F">
      <w:pPr>
        <w:spacing w:after="240"/>
        <w:rPr>
          <w:rFonts w:eastAsia="Times New Roman"/>
          <w:lang w:val="en-US"/>
        </w:rPr>
      </w:pPr>
      <w:r>
        <w:rPr>
          <w:rFonts w:eastAsia="Times New Roman"/>
          <w:b/>
          <w:lang w:val="en-US"/>
        </w:rPr>
        <w:t>#42</w:t>
      </w:r>
    </w:p>
    <w:p w14:paraId="662EED10" w14:textId="77777777" w:rsidR="0097723F" w:rsidRPr="006B5B83" w:rsidRDefault="00412802" w:rsidP="0097723F">
      <w:pPr>
        <w:spacing w:after="240"/>
        <w:rPr>
          <w:rFonts w:eastAsia="Times New Roman"/>
          <w:lang w:val="en-US"/>
        </w:rPr>
      </w:pPr>
      <w:r w:rsidRPr="006B5B83">
        <w:rPr>
          <w:rFonts w:eastAsia="Times New Roman"/>
          <w:lang w:val="en-US"/>
        </w:rPr>
        <w:t>Final comment: In the spirit of open science, I appreciate the use of OSF and the authors' transparency in</w:t>
      </w:r>
      <w:r w:rsidR="0097723F" w:rsidRPr="006B5B83">
        <w:rPr>
          <w:rFonts w:eastAsia="Times New Roman"/>
          <w:lang w:val="en-US"/>
        </w:rPr>
        <w:t xml:space="preserve"> conducting this meta-analysis.</w:t>
      </w:r>
    </w:p>
    <w:p w14:paraId="31496398" w14:textId="77777777" w:rsidR="0097723F" w:rsidRPr="006B5B83" w:rsidRDefault="0097723F" w:rsidP="0097723F">
      <w:pPr>
        <w:spacing w:after="240"/>
        <w:rPr>
          <w:rFonts w:eastAsia="Times New Roman"/>
          <w:b/>
          <w:lang w:val="en-US"/>
        </w:rPr>
      </w:pPr>
      <w:r>
        <w:rPr>
          <w:rFonts w:eastAsia="Times New Roman"/>
          <w:b/>
          <w:lang w:val="en-US"/>
        </w:rPr>
        <w:t>Answer</w:t>
      </w:r>
    </w:p>
    <w:p w14:paraId="677E7D75" w14:textId="77777777" w:rsidR="0097723F" w:rsidRPr="0034588B" w:rsidRDefault="0097723F" w:rsidP="0097723F">
      <w:pPr>
        <w:spacing w:after="240"/>
        <w:rPr>
          <w:rFonts w:eastAsia="Times New Roman"/>
          <w:i/>
          <w:lang w:val="en-US"/>
        </w:rPr>
      </w:pPr>
      <w:r>
        <w:rPr>
          <w:rFonts w:eastAsia="Times New Roman"/>
          <w:i/>
          <w:lang w:val="en-US"/>
        </w:rPr>
        <w:t>Thank you</w:t>
      </w:r>
      <w:ins w:id="333" w:author="I van Beest" w:date="2015-03-29T13:36:00Z">
        <w:r>
          <w:rPr>
            <w:rFonts w:eastAsia="Times New Roman"/>
            <w:i/>
            <w:lang w:val="en-US"/>
          </w:rPr>
          <w:t xml:space="preserve">. We </w:t>
        </w:r>
      </w:ins>
      <w:ins w:id="334" w:author="I van Beest" w:date="2015-03-29T13:37:00Z">
        <w:r>
          <w:rPr>
            <w:rFonts w:eastAsia="Times New Roman"/>
            <w:i/>
            <w:lang w:val="en-US"/>
          </w:rPr>
          <w:t xml:space="preserve">also like to thank the reviewer </w:t>
        </w:r>
      </w:ins>
      <w:ins w:id="335" w:author="I van Beest" w:date="2015-03-29T13:38:00Z">
        <w:r>
          <w:rPr>
            <w:rFonts w:eastAsia="Times New Roman"/>
            <w:i/>
            <w:lang w:val="en-US"/>
          </w:rPr>
          <w:t>for</w:t>
        </w:r>
      </w:ins>
      <w:ins w:id="336" w:author="I van Beest" w:date="2015-03-29T13:37:00Z">
        <w:r>
          <w:rPr>
            <w:rFonts w:eastAsia="Times New Roman"/>
            <w:i/>
            <w:lang w:val="en-US"/>
          </w:rPr>
          <w:t xml:space="preserve"> the thorough review and thus for making this a better manuscript. </w:t>
        </w:r>
      </w:ins>
      <w:del w:id="337" w:author="I van Beest" w:date="2015-03-29T13:36:00Z">
        <w:r w:rsidDel="00EE4D01">
          <w:rPr>
            <w:rFonts w:eastAsia="Times New Roman"/>
            <w:i/>
            <w:lang w:val="en-US"/>
          </w:rPr>
          <w:delText>!</w:delText>
        </w:r>
      </w:del>
    </w:p>
    <w:p w14:paraId="7A9FD707" w14:textId="77777777" w:rsidR="0097723F" w:rsidRDefault="0097723F">
      <w:pPr>
        <w:spacing w:after="160" w:line="259" w:lineRule="auto"/>
        <w:rPr>
          <w:rFonts w:eastAsia="Times New Roman"/>
          <w:lang w:val="en-US"/>
        </w:rPr>
      </w:pPr>
      <w:r>
        <w:rPr>
          <w:rFonts w:eastAsia="Times New Roman"/>
          <w:lang w:val="en-US"/>
        </w:rPr>
        <w:br w:type="page"/>
      </w:r>
    </w:p>
    <w:p w14:paraId="61092C77" w14:textId="77777777" w:rsidR="0097723F" w:rsidRPr="007D2206" w:rsidRDefault="00412802" w:rsidP="0097723F">
      <w:pPr>
        <w:spacing w:after="240"/>
        <w:rPr>
          <w:rFonts w:eastAsia="Times New Roman"/>
          <w:lang w:val="en-US"/>
        </w:rPr>
      </w:pPr>
      <w:r w:rsidRPr="007D2206">
        <w:rPr>
          <w:rFonts w:eastAsia="Times New Roman"/>
          <w:b/>
          <w:lang w:val="en-US"/>
        </w:rPr>
        <w:lastRenderedPageBreak/>
        <w:t>Reviewer #2</w:t>
      </w:r>
      <w:r w:rsidRPr="007D2206">
        <w:rPr>
          <w:rFonts w:eastAsia="Times New Roman"/>
          <w:lang w:val="en-US"/>
        </w:rPr>
        <w:t xml:space="preserve">: </w:t>
      </w:r>
    </w:p>
    <w:p w14:paraId="37FBB410" w14:textId="77777777" w:rsidR="0097723F" w:rsidRPr="00C7563A" w:rsidRDefault="0097723F" w:rsidP="0097723F">
      <w:pPr>
        <w:spacing w:after="240"/>
        <w:rPr>
          <w:rFonts w:eastAsia="Times New Roman"/>
          <w:b/>
          <w:lang w:val="en-US"/>
        </w:rPr>
      </w:pPr>
      <w:r w:rsidRPr="00C7563A">
        <w:rPr>
          <w:rFonts w:eastAsia="Times New Roman"/>
          <w:b/>
          <w:lang w:val="en-US"/>
        </w:rPr>
        <w:t>#1</w:t>
      </w:r>
    </w:p>
    <w:p w14:paraId="4E3793B1" w14:textId="77777777" w:rsidR="0097723F" w:rsidRPr="007D2206" w:rsidRDefault="00412802" w:rsidP="0097723F">
      <w:pPr>
        <w:spacing w:after="240"/>
        <w:rPr>
          <w:rFonts w:eastAsia="Times New Roman"/>
          <w:lang w:val="en-US"/>
        </w:rPr>
      </w:pPr>
      <w:r w:rsidRPr="007D2206">
        <w:rPr>
          <w:rFonts w:eastAsia="Times New Roman"/>
          <w:lang w:val="en-US"/>
        </w:rPr>
        <w:t xml:space="preserve">Overall this study looks competently executed and acceptable for publication. My only real concern is that authors could have done more to explore and account for the variability in their data. The meta-analysis demonstrates that the variability was considerable, but beyond establishing that moderators exist, the researchers appear to be not overly concerned with the question what is causing this variation. That leaves me slightly unsatisfied at the end: all this effort to conduct a meta-analysis, and the main thing we learn is that (a) the effect of rejection is strong (something we knew because it has been shown time and again), (b) the first sharp shock diminishes over time (new to me, but then I’m not an expert), and (c) the intensity of that shock depends… If authors were willing to stick their finger out a bit more and clarify just what this depends on, I’m sure I would find the study more valuable than it is now. </w:t>
      </w:r>
      <w:r w:rsidR="0097723F" w:rsidRPr="007D2206">
        <w:rPr>
          <w:rFonts w:eastAsia="Times New Roman"/>
          <w:lang w:val="en-US"/>
        </w:rPr>
        <w:t>I don’t care if their hypotheses were deposited beforehand: exploring is a scientists’ duty, as much as hypothesizing in advance (e.g., Tukey). But to be clear: this is just meant an encouragement; it’s very much up to to the authors to decide what course of action to pursue.</w:t>
      </w:r>
    </w:p>
    <w:p w14:paraId="4529CAE3" w14:textId="77777777" w:rsidR="0097723F" w:rsidRDefault="0097723F" w:rsidP="0097723F">
      <w:pPr>
        <w:spacing w:after="240"/>
        <w:rPr>
          <w:b/>
          <w:lang w:val="en-US"/>
        </w:rPr>
      </w:pPr>
      <w:r w:rsidRPr="00C7563A">
        <w:rPr>
          <w:b/>
          <w:lang w:val="en-US"/>
        </w:rPr>
        <w:t>Answer</w:t>
      </w:r>
    </w:p>
    <w:p w14:paraId="6F593B48" w14:textId="6E4DACD8" w:rsidR="0097723F" w:rsidRPr="00F41C3B" w:rsidRDefault="0097723F" w:rsidP="0097723F">
      <w:pPr>
        <w:spacing w:after="240"/>
        <w:rPr>
          <w:rFonts w:eastAsia="Times New Roman"/>
          <w:i/>
          <w:lang w:val="en-US"/>
        </w:rPr>
      </w:pPr>
      <w:r w:rsidRPr="007D2206">
        <w:rPr>
          <w:i/>
          <w:lang w:val="en-US"/>
        </w:rPr>
        <w:t>We thank the reviewer for his</w:t>
      </w:r>
      <w:ins w:id="338" w:author="Jelte Wicherts" w:date="2015-03-30T14:41:00Z">
        <w:r w:rsidR="00DE0732">
          <w:rPr>
            <w:i/>
            <w:lang w:val="en-US"/>
          </w:rPr>
          <w:t>/her</w:t>
        </w:r>
      </w:ins>
      <w:r w:rsidRPr="007D2206">
        <w:rPr>
          <w:i/>
          <w:lang w:val="en-US"/>
        </w:rPr>
        <w:t xml:space="preserve"> kind words and regarding the manuscript as competent and acceptable for publication. </w:t>
      </w:r>
      <w:r w:rsidRPr="007D2206">
        <w:rPr>
          <w:rFonts w:eastAsia="Times New Roman"/>
          <w:i/>
          <w:lang w:val="en-US"/>
        </w:rPr>
        <w:t xml:space="preserve">We agree with Reviewer #2 that exploring the data is a valuable avenue for any study, including this meta-analysis. </w:t>
      </w:r>
      <w:ins w:id="339" w:author="I van Beest" w:date="2015-03-29T13:41:00Z">
        <w:r>
          <w:rPr>
            <w:rFonts w:eastAsia="Times New Roman"/>
            <w:i/>
            <w:lang w:val="en-US"/>
          </w:rPr>
          <w:t>As a matter of fact, w</w:t>
        </w:r>
      </w:ins>
      <w:del w:id="340" w:author="I van Beest" w:date="2015-03-29T13:41:00Z">
        <w:r w:rsidDel="00D97A41">
          <w:rPr>
            <w:rFonts w:eastAsia="Times New Roman"/>
            <w:i/>
            <w:lang w:val="en-US"/>
          </w:rPr>
          <w:delText>W</w:delText>
        </w:r>
      </w:del>
      <w:r>
        <w:rPr>
          <w:rFonts w:eastAsia="Times New Roman"/>
          <w:i/>
          <w:lang w:val="en-US"/>
        </w:rPr>
        <w:t xml:space="preserve">e were </w:t>
      </w:r>
      <w:ins w:id="341" w:author="I van Beest" w:date="2015-03-29T13:38:00Z">
        <w:r>
          <w:rPr>
            <w:rFonts w:eastAsia="Times New Roman"/>
            <w:i/>
            <w:lang w:val="en-US"/>
          </w:rPr>
          <w:t xml:space="preserve">also </w:t>
        </w:r>
      </w:ins>
      <w:r>
        <w:rPr>
          <w:rFonts w:eastAsia="Times New Roman"/>
          <w:i/>
          <w:lang w:val="en-US"/>
        </w:rPr>
        <w:t>puzzled by the heterogeneity in the data and we</w:t>
      </w:r>
      <w:ins w:id="342" w:author="I van Beest" w:date="2015-03-29T13:41:00Z">
        <w:r>
          <w:rPr>
            <w:rFonts w:eastAsia="Times New Roman"/>
            <w:i/>
            <w:lang w:val="en-US"/>
          </w:rPr>
          <w:t xml:space="preserve"> therefore</w:t>
        </w:r>
      </w:ins>
      <w:r>
        <w:rPr>
          <w:rFonts w:eastAsia="Times New Roman"/>
          <w:i/>
          <w:lang w:val="en-US"/>
        </w:rPr>
        <w:t xml:space="preserve"> </w:t>
      </w:r>
      <w:del w:id="343" w:author="I van Beest" w:date="2015-03-29T13:38:00Z">
        <w:r w:rsidDel="00D97A41">
          <w:rPr>
            <w:rFonts w:eastAsia="Times New Roman"/>
            <w:i/>
            <w:lang w:val="en-US"/>
          </w:rPr>
          <w:delText xml:space="preserve">inspected </w:delText>
        </w:r>
      </w:del>
      <w:ins w:id="344" w:author="I van Beest" w:date="2015-03-29T13:38:00Z">
        <w:r>
          <w:rPr>
            <w:rFonts w:eastAsia="Times New Roman"/>
            <w:i/>
            <w:lang w:val="en-US"/>
          </w:rPr>
          <w:t xml:space="preserve">conducted several exploratory analyses to understand </w:t>
        </w:r>
      </w:ins>
      <w:r>
        <w:rPr>
          <w:rFonts w:eastAsia="Times New Roman"/>
          <w:i/>
          <w:lang w:val="en-US"/>
        </w:rPr>
        <w:t>this heterogeneity</w:t>
      </w:r>
      <w:del w:id="345" w:author="I van Beest" w:date="2015-03-29T13:39:00Z">
        <w:r w:rsidDel="00D97A41">
          <w:rPr>
            <w:rFonts w:eastAsia="Times New Roman"/>
            <w:i/>
            <w:lang w:val="en-US"/>
          </w:rPr>
          <w:delText xml:space="preserve"> in several ways</w:delText>
        </w:r>
      </w:del>
      <w:r>
        <w:rPr>
          <w:rFonts w:eastAsia="Times New Roman"/>
          <w:i/>
          <w:lang w:val="en-US"/>
        </w:rPr>
        <w:t xml:space="preserve">. </w:t>
      </w:r>
      <w:ins w:id="346" w:author="I van Beest" w:date="2015-03-29T13:39:00Z">
        <w:r>
          <w:rPr>
            <w:rFonts w:eastAsia="Times New Roman"/>
            <w:i/>
            <w:lang w:val="en-US"/>
          </w:rPr>
          <w:t xml:space="preserve">The most important exploratory analysis that we conducted was </w:t>
        </w:r>
        <w:del w:id="347" w:author="Jelte Wicherts" w:date="2015-03-30T14:41:00Z">
          <w:r w:rsidDel="00DE0732">
            <w:rPr>
              <w:rFonts w:eastAsia="Times New Roman"/>
              <w:i/>
              <w:lang w:val="en-US"/>
            </w:rPr>
            <w:delText>that</w:delText>
          </w:r>
        </w:del>
      </w:ins>
      <w:ins w:id="348" w:author="Jelte Wicherts" w:date="2015-03-30T14:41:00Z">
        <w:r w:rsidR="00DE0732">
          <w:rPr>
            <w:rFonts w:eastAsia="Times New Roman"/>
            <w:i/>
            <w:lang w:val="en-US"/>
          </w:rPr>
          <w:t>the one in which</w:t>
        </w:r>
      </w:ins>
      <w:ins w:id="349" w:author="I van Beest" w:date="2015-03-29T13:39:00Z">
        <w:r>
          <w:rPr>
            <w:rFonts w:eastAsia="Times New Roman"/>
            <w:i/>
            <w:lang w:val="en-US"/>
          </w:rPr>
          <w:t xml:space="preserve"> </w:t>
        </w:r>
      </w:ins>
      <w:del w:id="350" w:author="I van Beest" w:date="2015-03-29T13:39:00Z">
        <w:r w:rsidDel="00D97A41">
          <w:rPr>
            <w:rFonts w:eastAsia="Times New Roman"/>
            <w:i/>
            <w:lang w:val="en-US"/>
          </w:rPr>
          <w:delText>W</w:delText>
        </w:r>
      </w:del>
      <w:ins w:id="351" w:author="I van Beest" w:date="2015-03-29T13:39:00Z">
        <w:r>
          <w:rPr>
            <w:rFonts w:eastAsia="Times New Roman"/>
            <w:i/>
            <w:lang w:val="en-US"/>
          </w:rPr>
          <w:t>w</w:t>
        </w:r>
      </w:ins>
      <w:r>
        <w:rPr>
          <w:rFonts w:eastAsia="Times New Roman"/>
          <w:i/>
          <w:lang w:val="en-US"/>
        </w:rPr>
        <w:t>e selected the</w:t>
      </w:r>
      <w:r w:rsidRPr="007D2206">
        <w:rPr>
          <w:rFonts w:eastAsia="Times New Roman"/>
          <w:i/>
          <w:lang w:val="en-US"/>
        </w:rPr>
        <w:t xml:space="preserve"> </w:t>
      </w:r>
      <w:r>
        <w:rPr>
          <w:rFonts w:eastAsia="Times New Roman"/>
          <w:i/>
          <w:lang w:val="en-US"/>
        </w:rPr>
        <w:t xml:space="preserve">most </w:t>
      </w:r>
      <w:r w:rsidRPr="007D2206">
        <w:rPr>
          <w:rFonts w:eastAsia="Times New Roman"/>
          <w:i/>
          <w:lang w:val="en-US"/>
        </w:rPr>
        <w:t xml:space="preserve">homogenous subset </w:t>
      </w:r>
      <w:r>
        <w:rPr>
          <w:rFonts w:eastAsia="Times New Roman"/>
          <w:i/>
          <w:lang w:val="en-US"/>
        </w:rPr>
        <w:t xml:space="preserve">possible </w:t>
      </w:r>
      <w:r w:rsidRPr="007D2206">
        <w:rPr>
          <w:rFonts w:eastAsia="Times New Roman"/>
          <w:i/>
          <w:lang w:val="en-US"/>
        </w:rPr>
        <w:t>(i.e., only immediate fundamental need measures, 30 throws, 3 players)</w:t>
      </w:r>
      <w:r>
        <w:rPr>
          <w:rFonts w:eastAsia="Times New Roman"/>
          <w:i/>
          <w:lang w:val="en-US"/>
        </w:rPr>
        <w:t xml:space="preserve">, but </w:t>
      </w:r>
      <w:r w:rsidRPr="007D2206">
        <w:rPr>
          <w:rFonts w:eastAsia="Times New Roman"/>
          <w:i/>
          <w:lang w:val="en-US"/>
        </w:rPr>
        <w:t xml:space="preserve">still found high heterogeneity. </w:t>
      </w:r>
      <w:r>
        <w:rPr>
          <w:rFonts w:eastAsia="Times New Roman"/>
          <w:i/>
          <w:lang w:val="en-US"/>
        </w:rPr>
        <w:t xml:space="preserve">Meta-regressions also failed to indicate any explanation for the heterogeneity. </w:t>
      </w:r>
      <w:ins w:id="352" w:author="I van Beest" w:date="2015-03-29T13:41:00Z">
        <w:r>
          <w:rPr>
            <w:rFonts w:eastAsia="Times New Roman"/>
            <w:i/>
            <w:lang w:val="en-US"/>
          </w:rPr>
          <w:t xml:space="preserve">We agree that </w:t>
        </w:r>
      </w:ins>
      <w:del w:id="353" w:author="I van Beest" w:date="2015-03-29T13:41:00Z">
        <w:r w:rsidRPr="007D2206" w:rsidDel="00D97A41">
          <w:rPr>
            <w:rFonts w:eastAsia="Times New Roman"/>
            <w:i/>
            <w:lang w:val="en-US"/>
          </w:rPr>
          <w:delText>F</w:delText>
        </w:r>
      </w:del>
      <w:ins w:id="354" w:author="I van Beest" w:date="2015-03-29T13:41:00Z">
        <w:r>
          <w:rPr>
            <w:rFonts w:eastAsia="Times New Roman"/>
            <w:i/>
            <w:lang w:val="en-US"/>
          </w:rPr>
          <w:t>f</w:t>
        </w:r>
      </w:ins>
      <w:r w:rsidRPr="007D2206">
        <w:rPr>
          <w:rFonts w:eastAsia="Times New Roman"/>
          <w:i/>
          <w:lang w:val="en-US"/>
        </w:rPr>
        <w:t xml:space="preserve">urther exploration is definitely </w:t>
      </w:r>
      <w:del w:id="355" w:author="Jelte Wicherts" w:date="2015-03-30T14:42:00Z">
        <w:r w:rsidRPr="007D2206" w:rsidDel="00DE0732">
          <w:rPr>
            <w:rFonts w:eastAsia="Times New Roman"/>
            <w:i/>
            <w:lang w:val="en-US"/>
          </w:rPr>
          <w:delText>warranted</w:delText>
        </w:r>
      </w:del>
      <w:ins w:id="356" w:author="Jelte Wicherts" w:date="2015-03-30T14:42:00Z">
        <w:r w:rsidR="00DE0732">
          <w:rPr>
            <w:rFonts w:eastAsia="Times New Roman"/>
            <w:i/>
            <w:lang w:val="en-US"/>
          </w:rPr>
          <w:t>interesting</w:t>
        </w:r>
      </w:ins>
      <w:r w:rsidRPr="007D2206">
        <w:rPr>
          <w:rFonts w:eastAsia="Times New Roman"/>
          <w:i/>
          <w:lang w:val="en-US"/>
        </w:rPr>
        <w:t xml:space="preserve">, but </w:t>
      </w:r>
      <w:del w:id="357" w:author="I van Beest" w:date="2015-03-29T13:40:00Z">
        <w:r w:rsidRPr="00D97A41" w:rsidDel="00D97A41">
          <w:rPr>
            <w:rFonts w:eastAsia="Times New Roman"/>
            <w:i/>
            <w:lang w:val="en-US"/>
            <w:rPrChange w:id="358" w:author="I van Beest" w:date="2015-03-29T13:42:00Z">
              <w:rPr>
                <w:rFonts w:eastAsia="Times New Roman"/>
                <w:i/>
                <w:u w:val="single"/>
                <w:lang w:val="en-US"/>
              </w:rPr>
            </w:rPrChange>
          </w:rPr>
          <w:delText>not possible</w:delText>
        </w:r>
      </w:del>
      <w:ins w:id="359" w:author="I van Beest" w:date="2015-03-29T13:41:00Z">
        <w:r w:rsidRPr="00D97A41">
          <w:rPr>
            <w:rFonts w:eastAsia="Times New Roman"/>
            <w:i/>
            <w:lang w:val="en-US"/>
            <w:rPrChange w:id="360" w:author="I van Beest" w:date="2015-03-29T13:42:00Z">
              <w:rPr>
                <w:rFonts w:eastAsia="Times New Roman"/>
                <w:i/>
                <w:u w:val="single"/>
                <w:lang w:val="en-US"/>
              </w:rPr>
            </w:rPrChange>
          </w:rPr>
          <w:t>also believe that we exhausted all possibilities</w:t>
        </w:r>
      </w:ins>
      <w:ins w:id="361" w:author="I van Beest" w:date="2015-03-29T13:42:00Z">
        <w:r>
          <w:rPr>
            <w:rFonts w:eastAsia="Times New Roman"/>
            <w:i/>
            <w:lang w:val="en-US"/>
          </w:rPr>
          <w:t xml:space="preserve"> that were available to us</w:t>
        </w:r>
      </w:ins>
      <w:r w:rsidRPr="00D97A41">
        <w:rPr>
          <w:rFonts w:eastAsia="Times New Roman"/>
          <w:i/>
          <w:lang w:val="en-US"/>
          <w:rPrChange w:id="362" w:author="I van Beest" w:date="2015-03-29T13:42:00Z">
            <w:rPr>
              <w:rFonts w:eastAsia="Times New Roman"/>
              <w:i/>
              <w:u w:val="single"/>
              <w:lang w:val="en-US"/>
            </w:rPr>
          </w:rPrChange>
        </w:rPr>
        <w:t xml:space="preserve"> </w:t>
      </w:r>
      <w:r w:rsidRPr="007D2206">
        <w:rPr>
          <w:rFonts w:eastAsia="Times New Roman"/>
          <w:i/>
          <w:lang w:val="en-US"/>
        </w:rPr>
        <w:t>in the current dataset</w:t>
      </w:r>
      <w:del w:id="363" w:author="I van Beest" w:date="2015-03-29T13:42:00Z">
        <w:r w:rsidDel="00D97A41">
          <w:rPr>
            <w:rFonts w:eastAsia="Times New Roman"/>
            <w:i/>
            <w:lang w:val="en-US"/>
          </w:rPr>
          <w:delText>, because all variables that could explain heterogeneity were explored</w:delText>
        </w:r>
      </w:del>
      <w:r w:rsidRPr="007D2206">
        <w:rPr>
          <w:rFonts w:eastAsia="Times New Roman"/>
          <w:i/>
          <w:lang w:val="en-US"/>
        </w:rPr>
        <w:t xml:space="preserve">. </w:t>
      </w:r>
      <w:del w:id="364" w:author="I van Beest" w:date="2015-03-29T13:40:00Z">
        <w:r w:rsidRPr="007D2206" w:rsidDel="00D97A41">
          <w:rPr>
            <w:rFonts w:eastAsia="Times New Roman"/>
            <w:i/>
            <w:lang w:val="en-US"/>
          </w:rPr>
          <w:delText>We did not code additional variables that could be causing this heterogeneity even in a homogenous subset of studies.</w:delText>
        </w:r>
        <w:r w:rsidDel="00D97A41">
          <w:rPr>
            <w:rFonts w:eastAsia="Times New Roman"/>
            <w:i/>
            <w:lang w:val="en-US"/>
          </w:rPr>
          <w:delText xml:space="preserve"> So, even though we do not know what explains the heterogeneity, we tried to and failed.</w:delText>
        </w:r>
      </w:del>
    </w:p>
    <w:p w14:paraId="4D442AAC" w14:textId="77777777" w:rsidR="0097723F" w:rsidRPr="007D2206" w:rsidDel="00D97A41" w:rsidRDefault="0097723F" w:rsidP="0097723F">
      <w:pPr>
        <w:spacing w:after="240"/>
        <w:rPr>
          <w:del w:id="365" w:author="I van Beest" w:date="2015-03-29T13:40:00Z"/>
          <w:rFonts w:eastAsia="Times New Roman"/>
          <w:i/>
          <w:highlight w:val="green"/>
          <w:lang w:val="en-US"/>
        </w:rPr>
      </w:pPr>
      <w:del w:id="366" w:author="I van Beest" w:date="2015-03-29T13:40:00Z">
        <w:r w:rsidDel="00D97A41">
          <w:rPr>
            <w:rFonts w:eastAsia="Times New Roman"/>
            <w:i/>
            <w:lang w:val="en-US"/>
          </w:rPr>
          <w:delText>So, even though we pregistered, we explored the data to find possible explanations for the puzzling heterogeneity levels.</w:delText>
        </w:r>
      </w:del>
    </w:p>
    <w:p w14:paraId="4B25E984" w14:textId="77777777" w:rsidR="0097723F" w:rsidRDefault="0097723F" w:rsidP="0097723F">
      <w:pPr>
        <w:numPr>
          <w:ins w:id="367" w:author="I van Beest" w:date="2015-03-29T13:40:00Z"/>
        </w:numPr>
        <w:spacing w:after="240"/>
        <w:rPr>
          <w:ins w:id="368" w:author="I van Beest" w:date="2015-03-29T13:40:00Z"/>
          <w:rFonts w:eastAsia="Times New Roman"/>
          <w:lang w:val="en-US"/>
        </w:rPr>
      </w:pPr>
    </w:p>
    <w:p w14:paraId="087C4F6A" w14:textId="77777777" w:rsidR="0097723F" w:rsidRDefault="00412802" w:rsidP="0097723F">
      <w:pPr>
        <w:spacing w:after="240"/>
        <w:rPr>
          <w:rFonts w:eastAsia="Times New Roman"/>
          <w:lang w:val="en-US"/>
        </w:rPr>
      </w:pPr>
      <w:r w:rsidRPr="00C76C8D">
        <w:rPr>
          <w:rFonts w:eastAsia="Times New Roman"/>
          <w:lang w:val="en-US"/>
        </w:rPr>
        <w:t>Some other points that would help authors improve the paper up to a level that would match my expectations for PLOS One standard mainly concern the quality of the writing and the care about the argument being made. The introduction reveals that authors could have spent some more care writing (and perhaps thinking about) their subject. Suffice to say that it’s important to be precise. Some examples:</w:t>
      </w:r>
      <w:r w:rsidRPr="00C76C8D">
        <w:rPr>
          <w:rFonts w:eastAsia="Times New Roman"/>
          <w:lang w:val="en-US"/>
        </w:rPr>
        <w:br/>
      </w:r>
      <w:r w:rsidRPr="00C76C8D">
        <w:rPr>
          <w:rFonts w:eastAsia="Times New Roman"/>
          <w:lang w:val="en-US"/>
        </w:rPr>
        <w:br/>
      </w:r>
      <w:r w:rsidR="0097723F" w:rsidRPr="00C7563A">
        <w:rPr>
          <w:rFonts w:eastAsia="Times New Roman"/>
          <w:b/>
          <w:lang w:val="en-US"/>
        </w:rPr>
        <w:t>#2</w:t>
      </w:r>
    </w:p>
    <w:p w14:paraId="23FF3C8C" w14:textId="77777777" w:rsidR="0097723F" w:rsidRPr="00C76C8D" w:rsidRDefault="00412802" w:rsidP="0097723F">
      <w:pPr>
        <w:spacing w:after="240"/>
        <w:rPr>
          <w:rFonts w:eastAsia="Times New Roman"/>
          <w:i/>
          <w:lang w:val="en-US"/>
        </w:rPr>
      </w:pPr>
      <w:r w:rsidRPr="00C76C8D">
        <w:rPr>
          <w:rFonts w:eastAsia="Times New Roman"/>
          <w:lang w:val="en-US"/>
        </w:rPr>
        <w:t>“Cyberball participants simply do not obtain a ball and thus need to infer that they are excluded” I think authors are trying to say something about implicit and explicit exclusion here. I also think they are trying to say something about acting together versus communicating with each other. But it’s not being said.</w:t>
      </w:r>
    </w:p>
    <w:p w14:paraId="11C292B1" w14:textId="77777777" w:rsidR="0097723F" w:rsidRDefault="0097723F" w:rsidP="0097723F">
      <w:pPr>
        <w:spacing w:after="240"/>
        <w:rPr>
          <w:b/>
          <w:lang w:val="en-US"/>
        </w:rPr>
      </w:pPr>
      <w:r w:rsidRPr="00C7563A">
        <w:rPr>
          <w:b/>
          <w:lang w:val="en-US"/>
        </w:rPr>
        <w:t>Answer</w:t>
      </w:r>
    </w:p>
    <w:p w14:paraId="70823CE1" w14:textId="77777777" w:rsidR="0097723F" w:rsidRPr="0023428D" w:rsidRDefault="0097723F" w:rsidP="0097723F">
      <w:pPr>
        <w:spacing w:after="240"/>
        <w:rPr>
          <w:rFonts w:eastAsia="Times New Roman"/>
          <w:i/>
          <w:lang w:val="en-US"/>
        </w:rPr>
      </w:pPr>
      <w:r w:rsidRPr="00F27936">
        <w:rPr>
          <w:i/>
          <w:lang w:val="en-US"/>
        </w:rPr>
        <w:t>This sentence was deleted, because the preceding sentence already contains the information.</w:t>
      </w:r>
    </w:p>
    <w:p w14:paraId="4F6686DD" w14:textId="77777777" w:rsidR="0097723F" w:rsidRPr="00C7563A" w:rsidRDefault="0097723F" w:rsidP="0097723F">
      <w:pPr>
        <w:spacing w:after="240"/>
        <w:rPr>
          <w:rFonts w:eastAsia="Times New Roman"/>
          <w:b/>
          <w:lang w:val="en-US"/>
        </w:rPr>
      </w:pPr>
      <w:r w:rsidRPr="00C7563A">
        <w:rPr>
          <w:rFonts w:eastAsia="Times New Roman"/>
          <w:b/>
          <w:lang w:val="en-US"/>
        </w:rPr>
        <w:t>#3</w:t>
      </w:r>
    </w:p>
    <w:p w14:paraId="2B50A155" w14:textId="77777777" w:rsidR="0097723F" w:rsidRDefault="00412802" w:rsidP="0097723F">
      <w:pPr>
        <w:spacing w:after="240"/>
        <w:rPr>
          <w:rFonts w:eastAsia="Times New Roman"/>
          <w:lang w:val="en-US"/>
        </w:rPr>
      </w:pPr>
      <w:r w:rsidRPr="00412802">
        <w:rPr>
          <w:rFonts w:eastAsia="Times New Roman"/>
          <w:lang w:val="en-US"/>
        </w:rPr>
        <w:lastRenderedPageBreak/>
        <w:t xml:space="preserve">The sentence “This focus on ostracism makes it an unique paradigm...” is clearly erroneous, because it is not the focus on ostracism that makes cyberball unique. </w:t>
      </w:r>
    </w:p>
    <w:p w14:paraId="4F49F393" w14:textId="77777777" w:rsidR="0097723F" w:rsidRDefault="0097723F" w:rsidP="0097723F">
      <w:pPr>
        <w:spacing w:after="240"/>
        <w:rPr>
          <w:lang w:val="en-US"/>
        </w:rPr>
      </w:pPr>
      <w:r w:rsidRPr="00C7563A">
        <w:rPr>
          <w:b/>
          <w:lang w:val="en-US"/>
        </w:rPr>
        <w:t>Answer</w:t>
      </w:r>
      <w:r>
        <w:rPr>
          <w:lang w:val="en-US"/>
        </w:rPr>
        <w:t xml:space="preserve"> </w:t>
      </w:r>
    </w:p>
    <w:p w14:paraId="631222FF" w14:textId="19EFEA3B" w:rsidR="0097723F" w:rsidRDefault="0097723F" w:rsidP="0097723F">
      <w:pPr>
        <w:spacing w:after="240"/>
        <w:rPr>
          <w:lang w:val="en-US"/>
        </w:rPr>
      </w:pPr>
      <w:commentRangeStart w:id="369"/>
      <w:r>
        <w:rPr>
          <w:i/>
          <w:lang w:val="en-US"/>
        </w:rPr>
        <w:t>The</w:t>
      </w:r>
      <w:commentRangeEnd w:id="369"/>
      <w:r>
        <w:rPr>
          <w:rStyle w:val="CommentReference"/>
        </w:rPr>
        <w:commentReference w:id="369"/>
      </w:r>
      <w:r>
        <w:rPr>
          <w:i/>
          <w:lang w:val="en-US"/>
        </w:rPr>
        <w:t xml:space="preserve"> first paragraph in the Historical background section is changed int</w:t>
      </w:r>
      <w:ins w:id="370" w:author="Jelte Wicherts" w:date="2015-03-30T14:42:00Z">
        <w:r w:rsidR="00DE0732">
          <w:rPr>
            <w:i/>
            <w:lang w:val="en-US"/>
          </w:rPr>
          <w:t>o:</w:t>
        </w:r>
      </w:ins>
      <w:del w:id="371" w:author="Jelte Wicherts" w:date="2015-03-30T14:42:00Z">
        <w:r w:rsidDel="00DE0732">
          <w:rPr>
            <w:i/>
            <w:lang w:val="en-US"/>
          </w:rPr>
          <w:delText>o this.</w:delText>
        </w:r>
      </w:del>
    </w:p>
    <w:p w14:paraId="49D56D3F" w14:textId="23F993F4" w:rsidR="0097723F" w:rsidRPr="003804F8" w:rsidRDefault="0097723F" w:rsidP="0097723F">
      <w:pPr>
        <w:spacing w:line="480" w:lineRule="auto"/>
        <w:ind w:firstLine="567"/>
        <w:rPr>
          <w:lang w:val="en-US"/>
        </w:rPr>
      </w:pPr>
      <w:r w:rsidRPr="003804F8">
        <w:rPr>
          <w:lang w:val="en-US"/>
        </w:rPr>
        <w:t>Cyberball was introduced in 2000 as a means to study ostracism</w:t>
      </w:r>
      <w:r>
        <w:rPr>
          <w:lang w:val="en-US"/>
        </w:rPr>
        <w:t>,</w:t>
      </w:r>
      <w:r w:rsidRPr="003804F8">
        <w:rPr>
          <w:lang w:val="en-US"/>
        </w:rPr>
        <w:t xml:space="preserve"> </w:t>
      </w:r>
      <w:r>
        <w:rPr>
          <w:lang w:val="en-US"/>
        </w:rPr>
        <w:t>that is</w:t>
      </w:r>
      <w:ins w:id="372" w:author="Jelte Wicherts" w:date="2015-03-30T14:42:00Z">
        <w:r w:rsidR="00DE0732">
          <w:rPr>
            <w:lang w:val="en-US"/>
          </w:rPr>
          <w:t>:</w:t>
        </w:r>
      </w:ins>
      <w:r w:rsidRPr="003804F8">
        <w:rPr>
          <w:lang w:val="en-US"/>
        </w:rPr>
        <w:t xml:space="preserve"> being excluded and ignored </w:t>
      </w:r>
      <w:r>
        <w:fldChar w:fldCharType="begin" w:fldLock="1"/>
      </w:r>
      <w:r w:rsidRPr="003804F8">
        <w:rPr>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fldChar w:fldCharType="separate"/>
      </w:r>
      <w:r w:rsidRPr="003804F8">
        <w:rPr>
          <w:noProof/>
          <w:lang w:val="en-US"/>
        </w:rPr>
        <w:t>[1]</w:t>
      </w:r>
      <w:r>
        <w:fldChar w:fldCharType="end"/>
      </w:r>
      <w:r w:rsidRPr="003804F8">
        <w:rPr>
          <w:lang w:val="en-US"/>
        </w:rPr>
        <w:t xml:space="preserve">. This focus </w:t>
      </w:r>
      <w:r>
        <w:rPr>
          <w:lang w:val="en-US"/>
        </w:rPr>
        <w:t xml:space="preserve">of Cyberball </w:t>
      </w:r>
      <w:r w:rsidRPr="003804F8">
        <w:rPr>
          <w:lang w:val="en-US"/>
        </w:rPr>
        <w:t xml:space="preserve">on ostracism </w:t>
      </w:r>
      <w:r>
        <w:rPr>
          <w:lang w:val="en-US"/>
        </w:rPr>
        <w:t>sets it apart from other paradigms that are tailored to study rejection</w:t>
      </w:r>
      <w:r w:rsidRPr="003804F8">
        <w:rPr>
          <w:lang w:val="en-US"/>
        </w:rPr>
        <w:t xml:space="preserve">, such as the future life rejection </w:t>
      </w:r>
      <w:r>
        <w:fldChar w:fldCharType="begin" w:fldLock="1"/>
      </w:r>
      <w:r w:rsidRPr="003804F8">
        <w:rPr>
          <w:lang w:val="en-US"/>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"formattedCitation" : "[2]", "plainTextFormattedCitation" : "[2]", "previouslyFormattedCitation" : "[2]" }, "properties" : { "noteIndex" : 0 }, "schema" : "https://github.com/citation-style-language/schema/raw/master/csl-citation.json" }</w:instrText>
      </w:r>
      <w:r>
        <w:fldChar w:fldCharType="separate"/>
      </w:r>
      <w:r w:rsidRPr="003804F8">
        <w:rPr>
          <w:noProof/>
          <w:lang w:val="en-US"/>
        </w:rPr>
        <w:t>[2]</w:t>
      </w:r>
      <w:r>
        <w:fldChar w:fldCharType="end"/>
      </w:r>
      <w:r w:rsidRPr="003804F8">
        <w:rPr>
          <w:lang w:val="en-US"/>
        </w:rPr>
        <w:t xml:space="preserve">, the get-acquainted paradigm </w:t>
      </w:r>
      <w:r>
        <w:fldChar w:fldCharType="begin" w:fldLock="1"/>
      </w:r>
      <w:r w:rsidRPr="003804F8">
        <w:rPr>
          <w:lang w:val="en-US"/>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fldChar w:fldCharType="separate"/>
      </w:r>
      <w:r w:rsidRPr="003804F8">
        <w:rPr>
          <w:noProof/>
          <w:lang w:val="en-US"/>
        </w:rPr>
        <w:t>[3]</w:t>
      </w:r>
      <w:r>
        <w:fldChar w:fldCharType="end"/>
      </w:r>
      <w:r w:rsidRPr="003804F8">
        <w:rPr>
          <w:lang w:val="en-US"/>
        </w:rPr>
        <w:t xml:space="preserve">, and the autobiographical memory manipulation (i.e., remember a time when you were excluded </w:t>
      </w:r>
      <w:r>
        <w:fldChar w:fldCharType="begin" w:fldLock="1"/>
      </w:r>
      <w:r w:rsidRPr="003804F8">
        <w:rPr>
          <w:lang w:val="en-US"/>
        </w:rPr>
        <w:instrText>ADDIN CSL_CITATION { "citationItems" : [ { "id" : "ITEM-1", "itemData" : { "DOI" : "10.1037/0022-006X.47.2.385", "ISBN" : "0022-006X", "ISSN" : "0022-006X", "PMID" : "469087", "abstract" : " Exp I, partially replicating M. Goldfried and D. Sobocinski's (see record 1975-26824-001) methodology, evaluated the cognitive behavioral assumption that one's images and correct verbalizations mediate emotional and physiological arousal. Ss were 32 female university students who scored at the extremes on the importance of social approval scale from the Irrational Beliefs Test. It was hypothesized that relative to the low-irrational Ss, high-irrational ones would emit more negative and fewer positive tasks- and self-referent self-statements, report greater emotional arousal, and exhibit greater increases in physiological arousal while visualizing social rejection scenes. The major finding was that the groups differed significantly in the frequency of negative self-referent self-statements; virtually no support was obtained for the other hypotheses. Exp II, which used 24 females and which did not employ self-statements or physiological measures but was otherwise similar to Exp I, was a more exact replication of the Goldfried and Sobocinski study. Exp III, with 36 Ss, was a complete replication of the Goldfried and Sobocinski study. The data from the latter 2 studies indicate no differences in the reported moods of high- and low-irrational Ss following visualizations of social rejection scenes. Conceptual and clinical implications are discussed. (21 ref) (PsycINFO Database Record (c) 2012 APA, all rights reserved)", "author" : [ { "dropping-particle" : "", "family" : "Craighead", "given" : "W E", "non-dropping-particle" : "", "parse-names" : false, "suffix" : "" }, { "dropping-particle" : "", "family" : "Kimball", "given" : "W H", "non-dropping-particle" : "", "parse-names" : false, "suffix" : "" }, { "dropping-particle" : "", "family" : "Rehak", "given" : "P J", "non-dropping-particle" : "", "parse-names" : false, "suffix" : "" } ], "container-title" : "Journal of consulting and clinical psychology", "id" : "ITEM-1", "issued" : { "date-parts" : [ [ "1979" ] ] }, "page" : "385-396", "title" : "Mood changes, physiological responses, and self-statements during social rejection imagery.", "type" : "article-journal", "volume" : "47" }, "uris" : [ "http://www.mendeley.com/documents/?uuid=ec079704-37d0-4a39-bb10-b4096a201042" ] } ], "mendeley" : { "formattedCitation" : "[4]", "plainTextFormattedCitation" : "[4]", "previouslyFormattedCitation" : "[4]" }, "properties" : { "noteIndex" : 0 }, "schema" : "https://github.com/citation-style-language/schema/raw/master/csl-citation.json" }</w:instrText>
      </w:r>
      <w:r>
        <w:fldChar w:fldCharType="separate"/>
      </w:r>
      <w:r w:rsidRPr="003804F8">
        <w:rPr>
          <w:noProof/>
          <w:lang w:val="en-US"/>
        </w:rPr>
        <w:t>[4]</w:t>
      </w:r>
      <w:r>
        <w:fldChar w:fldCharType="end"/>
      </w:r>
      <w:r w:rsidRPr="003804F8">
        <w:rPr>
          <w:lang w:val="en-US"/>
        </w:rPr>
        <w:t xml:space="preserve">). The difference </w:t>
      </w:r>
      <w:r>
        <w:rPr>
          <w:lang w:val="en-US"/>
        </w:rPr>
        <w:t xml:space="preserve">is </w:t>
      </w:r>
      <w:r w:rsidRPr="003804F8">
        <w:rPr>
          <w:lang w:val="en-US"/>
        </w:rPr>
        <w:t xml:space="preserve">that participants in Cyberball are not explicitly informed that they are excluded whereas in the other paradigms participants are provided a reason pertaining to why they are excluded. </w:t>
      </w:r>
      <w:del w:id="373" w:author="I van Beest" w:date="2015-03-29T13:45:00Z">
        <w:r w:rsidRPr="003804F8" w:rsidDel="00D97A41">
          <w:rPr>
            <w:lang w:val="en-US"/>
          </w:rPr>
          <w:delText xml:space="preserve">Cyberball participants simply do not obtain a ball and thus need to infer that they are excluded, whereas in the other paradigms, participants are informed that they are excluded in various ways and thus do not need to infer that they are excluded. </w:delText>
        </w:r>
      </w:del>
    </w:p>
    <w:p w14:paraId="1BCCF736" w14:textId="77777777" w:rsidR="0097723F" w:rsidRPr="00C7563A" w:rsidRDefault="0097723F" w:rsidP="0097723F">
      <w:pPr>
        <w:spacing w:after="240"/>
        <w:rPr>
          <w:rFonts w:eastAsia="Times New Roman"/>
          <w:b/>
          <w:lang w:val="en-US"/>
        </w:rPr>
      </w:pPr>
      <w:r w:rsidRPr="00C7563A">
        <w:rPr>
          <w:b/>
          <w:lang w:val="en-US"/>
        </w:rPr>
        <w:t xml:space="preserve">#4 </w:t>
      </w:r>
    </w:p>
    <w:p w14:paraId="2134869F" w14:textId="77777777" w:rsidR="0097723F" w:rsidRDefault="00412802" w:rsidP="0097723F">
      <w:pPr>
        <w:spacing w:after="240"/>
        <w:rPr>
          <w:rFonts w:eastAsia="Times New Roman"/>
          <w:lang w:val="en-US"/>
        </w:rPr>
      </w:pPr>
      <w:r w:rsidRPr="00412802">
        <w:rPr>
          <w:rFonts w:eastAsia="Times New Roman"/>
          <w:lang w:val="en-US"/>
        </w:rPr>
        <w:t>Further on, a sentence such as “research suggests that most people are ignored and excluded at least once a day” sits happily side by side with the sentence “research on school shootings has suggested a direct link between ostracism and revenge”. This could be spelled out more clearly. If everyone is a victim of exclusion, then obviously those who go on a shooting spree are, too. So is the point that ostracism is a frequently occurring post-hoc justification for this kind of behavior?</w:t>
      </w:r>
    </w:p>
    <w:p w14:paraId="771D377B" w14:textId="77777777" w:rsidR="0097723F" w:rsidRPr="00AD3FBE" w:rsidRDefault="0097723F" w:rsidP="0097723F">
      <w:pPr>
        <w:pStyle w:val="ListParagraph"/>
        <w:numPr>
          <w:ilvl w:val="0"/>
          <w:numId w:val="6"/>
        </w:numPr>
        <w:spacing w:after="240"/>
        <w:rPr>
          <w:rFonts w:eastAsia="Times New Roman"/>
          <w:i/>
          <w:vanish/>
          <w:lang w:val="en-US"/>
        </w:rPr>
      </w:pPr>
    </w:p>
    <w:p w14:paraId="36E672F4" w14:textId="77777777" w:rsidR="0097723F" w:rsidRPr="00AD3FBE" w:rsidRDefault="0097723F" w:rsidP="0097723F">
      <w:pPr>
        <w:pStyle w:val="ListParagraph"/>
        <w:numPr>
          <w:ilvl w:val="0"/>
          <w:numId w:val="6"/>
        </w:numPr>
        <w:spacing w:after="240"/>
        <w:rPr>
          <w:rFonts w:eastAsia="Times New Roman"/>
          <w:i/>
          <w:vanish/>
          <w:lang w:val="en-US"/>
        </w:rPr>
      </w:pPr>
    </w:p>
    <w:p w14:paraId="41D4CB7D" w14:textId="77777777" w:rsidR="0097723F" w:rsidRPr="00AD3FBE" w:rsidRDefault="0097723F" w:rsidP="0097723F">
      <w:pPr>
        <w:pStyle w:val="ListParagraph"/>
        <w:numPr>
          <w:ilvl w:val="0"/>
          <w:numId w:val="6"/>
        </w:numPr>
        <w:spacing w:after="240"/>
        <w:rPr>
          <w:rFonts w:eastAsia="Times New Roman"/>
          <w:i/>
          <w:vanish/>
          <w:lang w:val="en-US"/>
        </w:rPr>
      </w:pPr>
    </w:p>
    <w:p w14:paraId="1B8F53E1" w14:textId="77777777" w:rsidR="0097723F" w:rsidRPr="00AD3FBE" w:rsidRDefault="0097723F" w:rsidP="0097723F">
      <w:pPr>
        <w:pStyle w:val="ListParagraph"/>
        <w:numPr>
          <w:ilvl w:val="0"/>
          <w:numId w:val="6"/>
        </w:numPr>
        <w:spacing w:after="240"/>
        <w:rPr>
          <w:rFonts w:eastAsia="Times New Roman"/>
          <w:i/>
          <w:vanish/>
          <w:lang w:val="en-US"/>
        </w:rPr>
      </w:pPr>
    </w:p>
    <w:p w14:paraId="64918D91" w14:textId="77777777" w:rsidR="0097723F" w:rsidRDefault="0097723F" w:rsidP="0097723F">
      <w:pPr>
        <w:spacing w:after="240"/>
        <w:rPr>
          <w:rFonts w:eastAsia="Times New Roman"/>
          <w:b/>
          <w:lang w:val="en-US"/>
        </w:rPr>
      </w:pPr>
      <w:r w:rsidRPr="00C7563A">
        <w:rPr>
          <w:rFonts w:eastAsia="Times New Roman"/>
          <w:b/>
          <w:lang w:val="en-US"/>
        </w:rPr>
        <w:t>Answer</w:t>
      </w:r>
    </w:p>
    <w:p w14:paraId="3EF0E1AC" w14:textId="38ADCC29" w:rsidR="0097723F" w:rsidRPr="00C7563A" w:rsidRDefault="0097723F" w:rsidP="0097723F">
      <w:pPr>
        <w:spacing w:after="240"/>
        <w:rPr>
          <w:rFonts w:eastAsia="Times New Roman"/>
          <w:i/>
          <w:lang w:val="en-US"/>
        </w:rPr>
      </w:pPr>
      <w:ins w:id="374" w:author="I van Beest" w:date="2015-03-29T13:45:00Z">
        <w:r>
          <w:rPr>
            <w:rFonts w:eastAsia="Times New Roman"/>
            <w:i/>
            <w:lang w:val="en-US"/>
          </w:rPr>
          <w:t xml:space="preserve">We </w:t>
        </w:r>
      </w:ins>
      <w:del w:id="375" w:author="I van Beest" w:date="2015-03-29T13:45:00Z">
        <w:r w:rsidRPr="00C7563A" w:rsidDel="00D97A41">
          <w:rPr>
            <w:rFonts w:eastAsia="Times New Roman"/>
            <w:i/>
            <w:lang w:val="en-US"/>
          </w:rPr>
          <w:delText>A</w:delText>
        </w:r>
      </w:del>
      <w:ins w:id="376" w:author="I van Beest" w:date="2015-03-29T13:45:00Z">
        <w:r>
          <w:rPr>
            <w:rFonts w:eastAsia="Times New Roman"/>
            <w:i/>
            <w:lang w:val="en-US"/>
          </w:rPr>
          <w:t>a</w:t>
        </w:r>
      </w:ins>
      <w:r w:rsidRPr="00C7563A">
        <w:rPr>
          <w:rFonts w:eastAsia="Times New Roman"/>
          <w:i/>
          <w:lang w:val="en-US"/>
        </w:rPr>
        <w:t>djusted the sentence</w:t>
      </w:r>
      <w:del w:id="377" w:author="I van Beest" w:date="2015-03-29T13:45:00Z">
        <w:r w:rsidRPr="00C7563A" w:rsidDel="00D97A41">
          <w:rPr>
            <w:rFonts w:eastAsia="Times New Roman"/>
            <w:i/>
            <w:lang w:val="en-US"/>
          </w:rPr>
          <w:delText xml:space="preserve"> to read</w:delText>
        </w:r>
      </w:del>
      <w:r w:rsidRPr="00C7563A">
        <w:rPr>
          <w:rFonts w:eastAsia="Times New Roman"/>
          <w:i/>
          <w:lang w:val="en-US"/>
        </w:rPr>
        <w:t>.</w:t>
      </w:r>
      <w:ins w:id="378" w:author="I van Beest" w:date="2015-03-29T13:45:00Z">
        <w:r>
          <w:rPr>
            <w:rFonts w:eastAsia="Times New Roman"/>
            <w:i/>
            <w:lang w:val="en-US"/>
          </w:rPr>
          <w:t xml:space="preserve"> It now reads</w:t>
        </w:r>
      </w:ins>
      <w:ins w:id="379" w:author="Jelte Wicherts" w:date="2015-03-30T14:42:00Z">
        <w:r w:rsidR="00DE0732">
          <w:rPr>
            <w:rFonts w:eastAsia="Times New Roman"/>
            <w:i/>
            <w:lang w:val="en-US"/>
          </w:rPr>
          <w:t>:</w:t>
        </w:r>
      </w:ins>
    </w:p>
    <w:p w14:paraId="3A0E4FD6" w14:textId="77777777" w:rsidR="0097723F" w:rsidRDefault="0097723F" w:rsidP="0097723F">
      <w:pPr>
        <w:spacing w:after="240"/>
        <w:rPr>
          <w:rFonts w:eastAsia="Times New Roman"/>
          <w:lang w:val="en-US"/>
        </w:rPr>
      </w:pPr>
      <w:r w:rsidRPr="00F0421A">
        <w:rPr>
          <w:lang w:val="en-US"/>
        </w:rPr>
        <w:t xml:space="preserve">The social relevance is further evident in that </w:t>
      </w:r>
      <w:del w:id="380" w:author="I van Beest" w:date="2015-03-29T13:45:00Z">
        <w:r w:rsidRPr="00F0421A" w:rsidDel="00D97A41">
          <w:rPr>
            <w:lang w:val="en-US"/>
          </w:rPr>
          <w:delText xml:space="preserve">it </w:delText>
        </w:r>
      </w:del>
      <w:ins w:id="381" w:author="I van Beest" w:date="2015-03-29T13:45:00Z">
        <w:r>
          <w:rPr>
            <w:lang w:val="en-US"/>
          </w:rPr>
          <w:t>ostracism</w:t>
        </w:r>
        <w:r w:rsidRPr="00F0421A">
          <w:rPr>
            <w:lang w:val="en-US"/>
          </w:rPr>
          <w:t xml:space="preserve"> </w:t>
        </w:r>
      </w:ins>
      <w:r w:rsidRPr="00F0421A">
        <w:rPr>
          <w:lang w:val="en-US"/>
        </w:rPr>
        <w:t>not only affects the person who is ostracized (intrapersonal effects), but often also others (interpersonal effects). As a grim example, research on school shootings has suggested a direct link between ostracism and revenge</w:t>
      </w:r>
      <w:r>
        <w:rPr>
          <w:lang w:val="en-US"/>
        </w:rPr>
        <w:t>.</w:t>
      </w:r>
      <w:r w:rsidRPr="00F0421A">
        <w:rPr>
          <w:lang w:val="en-US"/>
        </w:rPr>
        <w:t xml:space="preserve"> </w:t>
      </w:r>
      <w:r>
        <w:rPr>
          <w:lang w:val="en-US"/>
        </w:rPr>
        <w:t xml:space="preserve">People who were ostracized may retaliate by murdering those responsible and </w:t>
      </w:r>
      <w:del w:id="382" w:author="I van Beest" w:date="2015-03-29T13:46:00Z">
        <w:r w:rsidDel="00D97A41">
          <w:rPr>
            <w:lang w:val="en-US"/>
          </w:rPr>
          <w:delText xml:space="preserve">possible </w:delText>
        </w:r>
      </w:del>
      <w:ins w:id="383" w:author="I van Beest" w:date="2015-03-29T13:46:00Z">
        <w:r>
          <w:rPr>
            <w:lang w:val="en-US"/>
          </w:rPr>
          <w:t xml:space="preserve">sometimes even </w:t>
        </w:r>
      </w:ins>
      <w:r w:rsidRPr="00F0421A">
        <w:rPr>
          <w:lang w:val="en-US"/>
        </w:rPr>
        <w:t xml:space="preserve">innocent bystanders </w:t>
      </w:r>
      <w:r>
        <w:fldChar w:fldCharType="begin" w:fldLock="1"/>
      </w:r>
      <w:r w:rsidRPr="00F0421A">
        <w:rPr>
          <w:lang w:val="en-US"/>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"formattedCitation" : "[5]", "plainTextFormattedCitation" : "[5]", "previouslyFormattedCitation" : "[5]" }, "properties" : { "noteIndex" : 0 }, "schema" : "https://github.com/citation-style-language/schema/raw/master/csl-citation.json" }</w:instrText>
      </w:r>
      <w:r>
        <w:fldChar w:fldCharType="separate"/>
      </w:r>
      <w:r w:rsidRPr="00F0421A">
        <w:rPr>
          <w:noProof/>
          <w:lang w:val="en-US"/>
        </w:rPr>
        <w:t>[5]</w:t>
      </w:r>
      <w:r>
        <w:fldChar w:fldCharType="end"/>
      </w:r>
      <w:r w:rsidRPr="00F0421A">
        <w:rPr>
          <w:lang w:val="en-US"/>
        </w:rPr>
        <w:t>.</w:t>
      </w:r>
    </w:p>
    <w:p w14:paraId="5219A21A" w14:textId="77777777" w:rsidR="0097723F" w:rsidRPr="00C7563A" w:rsidRDefault="0097723F" w:rsidP="0097723F">
      <w:pPr>
        <w:spacing w:after="240"/>
        <w:rPr>
          <w:rFonts w:eastAsia="Times New Roman"/>
          <w:b/>
          <w:i/>
          <w:lang w:val="en-US"/>
        </w:rPr>
      </w:pPr>
      <w:r w:rsidRPr="00C7563A">
        <w:rPr>
          <w:rFonts w:eastAsia="Times New Roman"/>
          <w:b/>
          <w:i/>
          <w:lang w:val="en-US"/>
        </w:rPr>
        <w:t>#5</w:t>
      </w:r>
    </w:p>
    <w:p w14:paraId="3C6CA5B9" w14:textId="77777777" w:rsidR="0097723F" w:rsidRDefault="00412802" w:rsidP="0097723F">
      <w:pPr>
        <w:spacing w:after="240"/>
        <w:rPr>
          <w:rFonts w:eastAsia="Times New Roman"/>
          <w:lang w:val="en-US"/>
        </w:rPr>
      </w:pPr>
      <w:r w:rsidRPr="00412802">
        <w:rPr>
          <w:rFonts w:eastAsia="Times New Roman"/>
          <w:lang w:val="en-US"/>
        </w:rPr>
        <w:t>Further on authors write “This initial response is theorized to be socially painful, threatening [9] and easily detectable due to evolutionary over-sensitivity to cues of ostracism [12].” In a sentence such as this, please carefully distinguish phenomenon and hypothesis. There is abundant evidence for the first inference, but the evolutionary origins of this phenomenon can only be inferred indirectly from its existence and prevalence.</w:t>
      </w:r>
    </w:p>
    <w:p w14:paraId="2F1E81BA" w14:textId="77777777" w:rsidR="0097723F" w:rsidRDefault="0097723F" w:rsidP="0097723F">
      <w:pPr>
        <w:spacing w:after="240"/>
        <w:rPr>
          <w:lang w:val="en-US"/>
        </w:rPr>
      </w:pPr>
      <w:r w:rsidRPr="00C7563A">
        <w:rPr>
          <w:b/>
          <w:lang w:val="en-US"/>
        </w:rPr>
        <w:t>Answer</w:t>
      </w:r>
      <w:r>
        <w:rPr>
          <w:lang w:val="en-US"/>
        </w:rPr>
        <w:t xml:space="preserve"> </w:t>
      </w:r>
    </w:p>
    <w:p w14:paraId="4063760A" w14:textId="7E7E1689" w:rsidR="0097723F" w:rsidRPr="00C7563A" w:rsidRDefault="0097723F" w:rsidP="0097723F">
      <w:pPr>
        <w:spacing w:after="240"/>
        <w:rPr>
          <w:i/>
          <w:lang w:val="en-US"/>
        </w:rPr>
      </w:pPr>
      <w:r w:rsidRPr="00C7563A">
        <w:rPr>
          <w:i/>
          <w:lang w:val="en-US"/>
        </w:rPr>
        <w:t xml:space="preserve">We </w:t>
      </w:r>
      <w:del w:id="384" w:author="I van Beest" w:date="2015-03-29T13:47:00Z">
        <w:r w:rsidRPr="00C7563A" w:rsidDel="00D97A41">
          <w:rPr>
            <w:i/>
            <w:lang w:val="en-US"/>
          </w:rPr>
          <w:delText>simply state the proposition of the need-threat model and give a reference to detection theory from which oversensitivity is derived. We rewrite it as follows</w:delText>
        </w:r>
      </w:del>
      <w:ins w:id="385" w:author="I van Beest" w:date="2015-03-29T13:47:00Z">
        <w:r>
          <w:rPr>
            <w:i/>
            <w:lang w:val="en-US"/>
          </w:rPr>
          <w:t>adjusted the sentence. It now reads</w:t>
        </w:r>
      </w:ins>
      <w:ins w:id="386" w:author="Jelte Wicherts" w:date="2015-03-30T14:43:00Z">
        <w:r w:rsidR="00DE0732">
          <w:rPr>
            <w:i/>
            <w:lang w:val="en-US"/>
          </w:rPr>
          <w:t>:</w:t>
        </w:r>
      </w:ins>
    </w:p>
    <w:p w14:paraId="42B443AF" w14:textId="77777777" w:rsidR="0097723F" w:rsidRDefault="0097723F" w:rsidP="0097723F">
      <w:pPr>
        <w:spacing w:after="240"/>
        <w:rPr>
          <w:lang w:val="en-US"/>
        </w:rPr>
      </w:pPr>
      <w:r w:rsidRPr="00AE3300">
        <w:rPr>
          <w:lang w:val="en-US"/>
        </w:rPr>
        <w:lastRenderedPageBreak/>
        <w:t xml:space="preserve">This initial response is theorized to be socially painful, threatening </w:t>
      </w:r>
      <w:r>
        <w:fldChar w:fldCharType="begin" w:fldLock="1"/>
      </w:r>
      <w:r w:rsidRPr="00AE3300">
        <w:rPr>
          <w:lang w:val="en-US"/>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fldChar w:fldCharType="separate"/>
      </w:r>
      <w:r w:rsidRPr="00AE3300">
        <w:rPr>
          <w:noProof/>
          <w:lang w:val="en-US"/>
        </w:rPr>
        <w:t>[9]</w:t>
      </w:r>
      <w:r>
        <w:fldChar w:fldCharType="end"/>
      </w:r>
      <w:r w:rsidRPr="00AE3300">
        <w:rPr>
          <w:lang w:val="en-US"/>
        </w:rPr>
        <w:t xml:space="preserve"> </w:t>
      </w:r>
      <w:r>
        <w:rPr>
          <w:lang w:val="en-US"/>
        </w:rPr>
        <w:t>and, following overdetection theory</w:t>
      </w:r>
      <w:r>
        <w:fldChar w:fldCharType="begin" w:fldLock="1"/>
      </w:r>
      <w:r w:rsidRPr="00AE3300">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fldChar w:fldCharType="end"/>
      </w:r>
      <w:r w:rsidRPr="00AE3300">
        <w:rPr>
          <w:lang w:val="en-US"/>
        </w:rPr>
        <w:t xml:space="preserve"> </w:t>
      </w:r>
      <w:r>
        <w:fldChar w:fldCharType="begin" w:fldLock="1"/>
      </w:r>
      <w:r w:rsidRPr="00AE3300">
        <w:rPr>
          <w:lang w:val="en-US"/>
        </w:rPr>
        <w:instrText>ADDIN CSL_CITATION { "citationItems" : [ { "id" : "ITEM-1", "itemData" : { "author" : [ { "dropping-particle" : "", "family" : "Haselton", "given" : "Martie G", "non-dropping-particle" : "", "parse-names" : false, "suffix" : "" }, { "dropping-particle" : "", "family" : "Buss", "given" : "David M", "non-dropping-particle" : "", "parse-names" : false, "suffix" : "" } ], "container-title" : "Journal of Personality and Social Psychology", "id" : "ITEM-1", "issue" : "1", "issued" : { "date-parts" : [ [ "2000" ] ] }, "page" : "81-91", "publisher" : "American Psychological Association", "title" : "Error management theory: a new perspective on biases in cross-sex mind reading.", "type" : "article-journal", "volume" : "78" }, "uris" : [ "http://www.mendeley.com/documents/?uuid=84da2108-9bc3-42ab-91b4-e2d2a31929c6" ] } ], "mendeley" : { "formattedCitation" : "[12]", "plainTextFormattedCitation" : "[12]", "previouslyFormattedCitation" : "[12]" }, "properties" : { "noteIndex" : 0 }, "schema" : "https://github.com/citation-style-language/schema/raw/master/csl-citation.json" }</w:instrText>
      </w:r>
      <w:r>
        <w:fldChar w:fldCharType="separate"/>
      </w:r>
      <w:r w:rsidRPr="00AE3300">
        <w:rPr>
          <w:noProof/>
          <w:lang w:val="en-US"/>
        </w:rPr>
        <w:t>[12]</w:t>
      </w:r>
      <w:r>
        <w:fldChar w:fldCharType="end"/>
      </w:r>
      <w:r>
        <w:rPr>
          <w:lang w:val="en-US"/>
        </w:rPr>
        <w:t xml:space="preserve">, should be </w:t>
      </w:r>
      <w:r w:rsidRPr="00AE3300">
        <w:rPr>
          <w:lang w:val="en-US"/>
        </w:rPr>
        <w:t>easily detectable due to evolutionary over-sensitivity to cues of ostracism.</w:t>
      </w:r>
    </w:p>
    <w:p w14:paraId="1895798D" w14:textId="77777777" w:rsidR="0097723F" w:rsidRPr="00C7563A" w:rsidRDefault="0097723F" w:rsidP="0097723F">
      <w:pPr>
        <w:spacing w:after="240"/>
        <w:rPr>
          <w:rFonts w:eastAsia="Times New Roman"/>
          <w:b/>
          <w:i/>
          <w:lang w:val="en-US"/>
        </w:rPr>
      </w:pPr>
      <w:r w:rsidRPr="00C7563A">
        <w:rPr>
          <w:b/>
          <w:lang w:val="en-US"/>
        </w:rPr>
        <w:t>#6</w:t>
      </w:r>
    </w:p>
    <w:p w14:paraId="3964DC0E" w14:textId="77777777" w:rsidR="0097723F" w:rsidRPr="0023428D" w:rsidRDefault="00412802" w:rsidP="0097723F">
      <w:pPr>
        <w:spacing w:after="240"/>
        <w:rPr>
          <w:rFonts w:eastAsia="Times New Roman"/>
          <w:lang w:val="en-US"/>
        </w:rPr>
      </w:pPr>
      <w:r w:rsidRPr="0023428D">
        <w:rPr>
          <w:rFonts w:eastAsia="Times New Roman"/>
          <w:lang w:val="en-US"/>
        </w:rPr>
        <w:t>It is stated that all selections and hypotheses were preregistered on OSF. But what is not spelled out is whether authors tried to learn something new from their data by exploring it?</w:t>
      </w:r>
    </w:p>
    <w:p w14:paraId="6D5AEA03" w14:textId="77777777" w:rsidR="0097723F" w:rsidRDefault="0097723F" w:rsidP="0097723F">
      <w:pPr>
        <w:spacing w:after="240"/>
        <w:rPr>
          <w:lang w:val="en-US"/>
        </w:rPr>
      </w:pPr>
      <w:r w:rsidRPr="00C7563A">
        <w:rPr>
          <w:b/>
          <w:lang w:val="en-US"/>
        </w:rPr>
        <w:t>Answer</w:t>
      </w:r>
      <w:r>
        <w:rPr>
          <w:lang w:val="en-US"/>
        </w:rPr>
        <w:t xml:space="preserve"> </w:t>
      </w:r>
    </w:p>
    <w:p w14:paraId="53D068A1" w14:textId="77777777" w:rsidR="0097723F" w:rsidRPr="00B47FD3" w:rsidRDefault="0097723F" w:rsidP="0097723F">
      <w:pPr>
        <w:spacing w:after="240"/>
        <w:rPr>
          <w:rFonts w:eastAsia="Times New Roman"/>
          <w:i/>
          <w:lang w:val="en-US"/>
        </w:rPr>
      </w:pPr>
      <w:r>
        <w:rPr>
          <w:i/>
          <w:lang w:val="en-US"/>
        </w:rPr>
        <w:t>We explored several avenues. For example s</w:t>
      </w:r>
      <w:r w:rsidRPr="00B47FD3">
        <w:rPr>
          <w:rFonts w:eastAsia="Times New Roman"/>
          <w:i/>
          <w:lang w:val="en-US"/>
        </w:rPr>
        <w:t>ee reviewer #2, answer #1</w:t>
      </w:r>
      <w:ins w:id="387" w:author="I van Beest" w:date="2015-03-29T13:48:00Z">
        <w:r>
          <w:rPr>
            <w:rFonts w:eastAsia="Times New Roman"/>
            <w:i/>
            <w:lang w:val="en-US"/>
          </w:rPr>
          <w:t>, but also answer below (reviewer #2, answer #7)</w:t>
        </w:r>
      </w:ins>
      <w:del w:id="388" w:author="I van Beest" w:date="2015-03-29T13:48:00Z">
        <w:r w:rsidRPr="00B47FD3" w:rsidDel="00D97A41">
          <w:rPr>
            <w:rFonts w:eastAsia="Times New Roman"/>
            <w:i/>
            <w:lang w:val="en-US"/>
          </w:rPr>
          <w:delText>.</w:delText>
        </w:r>
      </w:del>
    </w:p>
    <w:p w14:paraId="7D4AC5EC" w14:textId="77777777" w:rsidR="0097723F" w:rsidRPr="00C7563A" w:rsidRDefault="0097723F" w:rsidP="0097723F">
      <w:pPr>
        <w:spacing w:after="240"/>
        <w:rPr>
          <w:rFonts w:eastAsia="Times New Roman"/>
          <w:b/>
          <w:lang w:val="en-US"/>
        </w:rPr>
      </w:pPr>
      <w:r w:rsidRPr="00C7563A">
        <w:rPr>
          <w:rFonts w:eastAsia="Times New Roman"/>
          <w:b/>
          <w:lang w:val="en-US"/>
        </w:rPr>
        <w:t>#7</w:t>
      </w:r>
    </w:p>
    <w:p w14:paraId="3897DBFB" w14:textId="77777777" w:rsidR="0097723F" w:rsidRPr="00B47FD3" w:rsidRDefault="00412802" w:rsidP="0097723F">
      <w:pPr>
        <w:spacing w:after="240"/>
        <w:rPr>
          <w:rFonts w:eastAsia="Times New Roman"/>
          <w:lang w:val="en-US"/>
        </w:rPr>
      </w:pPr>
      <w:r w:rsidRPr="00B47FD3">
        <w:rPr>
          <w:rFonts w:eastAsia="Times New Roman"/>
          <w:lang w:val="en-US"/>
        </w:rPr>
        <w:t>“Examples of interpersonal measures are donations to charity, helping behavior, money allocations in economic games, and aggression measures such as irritating sounds blasts or hot sauce allocation.” Please split the effects of positive and negative behaviors—they are qualitatively too distinct to be lumped together in this way. Later on I noted that K=10 for these studies (?). If small K was the reason for lumping things together please explain the criteria and total K in this section to help readers understand your decision making process.</w:t>
      </w:r>
    </w:p>
    <w:p w14:paraId="34DEFFBB" w14:textId="77777777" w:rsidR="0097723F" w:rsidRDefault="0097723F" w:rsidP="0097723F">
      <w:pPr>
        <w:spacing w:after="240"/>
        <w:rPr>
          <w:lang w:val="en-US"/>
        </w:rPr>
      </w:pPr>
      <w:r w:rsidRPr="00C7563A">
        <w:rPr>
          <w:b/>
          <w:lang w:val="en-US"/>
        </w:rPr>
        <w:t>Answer</w:t>
      </w:r>
      <w:r>
        <w:rPr>
          <w:lang w:val="en-US"/>
        </w:rPr>
        <w:t xml:space="preserve"> </w:t>
      </w:r>
    </w:p>
    <w:p w14:paraId="6A0570B6" w14:textId="77777777" w:rsidR="0097723F" w:rsidRDefault="0097723F" w:rsidP="0097723F">
      <w:pPr>
        <w:spacing w:after="240"/>
        <w:rPr>
          <w:rFonts w:eastAsia="Times New Roman"/>
          <w:i/>
          <w:lang w:val="en-US"/>
        </w:rPr>
      </w:pPr>
      <w:r w:rsidRPr="00B47FD3">
        <w:rPr>
          <w:rFonts w:eastAsia="Times New Roman"/>
          <w:i/>
          <w:lang w:val="en-US"/>
        </w:rPr>
        <w:t>These were indeed split into positive (pro-social) and negative (anti-social) behaviors initially and were indeed lumped together due to small K, hence, low power for detecting moderation effects. For the first measure, there were 14 interpersonal measures, of which 4 are positive and 10 negative. For the last measure, there were 14 interpersonal measures, of which 8 are positive and 6 negative. We added a sentence in the manuscr</w:t>
      </w:r>
      <w:r>
        <w:rPr>
          <w:rFonts w:eastAsia="Times New Roman"/>
          <w:i/>
          <w:lang w:val="en-US"/>
        </w:rPr>
        <w:t>ipt to clarify this</w:t>
      </w:r>
      <w:ins w:id="389" w:author="I van Beest" w:date="2015-03-29T13:49:00Z">
        <w:r>
          <w:rPr>
            <w:rFonts w:eastAsia="Times New Roman"/>
            <w:i/>
            <w:lang w:val="en-US"/>
          </w:rPr>
          <w:t xml:space="preserve">. One page </w:t>
        </w:r>
        <w:commentRangeStart w:id="390"/>
        <w:r w:rsidRPr="00005E7B">
          <w:rPr>
            <w:rFonts w:eastAsia="Times New Roman"/>
            <w:i/>
            <w:highlight w:val="yellow"/>
            <w:lang w:val="en-US"/>
            <w:rPrChange w:id="391" w:author="Chris Hartgerink" w:date="2015-03-31T12:29:00Z">
              <w:rPr>
                <w:rFonts w:eastAsia="Times New Roman"/>
                <w:i/>
                <w:lang w:val="en-US"/>
              </w:rPr>
            </w:rPrChange>
          </w:rPr>
          <w:t xml:space="preserve">?? </w:t>
        </w:r>
      </w:ins>
      <w:commentRangeEnd w:id="390"/>
      <w:r w:rsidR="00DE0732" w:rsidRPr="00005E7B">
        <w:rPr>
          <w:rStyle w:val="CommentReference"/>
          <w:highlight w:val="yellow"/>
          <w:rPrChange w:id="392" w:author="Chris Hartgerink" w:date="2015-03-31T12:29:00Z">
            <w:rPr>
              <w:rStyle w:val="CommentReference"/>
            </w:rPr>
          </w:rPrChange>
        </w:rPr>
        <w:commentReference w:id="390"/>
      </w:r>
      <w:ins w:id="393" w:author="I van Beest" w:date="2015-03-29T13:49:00Z">
        <w:r>
          <w:rPr>
            <w:rFonts w:eastAsia="Times New Roman"/>
            <w:i/>
            <w:lang w:val="en-US"/>
          </w:rPr>
          <w:t>of revised ms we now say:</w:t>
        </w:r>
      </w:ins>
      <w:del w:id="394" w:author="I van Beest" w:date="2015-03-29T13:49:00Z">
        <w:r w:rsidDel="00F403F5">
          <w:rPr>
            <w:rFonts w:eastAsia="Times New Roman"/>
            <w:i/>
            <w:lang w:val="en-US"/>
          </w:rPr>
          <w:delText>, that reads</w:delText>
        </w:r>
      </w:del>
    </w:p>
    <w:p w14:paraId="6DC1F6C4" w14:textId="77777777" w:rsidR="0097723F" w:rsidRDefault="0097723F" w:rsidP="0097723F">
      <w:pPr>
        <w:spacing w:after="240"/>
        <w:rPr>
          <w:rFonts w:eastAsia="Times New Roman"/>
          <w:i/>
          <w:lang w:val="en-US"/>
        </w:rPr>
      </w:pPr>
      <w:r w:rsidRPr="00B47FD3">
        <w:rPr>
          <w:lang w:val="en-US"/>
        </w:rPr>
        <w:t xml:space="preserve">These were initially coded into pro- and anti-social, but were collated into the category interpersonal due to small </w:t>
      </w:r>
      <w:r w:rsidRPr="00B47FD3">
        <w:rPr>
          <w:i/>
          <w:lang w:val="en-US"/>
        </w:rPr>
        <w:t xml:space="preserve">k </w:t>
      </w:r>
      <w:r w:rsidRPr="00B47FD3">
        <w:rPr>
          <w:lang w:val="en-US"/>
        </w:rPr>
        <w:t xml:space="preserve">the first measure (4 and 10, respectively) and last measure (8 and </w:t>
      </w:r>
      <w:commentRangeStart w:id="395"/>
      <w:commentRangeStart w:id="396"/>
      <w:r w:rsidRPr="00B47FD3">
        <w:rPr>
          <w:lang w:val="en-US"/>
        </w:rPr>
        <w:t>6</w:t>
      </w:r>
      <w:commentRangeEnd w:id="395"/>
      <w:r>
        <w:rPr>
          <w:rStyle w:val="CommentReference"/>
          <w:vanish/>
        </w:rPr>
        <w:commentReference w:id="395"/>
      </w:r>
      <w:commentRangeEnd w:id="396"/>
      <w:r w:rsidR="00005E7B">
        <w:rPr>
          <w:rStyle w:val="CommentReference"/>
        </w:rPr>
        <w:commentReference w:id="396"/>
      </w:r>
      <w:r w:rsidRPr="00B47FD3">
        <w:rPr>
          <w:lang w:val="en-US"/>
        </w:rPr>
        <w:t>, respectively).</w:t>
      </w:r>
    </w:p>
    <w:p w14:paraId="4524B8AF" w14:textId="77777777" w:rsidR="0097723F" w:rsidRPr="00C7563A" w:rsidRDefault="0097723F" w:rsidP="0097723F">
      <w:pPr>
        <w:spacing w:after="240"/>
        <w:rPr>
          <w:rFonts w:eastAsia="Times New Roman"/>
          <w:b/>
          <w:lang w:val="en-US"/>
        </w:rPr>
      </w:pPr>
      <w:r w:rsidRPr="00C7563A">
        <w:rPr>
          <w:rFonts w:eastAsia="Times New Roman"/>
          <w:b/>
          <w:lang w:val="en-US"/>
        </w:rPr>
        <w:t>#8</w:t>
      </w:r>
    </w:p>
    <w:p w14:paraId="2CCDF89A" w14:textId="77777777" w:rsidR="0097723F" w:rsidRPr="00B47FD3" w:rsidRDefault="00412802" w:rsidP="0097723F">
      <w:pPr>
        <w:spacing w:after="240"/>
        <w:rPr>
          <w:rFonts w:eastAsia="Times New Roman"/>
          <w:lang w:val="en-US"/>
        </w:rPr>
      </w:pPr>
      <w:r w:rsidRPr="00B47FD3">
        <w:rPr>
          <w:rFonts w:eastAsia="Times New Roman"/>
          <w:lang w:val="en-US"/>
        </w:rPr>
        <w:t>For various decisions to include or exclude studies or factors, please provide an indication of the number of studies affected by your decision. E.g., “continuous variables that were dichotomized into factorial levels were also collapsed due to the many probl</w:t>
      </w:r>
      <w:r w:rsidR="0097723F">
        <w:rPr>
          <w:rFonts w:eastAsia="Times New Roman"/>
          <w:lang w:val="en-US"/>
        </w:rPr>
        <w:t>ems dichotomization can cause”.</w:t>
      </w:r>
      <w:r w:rsidRPr="00B47FD3">
        <w:rPr>
          <w:rFonts w:eastAsia="Times New Roman"/>
          <w:lang w:val="en-US"/>
        </w:rPr>
        <w:t xml:space="preserve"> How many studies were collapsed in this way? I’m trying to assess the impact of your coding decisions.</w:t>
      </w:r>
    </w:p>
    <w:p w14:paraId="74C6FC6A" w14:textId="77777777" w:rsidR="0097723F" w:rsidRDefault="0097723F" w:rsidP="0097723F">
      <w:pPr>
        <w:spacing w:after="240"/>
        <w:rPr>
          <w:lang w:val="en-US"/>
        </w:rPr>
      </w:pPr>
      <w:r w:rsidRPr="00C7563A">
        <w:rPr>
          <w:b/>
          <w:lang w:val="en-US"/>
        </w:rPr>
        <w:t>Answer</w:t>
      </w:r>
      <w:r>
        <w:rPr>
          <w:lang w:val="en-US"/>
        </w:rPr>
        <w:t xml:space="preserve"> </w:t>
      </w:r>
    </w:p>
    <w:p w14:paraId="10CE71DC" w14:textId="77777777" w:rsidR="0097723F" w:rsidRPr="00B47FD3" w:rsidRDefault="0097723F" w:rsidP="0097723F">
      <w:pPr>
        <w:spacing w:after="240"/>
        <w:rPr>
          <w:rFonts w:eastAsia="Times New Roman"/>
          <w:i/>
          <w:lang w:val="en-US"/>
        </w:rPr>
      </w:pPr>
      <w:r w:rsidRPr="00B47FD3">
        <w:rPr>
          <w:rFonts w:eastAsia="Times New Roman"/>
          <w:i/>
          <w:lang w:val="en-US"/>
        </w:rPr>
        <w:t>This collapsing occurred a total of four times, for the studies from (i) Stock 2011, (ii) two studies from Boyes 2009, and (iii) Zadro 2006. We added this number</w:t>
      </w:r>
      <w:r>
        <w:rPr>
          <w:rFonts w:eastAsia="Times New Roman"/>
          <w:i/>
          <w:lang w:val="en-US"/>
        </w:rPr>
        <w:t xml:space="preserve"> in the manuscript. </w:t>
      </w:r>
      <w:commentRangeStart w:id="397"/>
      <w:del w:id="398" w:author="I van Beest" w:date="2015-03-29T13:52:00Z">
        <w:r w:rsidDel="00F403F5">
          <w:rPr>
            <w:rFonts w:eastAsia="Times New Roman"/>
            <w:i/>
            <w:lang w:val="en-US"/>
          </w:rPr>
          <w:delText>However, we</w:delText>
        </w:r>
        <w:r w:rsidRPr="00B47FD3" w:rsidDel="00F403F5">
          <w:rPr>
            <w:rFonts w:eastAsia="Times New Roman"/>
            <w:i/>
            <w:lang w:val="en-US"/>
          </w:rPr>
          <w:delText xml:space="preserve"> are unclear what other aspects of the coding process are requested by the reviewer.</w:delText>
        </w:r>
        <w:r w:rsidDel="00F403F5">
          <w:rPr>
            <w:rFonts w:eastAsia="Times New Roman"/>
            <w:i/>
            <w:lang w:val="en-US"/>
          </w:rPr>
          <w:delText xml:space="preserve"> There were no other coding decisions that we are aware of that need further clarification</w:delText>
        </w:r>
      </w:del>
      <w:commentRangeEnd w:id="397"/>
      <w:r>
        <w:rPr>
          <w:rStyle w:val="CommentReference"/>
          <w:vanish/>
        </w:rPr>
        <w:commentReference w:id="397"/>
      </w:r>
      <w:del w:id="399" w:author="I van Beest" w:date="2015-03-29T13:52:00Z">
        <w:r w:rsidDel="00F403F5">
          <w:rPr>
            <w:rFonts w:eastAsia="Times New Roman"/>
            <w:i/>
            <w:lang w:val="en-US"/>
          </w:rPr>
          <w:delText>.</w:delText>
        </w:r>
      </w:del>
    </w:p>
    <w:p w14:paraId="5AF2C86E" w14:textId="77777777" w:rsidR="0097723F" w:rsidRPr="00C7563A" w:rsidRDefault="00412802" w:rsidP="0097723F">
      <w:pPr>
        <w:spacing w:after="240"/>
        <w:rPr>
          <w:rFonts w:eastAsia="Times New Roman"/>
          <w:lang w:val="en-US"/>
        </w:rPr>
      </w:pPr>
      <w:r w:rsidRPr="00C7563A">
        <w:rPr>
          <w:rFonts w:eastAsia="Times New Roman"/>
          <w:lang w:val="en-US"/>
        </w:rPr>
        <w:t>S</w:t>
      </w:r>
      <w:r w:rsidR="0097723F" w:rsidRPr="00C7563A">
        <w:rPr>
          <w:rFonts w:eastAsia="Times New Roman"/>
          <w:lang w:val="en-US"/>
        </w:rPr>
        <w:t>ome other minor points:</w:t>
      </w:r>
    </w:p>
    <w:p w14:paraId="2F00170D" w14:textId="77777777" w:rsidR="0097723F" w:rsidRPr="00C7563A" w:rsidRDefault="0097723F" w:rsidP="0097723F">
      <w:pPr>
        <w:spacing w:after="240"/>
        <w:rPr>
          <w:rFonts w:eastAsia="Times New Roman"/>
          <w:b/>
          <w:lang w:val="en-US"/>
        </w:rPr>
      </w:pPr>
      <w:r w:rsidRPr="00C7563A">
        <w:rPr>
          <w:rFonts w:eastAsia="Times New Roman"/>
          <w:b/>
          <w:lang w:val="en-US"/>
        </w:rPr>
        <w:t>#9</w:t>
      </w:r>
    </w:p>
    <w:p w14:paraId="31812790" w14:textId="77777777" w:rsidR="0097723F" w:rsidRPr="00C7563A" w:rsidRDefault="00412802" w:rsidP="0097723F">
      <w:pPr>
        <w:spacing w:after="240"/>
        <w:rPr>
          <w:rFonts w:eastAsia="Times New Roman"/>
          <w:lang w:val="en-US"/>
        </w:rPr>
      </w:pPr>
      <w:r w:rsidRPr="00C7563A">
        <w:rPr>
          <w:rFonts w:eastAsia="Times New Roman"/>
          <w:lang w:val="en-US"/>
        </w:rPr>
        <w:lastRenderedPageBreak/>
        <w:t>“we used the metafor package”: include version.</w:t>
      </w:r>
    </w:p>
    <w:p w14:paraId="42D790FC" w14:textId="77777777" w:rsidR="0097723F" w:rsidRPr="00C7563A" w:rsidRDefault="0097723F" w:rsidP="0097723F">
      <w:pPr>
        <w:spacing w:after="240"/>
        <w:rPr>
          <w:lang w:val="en-US"/>
        </w:rPr>
      </w:pPr>
      <w:r w:rsidRPr="00C7563A">
        <w:rPr>
          <w:b/>
          <w:lang w:val="en-US"/>
        </w:rPr>
        <w:t>Answer</w:t>
      </w:r>
      <w:r w:rsidRPr="00C7563A">
        <w:rPr>
          <w:lang w:val="en-US"/>
        </w:rPr>
        <w:t xml:space="preserve"> </w:t>
      </w:r>
    </w:p>
    <w:p w14:paraId="62E1ECEF" w14:textId="77777777" w:rsidR="0097723F" w:rsidRPr="00C7563A" w:rsidRDefault="0097723F" w:rsidP="0097723F">
      <w:pPr>
        <w:spacing w:after="240"/>
        <w:rPr>
          <w:rFonts w:eastAsia="Times New Roman"/>
          <w:i/>
          <w:lang w:val="en-US"/>
        </w:rPr>
      </w:pPr>
      <w:r w:rsidRPr="00C7563A">
        <w:rPr>
          <w:rFonts w:eastAsia="Times New Roman"/>
          <w:i/>
          <w:lang w:val="en-US"/>
        </w:rPr>
        <w:t>Version 1.9-5. Added in the manuscript.</w:t>
      </w:r>
    </w:p>
    <w:p w14:paraId="104B816A" w14:textId="77777777" w:rsidR="0097723F" w:rsidRPr="00C7563A" w:rsidRDefault="0097723F" w:rsidP="0097723F">
      <w:pPr>
        <w:spacing w:after="240"/>
        <w:rPr>
          <w:rFonts w:eastAsia="Times New Roman"/>
          <w:b/>
          <w:lang w:val="en-US"/>
        </w:rPr>
      </w:pPr>
      <w:r w:rsidRPr="00C7563A">
        <w:rPr>
          <w:rFonts w:eastAsia="Times New Roman"/>
          <w:b/>
          <w:lang w:val="en-US"/>
        </w:rPr>
        <w:t>#10</w:t>
      </w:r>
    </w:p>
    <w:p w14:paraId="3BB08B43" w14:textId="77777777" w:rsidR="0097723F" w:rsidRPr="00C7563A" w:rsidRDefault="00412802" w:rsidP="0097723F">
      <w:pPr>
        <w:spacing w:after="240"/>
        <w:rPr>
          <w:rFonts w:eastAsia="Times New Roman"/>
          <w:lang w:val="en-US"/>
        </w:rPr>
      </w:pPr>
      <w:r w:rsidRPr="00C7563A">
        <w:rPr>
          <w:rFonts w:eastAsia="Times New Roman"/>
          <w:lang w:val="en-US"/>
        </w:rPr>
        <w:t>I do not understand this sentence: “Model indicates that the first measure was indeed reflexive and the last measure reflective.”</w:t>
      </w:r>
    </w:p>
    <w:p w14:paraId="7EDB5550" w14:textId="77777777" w:rsidR="0097723F" w:rsidRDefault="0097723F" w:rsidP="0097723F">
      <w:pPr>
        <w:spacing w:after="240"/>
        <w:rPr>
          <w:lang w:val="en-US"/>
        </w:rPr>
      </w:pPr>
      <w:r w:rsidRPr="00C7563A">
        <w:rPr>
          <w:b/>
          <w:lang w:val="en-US"/>
        </w:rPr>
        <w:t>Answer</w:t>
      </w:r>
      <w:r>
        <w:rPr>
          <w:lang w:val="en-US"/>
        </w:rPr>
        <w:t xml:space="preserve"> </w:t>
      </w:r>
    </w:p>
    <w:p w14:paraId="3F64E54F" w14:textId="77777777" w:rsidR="0097723F" w:rsidRDefault="0097723F" w:rsidP="0097723F">
      <w:pPr>
        <w:spacing w:after="240"/>
        <w:rPr>
          <w:i/>
          <w:lang w:val="en-US"/>
        </w:rPr>
      </w:pPr>
      <w:r w:rsidRPr="00C7563A">
        <w:rPr>
          <w:i/>
          <w:lang w:val="en-US"/>
        </w:rPr>
        <w:t>The model pertained to a subset included throughout the analyses. To avoid confusion we rewrote the note under table 3 to read similar to Figure 2</w:t>
      </w:r>
    </w:p>
    <w:p w14:paraId="1CBDDC4C" w14:textId="25507911" w:rsidR="0097723F" w:rsidRDefault="00DE0732" w:rsidP="0097723F">
      <w:pPr>
        <w:spacing w:after="240"/>
        <w:rPr>
          <w:lang w:val="en-US"/>
        </w:rPr>
      </w:pPr>
      <w:ins w:id="400" w:author="Jelte Wicherts" w:date="2015-03-30T14:43:00Z">
        <w:r>
          <w:rPr>
            <w:lang w:val="en-US"/>
          </w:rPr>
          <w:t>“</w:t>
        </w:r>
      </w:ins>
      <w:r w:rsidR="0097723F" w:rsidRPr="00C7563A">
        <w:rPr>
          <w:lang w:val="en-US"/>
        </w:rPr>
        <w:t>Subset All</w:t>
      </w:r>
      <w:ins w:id="401" w:author="Jelte Wicherts" w:date="2015-03-30T14:43:00Z">
        <w:r>
          <w:rPr>
            <w:lang w:val="en-US"/>
          </w:rPr>
          <w:t>”</w:t>
        </w:r>
      </w:ins>
      <w:r w:rsidR="0097723F" w:rsidRPr="00C7563A">
        <w:rPr>
          <w:lang w:val="en-US"/>
        </w:rPr>
        <w:t xml:space="preserve"> contains all measures. Subset Fundamental contains</w:t>
      </w:r>
      <w:r w:rsidR="0097723F" w:rsidRPr="00C7563A" w:rsidDel="000D5B5F">
        <w:rPr>
          <w:lang w:val="en-US"/>
        </w:rPr>
        <w:t xml:space="preserve"> </w:t>
      </w:r>
      <w:r w:rsidR="0097723F" w:rsidRPr="00C7563A">
        <w:rPr>
          <w:lang w:val="en-US"/>
        </w:rPr>
        <w:t xml:space="preserve">only fundamental need measures. Subset Intrapersonal contains all intrapersonal measures. Subset Interpersonal contains all interpersonal measures. Subset Model contains those where first measures is immediate and last measure is delayed. See Supplement </w:t>
      </w:r>
      <w:commentRangeStart w:id="402"/>
      <w:r w:rsidR="0097723F" w:rsidRPr="00C7563A">
        <w:rPr>
          <w:lang w:val="en-US"/>
        </w:rPr>
        <w:t>S3</w:t>
      </w:r>
      <w:commentRangeEnd w:id="402"/>
      <w:r w:rsidR="0097723F">
        <w:rPr>
          <w:rStyle w:val="CommentReference"/>
        </w:rPr>
        <w:commentReference w:id="402"/>
      </w:r>
      <w:r w:rsidR="0097723F" w:rsidRPr="00C7563A">
        <w:rPr>
          <w:lang w:val="en-US"/>
        </w:rPr>
        <w:t>.</w:t>
      </w:r>
    </w:p>
    <w:p w14:paraId="3AB905DC" w14:textId="77777777" w:rsidR="0097723F" w:rsidRPr="00C7563A" w:rsidRDefault="0097723F" w:rsidP="0097723F">
      <w:pPr>
        <w:spacing w:after="240"/>
        <w:rPr>
          <w:rFonts w:eastAsia="Times New Roman"/>
          <w:i/>
          <w:lang w:val="en-US"/>
        </w:rPr>
      </w:pPr>
      <w:r w:rsidRPr="00C7563A">
        <w:rPr>
          <w:i/>
          <w:lang w:val="en-US"/>
        </w:rPr>
        <w:t>On page 28 this was clarified under the heading Measures, where the subsets are named.</w:t>
      </w:r>
    </w:p>
    <w:p w14:paraId="67228FE0" w14:textId="77777777" w:rsidR="0097723F" w:rsidRPr="00C7563A" w:rsidRDefault="0097723F" w:rsidP="0097723F">
      <w:pPr>
        <w:spacing w:after="240"/>
        <w:rPr>
          <w:rFonts w:eastAsia="Times New Roman"/>
          <w:b/>
          <w:lang w:val="en-US"/>
        </w:rPr>
      </w:pPr>
      <w:r w:rsidRPr="00C7563A">
        <w:rPr>
          <w:rFonts w:eastAsia="Times New Roman"/>
          <w:b/>
          <w:lang w:val="en-US"/>
        </w:rPr>
        <w:t>#11</w:t>
      </w:r>
    </w:p>
    <w:p w14:paraId="33F6851A" w14:textId="77777777" w:rsidR="0097723F" w:rsidRPr="00C7563A" w:rsidRDefault="00412802" w:rsidP="0097723F">
      <w:pPr>
        <w:spacing w:after="240"/>
        <w:rPr>
          <w:rFonts w:eastAsia="Times New Roman"/>
          <w:lang w:val="en-US"/>
        </w:rPr>
      </w:pPr>
      <w:r w:rsidRPr="00C7563A">
        <w:rPr>
          <w:rFonts w:eastAsia="Times New Roman"/>
          <w:lang w:val="en-US"/>
        </w:rPr>
        <w:t>“meta-analyses” is plural</w:t>
      </w:r>
    </w:p>
    <w:p w14:paraId="135D1289" w14:textId="77777777" w:rsidR="0097723F" w:rsidRDefault="0097723F" w:rsidP="0097723F">
      <w:pPr>
        <w:spacing w:after="240"/>
        <w:rPr>
          <w:lang w:val="en-US"/>
        </w:rPr>
      </w:pPr>
      <w:r w:rsidRPr="00C7563A">
        <w:rPr>
          <w:b/>
          <w:lang w:val="en-US"/>
        </w:rPr>
        <w:t>Answer</w:t>
      </w:r>
      <w:r>
        <w:rPr>
          <w:lang w:val="en-US"/>
        </w:rPr>
        <w:t xml:space="preserve"> </w:t>
      </w:r>
    </w:p>
    <w:p w14:paraId="749CCE4F" w14:textId="77777777" w:rsidR="0097723F" w:rsidRPr="00C7563A" w:rsidRDefault="0097723F" w:rsidP="0097723F">
      <w:pPr>
        <w:spacing w:after="240"/>
        <w:rPr>
          <w:rFonts w:eastAsia="Times New Roman"/>
          <w:i/>
          <w:lang w:val="en-US"/>
        </w:rPr>
      </w:pPr>
      <w:r w:rsidRPr="00C7563A">
        <w:rPr>
          <w:rFonts w:eastAsia="Times New Roman"/>
          <w:i/>
          <w:lang w:val="en-US"/>
        </w:rPr>
        <w:t>Adjusted</w:t>
      </w:r>
    </w:p>
    <w:p w14:paraId="3EA3A3E9" w14:textId="77777777" w:rsidR="0097723F" w:rsidRPr="00C7563A" w:rsidRDefault="0097723F" w:rsidP="0097723F">
      <w:pPr>
        <w:spacing w:after="240"/>
        <w:rPr>
          <w:rFonts w:eastAsia="Times New Roman"/>
          <w:b/>
          <w:lang w:val="en-US"/>
        </w:rPr>
      </w:pPr>
      <w:r w:rsidRPr="00C7563A">
        <w:rPr>
          <w:rFonts w:eastAsia="Times New Roman"/>
          <w:b/>
          <w:lang w:val="en-US"/>
        </w:rPr>
        <w:t>#12</w:t>
      </w:r>
    </w:p>
    <w:p w14:paraId="26D3FB30" w14:textId="77777777" w:rsidR="0097723F" w:rsidRPr="00C7563A" w:rsidRDefault="00412802" w:rsidP="0097723F">
      <w:pPr>
        <w:spacing w:after="240"/>
        <w:rPr>
          <w:rFonts w:eastAsia="Times New Roman"/>
          <w:lang w:val="en-US"/>
        </w:rPr>
      </w:pPr>
      <w:r w:rsidRPr="00C7563A">
        <w:rPr>
          <w:rFonts w:eastAsia="Times New Roman"/>
          <w:lang w:val="en-US"/>
        </w:rPr>
        <w:t>“by a la</w:t>
      </w:r>
      <w:r w:rsidR="0097723F" w:rsidRPr="00C7563A">
        <w:rPr>
          <w:rFonts w:eastAsia="Times New Roman"/>
          <w:lang w:val="en-US"/>
        </w:rPr>
        <w:t>rge extend”</w:t>
      </w:r>
      <w:r w:rsidR="0097723F" w:rsidRPr="00C7563A">
        <w:rPr>
          <w:rFonts w:eastAsia="Times New Roman"/>
          <w:lang w:val="en-US"/>
        </w:rPr>
        <w:br/>
        <w:t>= to a large extent</w:t>
      </w:r>
    </w:p>
    <w:p w14:paraId="2D58163D" w14:textId="77777777" w:rsidR="0097723F" w:rsidRDefault="0097723F" w:rsidP="0097723F">
      <w:pPr>
        <w:spacing w:after="240"/>
        <w:rPr>
          <w:lang w:val="en-US"/>
        </w:rPr>
      </w:pPr>
      <w:r w:rsidRPr="00C7563A">
        <w:rPr>
          <w:b/>
          <w:lang w:val="en-US"/>
        </w:rPr>
        <w:t>Answer</w:t>
      </w:r>
      <w:r>
        <w:rPr>
          <w:lang w:val="en-US"/>
        </w:rPr>
        <w:t xml:space="preserve"> </w:t>
      </w:r>
    </w:p>
    <w:p w14:paraId="2759E5AC" w14:textId="77777777" w:rsidR="0097723F" w:rsidRPr="00C7563A" w:rsidRDefault="0097723F" w:rsidP="0097723F">
      <w:pPr>
        <w:spacing w:after="240"/>
        <w:rPr>
          <w:rFonts w:eastAsia="Times New Roman"/>
          <w:i/>
          <w:lang w:val="en-US"/>
        </w:rPr>
      </w:pPr>
      <w:r w:rsidRPr="00C7563A">
        <w:rPr>
          <w:rFonts w:eastAsia="Times New Roman"/>
          <w:i/>
          <w:lang w:val="en-US"/>
        </w:rPr>
        <w:t>Adjusted</w:t>
      </w:r>
    </w:p>
    <w:p w14:paraId="3ECCC436" w14:textId="77777777" w:rsidR="0097723F" w:rsidRDefault="0097723F">
      <w:pPr>
        <w:spacing w:after="160" w:line="259" w:lineRule="auto"/>
        <w:rPr>
          <w:rFonts w:eastAsia="Times New Roman"/>
          <w:b/>
          <w:lang w:val="en-US"/>
        </w:rPr>
      </w:pPr>
      <w:r>
        <w:rPr>
          <w:rFonts w:eastAsia="Times New Roman"/>
          <w:b/>
          <w:lang w:val="en-US"/>
        </w:rPr>
        <w:br w:type="page"/>
      </w:r>
    </w:p>
    <w:p w14:paraId="50902575" w14:textId="77777777" w:rsidR="0097723F" w:rsidRDefault="00412802" w:rsidP="0097723F">
      <w:pPr>
        <w:spacing w:after="240"/>
        <w:rPr>
          <w:rFonts w:eastAsia="Times New Roman"/>
          <w:lang w:val="en-US"/>
        </w:rPr>
      </w:pPr>
      <w:r w:rsidRPr="0028513B">
        <w:rPr>
          <w:rFonts w:eastAsia="Times New Roman"/>
          <w:b/>
          <w:lang w:val="en-US"/>
        </w:rPr>
        <w:lastRenderedPageBreak/>
        <w:t>Reviewer #3</w:t>
      </w:r>
      <w:r w:rsidRPr="0028513B">
        <w:rPr>
          <w:rFonts w:eastAsia="Times New Roman"/>
          <w:lang w:val="en-US"/>
        </w:rPr>
        <w:t xml:space="preserve">: This study is a system review and meta-analysis of cyberball studies for effect size of ostracism. The manuscript is well-written and provides many detailed information for readers. The statistical analysis is rigorous and well-thought. The primary and secondary hypotheses are clearly stated. The results and discussion are also clearly presented. I have following comments. </w:t>
      </w:r>
    </w:p>
    <w:p w14:paraId="44F9CB2D" w14:textId="77777777" w:rsidR="0097723F" w:rsidRPr="0028513B" w:rsidRDefault="0097723F" w:rsidP="0097723F">
      <w:pPr>
        <w:spacing w:after="240"/>
        <w:rPr>
          <w:rFonts w:eastAsia="Times New Roman"/>
          <w:lang w:val="en-US"/>
        </w:rPr>
      </w:pPr>
      <w:r>
        <w:rPr>
          <w:rFonts w:eastAsia="Times New Roman"/>
          <w:i/>
          <w:lang w:val="en-US"/>
        </w:rPr>
        <w:t>We thank the reviewer for his kind words and stating that our analyses are rigorous and the manuscript is well-written.</w:t>
      </w:r>
    </w:p>
    <w:p w14:paraId="3DF456BD" w14:textId="77777777" w:rsidR="0097723F" w:rsidRPr="00C7563A" w:rsidRDefault="0097723F" w:rsidP="0097723F">
      <w:pPr>
        <w:spacing w:after="240"/>
        <w:rPr>
          <w:rFonts w:eastAsia="Times New Roman"/>
          <w:b/>
          <w:lang w:val="en-US"/>
        </w:rPr>
      </w:pPr>
      <w:r w:rsidRPr="00C7563A">
        <w:rPr>
          <w:rFonts w:eastAsia="Times New Roman"/>
          <w:b/>
          <w:lang w:val="en-US"/>
        </w:rPr>
        <w:t>#1</w:t>
      </w:r>
    </w:p>
    <w:p w14:paraId="61B05EE2" w14:textId="77777777" w:rsidR="0097723F" w:rsidRPr="0028513B" w:rsidRDefault="00412802" w:rsidP="0097723F">
      <w:pPr>
        <w:spacing w:after="240"/>
        <w:rPr>
          <w:rFonts w:eastAsia="Times New Roman"/>
          <w:lang w:val="en-US"/>
        </w:rPr>
      </w:pPr>
      <w:r w:rsidRPr="0028513B">
        <w:rPr>
          <w:rFonts w:eastAsia="Times New Roman"/>
          <w:lang w:val="en-US"/>
        </w:rPr>
        <w:t>1. First, I appreciate the authors’ efforts in providing detailed information about the data and implementation, which greatly improve the transparency and reproducibility of the research. More importantly, the information is very helpful for readers to have an objective view of this study.</w:t>
      </w:r>
    </w:p>
    <w:p w14:paraId="4634F638" w14:textId="77777777" w:rsidR="0097723F" w:rsidRDefault="0097723F" w:rsidP="0097723F">
      <w:pPr>
        <w:spacing w:after="240"/>
        <w:rPr>
          <w:lang w:val="en-US"/>
        </w:rPr>
      </w:pPr>
      <w:r w:rsidRPr="00C7563A">
        <w:rPr>
          <w:b/>
          <w:lang w:val="en-US"/>
        </w:rPr>
        <w:t>Answer</w:t>
      </w:r>
      <w:r>
        <w:rPr>
          <w:lang w:val="en-US"/>
        </w:rPr>
        <w:t xml:space="preserve"> </w:t>
      </w:r>
    </w:p>
    <w:p w14:paraId="78D68E51" w14:textId="77777777" w:rsidR="0097723F" w:rsidRPr="0028513B" w:rsidRDefault="0097723F" w:rsidP="0097723F">
      <w:pPr>
        <w:spacing w:after="240"/>
        <w:rPr>
          <w:rFonts w:eastAsia="Times New Roman"/>
          <w:i/>
          <w:lang w:val="en-US"/>
        </w:rPr>
      </w:pPr>
      <w:r w:rsidRPr="0028513B">
        <w:rPr>
          <w:rFonts w:eastAsia="Times New Roman"/>
          <w:i/>
          <w:lang w:val="en-US"/>
        </w:rPr>
        <w:t>Thank you for your kind words.</w:t>
      </w:r>
    </w:p>
    <w:p w14:paraId="5A1EC0AC" w14:textId="77777777" w:rsidR="0097723F" w:rsidRPr="00C7563A" w:rsidRDefault="0097723F" w:rsidP="0097723F">
      <w:pPr>
        <w:spacing w:after="240"/>
        <w:rPr>
          <w:rFonts w:eastAsia="Times New Roman"/>
          <w:b/>
          <w:lang w:val="en-US"/>
        </w:rPr>
      </w:pPr>
      <w:r w:rsidRPr="00C7563A">
        <w:rPr>
          <w:rFonts w:eastAsia="Times New Roman"/>
          <w:b/>
          <w:lang w:val="en-US"/>
        </w:rPr>
        <w:t>#2</w:t>
      </w:r>
    </w:p>
    <w:p w14:paraId="68D25B14" w14:textId="77777777" w:rsidR="0097723F" w:rsidRPr="0028513B" w:rsidRDefault="00412802" w:rsidP="0097723F">
      <w:pPr>
        <w:spacing w:after="240"/>
        <w:rPr>
          <w:rFonts w:eastAsia="Times New Roman"/>
          <w:i/>
          <w:lang w:val="en-US"/>
        </w:rPr>
      </w:pPr>
      <w:r w:rsidRPr="0028513B">
        <w:rPr>
          <w:rFonts w:eastAsia="Times New Roman"/>
          <w:lang w:val="en-US"/>
        </w:rPr>
        <w:t>2. I would suggest moving the “code procedure” sub-section in Method section to supplementary. Although the code procedure is very important and helpful for some readers, it is too technical for most of readers.</w:t>
      </w:r>
    </w:p>
    <w:p w14:paraId="68FCEAE0" w14:textId="77777777" w:rsidR="0097723F" w:rsidRDefault="0097723F" w:rsidP="0097723F">
      <w:pPr>
        <w:spacing w:after="240"/>
        <w:rPr>
          <w:lang w:val="en-US"/>
        </w:rPr>
      </w:pPr>
      <w:r w:rsidRPr="00C7563A">
        <w:rPr>
          <w:b/>
          <w:lang w:val="en-US"/>
        </w:rPr>
        <w:t>Answer</w:t>
      </w:r>
      <w:r>
        <w:rPr>
          <w:lang w:val="en-US"/>
        </w:rPr>
        <w:t xml:space="preserve"> </w:t>
      </w:r>
    </w:p>
    <w:p w14:paraId="49CB80B2" w14:textId="77777777" w:rsidR="0097723F" w:rsidRPr="0028513B" w:rsidRDefault="0097723F" w:rsidP="0097723F">
      <w:pPr>
        <w:spacing w:after="240"/>
        <w:rPr>
          <w:rFonts w:eastAsia="Times New Roman"/>
          <w:i/>
          <w:lang w:val="en-US"/>
        </w:rPr>
      </w:pPr>
      <w:r w:rsidRPr="0028513B">
        <w:rPr>
          <w:rFonts w:eastAsia="Times New Roman"/>
          <w:i/>
          <w:lang w:val="en-US"/>
        </w:rPr>
        <w:t xml:space="preserve">Although we understand the concerns for the technicalities, the supplement is meant for additional information only, while we consider the coding a crucial aspect of our method. We had thorough discussions on whether it was possible to have directional coding in spite of the bidirectionality of the expected effects and we think a reader will want to know how we were able to make directional claims despite this variety of measures and predictions. Hence, we think it is vital to retain this in the main manuscript. </w:t>
      </w:r>
    </w:p>
    <w:p w14:paraId="1F150708" w14:textId="77777777" w:rsidR="0097723F" w:rsidRPr="00C7563A" w:rsidRDefault="0097723F" w:rsidP="0097723F">
      <w:pPr>
        <w:spacing w:after="240"/>
        <w:rPr>
          <w:rFonts w:eastAsia="Times New Roman"/>
          <w:b/>
          <w:lang w:val="en-US"/>
        </w:rPr>
      </w:pPr>
      <w:r w:rsidRPr="00C7563A">
        <w:rPr>
          <w:rFonts w:eastAsia="Times New Roman"/>
          <w:b/>
          <w:lang w:val="en-US"/>
        </w:rPr>
        <w:t>#3</w:t>
      </w:r>
    </w:p>
    <w:p w14:paraId="04BB73A2" w14:textId="77777777" w:rsidR="0097723F" w:rsidRPr="0028513B" w:rsidRDefault="00412802" w:rsidP="0097723F">
      <w:pPr>
        <w:spacing w:after="240"/>
        <w:rPr>
          <w:rFonts w:eastAsia="Times New Roman"/>
          <w:i/>
          <w:lang w:val="en-US"/>
        </w:rPr>
      </w:pPr>
      <w:r w:rsidRPr="0028513B">
        <w:rPr>
          <w:rFonts w:eastAsia="Times New Roman"/>
          <w:lang w:val="en-US"/>
        </w:rPr>
        <w:t>3. I suggest adding a figure for study inclusion criteria. Many system review and meta-analysis paper in PLoS ONE use a figure to demonstrate the procedur</w:t>
      </w:r>
      <w:bookmarkStart w:id="403" w:name="_GoBack"/>
      <w:bookmarkEnd w:id="403"/>
      <w:r w:rsidRPr="0028513B">
        <w:rPr>
          <w:rFonts w:eastAsia="Times New Roman"/>
          <w:lang w:val="en-US"/>
        </w:rPr>
        <w:t>e for selecting studies.</w:t>
      </w:r>
    </w:p>
    <w:p w14:paraId="264FCA65" w14:textId="77777777" w:rsidR="0097723F" w:rsidRDefault="0097723F" w:rsidP="0097723F">
      <w:pPr>
        <w:spacing w:after="240"/>
        <w:rPr>
          <w:lang w:val="en-US"/>
        </w:rPr>
      </w:pPr>
      <w:r w:rsidRPr="00C7563A">
        <w:rPr>
          <w:b/>
          <w:lang w:val="en-US"/>
        </w:rPr>
        <w:t>Answer</w:t>
      </w:r>
      <w:r>
        <w:rPr>
          <w:lang w:val="en-US"/>
        </w:rPr>
        <w:t xml:space="preserve"> </w:t>
      </w:r>
    </w:p>
    <w:p w14:paraId="5E14558A" w14:textId="671DC02C" w:rsidR="0097723F" w:rsidRPr="0028513B" w:rsidRDefault="0097723F" w:rsidP="0097723F">
      <w:pPr>
        <w:spacing w:after="240"/>
        <w:rPr>
          <w:rFonts w:eastAsia="Times New Roman"/>
          <w:i/>
          <w:lang w:val="en-US"/>
        </w:rPr>
      </w:pPr>
      <w:r w:rsidRPr="0028513B">
        <w:rPr>
          <w:rFonts w:eastAsia="Times New Roman"/>
          <w:i/>
          <w:lang w:val="en-US"/>
        </w:rPr>
        <w:t xml:space="preserve">The manuscript contains the PRISMA flowchart in the supplemental materials </w:t>
      </w:r>
      <w:del w:id="404" w:author="Jelte Wicherts" w:date="2015-03-30T14:44:00Z">
        <w:r w:rsidRPr="0028513B" w:rsidDel="00DE0732">
          <w:rPr>
            <w:rFonts w:eastAsia="Times New Roman"/>
            <w:i/>
            <w:lang w:val="en-US"/>
          </w:rPr>
          <w:delText xml:space="preserve">which </w:delText>
        </w:r>
      </w:del>
      <w:ins w:id="405" w:author="Jelte Wicherts" w:date="2015-03-30T14:44:00Z">
        <w:r w:rsidR="00DE0732">
          <w:rPr>
            <w:rFonts w:eastAsia="Times New Roman"/>
            <w:i/>
            <w:lang w:val="en-US"/>
          </w:rPr>
          <w:t>that</w:t>
        </w:r>
        <w:r w:rsidR="00DE0732" w:rsidRPr="0028513B">
          <w:rPr>
            <w:rFonts w:eastAsia="Times New Roman"/>
            <w:i/>
            <w:lang w:val="en-US"/>
          </w:rPr>
          <w:t xml:space="preserve"> </w:t>
        </w:r>
      </w:ins>
      <w:r w:rsidRPr="0028513B">
        <w:rPr>
          <w:rFonts w:eastAsia="Times New Roman"/>
          <w:i/>
          <w:lang w:val="en-US"/>
        </w:rPr>
        <w:t xml:space="preserve">addresses this point. </w:t>
      </w:r>
      <w:r>
        <w:rPr>
          <w:rFonts w:eastAsia="Times New Roman"/>
          <w:i/>
          <w:lang w:val="en-US"/>
        </w:rPr>
        <w:t>We added the flowchart in the manuscript.</w:t>
      </w:r>
    </w:p>
    <w:p w14:paraId="4D226899" w14:textId="77777777" w:rsidR="0097723F" w:rsidRPr="00C7563A" w:rsidRDefault="0097723F" w:rsidP="0097723F">
      <w:pPr>
        <w:spacing w:after="240"/>
        <w:rPr>
          <w:rFonts w:eastAsia="Times New Roman"/>
          <w:b/>
          <w:lang w:val="en-US"/>
        </w:rPr>
      </w:pPr>
      <w:r w:rsidRPr="00C7563A">
        <w:rPr>
          <w:rFonts w:eastAsia="Times New Roman"/>
          <w:b/>
          <w:lang w:val="en-US"/>
        </w:rPr>
        <w:t>#4</w:t>
      </w:r>
    </w:p>
    <w:p w14:paraId="3C138AC7" w14:textId="77777777" w:rsidR="00412802" w:rsidRPr="0028513B" w:rsidRDefault="00412802" w:rsidP="0097723F">
      <w:pPr>
        <w:spacing w:after="240"/>
        <w:rPr>
          <w:rFonts w:eastAsia="Times New Roman"/>
          <w:lang w:val="en-US"/>
        </w:rPr>
      </w:pPr>
      <w:r w:rsidRPr="0028513B">
        <w:rPr>
          <w:rFonts w:eastAsia="Times New Roman"/>
          <w:lang w:val="en-US"/>
        </w:rPr>
        <w:t>4. It’s better to present the information in Table 2 as a forest plot, while putting the table 2 in supplementary. A forest plot summarizes the information and gives readers a intuitive understanding.</w:t>
      </w:r>
    </w:p>
    <w:p w14:paraId="54BFBBEC" w14:textId="77777777" w:rsidR="0097723F" w:rsidRDefault="0097723F" w:rsidP="0097723F">
      <w:pPr>
        <w:spacing w:after="240"/>
        <w:rPr>
          <w:lang w:val="en-US"/>
        </w:rPr>
      </w:pPr>
      <w:r w:rsidRPr="00C7563A">
        <w:rPr>
          <w:b/>
          <w:lang w:val="en-US"/>
        </w:rPr>
        <w:t>Answer</w:t>
      </w:r>
      <w:r>
        <w:rPr>
          <w:lang w:val="en-US"/>
        </w:rPr>
        <w:t xml:space="preserve"> </w:t>
      </w:r>
    </w:p>
    <w:p w14:paraId="5A993F73" w14:textId="77777777" w:rsidR="0097723F" w:rsidRPr="0028513B" w:rsidRDefault="0097723F" w:rsidP="0097723F">
      <w:pPr>
        <w:rPr>
          <w:i/>
          <w:lang w:val="en-US"/>
        </w:rPr>
      </w:pPr>
      <w:r w:rsidRPr="0028513B">
        <w:rPr>
          <w:i/>
          <w:lang w:val="en-US"/>
        </w:rPr>
        <w:lastRenderedPageBreak/>
        <w:t xml:space="preserve">We agree that a forest plot gives an intuitive overview of the effects. However, we think that the forest plot across 120 effects will be </w:t>
      </w:r>
      <w:ins w:id="406" w:author="I van Beest" w:date="2015-03-29T13:54:00Z">
        <w:r>
          <w:rPr>
            <w:i/>
            <w:lang w:val="en-US"/>
          </w:rPr>
          <w:t xml:space="preserve">too </w:t>
        </w:r>
      </w:ins>
      <w:r w:rsidRPr="0028513B">
        <w:rPr>
          <w:i/>
          <w:lang w:val="en-US"/>
        </w:rPr>
        <w:t>sizable. More importantly,</w:t>
      </w:r>
      <w:r>
        <w:rPr>
          <w:lang w:val="en-US"/>
        </w:rPr>
        <w:t xml:space="preserve"> t</w:t>
      </w:r>
      <w:r w:rsidRPr="0028513B">
        <w:rPr>
          <w:i/>
          <w:lang w:val="en-US"/>
        </w:rPr>
        <w:t>he American Psychological Association prescribes that meta-analyses are to report the data on wh</w:t>
      </w:r>
      <w:r>
        <w:rPr>
          <w:i/>
          <w:lang w:val="en-US"/>
        </w:rPr>
        <w:t>ich main analyses are performed</w:t>
      </w:r>
      <w:r w:rsidRPr="0028513B">
        <w:rPr>
          <w:i/>
          <w:lang w:val="en-US"/>
        </w:rPr>
        <w:t xml:space="preserve"> in a table. </w:t>
      </w:r>
      <w:r>
        <w:rPr>
          <w:i/>
          <w:lang w:val="en-US"/>
        </w:rPr>
        <w:t xml:space="preserve">We therefore think it is </w:t>
      </w:r>
      <w:del w:id="407" w:author="I van Beest" w:date="2015-03-29T13:54:00Z">
        <w:r w:rsidDel="00F403F5">
          <w:rPr>
            <w:i/>
            <w:lang w:val="en-US"/>
          </w:rPr>
          <w:delText xml:space="preserve">essential </w:delText>
        </w:r>
      </w:del>
      <w:ins w:id="408" w:author="I van Beest" w:date="2015-03-29T13:54:00Z">
        <w:r>
          <w:rPr>
            <w:i/>
            <w:lang w:val="en-US"/>
          </w:rPr>
          <w:t xml:space="preserve">more informative </w:t>
        </w:r>
      </w:ins>
      <w:r>
        <w:rPr>
          <w:i/>
          <w:lang w:val="en-US"/>
        </w:rPr>
        <w:t>to</w:t>
      </w:r>
      <w:r w:rsidRPr="0028513B">
        <w:rPr>
          <w:i/>
          <w:lang w:val="en-US"/>
        </w:rPr>
        <w:t xml:space="preserve"> retain the current format.</w:t>
      </w:r>
      <w:r>
        <w:rPr>
          <w:i/>
          <w:lang w:val="en-US"/>
        </w:rPr>
        <w:t xml:space="preserve"> </w:t>
      </w:r>
    </w:p>
    <w:sectPr w:rsidR="0097723F" w:rsidRPr="0028513B" w:rsidSect="009772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elte Wicherts" w:date="2015-03-30T14:06:00Z" w:initials="JW">
    <w:p w14:paraId="7AA6E771" w14:textId="5F6DA1C9" w:rsidR="0097723F" w:rsidRDefault="0097723F">
      <w:pPr>
        <w:pStyle w:val="CommentText"/>
      </w:pPr>
      <w:r>
        <w:rPr>
          <w:rStyle w:val="CommentReference"/>
        </w:rPr>
        <w:annotationRef/>
      </w:r>
      <w:r>
        <w:t>Perhaps add somthing like this…</w:t>
      </w:r>
    </w:p>
  </w:comment>
  <w:comment w:id="23" w:author="Jelte Wicherts" w:date="2015-03-30T14:09:00Z" w:initials="JW">
    <w:p w14:paraId="5A577DA1" w14:textId="216F3E18" w:rsidR="0097723F" w:rsidRDefault="0097723F">
      <w:pPr>
        <w:pStyle w:val="CommentText"/>
      </w:pPr>
      <w:r>
        <w:rPr>
          <w:rStyle w:val="CommentReference"/>
        </w:rPr>
        <w:annotationRef/>
      </w:r>
      <w:r>
        <w:t>Sentence was unclear….</w:t>
      </w:r>
    </w:p>
  </w:comment>
  <w:comment w:id="90" w:author="I van Beest" w:date="2015-03-29T12:54:00Z" w:initials="Iv">
    <w:p w14:paraId="4423FC23" w14:textId="77777777" w:rsidR="0097723F" w:rsidRDefault="0097723F">
      <w:pPr>
        <w:pStyle w:val="CommentText"/>
      </w:pPr>
      <w:r>
        <w:rPr>
          <w:rStyle w:val="CommentReference"/>
        </w:rPr>
        <w:annotationRef/>
      </w:r>
      <w:r>
        <w:t>Hi Crhis, I think we should also explain were we say this in the revised ms. If I recall corectly we already did so in the original ms. So, what we need here is a statement like.</w:t>
      </w:r>
    </w:p>
    <w:p w14:paraId="338CB0FE" w14:textId="77777777" w:rsidR="0097723F" w:rsidRDefault="0097723F">
      <w:pPr>
        <w:pStyle w:val="CommentText"/>
      </w:pPr>
    </w:p>
    <w:p w14:paraId="376ED7CA" w14:textId="77777777" w:rsidR="0097723F" w:rsidRDefault="0097723F">
      <w:pPr>
        <w:pStyle w:val="CommentText"/>
      </w:pPr>
      <w:r>
        <w:t xml:space="preserve">To further clarify we updated the sentencte on page … We now say:  …. </w:t>
      </w:r>
    </w:p>
    <w:p w14:paraId="32594038" w14:textId="77777777" w:rsidR="0097723F" w:rsidRDefault="0097723F">
      <w:pPr>
        <w:pStyle w:val="CommentText"/>
      </w:pPr>
    </w:p>
  </w:comment>
  <w:comment w:id="89" w:author="Chris Hartgerink" w:date="2015-03-17T09:21:00Z" w:initials="CH">
    <w:p w14:paraId="25016409" w14:textId="77777777" w:rsidR="0097723F" w:rsidRPr="00A94045" w:rsidRDefault="0097723F">
      <w:pPr>
        <w:pStyle w:val="CommentText"/>
        <w:rPr>
          <w:lang w:val="en-US"/>
        </w:rPr>
      </w:pPr>
      <w:r>
        <w:rPr>
          <w:rStyle w:val="CommentReference"/>
        </w:rPr>
        <w:annotationRef/>
      </w:r>
      <w:r w:rsidRPr="00A94045">
        <w:rPr>
          <w:lang w:val="en-US"/>
        </w:rPr>
        <w:t>Rows (in cleaned_coding) 22 30 39 44 53 57 60 67 114 and 120</w:t>
      </w:r>
    </w:p>
  </w:comment>
  <w:comment w:id="103" w:author="I van Beest" w:date="2015-03-29T12:57:00Z" w:initials="Iv">
    <w:p w14:paraId="41676FE2" w14:textId="77777777" w:rsidR="0097723F" w:rsidRDefault="0097723F">
      <w:pPr>
        <w:pStyle w:val="CommentText"/>
      </w:pPr>
      <w:r>
        <w:rPr>
          <w:rStyle w:val="CommentReference"/>
        </w:rPr>
        <w:annotationRef/>
      </w:r>
      <w:r>
        <w:t xml:space="preserve">Really if we have multipel papers form same author it is helpful to call this van beest 2013a, van Beest 2013b. </w:t>
      </w:r>
    </w:p>
    <w:p w14:paraId="383BF6EF" w14:textId="77777777" w:rsidR="0097723F" w:rsidRDefault="0097723F">
      <w:pPr>
        <w:pStyle w:val="CommentText"/>
      </w:pPr>
    </w:p>
    <w:p w14:paraId="6F7D13C0" w14:textId="77777777" w:rsidR="0097723F" w:rsidRDefault="0097723F">
      <w:pPr>
        <w:pStyle w:val="CommentText"/>
      </w:pPr>
    </w:p>
  </w:comment>
  <w:comment w:id="104" w:author="Jelte Wicherts" w:date="2015-03-30T14:21:00Z" w:initials="JW">
    <w:p w14:paraId="524A21F8" w14:textId="4FF088E7" w:rsidR="00604837" w:rsidRDefault="00604837">
      <w:pPr>
        <w:pStyle w:val="CommentText"/>
      </w:pPr>
      <w:r>
        <w:rPr>
          <w:rStyle w:val="CommentReference"/>
        </w:rPr>
        <w:annotationRef/>
      </w:r>
      <w:r>
        <w:t>Yes but APA ref style does not apply to studies, so looks OK.</w:t>
      </w:r>
    </w:p>
  </w:comment>
  <w:comment w:id="164" w:author="Chris Hartgerink" w:date="2015-03-20T12:17:00Z" w:initials="CH">
    <w:p w14:paraId="2C6BA04A" w14:textId="77777777" w:rsidR="0097723F" w:rsidRDefault="0097723F">
      <w:pPr>
        <w:pStyle w:val="CommentText"/>
      </w:pPr>
      <w:r>
        <w:rPr>
          <w:rStyle w:val="CommentReference"/>
        </w:rPr>
        <w:annotationRef/>
      </w:r>
      <w:r>
        <w:t>Check due to adding scatterplots of time</w:t>
      </w:r>
    </w:p>
  </w:comment>
  <w:comment w:id="174" w:author="I van Beest" w:date="2015-03-29T13:15:00Z" w:initials="Iv">
    <w:p w14:paraId="37F11452" w14:textId="77777777" w:rsidR="0097723F" w:rsidRDefault="0097723F">
      <w:pPr>
        <w:pStyle w:val="CommentText"/>
      </w:pPr>
      <w:r>
        <w:rPr>
          <w:rStyle w:val="CommentReference"/>
        </w:rPr>
        <w:annotationRef/>
      </w:r>
      <w:r>
        <w:t xml:space="preserve">To be honest, this is still “chinese”  to me </w:t>
      </w:r>
      <w:r>
        <w:sym w:font="Wingdings" w:char="F04A"/>
      </w:r>
    </w:p>
  </w:comment>
  <w:comment w:id="210" w:author="Jelte Wicherts" w:date="2015-03-30T14:28:00Z" w:initials="JW">
    <w:p w14:paraId="5CF18AAD" w14:textId="640EA51F" w:rsidR="00EE748C" w:rsidRDefault="00EE748C">
      <w:pPr>
        <w:pStyle w:val="CommentText"/>
      </w:pPr>
      <w:r>
        <w:rPr>
          <w:rStyle w:val="CommentReference"/>
        </w:rPr>
        <w:annotationRef/>
      </w:r>
      <w:r>
        <w:t>Add!</w:t>
      </w:r>
    </w:p>
  </w:comment>
  <w:comment w:id="284" w:author="Chris Hartgerink" w:date="2015-03-18T13:09:00Z" w:initials="CH">
    <w:p w14:paraId="36A554AC" w14:textId="77777777" w:rsidR="0097723F" w:rsidRDefault="0097723F">
      <w:pPr>
        <w:pStyle w:val="CommentText"/>
      </w:pPr>
      <w:r>
        <w:rPr>
          <w:rStyle w:val="CommentReference"/>
        </w:rPr>
        <w:annotationRef/>
      </w:r>
      <w:r>
        <w:t>Percentages per measure uitrekenen.</w:t>
      </w:r>
    </w:p>
  </w:comment>
  <w:comment w:id="332" w:author="I van Beest" w:date="2015-03-29T13:36:00Z" w:initials="Iv">
    <w:p w14:paraId="7FAE1DE0" w14:textId="77777777" w:rsidR="0097723F" w:rsidRDefault="0097723F">
      <w:pPr>
        <w:pStyle w:val="CommentText"/>
      </w:pPr>
      <w:r>
        <w:rPr>
          <w:rStyle w:val="CommentReference"/>
        </w:rPr>
        <w:annotationRef/>
      </w:r>
      <w:r>
        <w:t>I do not understand the last sentence</w:t>
      </w:r>
    </w:p>
  </w:comment>
  <w:comment w:id="331" w:author="Jelte Wicherts" w:date="2015-03-30T14:40:00Z" w:initials="JW">
    <w:p w14:paraId="31F5656B" w14:textId="0842CA8B" w:rsidR="00DE0732" w:rsidRDefault="00DE0732">
      <w:pPr>
        <w:pStyle w:val="CommentText"/>
      </w:pPr>
      <w:r>
        <w:rPr>
          <w:rStyle w:val="CommentReference"/>
        </w:rPr>
        <w:annotationRef/>
      </w:r>
      <w:r>
        <w:t>Indeed:?</w:t>
      </w:r>
    </w:p>
  </w:comment>
  <w:comment w:id="369" w:author="Chris Hartgerink" w:date="2015-03-20T12:56:00Z" w:initials="CH">
    <w:p w14:paraId="55BD20F2" w14:textId="77777777" w:rsidR="0097723F" w:rsidRDefault="0097723F">
      <w:pPr>
        <w:pStyle w:val="CommentText"/>
      </w:pPr>
      <w:r>
        <w:rPr>
          <w:rStyle w:val="CommentReference"/>
        </w:rPr>
        <w:annotationRef/>
      </w:r>
      <w:r>
        <w:t>Ilja hier nog wat wijzigen eventueel.</w:t>
      </w:r>
    </w:p>
  </w:comment>
  <w:comment w:id="390" w:author="Jelte Wicherts" w:date="2015-03-30T14:43:00Z" w:initials="JW">
    <w:p w14:paraId="46337736" w14:textId="73CED5A8" w:rsidR="00DE0732" w:rsidRDefault="00DE0732">
      <w:pPr>
        <w:pStyle w:val="CommentText"/>
      </w:pPr>
      <w:r>
        <w:rPr>
          <w:rStyle w:val="CommentReference"/>
        </w:rPr>
        <w:annotationRef/>
      </w:r>
      <w:r>
        <w:t>add</w:t>
      </w:r>
    </w:p>
  </w:comment>
  <w:comment w:id="395" w:author="I van Beest" w:date="2015-03-29T13:52:00Z" w:initials="Iv">
    <w:p w14:paraId="53A5C672" w14:textId="77777777" w:rsidR="0097723F" w:rsidRDefault="0097723F">
      <w:pPr>
        <w:pStyle w:val="CommentText"/>
      </w:pPr>
      <w:r>
        <w:rPr>
          <w:rStyle w:val="CommentReference"/>
        </w:rPr>
        <w:annotationRef/>
      </w:r>
      <w:r>
        <w:t>Just to be curious. Is 4 and 8 positive indeed to small to say anything? Or 10 vs 6 negative?</w:t>
      </w:r>
    </w:p>
    <w:p w14:paraId="19BAD7C9" w14:textId="77777777" w:rsidR="0097723F" w:rsidRDefault="0097723F">
      <w:pPr>
        <w:pStyle w:val="CommentText"/>
      </w:pPr>
    </w:p>
    <w:p w14:paraId="2FF501BA" w14:textId="77777777" w:rsidR="0097723F" w:rsidRDefault="0097723F">
      <w:pPr>
        <w:pStyle w:val="CommentText"/>
      </w:pPr>
      <w:r>
        <w:t>That is, what if we would do this, would any outcome than be silly to report? Or woudl it confort the reader that the analyses on these subsets are more or less equal to the one that we report in the mansucript?</w:t>
      </w:r>
    </w:p>
  </w:comment>
  <w:comment w:id="396" w:author="Chris Hartgerink" w:date="2015-03-31T12:29:00Z" w:initials="CH">
    <w:p w14:paraId="62C1529D" w14:textId="7D5D6CBD" w:rsidR="00005E7B" w:rsidRDefault="00005E7B">
      <w:pPr>
        <w:pStyle w:val="CommentText"/>
      </w:pPr>
      <w:r>
        <w:rPr>
          <w:rStyle w:val="CommentReference"/>
        </w:rPr>
        <w:annotationRef/>
      </w:r>
      <w:r>
        <w:t>Too small to provide comparisons across the effects, which is exactly what we were interested in.</w:t>
      </w:r>
    </w:p>
  </w:comment>
  <w:comment w:id="397" w:author="I van Beest" w:date="2015-03-29T13:52:00Z" w:initials="Iv">
    <w:p w14:paraId="65500FE3" w14:textId="77777777" w:rsidR="0097723F" w:rsidRDefault="0097723F">
      <w:pPr>
        <w:pStyle w:val="CommentText"/>
      </w:pPr>
      <w:r>
        <w:rPr>
          <w:rStyle w:val="CommentReference"/>
        </w:rPr>
        <w:annotationRef/>
      </w:r>
      <w:r>
        <w:t xml:space="preserve">I delted the seond part as this is not requested by the reviewer. </w:t>
      </w:r>
    </w:p>
  </w:comment>
  <w:comment w:id="402" w:author="Chris Hartgerink" w:date="2015-03-20T12:58:00Z" w:initials="CH">
    <w:p w14:paraId="4B7E7711" w14:textId="77777777" w:rsidR="0097723F" w:rsidRDefault="0097723F">
      <w:pPr>
        <w:pStyle w:val="CommentText"/>
      </w:pPr>
      <w:r>
        <w:rPr>
          <w:rStyle w:val="CommentReference"/>
        </w:rPr>
        <w:annotationRef/>
      </w:r>
      <w:r>
        <w:t>Deze evt aanpassen met scatterplot supplement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A6E771" w15:done="0"/>
  <w15:commentEx w15:paraId="5A577DA1" w15:done="0"/>
  <w15:commentEx w15:paraId="32594038" w15:done="0"/>
  <w15:commentEx w15:paraId="25016409" w15:done="0"/>
  <w15:commentEx w15:paraId="6F7D13C0" w15:done="0"/>
  <w15:commentEx w15:paraId="524A21F8" w15:done="0"/>
  <w15:commentEx w15:paraId="2C6BA04A" w15:done="0"/>
  <w15:commentEx w15:paraId="37F11452" w15:done="0"/>
  <w15:commentEx w15:paraId="5CF18AAD" w15:done="0"/>
  <w15:commentEx w15:paraId="36A554AC" w15:done="0"/>
  <w15:commentEx w15:paraId="7FAE1DE0" w15:done="0"/>
  <w15:commentEx w15:paraId="31F5656B" w15:done="0"/>
  <w15:commentEx w15:paraId="55BD20F2" w15:done="0"/>
  <w15:commentEx w15:paraId="46337736" w15:done="0"/>
  <w15:commentEx w15:paraId="2FF501BA" w15:done="0"/>
  <w15:commentEx w15:paraId="62C1529D" w15:paraIdParent="2FF501BA" w15:done="0"/>
  <w15:commentEx w15:paraId="65500FE3" w15:done="0"/>
  <w15:commentEx w15:paraId="4B7E77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0F47"/>
    <w:multiLevelType w:val="hybridMultilevel"/>
    <w:tmpl w:val="E90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60D1"/>
    <w:multiLevelType w:val="hybridMultilevel"/>
    <w:tmpl w:val="64C8D79C"/>
    <w:lvl w:ilvl="0" w:tplc="85CA014C">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E26694"/>
    <w:multiLevelType w:val="hybridMultilevel"/>
    <w:tmpl w:val="2346B4CE"/>
    <w:lvl w:ilvl="0" w:tplc="E2C06C7C">
      <w:start w:val="1"/>
      <w:numFmt w:val="decimal"/>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EA22C4"/>
    <w:multiLevelType w:val="hybridMultilevel"/>
    <w:tmpl w:val="420061FA"/>
    <w:lvl w:ilvl="0" w:tplc="EBEEA3C6">
      <w:start w:val="1"/>
      <w:numFmt w:val="decimal"/>
      <w:lvlText w:val="%1."/>
      <w:lvlJc w:val="left"/>
      <w:pPr>
        <w:ind w:left="720" w:hanging="360"/>
      </w:pPr>
      <w:rPr>
        <w:rFonts w:hint="default"/>
        <w:i/>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D4F41C1"/>
    <w:multiLevelType w:val="hybridMultilevel"/>
    <w:tmpl w:val="9B42B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6A162E3"/>
    <w:multiLevelType w:val="hybridMultilevel"/>
    <w:tmpl w:val="F0208D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02"/>
    <w:rsid w:val="00005E7B"/>
    <w:rsid w:val="001B493A"/>
    <w:rsid w:val="00412802"/>
    <w:rsid w:val="00604837"/>
    <w:rsid w:val="0097723F"/>
    <w:rsid w:val="00983049"/>
    <w:rsid w:val="00AC29FC"/>
    <w:rsid w:val="00B8013C"/>
    <w:rsid w:val="00D44F12"/>
    <w:rsid w:val="00DE0732"/>
    <w:rsid w:val="00EE748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1A852"/>
  <w15:docId w15:val="{BD453CB4-FCBB-4423-AA98-D96FCCA4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802"/>
    <w:pPr>
      <w:spacing w:after="0" w:line="240" w:lineRule="auto"/>
    </w:pPr>
    <w:rPr>
      <w:rFonts w:ascii="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802"/>
    <w:rPr>
      <w:color w:val="0000FF"/>
      <w:u w:val="single"/>
    </w:rPr>
  </w:style>
  <w:style w:type="paragraph" w:styleId="ListParagraph">
    <w:name w:val="List Paragraph"/>
    <w:basedOn w:val="Normal"/>
    <w:uiPriority w:val="34"/>
    <w:qFormat/>
    <w:rsid w:val="009C7AB6"/>
    <w:pPr>
      <w:ind w:left="720"/>
      <w:contextualSpacing/>
    </w:pPr>
  </w:style>
  <w:style w:type="character" w:styleId="CommentReference">
    <w:name w:val="annotation reference"/>
    <w:basedOn w:val="DefaultParagraphFont"/>
    <w:uiPriority w:val="99"/>
    <w:semiHidden/>
    <w:unhideWhenUsed/>
    <w:rsid w:val="00E62B03"/>
    <w:rPr>
      <w:sz w:val="16"/>
      <w:szCs w:val="16"/>
    </w:rPr>
  </w:style>
  <w:style w:type="paragraph" w:styleId="CommentText">
    <w:name w:val="annotation text"/>
    <w:basedOn w:val="Normal"/>
    <w:link w:val="CommentTextChar"/>
    <w:uiPriority w:val="99"/>
    <w:unhideWhenUsed/>
    <w:rsid w:val="00E62B03"/>
    <w:rPr>
      <w:sz w:val="20"/>
      <w:szCs w:val="20"/>
    </w:rPr>
  </w:style>
  <w:style w:type="character" w:customStyle="1" w:styleId="CommentTextChar">
    <w:name w:val="Comment Text Char"/>
    <w:basedOn w:val="DefaultParagraphFont"/>
    <w:link w:val="CommentText"/>
    <w:uiPriority w:val="99"/>
    <w:rsid w:val="00E62B03"/>
    <w:rPr>
      <w:rFonts w:ascii="Times New Roman" w:hAnsi="Times New Roman" w:cs="Times New Roman"/>
      <w:sz w:val="20"/>
      <w:szCs w:val="20"/>
      <w:lang w:eastAsia="nl-NL"/>
    </w:rPr>
  </w:style>
  <w:style w:type="paragraph" w:styleId="CommentSubject">
    <w:name w:val="annotation subject"/>
    <w:basedOn w:val="CommentText"/>
    <w:next w:val="CommentText"/>
    <w:link w:val="CommentSubjectChar"/>
    <w:uiPriority w:val="99"/>
    <w:semiHidden/>
    <w:unhideWhenUsed/>
    <w:rsid w:val="00E62B03"/>
    <w:rPr>
      <w:b/>
      <w:bCs/>
    </w:rPr>
  </w:style>
  <w:style w:type="character" w:customStyle="1" w:styleId="CommentSubjectChar">
    <w:name w:val="Comment Subject Char"/>
    <w:basedOn w:val="CommentTextChar"/>
    <w:link w:val="CommentSubject"/>
    <w:uiPriority w:val="99"/>
    <w:semiHidden/>
    <w:rsid w:val="00E62B03"/>
    <w:rPr>
      <w:rFonts w:ascii="Times New Roman" w:hAnsi="Times New Roman" w:cs="Times New Roman"/>
      <w:b/>
      <w:bCs/>
      <w:sz w:val="20"/>
      <w:szCs w:val="20"/>
      <w:lang w:eastAsia="nl-NL"/>
    </w:rPr>
  </w:style>
  <w:style w:type="paragraph" w:styleId="BalloonText">
    <w:name w:val="Balloon Text"/>
    <w:basedOn w:val="Normal"/>
    <w:link w:val="BalloonTextChar"/>
    <w:uiPriority w:val="99"/>
    <w:semiHidden/>
    <w:unhideWhenUsed/>
    <w:rsid w:val="00E62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03"/>
    <w:rPr>
      <w:rFonts w:ascii="Segoe UI"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3505">
      <w:bodyDiv w:val="1"/>
      <w:marLeft w:val="0"/>
      <w:marRight w:val="0"/>
      <w:marTop w:val="0"/>
      <w:marBottom w:val="0"/>
      <w:divBdr>
        <w:top w:val="none" w:sz="0" w:space="0" w:color="auto"/>
        <w:left w:val="none" w:sz="0" w:space="0" w:color="auto"/>
        <w:bottom w:val="none" w:sz="0" w:space="0" w:color="auto"/>
        <w:right w:val="none" w:sz="0" w:space="0" w:color="auto"/>
      </w:divBdr>
    </w:div>
    <w:div w:id="484317828">
      <w:bodyDiv w:val="1"/>
      <w:marLeft w:val="0"/>
      <w:marRight w:val="0"/>
      <w:marTop w:val="0"/>
      <w:marBottom w:val="0"/>
      <w:divBdr>
        <w:top w:val="none" w:sz="0" w:space="0" w:color="auto"/>
        <w:left w:val="none" w:sz="0" w:space="0" w:color="auto"/>
        <w:bottom w:val="none" w:sz="0" w:space="0" w:color="auto"/>
        <w:right w:val="none" w:sz="0" w:space="0" w:color="auto"/>
      </w:divBdr>
    </w:div>
    <w:div w:id="590046906">
      <w:bodyDiv w:val="1"/>
      <w:marLeft w:val="0"/>
      <w:marRight w:val="0"/>
      <w:marTop w:val="0"/>
      <w:marBottom w:val="0"/>
      <w:divBdr>
        <w:top w:val="none" w:sz="0" w:space="0" w:color="auto"/>
        <w:left w:val="none" w:sz="0" w:space="0" w:color="auto"/>
        <w:bottom w:val="none" w:sz="0" w:space="0" w:color="auto"/>
        <w:right w:val="none" w:sz="0" w:space="0" w:color="auto"/>
      </w:divBdr>
    </w:div>
    <w:div w:id="971862817">
      <w:bodyDiv w:val="1"/>
      <w:marLeft w:val="0"/>
      <w:marRight w:val="0"/>
      <w:marTop w:val="0"/>
      <w:marBottom w:val="0"/>
      <w:divBdr>
        <w:top w:val="none" w:sz="0" w:space="0" w:color="auto"/>
        <w:left w:val="none" w:sz="0" w:space="0" w:color="auto"/>
        <w:bottom w:val="none" w:sz="0" w:space="0" w:color="auto"/>
        <w:right w:val="none" w:sz="0" w:space="0" w:color="auto"/>
      </w:divBdr>
    </w:div>
    <w:div w:id="1048991644">
      <w:bodyDiv w:val="1"/>
      <w:marLeft w:val="0"/>
      <w:marRight w:val="0"/>
      <w:marTop w:val="0"/>
      <w:marBottom w:val="0"/>
      <w:divBdr>
        <w:top w:val="none" w:sz="0" w:space="0" w:color="auto"/>
        <w:left w:val="none" w:sz="0" w:space="0" w:color="auto"/>
        <w:bottom w:val="none" w:sz="0" w:space="0" w:color="auto"/>
        <w:right w:val="none" w:sz="0" w:space="0" w:color="auto"/>
      </w:divBdr>
    </w:div>
    <w:div w:id="1093432600">
      <w:bodyDiv w:val="1"/>
      <w:marLeft w:val="0"/>
      <w:marRight w:val="0"/>
      <w:marTop w:val="0"/>
      <w:marBottom w:val="0"/>
      <w:divBdr>
        <w:top w:val="none" w:sz="0" w:space="0" w:color="auto"/>
        <w:left w:val="none" w:sz="0" w:space="0" w:color="auto"/>
        <w:bottom w:val="none" w:sz="0" w:space="0" w:color="auto"/>
        <w:right w:val="none" w:sz="0" w:space="0" w:color="auto"/>
      </w:divBdr>
    </w:div>
    <w:div w:id="1171943585">
      <w:bodyDiv w:val="1"/>
      <w:marLeft w:val="0"/>
      <w:marRight w:val="0"/>
      <w:marTop w:val="0"/>
      <w:marBottom w:val="0"/>
      <w:divBdr>
        <w:top w:val="none" w:sz="0" w:space="0" w:color="auto"/>
        <w:left w:val="none" w:sz="0" w:space="0" w:color="auto"/>
        <w:bottom w:val="none" w:sz="0" w:space="0" w:color="auto"/>
        <w:right w:val="none" w:sz="0" w:space="0" w:color="auto"/>
      </w:divBdr>
    </w:div>
    <w:div w:id="1460607912">
      <w:bodyDiv w:val="1"/>
      <w:marLeft w:val="0"/>
      <w:marRight w:val="0"/>
      <w:marTop w:val="0"/>
      <w:marBottom w:val="0"/>
      <w:divBdr>
        <w:top w:val="none" w:sz="0" w:space="0" w:color="auto"/>
        <w:left w:val="none" w:sz="0" w:space="0" w:color="auto"/>
        <w:bottom w:val="none" w:sz="0" w:space="0" w:color="auto"/>
        <w:right w:val="none" w:sz="0" w:space="0" w:color="auto"/>
      </w:divBdr>
    </w:div>
    <w:div w:id="1490247858">
      <w:bodyDiv w:val="1"/>
      <w:marLeft w:val="0"/>
      <w:marRight w:val="0"/>
      <w:marTop w:val="0"/>
      <w:marBottom w:val="0"/>
      <w:divBdr>
        <w:top w:val="none" w:sz="0" w:space="0" w:color="auto"/>
        <w:left w:val="none" w:sz="0" w:space="0" w:color="auto"/>
        <w:bottom w:val="none" w:sz="0" w:space="0" w:color="auto"/>
        <w:right w:val="none" w:sz="0" w:space="0" w:color="auto"/>
      </w:divBdr>
    </w:div>
    <w:div w:id="1573344957">
      <w:bodyDiv w:val="1"/>
      <w:marLeft w:val="0"/>
      <w:marRight w:val="0"/>
      <w:marTop w:val="0"/>
      <w:marBottom w:val="0"/>
      <w:divBdr>
        <w:top w:val="none" w:sz="0" w:space="0" w:color="auto"/>
        <w:left w:val="none" w:sz="0" w:space="0" w:color="auto"/>
        <w:bottom w:val="none" w:sz="0" w:space="0" w:color="auto"/>
        <w:right w:val="none" w:sz="0" w:space="0" w:color="auto"/>
      </w:divBdr>
    </w:div>
    <w:div w:id="1709377846">
      <w:bodyDiv w:val="1"/>
      <w:marLeft w:val="0"/>
      <w:marRight w:val="0"/>
      <w:marTop w:val="0"/>
      <w:marBottom w:val="0"/>
      <w:divBdr>
        <w:top w:val="none" w:sz="0" w:space="0" w:color="auto"/>
        <w:left w:val="none" w:sz="0" w:space="0" w:color="auto"/>
        <w:bottom w:val="none" w:sz="0" w:space="0" w:color="auto"/>
        <w:right w:val="none" w:sz="0" w:space="0" w:color="auto"/>
      </w:divBdr>
    </w:div>
    <w:div w:id="183521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chjh\Dropbox\shared\search.ciw"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7838D-2EAB-41A5-8397-2ECAE8F3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7944</Words>
  <Characters>45281</Characters>
  <Application>Microsoft Office Word</Application>
  <DocSecurity>0</DocSecurity>
  <Lines>377</Lines>
  <Paragraphs>106</Paragraphs>
  <ScaleCrop>false</ScaleCrop>
  <Company/>
  <LinksUpToDate>false</LinksUpToDate>
  <CharactersWithSpaces>53119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cp:revision>
  <dcterms:created xsi:type="dcterms:W3CDTF">2015-03-31T10:02:00Z</dcterms:created>
  <dcterms:modified xsi:type="dcterms:W3CDTF">2015-03-31T10:30:00Z</dcterms:modified>
</cp:coreProperties>
</file>