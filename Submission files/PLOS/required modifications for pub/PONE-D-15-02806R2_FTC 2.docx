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proofErr w:type="spellStart"/>
      <w:r w:rsidRPr="006726CB">
        <w:rPr>
          <w:rFonts w:ascii="Times New Roman" w:hAnsi="Times New Roman" w:cs="Times New Roman"/>
          <w:b/>
          <w:sz w:val="24"/>
          <w:szCs w:val="24"/>
        </w:rPr>
        <w:t>Cyberball</w:t>
      </w:r>
      <w:proofErr w:type="spellEnd"/>
      <w:r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Studies</w:t>
      </w:r>
    </w:p>
    <w:p w14:paraId="77EC7929" w14:textId="77777777" w:rsidR="00F92E62" w:rsidRPr="009159AB" w:rsidRDefault="00F92E62" w:rsidP="00E267D0">
      <w:pPr>
        <w:spacing w:after="0" w:line="480" w:lineRule="auto"/>
        <w:rPr>
          <w:rFonts w:ascii="Times New Roman" w:hAnsi="Times New Roman" w:cs="Times New Roman"/>
          <w:sz w:val="24"/>
          <w:szCs w:val="24"/>
        </w:rPr>
      </w:pPr>
    </w:p>
    <w:p w14:paraId="4785C6E1" w14:textId="7113C769" w:rsidR="00E76D2C" w:rsidRPr="00010800" w:rsidRDefault="008944AC" w:rsidP="00E267D0">
      <w:pPr>
        <w:spacing w:after="0" w:line="480" w:lineRule="auto"/>
        <w:rPr>
          <w:rFonts w:ascii="Times New Roman" w:hAnsi="Times New Roman" w:cs="Times New Roman"/>
          <w:sz w:val="24"/>
          <w:szCs w:val="24"/>
          <w:lang w:val="nl-NL"/>
          <w:rPrChange w:id="0" w:author="Chris Hartgerink" w:date="2015-04-16T20:59:00Z">
            <w:rPr>
              <w:rFonts w:ascii="Times New Roman" w:hAnsi="Times New Roman" w:cs="Times New Roman"/>
              <w:sz w:val="24"/>
              <w:szCs w:val="24"/>
            </w:rPr>
          </w:rPrChange>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E267D0">
        <w:rPr>
          <w:vertAlign w:val="superscript"/>
          <w:lang w:val="nl-NL"/>
        </w:rPr>
        <w:t>¶</w:t>
      </w:r>
      <w:r w:rsidR="00897958">
        <w:rPr>
          <w:lang w:val="nl-NL"/>
        </w:rPr>
        <w:t xml:space="preserve">, </w:t>
      </w: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E267D0">
        <w:rPr>
          <w:vertAlign w:val="superscript"/>
          <w:lang w:val="nl-NL"/>
        </w:rPr>
        <w:t>¶</w:t>
      </w:r>
      <w:r w:rsidR="00897958">
        <w:rPr>
          <w:lang w:val="nl-NL"/>
        </w:rPr>
        <w:t xml:space="preserve">, </w:t>
      </w:r>
      <w:r w:rsidRPr="00010800">
        <w:rPr>
          <w:rFonts w:ascii="Times New Roman" w:hAnsi="Times New Roman" w:cs="Times New Roman"/>
          <w:sz w:val="24"/>
          <w:szCs w:val="24"/>
          <w:lang w:val="nl-NL"/>
          <w:rPrChange w:id="1" w:author="Chris Hartgerink" w:date="2015-04-16T20:59:00Z">
            <w:rPr>
              <w:rFonts w:ascii="Times New Roman" w:hAnsi="Times New Roman" w:cs="Times New Roman"/>
              <w:sz w:val="24"/>
              <w:szCs w:val="24"/>
            </w:rPr>
          </w:rPrChange>
        </w:rPr>
        <w:t xml:space="preserve">Jelte M. </w:t>
      </w:r>
      <w:r w:rsidR="00731737" w:rsidRPr="00010800">
        <w:rPr>
          <w:rFonts w:ascii="Times New Roman" w:hAnsi="Times New Roman" w:cs="Times New Roman"/>
          <w:sz w:val="24"/>
          <w:szCs w:val="24"/>
          <w:lang w:val="nl-NL"/>
          <w:rPrChange w:id="2" w:author="Chris Hartgerink" w:date="2015-04-16T20:59:00Z">
            <w:rPr>
              <w:rFonts w:ascii="Times New Roman" w:hAnsi="Times New Roman" w:cs="Times New Roman"/>
              <w:sz w:val="24"/>
              <w:szCs w:val="24"/>
            </w:rPr>
          </w:rPrChange>
        </w:rPr>
        <w:t>Wicherts</w:t>
      </w:r>
      <w:r w:rsidR="00731737" w:rsidRPr="00010800">
        <w:rPr>
          <w:rFonts w:ascii="Times New Roman" w:hAnsi="Times New Roman" w:cs="Times New Roman"/>
          <w:sz w:val="24"/>
          <w:szCs w:val="24"/>
          <w:vertAlign w:val="superscript"/>
          <w:lang w:val="nl-NL"/>
          <w:rPrChange w:id="3" w:author="Chris Hartgerink" w:date="2015-04-16T20:59:00Z">
            <w:rPr>
              <w:rFonts w:ascii="Times New Roman" w:hAnsi="Times New Roman" w:cs="Times New Roman"/>
              <w:sz w:val="24"/>
              <w:szCs w:val="24"/>
              <w:vertAlign w:val="superscript"/>
            </w:rPr>
          </w:rPrChange>
        </w:rPr>
        <w:t>1</w:t>
      </w:r>
      <w:r w:rsidR="00897958" w:rsidRPr="00010800">
        <w:rPr>
          <w:rFonts w:ascii="Times New Roman" w:hAnsi="Times New Roman" w:cs="Times New Roman"/>
          <w:sz w:val="24"/>
          <w:szCs w:val="24"/>
          <w:lang w:val="nl-NL"/>
          <w:rPrChange w:id="4" w:author="Chris Hartgerink" w:date="2015-04-16T20:59:00Z">
            <w:rPr>
              <w:rFonts w:ascii="Times New Roman" w:hAnsi="Times New Roman" w:cs="Times New Roman"/>
              <w:sz w:val="24"/>
              <w:szCs w:val="24"/>
            </w:rPr>
          </w:rPrChange>
        </w:rPr>
        <w:t xml:space="preserve">, </w:t>
      </w:r>
      <w:r w:rsidRPr="00010800">
        <w:rPr>
          <w:rFonts w:ascii="Times New Roman" w:hAnsi="Times New Roman" w:cs="Times New Roman"/>
          <w:sz w:val="24"/>
          <w:szCs w:val="24"/>
          <w:lang w:val="nl-NL"/>
          <w:rPrChange w:id="5" w:author="Chris Hartgerink" w:date="2015-04-16T20:59:00Z">
            <w:rPr>
              <w:rFonts w:ascii="Times New Roman" w:hAnsi="Times New Roman" w:cs="Times New Roman"/>
              <w:sz w:val="24"/>
              <w:szCs w:val="24"/>
            </w:rPr>
          </w:rPrChange>
        </w:rPr>
        <w:t xml:space="preserve">Kipling D. </w:t>
      </w:r>
      <w:r w:rsidR="00731737" w:rsidRPr="00010800">
        <w:rPr>
          <w:rFonts w:ascii="Times New Roman" w:hAnsi="Times New Roman" w:cs="Times New Roman"/>
          <w:sz w:val="24"/>
          <w:szCs w:val="24"/>
          <w:lang w:val="nl-NL"/>
          <w:rPrChange w:id="6" w:author="Chris Hartgerink" w:date="2015-04-16T20:59:00Z">
            <w:rPr>
              <w:rFonts w:ascii="Times New Roman" w:hAnsi="Times New Roman" w:cs="Times New Roman"/>
              <w:sz w:val="24"/>
              <w:szCs w:val="24"/>
            </w:rPr>
          </w:rPrChange>
        </w:rPr>
        <w:t>Williams</w:t>
      </w:r>
      <w:r w:rsidR="00B90537" w:rsidRPr="00010800">
        <w:rPr>
          <w:rFonts w:ascii="Times New Roman" w:hAnsi="Times New Roman" w:cs="Times New Roman"/>
          <w:sz w:val="24"/>
          <w:szCs w:val="24"/>
          <w:vertAlign w:val="superscript"/>
          <w:lang w:val="nl-NL"/>
          <w:rPrChange w:id="7" w:author="Chris Hartgerink" w:date="2015-04-16T20:59:00Z">
            <w:rPr>
              <w:rFonts w:ascii="Times New Roman" w:hAnsi="Times New Roman" w:cs="Times New Roman"/>
              <w:sz w:val="24"/>
              <w:szCs w:val="24"/>
              <w:vertAlign w:val="superscript"/>
            </w:rPr>
          </w:rPrChange>
        </w:rPr>
        <w:t>3</w:t>
      </w:r>
    </w:p>
    <w:p w14:paraId="722B936E" w14:textId="77777777" w:rsidR="00E76D2C" w:rsidRPr="00010800" w:rsidRDefault="00E76D2C" w:rsidP="006D3C88">
      <w:pPr>
        <w:spacing w:after="0" w:line="480" w:lineRule="auto"/>
        <w:jc w:val="center"/>
        <w:rPr>
          <w:rFonts w:ascii="Times New Roman" w:hAnsi="Times New Roman" w:cs="Times New Roman"/>
          <w:sz w:val="24"/>
          <w:szCs w:val="24"/>
          <w:lang w:val="nl-NL"/>
          <w:rPrChange w:id="8" w:author="Chris Hartgerink" w:date="2015-04-16T20:59:00Z">
            <w:rPr>
              <w:rFonts w:ascii="Times New Roman" w:hAnsi="Times New Roman" w:cs="Times New Roman"/>
              <w:sz w:val="24"/>
              <w:szCs w:val="24"/>
            </w:rPr>
          </w:rPrChange>
        </w:rPr>
      </w:pPr>
    </w:p>
    <w:p w14:paraId="0CC3E02B" w14:textId="1ED5EAF4" w:rsidR="00E76D2C" w:rsidRDefault="00731737" w:rsidP="00E267D0">
      <w:pPr>
        <w:spacing w:after="0" w:line="480" w:lineRule="auto"/>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w:t>
      </w:r>
      <w:r w:rsidR="00897958">
        <w:rPr>
          <w:rFonts w:ascii="Times New Roman" w:hAnsi="Times New Roman" w:cs="Times New Roman"/>
          <w:sz w:val="24"/>
          <w:szCs w:val="24"/>
        </w:rPr>
        <w:t>Tilburg</w:t>
      </w:r>
      <w:r w:rsidR="0030262B">
        <w:rPr>
          <w:rFonts w:ascii="Times New Roman" w:hAnsi="Times New Roman" w:cs="Times New Roman"/>
          <w:sz w:val="24"/>
          <w:szCs w:val="24"/>
        </w:rPr>
        <w: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5754232" w:rsidR="00B90537" w:rsidRPr="009159AB" w:rsidRDefault="00B90537" w:rsidP="00E267D0">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w:t>
      </w:r>
      <w:r w:rsidR="003310EE">
        <w:rPr>
          <w:rFonts w:ascii="Times New Roman" w:hAnsi="Times New Roman" w:cs="Times New Roman"/>
          <w:sz w:val="24"/>
          <w:szCs w:val="24"/>
        </w:rPr>
        <w:t>s</w:t>
      </w:r>
      <w:r w:rsidR="00BF0960">
        <w:rPr>
          <w:rFonts w:ascii="Times New Roman" w:hAnsi="Times New Roman" w:cs="Times New Roman"/>
          <w:sz w:val="24"/>
          <w:szCs w:val="24"/>
        </w:rPr>
        <w:t>ity</w:t>
      </w:r>
      <w:r w:rsidR="0030262B">
        <w:rPr>
          <w:rFonts w:ascii="Times New Roman" w:hAnsi="Times New Roman" w:cs="Times New Roman"/>
          <w:sz w:val="24"/>
          <w:szCs w:val="24"/>
        </w:rPr>
        <w:t xml:space="preserve">, </w:t>
      </w:r>
      <w:r w:rsidR="00897958">
        <w:rPr>
          <w:rFonts w:ascii="Times New Roman" w:hAnsi="Times New Roman" w:cs="Times New Roman"/>
          <w:sz w:val="24"/>
          <w:szCs w:val="24"/>
        </w:rPr>
        <w:t>Tilburg</w:t>
      </w:r>
      <w:r w:rsidR="0030262B">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517B992D" w14:textId="7E792B7D" w:rsidR="00E76D2C" w:rsidRDefault="00B90537" w:rsidP="00E267D0">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w:t>
      </w:r>
      <w:r w:rsidR="00897958">
        <w:rPr>
          <w:rFonts w:ascii="Times New Roman" w:hAnsi="Times New Roman" w:cs="Times New Roman"/>
          <w:sz w:val="24"/>
          <w:szCs w:val="24"/>
        </w:rPr>
        <w:t>West Lafayette</w:t>
      </w:r>
      <w:r w:rsidR="0030262B">
        <w:rPr>
          <w:rFonts w:ascii="Times New Roman" w:hAnsi="Times New Roman" w:cs="Times New Roman"/>
          <w:sz w:val="24"/>
          <w:szCs w:val="24"/>
        </w:rPr>
        <w:t>,</w:t>
      </w:r>
      <w:r w:rsidR="00C64449">
        <w:rPr>
          <w:rFonts w:ascii="Times New Roman" w:hAnsi="Times New Roman" w:cs="Times New Roman"/>
          <w:sz w:val="24"/>
          <w:szCs w:val="24"/>
        </w:rPr>
        <w:t xml:space="preserve"> Indiana,</w:t>
      </w:r>
      <w:r w:rsidR="0030262B">
        <w:rPr>
          <w:rFonts w:ascii="Times New Roman" w:hAnsi="Times New Roman" w:cs="Times New Roman"/>
          <w:sz w:val="24"/>
          <w:szCs w:val="24"/>
        </w:rPr>
        <w:t xml:space="preserve">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E267D0">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E267D0">
      <w:pPr>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9" w:history="1">
        <w:proofErr w:type="spellStart"/>
        <w:r w:rsidRPr="00066675">
          <w:rPr>
            <w:rStyle w:val="Hyperlink"/>
            <w:rFonts w:ascii="Times New Roman" w:hAnsi="Times New Roman" w:cs="Times New Roman"/>
            <w:sz w:val="24"/>
            <w:szCs w:val="24"/>
          </w:rPr>
          <w:t>i.vanbeest@tilburguniversity.edu</w:t>
        </w:r>
        <w:proofErr w:type="spellEnd"/>
      </w:hyperlink>
    </w:p>
    <w:p w14:paraId="76CBF1DD" w14:textId="77777777" w:rsidR="00897958" w:rsidRDefault="00897958" w:rsidP="00E267D0">
      <w:pPr>
        <w:spacing w:after="0" w:line="480" w:lineRule="auto"/>
        <w:rPr>
          <w:rFonts w:ascii="Times New Roman" w:hAnsi="Times New Roman" w:cs="Times New Roman"/>
          <w:sz w:val="24"/>
          <w:szCs w:val="24"/>
        </w:rPr>
      </w:pPr>
    </w:p>
    <w:p w14:paraId="3D715D33" w14:textId="3B0EF5A6" w:rsidR="00DF52E6" w:rsidRPr="00BF0960" w:rsidRDefault="00BF0960" w:rsidP="00E267D0">
      <w:pPr>
        <w:spacing w:after="0" w:line="480" w:lineRule="auto"/>
        <w:rPr>
          <w:rFonts w:ascii="Times New Roman" w:hAnsi="Times New Roman" w:cs="Times New Roman"/>
          <w:sz w:val="28"/>
          <w:szCs w:val="24"/>
        </w:rPr>
      </w:pPr>
      <w:r w:rsidRPr="00BF0960">
        <w:rPr>
          <w:rFonts w:ascii="Times New Roman" w:hAnsi="Times New Roman" w:cs="Times New Roman"/>
          <w:sz w:val="24"/>
        </w:rPr>
        <w:t xml:space="preserve">¶ </w:t>
      </w:r>
      <w:proofErr w:type="gramStart"/>
      <w:r w:rsidRPr="00BF0960">
        <w:rPr>
          <w:rFonts w:ascii="Times New Roman" w:hAnsi="Times New Roman" w:cs="Times New Roman"/>
          <w:sz w:val="24"/>
        </w:rPr>
        <w:t>These</w:t>
      </w:r>
      <w:proofErr w:type="gramEnd"/>
      <w:r w:rsidRPr="00BF0960">
        <w:rPr>
          <w:rFonts w:ascii="Times New Roman" w:hAnsi="Times New Roman" w:cs="Times New Roman"/>
          <w:sz w:val="24"/>
        </w:rPr>
        <w:t xml:space="preserv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69D75E5B"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proofErr w:type="spellStart"/>
      <w:r w:rsidR="009D2B6C">
        <w:rPr>
          <w:rFonts w:ascii="Times New Roman" w:hAnsi="Times New Roman" w:cs="Times New Roman"/>
          <w:sz w:val="24"/>
          <w:szCs w:val="24"/>
        </w:rPr>
        <w:t>Cyberball</w:t>
      </w:r>
      <w:proofErr w:type="spellEnd"/>
      <w:r w:rsidR="009D2B6C">
        <w:rPr>
          <w:rFonts w:ascii="Times New Roman" w:hAnsi="Times New Roman" w:cs="Times New Roman"/>
          <w:sz w:val="24"/>
          <w:szCs w:val="24"/>
        </w:rPr>
        <w:t xml:space="preserve">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5A49DE54" w:rsidR="00E76D2C"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w:t>
      </w:r>
      <w:proofErr w:type="spellStart"/>
      <w:r w:rsidRPr="00BF0960">
        <w:rPr>
          <w:rFonts w:ascii="Times New Roman" w:hAnsi="Times New Roman" w:cs="Times New Roman"/>
          <w:b/>
          <w:sz w:val="24"/>
          <w:szCs w:val="24"/>
        </w:rPr>
        <w:t>Cyberball</w:t>
      </w:r>
      <w:proofErr w:type="spellEnd"/>
      <w:r w:rsidRPr="00BF0960">
        <w:rPr>
          <w:rFonts w:ascii="Times New Roman" w:hAnsi="Times New Roman" w:cs="Times New Roman"/>
          <w:b/>
          <w:sz w:val="24"/>
          <w:szCs w:val="24"/>
        </w:rPr>
        <w:t xml:space="preserve">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147CDDAF" w14:textId="1A341360" w:rsidR="006B0F3D" w:rsidRPr="009159AB" w:rsidRDefault="00EF4585" w:rsidP="00423460">
      <w:pPr>
        <w:spacing w:after="0" w:line="480" w:lineRule="auto"/>
        <w:ind w:firstLine="567"/>
        <w:rPr>
          <w:rFonts w:ascii="Times New Roman" w:hAnsi="Times New Roman" w:cs="Times New Roman"/>
          <w:sz w:val="24"/>
          <w:szCs w:val="24"/>
        </w:rPr>
      </w:pPr>
      <w:proofErr w:type="spellStart"/>
      <w:r w:rsidRPr="00EF4585">
        <w:rPr>
          <w:rFonts w:ascii="Times New Roman" w:hAnsi="Times New Roman" w:cs="Times New Roman"/>
          <w:sz w:val="24"/>
          <w:szCs w:val="24"/>
        </w:rPr>
        <w:t>Cyberball</w:t>
      </w:r>
      <w:proofErr w:type="spellEnd"/>
      <w:r w:rsidRPr="00EF4585">
        <w:rPr>
          <w:rFonts w:ascii="Times New Roman" w:hAnsi="Times New Roman" w:cs="Times New Roman"/>
          <w:sz w:val="24"/>
          <w:szCs w:val="24"/>
        </w:rPr>
        <w:t xml:space="preserve"> was introduced in 2000 as a means to study ostracism, that is: being excluded and ignored </w:t>
      </w:r>
      <w:ins w:id="9" w:author="Chris Hartgerink" w:date="2015-04-16T22:59:00Z">
        <w:r w:rsidR="000E4C2B">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ins>
      <w:r w:rsidR="000E4C2B">
        <w:rPr>
          <w:rFonts w:ascii="Times New Roman" w:hAnsi="Times New Roman" w:cs="Times New Roman"/>
          <w:sz w:val="24"/>
          <w:szCs w:val="24"/>
        </w:rPr>
        <w:fldChar w:fldCharType="separate"/>
      </w:r>
      <w:ins w:id="10" w:author="Chris Hartgerink" w:date="2015-04-16T22:59:00Z">
        <w:r w:rsidR="000E4C2B" w:rsidRPr="000E4C2B">
          <w:rPr>
            <w:rFonts w:ascii="Times New Roman" w:hAnsi="Times New Roman" w:cs="Times New Roman"/>
            <w:noProof/>
            <w:sz w:val="24"/>
            <w:szCs w:val="24"/>
          </w:rPr>
          <w:t>[1]</w:t>
        </w:r>
        <w:r w:rsidR="000E4C2B">
          <w:rPr>
            <w:rFonts w:ascii="Times New Roman" w:hAnsi="Times New Roman" w:cs="Times New Roman"/>
            <w:sz w:val="24"/>
            <w:szCs w:val="24"/>
          </w:rPr>
          <w:fldChar w:fldCharType="end"/>
        </w:r>
      </w:ins>
      <w:del w:id="11" w:author="Chris Hartgerink" w:date="2015-04-16T22:59:00Z">
        <w:r w:rsidRPr="00EF4585" w:rsidDel="000E4C2B">
          <w:rPr>
            <w:rFonts w:ascii="Times New Roman" w:hAnsi="Times New Roman" w:cs="Times New Roman"/>
            <w:sz w:val="24"/>
            <w:szCs w:val="24"/>
          </w:rPr>
          <w:delText>[1]</w:delText>
        </w:r>
      </w:del>
      <w:r w:rsidRPr="00EF4585">
        <w:rPr>
          <w:rFonts w:ascii="Times New Roman" w:hAnsi="Times New Roman" w:cs="Times New Roman"/>
          <w:sz w:val="24"/>
          <w:szCs w:val="24"/>
        </w:rPr>
        <w:t xml:space="preserve">. This focus of </w:t>
      </w:r>
      <w:proofErr w:type="spellStart"/>
      <w:r w:rsidRPr="00EF4585">
        <w:rPr>
          <w:rFonts w:ascii="Times New Roman" w:hAnsi="Times New Roman" w:cs="Times New Roman"/>
          <w:sz w:val="24"/>
          <w:szCs w:val="24"/>
        </w:rPr>
        <w:t>Cyberball</w:t>
      </w:r>
      <w:proofErr w:type="spellEnd"/>
      <w:r w:rsidRPr="00EF4585">
        <w:rPr>
          <w:rFonts w:ascii="Times New Roman" w:hAnsi="Times New Roman" w:cs="Times New Roman"/>
          <w:sz w:val="24"/>
          <w:szCs w:val="24"/>
        </w:rPr>
        <w:t xml:space="preserve"> on ostracism sets it apart from other paradigms </w:t>
      </w:r>
      <w:r w:rsidRPr="00EF4585">
        <w:rPr>
          <w:rFonts w:ascii="Times New Roman" w:hAnsi="Times New Roman" w:cs="Times New Roman"/>
          <w:sz w:val="24"/>
          <w:szCs w:val="24"/>
        </w:rPr>
        <w:lastRenderedPageBreak/>
        <w:t xml:space="preserve">that are tailored to study rejection, such as the future life rejection </w:t>
      </w:r>
      <w:ins w:id="12" w:author="Chris Hartgerink" w:date="2015-04-16T22:59:00Z">
        <w:r w:rsidR="000E4C2B">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instrText>
        </w:r>
      </w:ins>
      <w:r w:rsidR="000E4C2B">
        <w:rPr>
          <w:rFonts w:ascii="Times New Roman" w:hAnsi="Times New Roman" w:cs="Times New Roman"/>
          <w:sz w:val="24"/>
          <w:szCs w:val="24"/>
        </w:rPr>
        <w:fldChar w:fldCharType="separate"/>
      </w:r>
      <w:ins w:id="13" w:author="Chris Hartgerink" w:date="2015-04-16T22:59:00Z">
        <w:r w:rsidR="000E4C2B" w:rsidRPr="000E4C2B">
          <w:rPr>
            <w:rFonts w:ascii="Times New Roman" w:hAnsi="Times New Roman" w:cs="Times New Roman"/>
            <w:noProof/>
            <w:sz w:val="24"/>
            <w:szCs w:val="24"/>
          </w:rPr>
          <w:t>[2]</w:t>
        </w:r>
        <w:r w:rsidR="000E4C2B">
          <w:rPr>
            <w:rFonts w:ascii="Times New Roman" w:hAnsi="Times New Roman" w:cs="Times New Roman"/>
            <w:sz w:val="24"/>
            <w:szCs w:val="24"/>
          </w:rPr>
          <w:fldChar w:fldCharType="end"/>
        </w:r>
      </w:ins>
      <w:del w:id="14" w:author="Chris Hartgerink" w:date="2015-04-16T22:59:00Z">
        <w:r w:rsidRPr="00EF4585" w:rsidDel="000E4C2B">
          <w:rPr>
            <w:rFonts w:ascii="Times New Roman" w:hAnsi="Times New Roman" w:cs="Times New Roman"/>
            <w:sz w:val="24"/>
            <w:szCs w:val="24"/>
          </w:rPr>
          <w:delText>[2]</w:delText>
        </w:r>
      </w:del>
      <w:r w:rsidRPr="00EF4585">
        <w:rPr>
          <w:rFonts w:ascii="Times New Roman" w:hAnsi="Times New Roman" w:cs="Times New Roman"/>
          <w:sz w:val="24"/>
          <w:szCs w:val="24"/>
        </w:rPr>
        <w:t xml:space="preserve">, the get-acquainted paradigm </w:t>
      </w:r>
      <w:ins w:id="15" w:author="Chris Hartgerink" w:date="2015-04-16T22:59:00Z">
        <w:r w:rsidR="000E4C2B">
          <w:rPr>
            <w:rFonts w:ascii="Times New Roman" w:hAnsi="Times New Roman" w:cs="Times New Roman"/>
            <w:sz w:val="24"/>
            <w:szCs w:val="24"/>
          </w:rPr>
          <w:fldChar w:fldCharType="begin" w:fldLock="1"/>
        </w:r>
        <w:r w:rsidR="000E4C2B">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ins>
      <w:r w:rsidR="000E4C2B">
        <w:rPr>
          <w:rFonts w:ascii="Times New Roman" w:hAnsi="Times New Roman" w:cs="Times New Roman"/>
          <w:sz w:val="24"/>
          <w:szCs w:val="24"/>
        </w:rPr>
        <w:fldChar w:fldCharType="separate"/>
      </w:r>
      <w:ins w:id="16" w:author="Chris Hartgerink" w:date="2015-04-16T22:59:00Z">
        <w:r w:rsidR="000E4C2B" w:rsidRPr="000E4C2B">
          <w:rPr>
            <w:rFonts w:ascii="Times New Roman" w:hAnsi="Times New Roman" w:cs="Times New Roman"/>
            <w:noProof/>
            <w:sz w:val="24"/>
            <w:szCs w:val="24"/>
          </w:rPr>
          <w:t>[3]</w:t>
        </w:r>
        <w:r w:rsidR="000E4C2B">
          <w:rPr>
            <w:rFonts w:ascii="Times New Roman" w:hAnsi="Times New Roman" w:cs="Times New Roman"/>
            <w:sz w:val="24"/>
            <w:szCs w:val="24"/>
          </w:rPr>
          <w:fldChar w:fldCharType="end"/>
        </w:r>
      </w:ins>
      <w:del w:id="17" w:author="Chris Hartgerink" w:date="2015-04-16T22:59:00Z">
        <w:r w:rsidRPr="00EF4585" w:rsidDel="000E4C2B">
          <w:rPr>
            <w:rFonts w:ascii="Times New Roman" w:hAnsi="Times New Roman" w:cs="Times New Roman"/>
            <w:sz w:val="24"/>
            <w:szCs w:val="24"/>
          </w:rPr>
          <w:delText>[3]</w:delText>
        </w:r>
      </w:del>
      <w:r w:rsidRPr="00EF4585">
        <w:rPr>
          <w:rFonts w:ascii="Times New Roman" w:hAnsi="Times New Roman" w:cs="Times New Roman"/>
          <w:sz w:val="24"/>
          <w:szCs w:val="24"/>
        </w:rPr>
        <w:t xml:space="preserve">, and the autobiographical memory manipulation (i.e., remember a time when you were excluded </w:t>
      </w:r>
      <w:ins w:id="18" w:author="Chris Hartgerink" w:date="2015-04-16T22:59:00Z">
        <w:r w:rsidR="000E4C2B">
          <w:rPr>
            <w:rFonts w:ascii="Times New Roman" w:hAnsi="Times New Roman" w:cs="Times New Roman"/>
            <w:sz w:val="24"/>
            <w:szCs w:val="24"/>
          </w:rPr>
          <w:fldChar w:fldCharType="begin" w:fldLock="1"/>
        </w:r>
      </w:ins>
      <w:ins w:id="19" w:author="Chris Hartgerink" w:date="2015-04-16T23:01:00Z">
        <w:r w:rsidR="000E4C2B">
          <w:rPr>
            <w:rFonts w:ascii="Times New Roman" w:hAnsi="Times New Roman" w:cs="Times New Roman"/>
            <w:sz w:val="24"/>
            <w:szCs w:val="24"/>
          </w:rPr>
          <w: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instrText>
        </w:r>
      </w:ins>
      <w:r w:rsidR="000E4C2B">
        <w:rPr>
          <w:rFonts w:ascii="Times New Roman" w:hAnsi="Times New Roman" w:cs="Times New Roman"/>
          <w:sz w:val="24"/>
          <w:szCs w:val="24"/>
        </w:rPr>
        <w:fldChar w:fldCharType="separate"/>
      </w:r>
      <w:ins w:id="20" w:author="Chris Hartgerink" w:date="2015-04-16T22:59:00Z">
        <w:r w:rsidR="000E4C2B" w:rsidRPr="000E4C2B">
          <w:rPr>
            <w:rFonts w:ascii="Times New Roman" w:hAnsi="Times New Roman" w:cs="Times New Roman"/>
            <w:noProof/>
            <w:sz w:val="24"/>
            <w:szCs w:val="24"/>
          </w:rPr>
          <w:t>[4]</w:t>
        </w:r>
        <w:r w:rsidR="000E4C2B">
          <w:rPr>
            <w:rFonts w:ascii="Times New Roman" w:hAnsi="Times New Roman" w:cs="Times New Roman"/>
            <w:sz w:val="24"/>
            <w:szCs w:val="24"/>
          </w:rPr>
          <w:fldChar w:fldCharType="end"/>
        </w:r>
      </w:ins>
      <w:del w:id="21" w:author="Chris Hartgerink" w:date="2015-04-16T22:59:00Z">
        <w:r w:rsidRPr="00EF4585" w:rsidDel="000E4C2B">
          <w:rPr>
            <w:rFonts w:ascii="Times New Roman" w:hAnsi="Times New Roman" w:cs="Times New Roman"/>
            <w:sz w:val="24"/>
            <w:szCs w:val="24"/>
          </w:rPr>
          <w:delText>[4]</w:delText>
        </w:r>
      </w:del>
      <w:r w:rsidRPr="00EF4585">
        <w:rPr>
          <w:rFonts w:ascii="Times New Roman" w:hAnsi="Times New Roman" w:cs="Times New Roman"/>
          <w:sz w:val="24"/>
          <w:szCs w:val="24"/>
        </w:rPr>
        <w:t xml:space="preserve">). The difference is that participants in </w:t>
      </w:r>
      <w:proofErr w:type="spellStart"/>
      <w:r w:rsidRPr="00EF4585">
        <w:rPr>
          <w:rFonts w:ascii="Times New Roman" w:hAnsi="Times New Roman" w:cs="Times New Roman"/>
          <w:sz w:val="24"/>
          <w:szCs w:val="24"/>
        </w:rPr>
        <w:t>Cyberball</w:t>
      </w:r>
      <w:proofErr w:type="spellEnd"/>
      <w:r w:rsidRPr="00EF4585">
        <w:rPr>
          <w:rFonts w:ascii="Times New Roman" w:hAnsi="Times New Roman" w:cs="Times New Roman"/>
          <w:sz w:val="24"/>
          <w:szCs w:val="24"/>
        </w:rPr>
        <w:t xml:space="preserve"> are not explicitly informed that they are excluded whereas in the other paradigms participants are provided a reason pertaining to why they are excluded. </w:t>
      </w:r>
      <w:r w:rsidR="003A0415">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sidR="003A0415">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sidR="003A0415">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ins w:id="22" w:author="Chris Hartgerink" w:date="2015-04-16T22:59:00Z">
        <w:r w:rsidR="000E4C2B">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ins>
      <w:del w:id="23" w:author="Chris Hartgerink" w:date="2015-04-16T22:59:00Z">
        <w:r w:rsidR="00637F61" w:rsidDel="000E4C2B">
          <w:rPr>
            <w:rFonts w:ascii="Times New Roman" w:hAnsi="Times New Roman" w:cs="Times New Roman"/>
            <w:sz w:val="24"/>
            <w:szCs w:val="24"/>
          </w:rPr>
          <w:del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delInstrText>
        </w:r>
      </w:del>
      <w:r w:rsidR="00637F61">
        <w:rPr>
          <w:rFonts w:ascii="Times New Roman" w:hAnsi="Times New Roman" w:cs="Times New Roman"/>
          <w:sz w:val="24"/>
          <w:szCs w:val="24"/>
        </w:rPr>
        <w:fldChar w:fldCharType="separate"/>
      </w:r>
      <w:ins w:id="24" w:author="Chris Hartgerink" w:date="2015-04-16T22:59:00Z">
        <w:r w:rsidR="000E4C2B" w:rsidRPr="000E4C2B">
          <w:rPr>
            <w:rFonts w:ascii="Times New Roman" w:hAnsi="Times New Roman" w:cs="Times New Roman"/>
            <w:noProof/>
            <w:sz w:val="24"/>
            <w:szCs w:val="24"/>
          </w:rPr>
          <w:t>[3]</w:t>
        </w:r>
      </w:ins>
      <w:del w:id="25" w:author="Chris Hartgerink" w:date="2015-04-16T22:59:00Z">
        <w:r w:rsidR="00637F61" w:rsidRPr="000E4C2B" w:rsidDel="000E4C2B">
          <w:rPr>
            <w:rFonts w:ascii="Times New Roman" w:hAnsi="Times New Roman" w:cs="Times New Roman"/>
            <w:noProof/>
            <w:sz w:val="24"/>
            <w:szCs w:val="24"/>
          </w:rPr>
          <w:delText>[3]</w:delText>
        </w:r>
      </w:del>
      <w:r w:rsidR="00637F61">
        <w:rPr>
          <w:rFonts w:ascii="Times New Roman" w:hAnsi="Times New Roman" w:cs="Times New Roman"/>
          <w:sz w:val="24"/>
          <w:szCs w:val="24"/>
        </w:rPr>
        <w:fldChar w:fldCharType="end"/>
      </w:r>
      <w:r w:rsidR="009A195D">
        <w:rPr>
          <w:rFonts w:ascii="Times New Roman" w:hAnsi="Times New Roman" w:cs="Times New Roman"/>
          <w:sz w:val="24"/>
          <w:szCs w:val="24"/>
        </w:rPr>
        <w:t xml:space="preserve">. </w:t>
      </w:r>
      <w:r w:rsidRPr="00EF4585">
        <w:rPr>
          <w:rFonts w:ascii="Times New Roman" w:hAnsi="Times New Roman" w:cs="Times New Roman"/>
          <w:sz w:val="24"/>
          <w:szCs w:val="24"/>
        </w:rPr>
        <w:t xml:space="preserve">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w:t>
      </w:r>
      <w:ins w:id="26" w:author="Chris Hartgerink" w:date="2015-04-16T23:01:00Z">
        <w:r w:rsidR="000E4C2B">
          <w:rPr>
            <w:rFonts w:ascii="Times New Roman" w:hAnsi="Times New Roman" w:cs="Times New Roman"/>
            <w:sz w:val="24"/>
            <w:szCs w:val="24"/>
          </w:rPr>
          <w:fldChar w:fldCharType="begin" w:fldLock="1"/>
        </w:r>
      </w:ins>
      <w:ins w:id="27" w:author="Chris Hartgerink" w:date="2015-04-16T23:03:00Z">
        <w:r w:rsidR="00A50D11">
          <w:rPr>
            <w:rFonts w:ascii="Times New Roman" w:hAnsi="Times New Roman" w:cs="Times New Roman"/>
            <w:sz w:val="24"/>
            <w:szCs w:val="24"/>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instrText>
        </w:r>
      </w:ins>
      <w:r w:rsidR="000E4C2B">
        <w:rPr>
          <w:rFonts w:ascii="Times New Roman" w:hAnsi="Times New Roman" w:cs="Times New Roman"/>
          <w:sz w:val="24"/>
          <w:szCs w:val="24"/>
        </w:rPr>
        <w:fldChar w:fldCharType="separate"/>
      </w:r>
      <w:ins w:id="28" w:author="Chris Hartgerink" w:date="2015-04-16T23:01:00Z">
        <w:r w:rsidR="000E4C2B" w:rsidRPr="000E4C2B">
          <w:rPr>
            <w:rFonts w:ascii="Times New Roman" w:hAnsi="Times New Roman" w:cs="Times New Roman"/>
            <w:noProof/>
            <w:sz w:val="24"/>
            <w:szCs w:val="24"/>
          </w:rPr>
          <w:t>[5]</w:t>
        </w:r>
        <w:r w:rsidR="000E4C2B">
          <w:rPr>
            <w:rFonts w:ascii="Times New Roman" w:hAnsi="Times New Roman" w:cs="Times New Roman"/>
            <w:sz w:val="24"/>
            <w:szCs w:val="24"/>
          </w:rPr>
          <w:fldChar w:fldCharType="end"/>
        </w:r>
      </w:ins>
      <w:del w:id="29" w:author="Chris Hartgerink" w:date="2015-04-16T23:01:00Z">
        <w:r w:rsidRPr="00EF4585" w:rsidDel="000E4C2B">
          <w:rPr>
            <w:rFonts w:ascii="Times New Roman" w:hAnsi="Times New Roman" w:cs="Times New Roman"/>
            <w:sz w:val="24"/>
            <w:szCs w:val="24"/>
          </w:rPr>
          <w:delText>[5]</w:delText>
        </w:r>
      </w:del>
      <w:r w:rsidRPr="00EF4585">
        <w:rPr>
          <w:rFonts w:ascii="Times New Roman" w:hAnsi="Times New Roman" w:cs="Times New Roman"/>
          <w:sz w:val="24"/>
          <w:szCs w:val="24"/>
        </w:rPr>
        <w:t>.</w:t>
      </w:r>
      <w:r>
        <w:rPr>
          <w:rFonts w:ascii="Times New Roman" w:hAnsi="Times New Roman" w:cs="Times New Roman"/>
          <w:sz w:val="24"/>
          <w:szCs w:val="24"/>
        </w:rPr>
        <w:t xml:space="preserve"> </w:t>
      </w:r>
      <w:r w:rsidR="009A195D">
        <w:rPr>
          <w:rFonts w:ascii="Times New Roman" w:hAnsi="Times New Roman" w:cs="Times New Roman"/>
          <w:sz w:val="24"/>
          <w:szCs w:val="24"/>
        </w:rPr>
        <w:t>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sidR="003A0415">
        <w:rPr>
          <w:rFonts w:ascii="Times New Roman" w:hAnsi="Times New Roman" w:cs="Times New Roman"/>
          <w:sz w:val="24"/>
          <w:szCs w:val="24"/>
        </w:rPr>
        <w:t xml:space="preserve"> findings using </w:t>
      </w:r>
      <w:proofErr w:type="spellStart"/>
      <w:r w:rsidR="003A0415">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ins w:id="30" w:author="Chris Hartgerink" w:date="2015-04-16T23:03:00Z">
        <w:r w:rsidR="00A50D1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ins>
      <w:del w:id="31" w:author="Chris Hartgerink" w:date="2015-04-16T22:59:00Z">
        <w:r w:rsidR="00637F61" w:rsidDel="000E4C2B">
          <w:rPr>
            <w:rFonts w:ascii="Times New Roman" w:hAnsi="Times New Roman" w:cs="Times New Roman"/>
            <w:sz w:val="24"/>
            <w:szCs w:val="24"/>
          </w:rPr>
          <w:del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delInstrText>
        </w:r>
      </w:del>
      <w:r w:rsidR="00637F61">
        <w:rPr>
          <w:rFonts w:ascii="Times New Roman" w:hAnsi="Times New Roman" w:cs="Times New Roman"/>
          <w:sz w:val="24"/>
          <w:szCs w:val="24"/>
        </w:rPr>
        <w:fldChar w:fldCharType="separate"/>
      </w:r>
      <w:ins w:id="32" w:author="Chris Hartgerink" w:date="2015-04-16T23:01:00Z">
        <w:r w:rsidR="000E4C2B" w:rsidRPr="000E4C2B">
          <w:rPr>
            <w:rFonts w:ascii="Times New Roman" w:hAnsi="Times New Roman" w:cs="Times New Roman"/>
            <w:noProof/>
            <w:sz w:val="24"/>
            <w:szCs w:val="24"/>
          </w:rPr>
          <w:t>[6]</w:t>
        </w:r>
      </w:ins>
      <w:del w:id="33" w:author="Chris Hartgerink" w:date="2015-04-16T22:59:00Z">
        <w:r w:rsidR="00637F61" w:rsidRPr="000E4C2B" w:rsidDel="000E4C2B">
          <w:rPr>
            <w:rFonts w:ascii="Times New Roman" w:hAnsi="Times New Roman" w:cs="Times New Roman"/>
            <w:noProof/>
            <w:sz w:val="24"/>
            <w:szCs w:val="24"/>
          </w:rPr>
          <w:delText>[6]</w:delText>
        </w:r>
      </w:del>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ins w:id="34" w:author="Chris Hartgerink" w:date="2015-04-16T23:03:00Z">
        <w:r w:rsidR="00A50D1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ins>
      <w:del w:id="35" w:author="Chris Hartgerink" w:date="2015-04-16T22:59:00Z">
        <w:r w:rsidR="00637F61" w:rsidDel="000E4C2B">
          <w:rPr>
            <w:rFonts w:ascii="Times New Roman" w:hAnsi="Times New Roman" w:cs="Times New Roman"/>
            <w:sz w:val="24"/>
            <w:szCs w:val="24"/>
          </w:rPr>
          <w:del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delInstrText>
        </w:r>
      </w:del>
      <w:r w:rsidR="00637F61">
        <w:rPr>
          <w:rFonts w:ascii="Times New Roman" w:hAnsi="Times New Roman" w:cs="Times New Roman"/>
          <w:sz w:val="24"/>
          <w:szCs w:val="24"/>
        </w:rPr>
        <w:fldChar w:fldCharType="separate"/>
      </w:r>
      <w:ins w:id="36" w:author="Chris Hartgerink" w:date="2015-04-16T23:01:00Z">
        <w:r w:rsidR="000E4C2B" w:rsidRPr="000E4C2B">
          <w:rPr>
            <w:rFonts w:ascii="Times New Roman" w:hAnsi="Times New Roman" w:cs="Times New Roman"/>
            <w:noProof/>
            <w:sz w:val="24"/>
            <w:szCs w:val="24"/>
          </w:rPr>
          <w:t>[7,8]</w:t>
        </w:r>
      </w:ins>
      <w:del w:id="37" w:author="Chris Hartgerink" w:date="2015-04-16T22:59:00Z">
        <w:r w:rsidR="00637F61" w:rsidRPr="000E4C2B" w:rsidDel="000E4C2B">
          <w:rPr>
            <w:rFonts w:ascii="Times New Roman" w:hAnsi="Times New Roman" w:cs="Times New Roman"/>
            <w:noProof/>
            <w:sz w:val="24"/>
            <w:szCs w:val="24"/>
          </w:rPr>
          <w:delText>[7,8]</w:delText>
        </w:r>
      </w:del>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ins w:id="38" w:author="Chris Hartgerink" w:date="2015-04-16T23:03:00Z">
        <w:r w:rsidR="00A50D1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ins>
      <w:del w:id="39" w:author="Chris Hartgerink" w:date="2015-04-16T22:59:00Z">
        <w:r w:rsidR="00637F61" w:rsidDel="000E4C2B">
          <w:rPr>
            <w:rFonts w:ascii="Times New Roman" w:hAnsi="Times New Roman" w:cs="Times New Roman"/>
            <w:sz w:val="24"/>
            <w:szCs w:val="24"/>
          </w:rPr>
          <w:del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delInstrText>
        </w:r>
      </w:del>
      <w:r w:rsidR="00637F61">
        <w:rPr>
          <w:rFonts w:ascii="Times New Roman" w:hAnsi="Times New Roman" w:cs="Times New Roman"/>
          <w:sz w:val="24"/>
          <w:szCs w:val="24"/>
        </w:rPr>
        <w:fldChar w:fldCharType="separate"/>
      </w:r>
      <w:ins w:id="40" w:author="Chris Hartgerink" w:date="2015-04-16T23:01:00Z">
        <w:r w:rsidR="000E4C2B" w:rsidRPr="000E4C2B">
          <w:rPr>
            <w:rFonts w:ascii="Times New Roman" w:hAnsi="Times New Roman" w:cs="Times New Roman"/>
            <w:noProof/>
            <w:sz w:val="24"/>
            <w:szCs w:val="24"/>
          </w:rPr>
          <w:t>[9]</w:t>
        </w:r>
      </w:ins>
      <w:del w:id="41" w:author="Chris Hartgerink" w:date="2015-04-16T22:59:00Z">
        <w:r w:rsidR="00637F61" w:rsidRPr="000E4C2B" w:rsidDel="000E4C2B">
          <w:rPr>
            <w:rFonts w:ascii="Times New Roman" w:hAnsi="Times New Roman" w:cs="Times New Roman"/>
            <w:noProof/>
            <w:sz w:val="24"/>
            <w:szCs w:val="24"/>
          </w:rPr>
          <w:delText>[9]</w:delText>
        </w:r>
      </w:del>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ins w:id="42" w:author="Chris Hartgerink" w:date="2015-04-16T23:03:00Z">
        <w:r w:rsidR="00A50D1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ins>
      <w:del w:id="43" w:author="Chris Hartgerink" w:date="2015-04-16T22:59:00Z">
        <w:r w:rsidR="00637F61" w:rsidDel="000E4C2B">
          <w:rPr>
            <w:rFonts w:ascii="Times New Roman" w:hAnsi="Times New Roman" w:cs="Times New Roman"/>
            <w:sz w:val="24"/>
            <w:szCs w:val="24"/>
          </w:rPr>
          <w:del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delInstrText>
        </w:r>
      </w:del>
      <w:r w:rsidR="00637F61">
        <w:rPr>
          <w:rFonts w:ascii="Times New Roman" w:hAnsi="Times New Roman" w:cs="Times New Roman"/>
          <w:sz w:val="24"/>
          <w:szCs w:val="24"/>
        </w:rPr>
        <w:fldChar w:fldCharType="separate"/>
      </w:r>
      <w:ins w:id="44" w:author="Chris Hartgerink" w:date="2015-04-16T23:01:00Z">
        <w:r w:rsidR="000E4C2B" w:rsidRPr="000E4C2B">
          <w:rPr>
            <w:rFonts w:ascii="Times New Roman" w:hAnsi="Times New Roman" w:cs="Times New Roman"/>
            <w:noProof/>
            <w:sz w:val="24"/>
            <w:szCs w:val="24"/>
          </w:rPr>
          <w:t>[10]</w:t>
        </w:r>
      </w:ins>
      <w:del w:id="45" w:author="Chris Hartgerink" w:date="2015-04-16T22:59:00Z">
        <w:r w:rsidR="00637F61" w:rsidRPr="000E4C2B" w:rsidDel="000E4C2B">
          <w:rPr>
            <w:rFonts w:ascii="Times New Roman" w:hAnsi="Times New Roman" w:cs="Times New Roman"/>
            <w:noProof/>
            <w:sz w:val="24"/>
            <w:szCs w:val="24"/>
          </w:rPr>
          <w:delText>[10]</w:delText>
        </w:r>
      </w:del>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7D5A3983"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ins w:id="46" w:author="Chris Hartgerink" w:date="2015-04-16T23:03:00Z">
        <w:r w:rsidR="00A50D1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47" w:author="Chris Hartgerink" w:date="2015-04-16T22:59:00Z">
        <w:r w:rsidR="00637F61" w:rsidDel="000E4C2B">
          <w:rPr>
            <w:rFonts w:ascii="Times New Roman" w:hAnsi="Times New Roman" w:cs="Times New Roman"/>
            <w:noProof/>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delInstrText>
        </w:r>
      </w:del>
      <w:r w:rsidR="00637F61">
        <w:rPr>
          <w:rFonts w:ascii="Times New Roman" w:hAnsi="Times New Roman" w:cs="Times New Roman"/>
          <w:noProof/>
          <w:sz w:val="24"/>
          <w:szCs w:val="24"/>
        </w:rPr>
        <w:fldChar w:fldCharType="separate"/>
      </w:r>
      <w:ins w:id="48" w:author="Chris Hartgerink" w:date="2015-04-16T23:01:00Z">
        <w:r w:rsidR="000E4C2B" w:rsidRPr="000E4C2B">
          <w:rPr>
            <w:rFonts w:ascii="Times New Roman" w:hAnsi="Times New Roman" w:cs="Times New Roman"/>
            <w:noProof/>
            <w:sz w:val="24"/>
            <w:szCs w:val="24"/>
          </w:rPr>
          <w:t>[11]</w:t>
        </w:r>
      </w:ins>
      <w:del w:id="49" w:author="Chris Hartgerink" w:date="2015-04-16T22:59:00Z">
        <w:r w:rsidR="00637F61" w:rsidRPr="000E4C2B" w:rsidDel="000E4C2B">
          <w:rPr>
            <w:rFonts w:ascii="Times New Roman" w:hAnsi="Times New Roman" w:cs="Times New Roman"/>
            <w:noProof/>
            <w:sz w:val="24"/>
            <w:szCs w:val="24"/>
          </w:rPr>
          <w:delText>[11]</w:delText>
        </w:r>
      </w:del>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w:t>
      </w:r>
      <w:r w:rsidR="00731737" w:rsidRPr="009159AB">
        <w:rPr>
          <w:rFonts w:ascii="Times New Roman" w:hAnsi="Times New Roman" w:cs="Times New Roman"/>
          <w:sz w:val="24"/>
          <w:szCs w:val="24"/>
        </w:rPr>
        <w:lastRenderedPageBreak/>
        <w:t xml:space="preserve">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r w:rsidR="00EF4585" w:rsidRPr="00EF4585">
        <w:rPr>
          <w:rFonts w:ascii="Times New Roman" w:hAnsi="Times New Roman" w:cs="Times New Roman"/>
          <w:sz w:val="24"/>
          <w:szCs w:val="24"/>
        </w:rPr>
        <w:t xml:space="preserve">This initial response is theorized to be socially painful, threatening [9] and, following </w:t>
      </w:r>
      <w:proofErr w:type="spellStart"/>
      <w:r w:rsidR="00EF4585" w:rsidRPr="00EF4585">
        <w:rPr>
          <w:rFonts w:ascii="Times New Roman" w:hAnsi="Times New Roman" w:cs="Times New Roman"/>
          <w:sz w:val="24"/>
          <w:szCs w:val="24"/>
        </w:rPr>
        <w:t>overdetection</w:t>
      </w:r>
      <w:proofErr w:type="spellEnd"/>
      <w:r w:rsidR="00EF4585" w:rsidRPr="00EF4585">
        <w:rPr>
          <w:rFonts w:ascii="Times New Roman" w:hAnsi="Times New Roman" w:cs="Times New Roman"/>
          <w:sz w:val="24"/>
          <w:szCs w:val="24"/>
        </w:rPr>
        <w:t xml:space="preserve"> theory [12], should be easily detectable due to evolutionary over-sensitivity to cues of ostracism</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ins w:id="50" w:author="Chris Hartgerink" w:date="2015-04-16T23:03:00Z">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51" w:author="Chris Hartgerink" w:date="2015-04-16T22:59:00Z">
        <w:r w:rsidR="00637F61" w:rsidDel="000E4C2B">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delInstrText>
        </w:r>
      </w:del>
      <w:r w:rsidR="00637F61">
        <w:rPr>
          <w:rFonts w:ascii="Times New Roman" w:hAnsi="Times New Roman" w:cs="Times New Roman"/>
          <w:sz w:val="24"/>
          <w:szCs w:val="24"/>
        </w:rPr>
        <w:fldChar w:fldCharType="separate"/>
      </w:r>
      <w:ins w:id="52" w:author="Chris Hartgerink" w:date="2015-04-16T23:01:00Z">
        <w:r w:rsidR="000E4C2B" w:rsidRPr="000E4C2B">
          <w:rPr>
            <w:rFonts w:ascii="Times New Roman" w:hAnsi="Times New Roman" w:cs="Times New Roman"/>
            <w:noProof/>
            <w:sz w:val="24"/>
            <w:szCs w:val="24"/>
          </w:rPr>
          <w:t>[11]</w:t>
        </w:r>
      </w:ins>
      <w:del w:id="53" w:author="Chris Hartgerink" w:date="2015-04-16T22:59:00Z">
        <w:r w:rsidR="00637F61" w:rsidRPr="000E4C2B" w:rsidDel="000E4C2B">
          <w:rPr>
            <w:rFonts w:ascii="Times New Roman" w:hAnsi="Times New Roman" w:cs="Times New Roman"/>
            <w:noProof/>
            <w:sz w:val="24"/>
            <w:szCs w:val="24"/>
          </w:rPr>
          <w:delText>[11]</w:delText>
        </w:r>
      </w:del>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w:t>
      </w:r>
      <w:r w:rsidR="00731737" w:rsidRPr="009159AB">
        <w:rPr>
          <w:rFonts w:ascii="Times New Roman" w:hAnsi="Times New Roman" w:cs="Times New Roman"/>
          <w:sz w:val="24"/>
          <w:szCs w:val="24"/>
        </w:rPr>
        <w:lastRenderedPageBreak/>
        <w:t xml:space="preserve">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t xml:space="preserve">Goals of </w:t>
      </w:r>
      <w:r w:rsidR="00E46E10">
        <w:t>m</w:t>
      </w:r>
      <w:r w:rsidRPr="009159AB">
        <w:t>eta-analysis</w:t>
      </w:r>
    </w:p>
    <w:p w14:paraId="09B68EBC" w14:textId="6D16D5A1"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ins w:id="54" w:author="Chris Hartgerink" w:date="2015-04-16T23:02:00Z">
        <w:r w:rsidR="00A50D11">
          <w:rPr>
            <w:rFonts w:ascii="Times New Roman" w:hAnsi="Times New Roman" w:cs="Times New Roman"/>
            <w:sz w:val="24"/>
            <w:szCs w:val="24"/>
          </w:rPr>
          <w:t xml:space="preserve"> </w:t>
        </w:r>
      </w:ins>
      <w:ins w:id="55" w:author="Chris Hartgerink" w:date="2015-04-16T23:03:00Z">
        <w:r w:rsidR="00A50D11">
          <w:rPr>
            <w:rFonts w:ascii="Times New Roman" w:hAnsi="Times New Roman" w:cs="Times New Roman"/>
            <w:sz w:val="24"/>
            <w:szCs w:val="24"/>
          </w:rPr>
          <w:fldChar w:fldCharType="begin" w:fldLock="1"/>
        </w:r>
        <w:r w:rsidR="00A50D1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"[12,13]", "plainTextFormattedCitation" : "[12,13]" }, "properties" : { "noteIndex" : 0 }, "schema" : "https://github.com/citation-style-language/schema/raw/master/csl-citation.json" }</w:instrText>
        </w:r>
      </w:ins>
      <w:r w:rsidR="00A50D11">
        <w:rPr>
          <w:rFonts w:ascii="Times New Roman" w:hAnsi="Times New Roman" w:cs="Times New Roman"/>
          <w:sz w:val="24"/>
          <w:szCs w:val="24"/>
        </w:rPr>
        <w:fldChar w:fldCharType="separate"/>
      </w:r>
      <w:ins w:id="56" w:author="Chris Hartgerink" w:date="2015-04-16T23:03:00Z">
        <w:r w:rsidR="00A50D11" w:rsidRPr="00A50D11">
          <w:rPr>
            <w:rFonts w:ascii="Times New Roman" w:hAnsi="Times New Roman" w:cs="Times New Roman"/>
            <w:noProof/>
            <w:sz w:val="24"/>
            <w:szCs w:val="24"/>
          </w:rPr>
          <w:t>[12,13]</w:t>
        </w:r>
        <w:r w:rsidR="00A50D11">
          <w:rPr>
            <w:rFonts w:ascii="Times New Roman" w:hAnsi="Times New Roman" w:cs="Times New Roman"/>
            <w:sz w:val="24"/>
            <w:szCs w:val="24"/>
          </w:rPr>
          <w:fldChar w:fldCharType="end"/>
        </w:r>
      </w:ins>
      <w:del w:id="57" w:author="Chris Hartgerink" w:date="2015-04-16T23:03:00Z">
        <w:r w:rsidR="00637F61" w:rsidDel="00A50D11">
          <w:rPr>
            <w:rFonts w:ascii="Times New Roman" w:hAnsi="Times New Roman" w:cs="Times New Roman"/>
            <w:sz w:val="24"/>
            <w:szCs w:val="24"/>
          </w:rPr>
          <w:delText xml:space="preserve"> </w:delText>
        </w:r>
        <w:r w:rsidR="00637F61" w:rsidDel="00A50D11">
          <w:rPr>
            <w:rFonts w:ascii="Times New Roman" w:hAnsi="Times New Roman" w:cs="Times New Roman"/>
            <w:sz w:val="24"/>
            <w:szCs w:val="24"/>
          </w:rPr>
          <w:fldChar w:fldCharType="begin" w:fldLock="1"/>
        </w:r>
      </w:del>
      <w:del w:id="58" w:author="Chris Hartgerink" w:date="2015-04-16T22:59:00Z">
        <w:r w:rsidR="00637F61" w:rsidDel="000E4C2B">
          <w:rPr>
            <w:rFonts w:ascii="Times New Roman" w:hAnsi="Times New Roman" w:cs="Times New Roman"/>
            <w:sz w:val="24"/>
            <w:szCs w:val="24"/>
          </w:rPr>
          <w:del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delInstrText>
        </w:r>
      </w:del>
      <w:del w:id="59" w:author="Chris Hartgerink" w:date="2015-04-16T23:03:00Z">
        <w:r w:rsidR="00637F61" w:rsidDel="00A50D11">
          <w:rPr>
            <w:rFonts w:ascii="Times New Roman" w:hAnsi="Times New Roman" w:cs="Times New Roman"/>
            <w:sz w:val="24"/>
            <w:szCs w:val="24"/>
          </w:rPr>
          <w:fldChar w:fldCharType="separate"/>
        </w:r>
      </w:del>
      <w:del w:id="60" w:author="Chris Hartgerink" w:date="2015-04-16T22:59:00Z">
        <w:r w:rsidR="00637F61" w:rsidRPr="00A50D11" w:rsidDel="000E4C2B">
          <w:rPr>
            <w:rFonts w:ascii="Times New Roman" w:hAnsi="Times New Roman" w:cs="Times New Roman"/>
            <w:noProof/>
            <w:sz w:val="24"/>
            <w:szCs w:val="24"/>
          </w:rPr>
          <w:delText>[13,14]</w:delText>
        </w:r>
      </w:del>
      <w:del w:id="61" w:author="Chris Hartgerink" w:date="2015-04-16T23:03:00Z">
        <w:r w:rsidR="00637F61" w:rsidDel="00A50D11">
          <w:rPr>
            <w:rFonts w:ascii="Times New Roman" w:hAnsi="Times New Roman" w:cs="Times New Roman"/>
            <w:sz w:val="24"/>
            <w:szCs w:val="24"/>
          </w:rPr>
          <w:fldChar w:fldCharType="end"/>
        </w:r>
      </w:del>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ins w:id="62" w:author="Chris Hartgerink" w:date="2015-04-16T23:03:00Z">
        <w:r w:rsidR="00A50D11">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"[14,15]", "plainTextFormattedCitation" : "[14,15]", "previouslyFormattedCitation" : "[14,15]" }, "properties" : { "noteIndex" : 0 }, "schema" : "https://github.com/citation-style-language/schema/raw/master/csl-citation.json" }</w:instrText>
        </w:r>
      </w:ins>
      <w:del w:id="63" w:author="Chris Hartgerink" w:date="2015-04-16T22:59:00Z">
        <w:r w:rsidR="006B2F34" w:rsidDel="000E4C2B">
          <w:rPr>
            <w:rFonts w:ascii="Times New Roman" w:hAnsi="Times New Roman" w:cs="Times New Roman"/>
            <w:sz w:val="24"/>
            <w:szCs w:val="24"/>
          </w:rPr>
          <w:del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delInstrText>
        </w:r>
      </w:del>
      <w:r w:rsidR="00637F61">
        <w:rPr>
          <w:rFonts w:ascii="Times New Roman" w:hAnsi="Times New Roman" w:cs="Times New Roman"/>
          <w:sz w:val="24"/>
          <w:szCs w:val="24"/>
        </w:rPr>
        <w:fldChar w:fldCharType="separate"/>
      </w:r>
      <w:ins w:id="64" w:author="Chris Hartgerink" w:date="2015-04-16T23:01:00Z">
        <w:r w:rsidR="000E4C2B" w:rsidRPr="000E4C2B">
          <w:rPr>
            <w:rFonts w:ascii="Times New Roman" w:hAnsi="Times New Roman" w:cs="Times New Roman"/>
            <w:noProof/>
            <w:sz w:val="24"/>
            <w:szCs w:val="24"/>
          </w:rPr>
          <w:t>[14,15]</w:t>
        </w:r>
      </w:ins>
      <w:del w:id="65" w:author="Chris Hartgerink" w:date="2015-04-16T22:59:00Z">
        <w:r w:rsidR="00637F61" w:rsidRPr="000E4C2B" w:rsidDel="000E4C2B">
          <w:rPr>
            <w:rFonts w:ascii="Times New Roman" w:hAnsi="Times New Roman" w:cs="Times New Roman"/>
            <w:noProof/>
            <w:sz w:val="24"/>
            <w:szCs w:val="24"/>
          </w:rPr>
          <w:delText>[15,16]</w:delText>
        </w:r>
      </w:del>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w:t>
      </w:r>
      <w:proofErr w:type="spellStart"/>
      <w:r w:rsidR="00282474" w:rsidRPr="009159AB">
        <w:rPr>
          <w:rFonts w:ascii="Times New Roman" w:hAnsi="Times New Roman" w:cs="Times New Roman"/>
          <w:sz w:val="24"/>
          <w:szCs w:val="24"/>
        </w:rPr>
        <w:t>OSF</w:t>
      </w:r>
      <w:proofErr w:type="spellEnd"/>
      <w:r w:rsidR="00282474" w:rsidRPr="009159AB">
        <w:rPr>
          <w:rFonts w:ascii="Times New Roman" w:hAnsi="Times New Roman" w:cs="Times New Roman"/>
          <w:sz w:val="24"/>
          <w:szCs w:val="24"/>
        </w:rPr>
        <w:t>)</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5B7C1B">
        <w:rPr>
          <w:rFonts w:ascii="Times New Roman" w:hAnsi="Times New Roman" w:cs="Times New Roman"/>
          <w:sz w:val="24"/>
          <w:szCs w:val="24"/>
        </w:rPr>
        <w:t>; https://</w:t>
      </w:r>
      <w:proofErr w:type="spellStart"/>
      <w:r w:rsidR="005B7C1B">
        <w:rPr>
          <w:rFonts w:ascii="Times New Roman" w:hAnsi="Times New Roman" w:cs="Times New Roman"/>
          <w:sz w:val="24"/>
          <w:szCs w:val="24"/>
        </w:rPr>
        <w:t>osf.io</w:t>
      </w:r>
      <w:proofErr w:type="spellEnd"/>
      <w:r w:rsidR="005B7C1B">
        <w:rPr>
          <w:rFonts w:ascii="Times New Roman" w:hAnsi="Times New Roman" w:cs="Times New Roman"/>
          <w:sz w:val="24"/>
          <w:szCs w:val="24"/>
        </w:rPr>
        <w:t>/</w:t>
      </w:r>
      <w:proofErr w:type="spellStart"/>
      <w:r w:rsidR="005B7C1B">
        <w:rPr>
          <w:rFonts w:ascii="Times New Roman" w:hAnsi="Times New Roman" w:cs="Times New Roman"/>
          <w:sz w:val="24"/>
          <w:szCs w:val="24"/>
        </w:rPr>
        <w:t>ht25n</w:t>
      </w:r>
      <w:proofErr w:type="spellEnd"/>
      <w:r w:rsidR="0068133C">
        <w:rPr>
          <w:rFonts w:ascii="Times New Roman" w:hAnsi="Times New Roman" w:cs="Times New Roman"/>
          <w:sz w:val="24"/>
          <w:szCs w:val="24"/>
        </w:rPr>
        <w:t>)</w:t>
      </w:r>
      <w:r w:rsidR="00EA36FA">
        <w:rPr>
          <w:rFonts w:ascii="Times New Roman" w:hAnsi="Times New Roman" w:cs="Times New Roman"/>
          <w:sz w:val="24"/>
          <w:szCs w:val="24"/>
        </w:rPr>
        <w:t>.</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54C09BA3"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w:t>
      </w:r>
      <w:r w:rsidR="00FE7338">
        <w:rPr>
          <w:rFonts w:ascii="Times New Roman" w:hAnsi="Times New Roman" w:cs="Times New Roman"/>
          <w:sz w:val="24"/>
          <w:szCs w:val="24"/>
        </w:rPr>
        <w:lastRenderedPageBreak/>
        <w:t xml:space="preserve">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EF4585">
        <w:rPr>
          <w:rFonts w:ascii="Times New Roman" w:hAnsi="Times New Roman" w:cs="Times New Roman"/>
          <w:sz w:val="24"/>
          <w:szCs w:val="24"/>
        </w:rPr>
        <w:t>conduct a meta-analysi</w:t>
      </w:r>
      <w:r w:rsidR="00DD06D8">
        <w:rPr>
          <w:rFonts w:ascii="Times New Roman" w:hAnsi="Times New Roman" w:cs="Times New Roman"/>
          <w:sz w:val="24"/>
          <w:szCs w:val="24"/>
        </w:rPr>
        <w:t>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purpose we selected all the studies that included an experimentally manipulated moderator variable. Moreover, to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analyze the interaction term for first and last measure we followed the prediction of the authors in computing this interaction term. </w:t>
      </w:r>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ingroup</w:t>
      </w:r>
      <w:proofErr w:type="spellEnd"/>
      <w:r>
        <w:rPr>
          <w:rFonts w:ascii="Times New Roman" w:hAnsi="Times New Roman" w:cs="Times New Roman"/>
          <w:sz w:val="24"/>
          <w:szCs w:val="24"/>
        </w:rPr>
        <w:t xml:space="preserve"> vs outgroup design) we followed the prediction of the authors to compute whether the interaction term denotes that ostracism is increased by </w:t>
      </w:r>
      <w:proofErr w:type="gramStart"/>
      <w:r>
        <w:rPr>
          <w:rFonts w:ascii="Times New Roman" w:hAnsi="Times New Roman" w:cs="Times New Roman"/>
          <w:sz w:val="24"/>
          <w:szCs w:val="24"/>
        </w:rPr>
        <w:t>an outgroup</w:t>
      </w:r>
      <w:proofErr w:type="gramEnd"/>
      <w:r>
        <w:rPr>
          <w:rFonts w:ascii="Times New Roman" w:hAnsi="Times New Roman" w:cs="Times New Roman"/>
          <w:sz w:val="24"/>
          <w:szCs w:val="24"/>
        </w:rPr>
        <w:t xml:space="preserve">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 xml:space="preserve">and formulae in the </w:t>
      </w:r>
      <w:proofErr w:type="spellStart"/>
      <w:r w:rsidR="000A6DD9">
        <w:rPr>
          <w:rFonts w:ascii="Times New Roman" w:hAnsi="Times New Roman" w:cs="Times New Roman"/>
          <w:sz w:val="24"/>
          <w:szCs w:val="24"/>
        </w:rPr>
        <w:t>S6</w:t>
      </w:r>
      <w:proofErr w:type="spellEnd"/>
      <w:r w:rsidR="000A6DD9">
        <w:rPr>
          <w:rFonts w:ascii="Times New Roman" w:hAnsi="Times New Roman" w:cs="Times New Roman"/>
          <w:sz w:val="24"/>
          <w:szCs w:val="24"/>
        </w:rPr>
        <w:t xml:space="preserve"> File</w:t>
      </w:r>
      <w:r>
        <w:rPr>
          <w:rFonts w:ascii="Times New Roman" w:hAnsi="Times New Roman" w:cs="Times New Roman"/>
          <w:sz w:val="24"/>
          <w:szCs w:val="24"/>
        </w:rPr>
        <w:t>).</w:t>
      </w:r>
      <w:r w:rsidR="007C4578">
        <w:rPr>
          <w:rFonts w:ascii="Times New Roman" w:hAnsi="Times New Roman" w:cs="Times New Roman"/>
          <w:sz w:val="24"/>
          <w:szCs w:val="24"/>
        </w:rPr>
        <w:t xml:space="preserve"> </w:t>
      </w:r>
      <w:r>
        <w:rPr>
          <w:rFonts w:ascii="Times New Roman" w:hAnsi="Times New Roman" w:cs="Times New Roman"/>
          <w:sz w:val="24"/>
          <w:szCs w:val="24"/>
        </w:rPr>
        <w:t xml:space="preserve">Moreover, after computing the overall interaction terms we created </w:t>
      </w:r>
      <w:proofErr w:type="spellStart"/>
      <w:r>
        <w:rPr>
          <w:rFonts w:ascii="Times New Roman" w:hAnsi="Times New Roman" w:cs="Times New Roman"/>
          <w:sz w:val="24"/>
          <w:szCs w:val="24"/>
        </w:rPr>
        <w:t>dotplots</w:t>
      </w:r>
      <w:proofErr w:type="spellEnd"/>
      <w:r>
        <w:rPr>
          <w:rFonts w:ascii="Times New Roman" w:hAnsi="Times New Roman" w:cs="Times New Roman"/>
          <w:sz w:val="24"/>
          <w:szCs w:val="24"/>
        </w:rPr>
        <w:t xml:space="preserve">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or more impact on being ostracized in </w:t>
      </w:r>
      <w:proofErr w:type="spellStart"/>
      <w:r>
        <w:rPr>
          <w:rFonts w:ascii="Times New Roman" w:hAnsi="Times New Roman" w:cs="Times New Roman"/>
          <w:sz w:val="24"/>
          <w:szCs w:val="24"/>
        </w:rPr>
        <w:t>Cyberb</w:t>
      </w:r>
      <w:r w:rsidR="005443F5">
        <w:rPr>
          <w:rFonts w:ascii="Times New Roman" w:hAnsi="Times New Roman" w:cs="Times New Roman"/>
          <w:sz w:val="24"/>
          <w:szCs w:val="24"/>
        </w:rPr>
        <w:t>a</w:t>
      </w:r>
      <w:r>
        <w:rPr>
          <w:rFonts w:ascii="Times New Roman" w:hAnsi="Times New Roman" w:cs="Times New Roman"/>
          <w:sz w:val="24"/>
          <w:szCs w:val="24"/>
        </w:rPr>
        <w:t>ll</w:t>
      </w:r>
      <w:proofErr w:type="spellEnd"/>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ins w:id="66" w:author="Chris Hartgerink" w:date="2015-04-16T23:03:00Z">
        <w:r w:rsidR="00A50D11">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"[16]", "plainTextFormattedCitation" : "[16]", "previouslyFormattedCitation" : "[16]" }, "properties" : { "noteIndex" : 0 }, "schema" : "https://github.com/citation-style-language/schema/raw/master/csl-citation.json" }</w:instrText>
        </w:r>
      </w:ins>
      <w:del w:id="67" w:author="Chris Hartgerink" w:date="2015-04-16T22:59:00Z">
        <w:r w:rsidR="006B2F34" w:rsidDel="000E4C2B">
          <w:rPr>
            <w:rFonts w:ascii="Times New Roman" w:hAnsi="Times New Roman" w:cs="Times New Roman"/>
            <w:sz w:val="24"/>
            <w:szCs w:val="24"/>
          </w:rPr>
          <w:del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delInstrText>
        </w:r>
      </w:del>
      <w:r w:rsidR="006B2F34">
        <w:rPr>
          <w:rFonts w:ascii="Times New Roman" w:hAnsi="Times New Roman" w:cs="Times New Roman"/>
          <w:sz w:val="24"/>
          <w:szCs w:val="24"/>
        </w:rPr>
        <w:fldChar w:fldCharType="separate"/>
      </w:r>
      <w:ins w:id="68" w:author="Chris Hartgerink" w:date="2015-04-16T23:01:00Z">
        <w:r w:rsidR="000E4C2B" w:rsidRPr="000E4C2B">
          <w:rPr>
            <w:rFonts w:ascii="Times New Roman" w:hAnsi="Times New Roman" w:cs="Times New Roman"/>
            <w:noProof/>
            <w:sz w:val="24"/>
            <w:szCs w:val="24"/>
          </w:rPr>
          <w:t>[16]</w:t>
        </w:r>
      </w:ins>
      <w:del w:id="69" w:author="Chris Hartgerink" w:date="2015-04-16T22:59:00Z">
        <w:r w:rsidR="006B2F34" w:rsidRPr="000E4C2B" w:rsidDel="000E4C2B">
          <w:rPr>
            <w:rFonts w:ascii="Times New Roman" w:hAnsi="Times New Roman" w:cs="Times New Roman"/>
            <w:noProof/>
            <w:sz w:val="24"/>
            <w:szCs w:val="24"/>
          </w:rPr>
          <w:delText>[17]</w:delText>
        </w:r>
      </w:del>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23F73DE7"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 xml:space="preserve">by structural aspects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(i.e., number of depicted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w:t>
      </w:r>
      <w:r w:rsidR="000063D2">
        <w:rPr>
          <w:rFonts w:ascii="Times New Roman" w:hAnsi="Times New Roman" w:cs="Times New Roman"/>
          <w:sz w:val="24"/>
          <w:szCs w:val="24"/>
        </w:rPr>
        <w:t xml:space="preserve">esearchers to decide how to set </w:t>
      </w:r>
      <w:r w:rsidR="00D76DA3">
        <w:rPr>
          <w:rFonts w:ascii="Times New Roman" w:hAnsi="Times New Roman" w:cs="Times New Roman"/>
          <w:sz w:val="24"/>
          <w:szCs w:val="24"/>
        </w:rPr>
        <w:t xml:space="preserve">up a game of </w:t>
      </w:r>
      <w:proofErr w:type="spellStart"/>
      <w:r w:rsidR="00D76DA3">
        <w:rPr>
          <w:rFonts w:ascii="Times New Roman" w:hAnsi="Times New Roman" w:cs="Times New Roman"/>
          <w:sz w:val="24"/>
          <w:szCs w:val="24"/>
        </w:rPr>
        <w:t>Cyberball</w:t>
      </w:r>
      <w:proofErr w:type="spellEnd"/>
      <w:r w:rsidR="00D76DA3">
        <w:rPr>
          <w:rFonts w:ascii="Times New Roman" w:hAnsi="Times New Roman" w:cs="Times New Roman"/>
          <w:sz w:val="24"/>
          <w:szCs w:val="24"/>
        </w:rPr>
        <w:t xml:space="preserve"> and whether effects generalize across age, gender</w:t>
      </w:r>
      <w:r w:rsidR="007441B8">
        <w:rPr>
          <w:rFonts w:ascii="Times New Roman" w:hAnsi="Times New Roman" w:cs="Times New Roman"/>
          <w:sz w:val="24"/>
          <w:szCs w:val="24"/>
        </w:rPr>
        <w:t>,</w:t>
      </w:r>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r w:rsidR="007441B8">
        <w:rPr>
          <w:rFonts w:ascii="Times New Roman" w:hAnsi="Times New Roman" w:cs="Times New Roman"/>
          <w:sz w:val="24"/>
          <w:szCs w:val="24"/>
        </w:rPr>
        <w:t>,</w:t>
      </w:r>
      <w:r>
        <w:rPr>
          <w:rFonts w:ascii="Times New Roman" w:hAnsi="Times New Roman" w:cs="Times New Roman"/>
          <w:sz w:val="24"/>
          <w:szCs w:val="24"/>
        </w:rPr>
        <w:t xml:space="preserve"> and game duration would increase or </w:t>
      </w:r>
      <w:r>
        <w:rPr>
          <w:rFonts w:ascii="Times New Roman" w:hAnsi="Times New Roman" w:cs="Times New Roman"/>
          <w:sz w:val="24"/>
          <w:szCs w:val="24"/>
        </w:rPr>
        <w:lastRenderedPageBreak/>
        <w:t xml:space="preserve">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ins w:id="70" w:author="Chris Hartgerink" w:date="2015-04-16T23:03:00Z">
        <w:r w:rsidR="00A50D11">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"[17]", "plainTextFormattedCitation" : "[17]", "previouslyFormattedCitation" : "[17]" }, "properties" : { "noteIndex" : 0 }, "schema" : "https://github.com/citation-style-language/schema/raw/master/csl-citation.json" }</w:instrText>
        </w:r>
      </w:ins>
      <w:del w:id="71" w:author="Chris Hartgerink" w:date="2015-04-16T22:59:00Z">
        <w:r w:rsidR="006B2F34" w:rsidDel="000E4C2B">
          <w:rPr>
            <w:rFonts w:ascii="Times New Roman" w:hAnsi="Times New Roman" w:cs="Times New Roman"/>
            <w:sz w:val="24"/>
            <w:szCs w:val="24"/>
          </w:rPr>
          <w:del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delInstrText>
        </w:r>
      </w:del>
      <w:r w:rsidR="006B2F34">
        <w:rPr>
          <w:rFonts w:ascii="Times New Roman" w:hAnsi="Times New Roman" w:cs="Times New Roman"/>
          <w:sz w:val="24"/>
          <w:szCs w:val="24"/>
        </w:rPr>
        <w:fldChar w:fldCharType="separate"/>
      </w:r>
      <w:ins w:id="72" w:author="Chris Hartgerink" w:date="2015-04-16T23:01:00Z">
        <w:r w:rsidR="000E4C2B" w:rsidRPr="000E4C2B">
          <w:rPr>
            <w:rFonts w:ascii="Times New Roman" w:hAnsi="Times New Roman" w:cs="Times New Roman"/>
            <w:noProof/>
            <w:sz w:val="24"/>
            <w:szCs w:val="24"/>
          </w:rPr>
          <w:t>[17]</w:t>
        </w:r>
      </w:ins>
      <w:del w:id="73" w:author="Chris Hartgerink" w:date="2015-04-16T22:59:00Z">
        <w:r w:rsidR="006B2F34" w:rsidRPr="00A50D11" w:rsidDel="000E4C2B">
          <w:rPr>
            <w:rFonts w:ascii="Times New Roman" w:hAnsi="Times New Roman" w:cs="Times New Roman"/>
            <w:noProof/>
            <w:sz w:val="24"/>
            <w:szCs w:val="24"/>
          </w:rPr>
          <w:delText>[18]</w:delText>
        </w:r>
      </w:del>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ins w:id="74" w:author="Chris Hartgerink" w:date="2015-04-16T23:03:00Z">
        <w:r w:rsidR="00A50D1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"[18]", "plainTextFormattedCitation" : "[18]", "previouslyFormattedCitation" : "[18]" }, "properties" : { "noteIndex" : 0 }, "schema" : "https://github.com/citation-style-language/schema/raw/master/csl-citation.json" }</w:instrText>
        </w:r>
      </w:ins>
      <w:del w:id="75" w:author="Chris Hartgerink" w:date="2015-04-16T22:59:00Z">
        <w:r w:rsidR="006B2F34" w:rsidDel="000E4C2B">
          <w:rPr>
            <w:rFonts w:ascii="Times New Roman" w:hAnsi="Times New Roman" w:cs="Times New Roman"/>
            <w:sz w:val="24"/>
            <w:szCs w:val="24"/>
          </w:rPr>
          <w:del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delInstrText>
        </w:r>
      </w:del>
      <w:r w:rsidR="006B2F34">
        <w:rPr>
          <w:rFonts w:ascii="Times New Roman" w:hAnsi="Times New Roman" w:cs="Times New Roman"/>
          <w:sz w:val="24"/>
          <w:szCs w:val="24"/>
        </w:rPr>
        <w:fldChar w:fldCharType="separate"/>
      </w:r>
      <w:ins w:id="76" w:author="Chris Hartgerink" w:date="2015-04-16T23:01:00Z">
        <w:r w:rsidR="000E4C2B" w:rsidRPr="000E4C2B">
          <w:rPr>
            <w:rFonts w:ascii="Times New Roman" w:hAnsi="Times New Roman" w:cs="Times New Roman"/>
            <w:noProof/>
            <w:sz w:val="24"/>
            <w:szCs w:val="24"/>
          </w:rPr>
          <w:t>[18]</w:t>
        </w:r>
      </w:ins>
      <w:del w:id="77" w:author="Chris Hartgerink" w:date="2015-04-16T22:59:00Z">
        <w:r w:rsidR="006B2F34" w:rsidRPr="00A50D11" w:rsidDel="000E4C2B">
          <w:rPr>
            <w:rFonts w:ascii="Times New Roman" w:hAnsi="Times New Roman" w:cs="Times New Roman"/>
            <w:noProof/>
            <w:sz w:val="24"/>
            <w:szCs w:val="24"/>
          </w:rPr>
          <w:delText>[19]</w:delText>
        </w:r>
      </w:del>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ins w:id="78" w:author="Chris Hartgerink" w:date="2015-04-16T23:03:00Z">
        <w:r w:rsidR="00A50D11">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"[19]", "plainTextFormattedCitation" : "[19]", "previouslyFormattedCitation" : "[19]" }, "properties" : { "noteIndex" : 0 }, "schema" : "https://github.com/citation-style-language/schema/raw/master/csl-citation.json" }</w:instrText>
        </w:r>
      </w:ins>
      <w:del w:id="79" w:author="Chris Hartgerink" w:date="2015-04-16T22:59:00Z">
        <w:r w:rsidR="007A1A46" w:rsidDel="000E4C2B">
          <w:rPr>
            <w:rFonts w:ascii="Times New Roman" w:hAnsi="Times New Roman" w:cs="Times New Roman"/>
            <w:sz w:val="24"/>
            <w:szCs w:val="24"/>
          </w:rPr>
          <w:del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delInstrText>
        </w:r>
      </w:del>
      <w:r w:rsidR="006B2F34">
        <w:rPr>
          <w:rFonts w:ascii="Times New Roman" w:hAnsi="Times New Roman" w:cs="Times New Roman"/>
          <w:sz w:val="24"/>
          <w:szCs w:val="24"/>
        </w:rPr>
        <w:fldChar w:fldCharType="separate"/>
      </w:r>
      <w:ins w:id="80" w:author="Chris Hartgerink" w:date="2015-04-16T23:01:00Z">
        <w:r w:rsidR="000E4C2B" w:rsidRPr="000E4C2B">
          <w:rPr>
            <w:rFonts w:ascii="Times New Roman" w:hAnsi="Times New Roman" w:cs="Times New Roman"/>
            <w:noProof/>
            <w:sz w:val="24"/>
            <w:szCs w:val="24"/>
          </w:rPr>
          <w:t>[19]</w:t>
        </w:r>
      </w:ins>
      <w:del w:id="81" w:author="Chris Hartgerink" w:date="2015-04-16T22:59:00Z">
        <w:r w:rsidR="006B2F34" w:rsidRPr="00A50D11" w:rsidDel="000E4C2B">
          <w:rPr>
            <w:rFonts w:ascii="Times New Roman" w:hAnsi="Times New Roman" w:cs="Times New Roman"/>
            <w:noProof/>
            <w:sz w:val="24"/>
            <w:szCs w:val="24"/>
          </w:rPr>
          <w:delText>[20]</w:delText>
        </w:r>
      </w:del>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020A71FC"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t>
      </w:r>
      <w:r w:rsidR="00223DA9">
        <w:rPr>
          <w:rFonts w:ascii="Times New Roman" w:hAnsi="Times New Roman" w:cs="Times New Roman"/>
          <w:sz w:val="24"/>
          <w:szCs w:val="24"/>
        </w:rPr>
        <w:lastRenderedPageBreak/>
        <w:t xml:space="preserve">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r w:rsidR="007441B8">
        <w:rPr>
          <w:rFonts w:ascii="Times New Roman" w:hAnsi="Times New Roman" w:cs="Times New Roman"/>
          <w:sz w:val="24"/>
          <w:szCs w:val="24"/>
        </w:rPr>
        <w:t>,</w:t>
      </w:r>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w:t>
      </w:r>
      <w:proofErr w:type="spellStart"/>
      <w:r w:rsidR="00223DA9">
        <w:rPr>
          <w:rFonts w:ascii="Times New Roman" w:hAnsi="Times New Roman" w:cs="Times New Roman"/>
          <w:sz w:val="24"/>
          <w:szCs w:val="24"/>
        </w:rPr>
        <w:t>Cyberball</w:t>
      </w:r>
      <w:proofErr w:type="spellEnd"/>
      <w:r w:rsidR="00223DA9">
        <w:rPr>
          <w:rFonts w:ascii="Times New Roman" w:hAnsi="Times New Roman" w:cs="Times New Roman"/>
          <w:sz w:val="24"/>
          <w:szCs w:val="24"/>
        </w:rPr>
        <w:t xml:space="preserve"> </w:t>
      </w:r>
      <w:r w:rsidR="007A1A46">
        <w:rPr>
          <w:rFonts w:ascii="Times New Roman" w:hAnsi="Times New Roman" w:cs="Times New Roman"/>
          <w:sz w:val="24"/>
          <w:szCs w:val="24"/>
        </w:rPr>
        <w:fldChar w:fldCharType="begin" w:fldLock="1"/>
      </w:r>
      <w:ins w:id="82" w:author="Chris Hartgerink" w:date="2015-04-16T23:03:00Z">
        <w:r w:rsidR="00A50D11">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"[1,20,21]", "plainTextFormattedCitation" : "[1,20,21]", "previouslyFormattedCitation" : "[1,20,21]" }, "properties" : { "noteIndex" : 0 }, "schema" : "https://github.com/citation-style-language/schema/raw/master/csl-citation.json" }</w:instrText>
        </w:r>
      </w:ins>
      <w:del w:id="83" w:author="Chris Hartgerink" w:date="2015-04-16T22:59:00Z">
        <w:r w:rsidR="007A1A46" w:rsidDel="000E4C2B">
          <w:rPr>
            <w:rFonts w:ascii="Times New Roman" w:hAnsi="Times New Roman" w:cs="Times New Roman"/>
            <w:sz w:val="24"/>
            <w:szCs w:val="24"/>
          </w:rPr>
          <w:del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delInstrText>
        </w:r>
      </w:del>
      <w:r w:rsidR="007A1A46">
        <w:rPr>
          <w:rFonts w:ascii="Times New Roman" w:hAnsi="Times New Roman" w:cs="Times New Roman"/>
          <w:sz w:val="24"/>
          <w:szCs w:val="24"/>
        </w:rPr>
        <w:fldChar w:fldCharType="separate"/>
      </w:r>
      <w:ins w:id="84" w:author="Chris Hartgerink" w:date="2015-04-16T23:01:00Z">
        <w:r w:rsidR="000E4C2B" w:rsidRPr="000E4C2B">
          <w:rPr>
            <w:rFonts w:ascii="Times New Roman" w:hAnsi="Times New Roman" w:cs="Times New Roman"/>
            <w:noProof/>
            <w:sz w:val="24"/>
            <w:szCs w:val="24"/>
          </w:rPr>
          <w:t>[1,20,21]</w:t>
        </w:r>
      </w:ins>
      <w:del w:id="85" w:author="Chris Hartgerink" w:date="2015-04-16T22:59:00Z">
        <w:r w:rsidR="007A1A46" w:rsidRPr="00A50D11" w:rsidDel="000E4C2B">
          <w:rPr>
            <w:rFonts w:ascii="Times New Roman" w:hAnsi="Times New Roman" w:cs="Times New Roman"/>
            <w:noProof/>
            <w:sz w:val="24"/>
            <w:szCs w:val="24"/>
          </w:rPr>
          <w:delText>[1,21,22]</w:delText>
        </w:r>
      </w:del>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r w:rsidR="000063D2">
        <w:rPr>
          <w:rFonts w:ascii="Times New Roman" w:hAnsi="Times New Roman" w:cs="Times New Roman"/>
          <w:sz w:val="24"/>
          <w:szCs w:val="24"/>
        </w:rPr>
        <w:t>to a large extent</w:t>
      </w:r>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ins w:id="86" w:author="Chris Hartgerink" w:date="2015-04-16T23:03:00Z">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87" w:author="Chris Hartgerink" w:date="2015-04-16T22:59:00Z">
        <w:r w:rsidR="00327085" w:rsidDel="000E4C2B">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delInstrText>
        </w:r>
      </w:del>
      <w:r w:rsidR="007A1A46">
        <w:rPr>
          <w:rFonts w:ascii="Times New Roman" w:hAnsi="Times New Roman" w:cs="Times New Roman"/>
          <w:sz w:val="24"/>
          <w:szCs w:val="24"/>
        </w:rPr>
        <w:fldChar w:fldCharType="separate"/>
      </w:r>
      <w:ins w:id="88" w:author="Chris Hartgerink" w:date="2015-04-16T23:01:00Z">
        <w:r w:rsidR="000E4C2B" w:rsidRPr="000E4C2B">
          <w:rPr>
            <w:rFonts w:ascii="Times New Roman" w:hAnsi="Times New Roman" w:cs="Times New Roman"/>
            <w:noProof/>
            <w:sz w:val="24"/>
            <w:szCs w:val="24"/>
          </w:rPr>
          <w:t>[11]</w:t>
        </w:r>
      </w:ins>
      <w:del w:id="89" w:author="Chris Hartgerink" w:date="2015-04-16T22:59:00Z">
        <w:r w:rsidR="007A1A46" w:rsidRPr="00A50D11" w:rsidDel="000E4C2B">
          <w:rPr>
            <w:rFonts w:ascii="Times New Roman" w:hAnsi="Times New Roman" w:cs="Times New Roman"/>
            <w:noProof/>
            <w:sz w:val="24"/>
            <w:szCs w:val="24"/>
          </w:rPr>
          <w:delText>[11]</w:delText>
        </w:r>
      </w:del>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64C217A6"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w:t>
      </w:r>
      <w:proofErr w:type="spellStart"/>
      <w:r>
        <w:rPr>
          <w:rFonts w:ascii="Times New Roman" w:hAnsi="Times New Roman" w:cs="Times New Roman"/>
          <w:sz w:val="24"/>
          <w:szCs w:val="24"/>
        </w:rPr>
        <w:t>OSF</w:t>
      </w:r>
      <w:proofErr w:type="spellEnd"/>
      <w:r>
        <w:rPr>
          <w:rFonts w:ascii="Times New Roman" w:hAnsi="Times New Roman" w:cs="Times New Roman"/>
          <w:sz w:val="24"/>
          <w:szCs w:val="24"/>
        </w:rPr>
        <w:t xml:space="preserve">,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2D36F587"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proofErr w:type="spellStart"/>
      <w:r w:rsidR="003900A4">
        <w:rPr>
          <w:rFonts w:ascii="Times New Roman" w:hAnsi="Times New Roman" w:cs="Times New Roman"/>
          <w:sz w:val="24"/>
          <w:szCs w:val="24"/>
        </w:rPr>
        <w:t>Cyberball</w:t>
      </w:r>
      <w:proofErr w:type="spellEnd"/>
      <w:r w:rsidR="003900A4">
        <w:rPr>
          <w:rFonts w:ascii="Times New Roman" w:hAnsi="Times New Roman" w:cs="Times New Roman"/>
          <w:sz w:val="24"/>
          <w:szCs w:val="24"/>
        </w:rPr>
        <w:t xml:space="preserve">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lastRenderedPageBreak/>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neurophysiological measurements such as fMRI that are beyond the scope of this meta-analysis </w:t>
      </w:r>
      <w:r w:rsidR="00327085">
        <w:rPr>
          <w:rFonts w:ascii="Times New Roman" w:hAnsi="Times New Roman" w:cs="Times New Roman"/>
          <w:sz w:val="24"/>
          <w:szCs w:val="24"/>
        </w:rPr>
        <w:fldChar w:fldCharType="begin" w:fldLock="1"/>
      </w:r>
      <w:ins w:id="90" w:author="Chris Hartgerink" w:date="2015-04-16T23:03:00Z">
        <w:r w:rsidR="00A50D11">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"[14,15]", "plainTextFormattedCitation" : "[14,15]", "previouslyFormattedCitation" : "[14,15]" }, "properties" : { "noteIndex" : 0 }, "schema" : "https://github.com/citation-style-language/schema/raw/master/csl-citation.json" }</w:instrText>
        </w:r>
      </w:ins>
      <w:del w:id="91" w:author="Chris Hartgerink" w:date="2015-04-16T22:59:00Z">
        <w:r w:rsidR="00327085" w:rsidDel="000E4C2B">
          <w:rPr>
            <w:rFonts w:ascii="Times New Roman" w:hAnsi="Times New Roman" w:cs="Times New Roman"/>
            <w:sz w:val="24"/>
            <w:szCs w:val="24"/>
          </w:rPr>
          <w:del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delInstrText>
        </w:r>
      </w:del>
      <w:r w:rsidR="00327085">
        <w:rPr>
          <w:rFonts w:ascii="Times New Roman" w:hAnsi="Times New Roman" w:cs="Times New Roman"/>
          <w:sz w:val="24"/>
          <w:szCs w:val="24"/>
        </w:rPr>
        <w:fldChar w:fldCharType="separate"/>
      </w:r>
      <w:ins w:id="92" w:author="Chris Hartgerink" w:date="2015-04-16T23:01:00Z">
        <w:r w:rsidR="000E4C2B" w:rsidRPr="000E4C2B">
          <w:rPr>
            <w:rFonts w:ascii="Times New Roman" w:hAnsi="Times New Roman" w:cs="Times New Roman"/>
            <w:noProof/>
            <w:sz w:val="24"/>
            <w:szCs w:val="24"/>
          </w:rPr>
          <w:t>[14,15]</w:t>
        </w:r>
      </w:ins>
      <w:del w:id="93" w:author="Chris Hartgerink" w:date="2015-04-16T22:59:00Z">
        <w:r w:rsidR="00327085" w:rsidRPr="00A50D11" w:rsidDel="000E4C2B">
          <w:rPr>
            <w:rFonts w:ascii="Times New Roman" w:hAnsi="Times New Roman" w:cs="Times New Roman"/>
            <w:noProof/>
            <w:sz w:val="24"/>
            <w:szCs w:val="24"/>
          </w:rPr>
          <w:delText>[15,16]</w:delText>
        </w:r>
      </w:del>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ins w:id="94" w:author="Chris Hartgerink" w:date="2015-04-16T23:03:00Z">
        <w:r w:rsidR="00A50D11">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"[22,23]", "plainTextFormattedCitation" : "[22,23]", "previouslyFormattedCitation" : "[22,23]" }, "properties" : { "noteIndex" : 0 }, "schema" : "https://github.com/citation-style-language/schema/raw/master/csl-citation.json" }</w:instrText>
        </w:r>
      </w:ins>
      <w:del w:id="95" w:author="Chris Hartgerink" w:date="2015-04-16T22:59:00Z">
        <w:r w:rsidR="00327085" w:rsidDel="000E4C2B">
          <w:rPr>
            <w:rFonts w:ascii="Times New Roman" w:hAnsi="Times New Roman" w:cs="Times New Roman"/>
            <w:sz w:val="24"/>
            <w:szCs w:val="24"/>
          </w:rPr>
          <w:del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delInstrText>
        </w:r>
      </w:del>
      <w:r w:rsidR="00327085">
        <w:rPr>
          <w:rFonts w:ascii="Times New Roman" w:hAnsi="Times New Roman" w:cs="Times New Roman"/>
          <w:sz w:val="24"/>
          <w:szCs w:val="24"/>
        </w:rPr>
        <w:fldChar w:fldCharType="separate"/>
      </w:r>
      <w:ins w:id="96" w:author="Chris Hartgerink" w:date="2015-04-16T23:01:00Z">
        <w:r w:rsidR="000E4C2B" w:rsidRPr="000E4C2B">
          <w:rPr>
            <w:rFonts w:ascii="Times New Roman" w:hAnsi="Times New Roman" w:cs="Times New Roman"/>
            <w:noProof/>
            <w:sz w:val="24"/>
            <w:szCs w:val="24"/>
          </w:rPr>
          <w:t>[22,23]</w:t>
        </w:r>
      </w:ins>
      <w:del w:id="97" w:author="Chris Hartgerink" w:date="2015-04-16T22:59:00Z">
        <w:r w:rsidR="00327085" w:rsidRPr="00A50D11" w:rsidDel="000E4C2B">
          <w:rPr>
            <w:rFonts w:ascii="Times New Roman" w:hAnsi="Times New Roman" w:cs="Times New Roman"/>
            <w:noProof/>
            <w:sz w:val="24"/>
            <w:szCs w:val="24"/>
          </w:rPr>
          <w:delText>[23,24]</w:delText>
        </w:r>
      </w:del>
      <w:r w:rsidR="00327085">
        <w:rPr>
          <w:rFonts w:ascii="Times New Roman" w:hAnsi="Times New Roman" w:cs="Times New Roman"/>
          <w:sz w:val="24"/>
          <w:szCs w:val="24"/>
        </w:rPr>
        <w:fldChar w:fldCharType="end"/>
      </w:r>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0C6F5B64"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ins w:id="98" w:author="Chris Hartgerink" w:date="2015-04-16T23:03:00Z">
        <w:r w:rsidR="00A50D11">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"[24]", "plainTextFormattedCitation" : "[24]", "previouslyFormattedCitation" : "[24]" }, "properties" : { "noteIndex" : 0 }, "schema" : "https://github.com/citation-style-language/schema/raw/master/csl-citation.json" }</w:instrText>
        </w:r>
      </w:ins>
      <w:del w:id="99" w:author="Chris Hartgerink" w:date="2015-04-16T22:59:00Z">
        <w:r w:rsidR="00327085" w:rsidDel="000E4C2B">
          <w:rPr>
            <w:rFonts w:ascii="Times New Roman" w:hAnsi="Times New Roman" w:cs="Times New Roman"/>
            <w:sz w:val="24"/>
            <w:szCs w:val="24"/>
          </w:rPr>
          <w:del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delInstrText>
        </w:r>
      </w:del>
      <w:r w:rsidR="00327085">
        <w:rPr>
          <w:rFonts w:ascii="Times New Roman" w:hAnsi="Times New Roman" w:cs="Times New Roman"/>
          <w:sz w:val="24"/>
          <w:szCs w:val="24"/>
        </w:rPr>
        <w:fldChar w:fldCharType="separate"/>
      </w:r>
      <w:ins w:id="100" w:author="Chris Hartgerink" w:date="2015-04-16T23:01:00Z">
        <w:r w:rsidR="000E4C2B" w:rsidRPr="000E4C2B">
          <w:rPr>
            <w:rFonts w:ascii="Times New Roman" w:hAnsi="Times New Roman" w:cs="Times New Roman"/>
            <w:noProof/>
            <w:sz w:val="24"/>
            <w:szCs w:val="24"/>
          </w:rPr>
          <w:t>[24]</w:t>
        </w:r>
      </w:ins>
      <w:del w:id="101" w:author="Chris Hartgerink" w:date="2015-04-16T22:59:00Z">
        <w:r w:rsidR="00327085" w:rsidRPr="00A50D11" w:rsidDel="000E4C2B">
          <w:rPr>
            <w:rFonts w:ascii="Times New Roman" w:hAnsi="Times New Roman" w:cs="Times New Roman"/>
            <w:noProof/>
            <w:sz w:val="24"/>
            <w:szCs w:val="24"/>
          </w:rPr>
          <w:delText>[25]</w:delText>
        </w:r>
      </w:del>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645BD8A9"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lastRenderedPageBreak/>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w:t>
      </w:r>
      <w:proofErr w:type="spellStart"/>
      <w:r w:rsidR="000063D2">
        <w:rPr>
          <w:rFonts w:ascii="Times New Roman" w:hAnsi="Times New Roman" w:cs="Times New Roman"/>
          <w:sz w:val="24"/>
          <w:szCs w:val="24"/>
        </w:rPr>
        <w:t>SPSP</w:t>
      </w:r>
      <w:proofErr w:type="spellEnd"/>
      <w:r w:rsidR="000063D2">
        <w:rPr>
          <w:rFonts w:ascii="Times New Roman" w:hAnsi="Times New Roman" w:cs="Times New Roman"/>
          <w:sz w:val="24"/>
          <w:szCs w:val="24"/>
        </w:rPr>
        <w:t>)</w:t>
      </w:r>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2C93C5C7"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ins w:id="102" w:author="Chris Hartgerink" w:date="2015-04-16T23:03:00Z">
        <w:r w:rsidR="00A50D11">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"[25]", "plainTextFormattedCitation" : "[25]", "previouslyFormattedCitation" : "[25]" }, "properties" : { "noteIndex" : 0 }, "schema" : "https://github.com/citation-style-language/schema/raw/master/csl-citation.json" }</w:instrText>
        </w:r>
      </w:ins>
      <w:del w:id="103" w:author="Chris Hartgerink" w:date="2015-04-16T22:59:00Z">
        <w:r w:rsidR="00327085" w:rsidDel="000E4C2B">
          <w:rPr>
            <w:rFonts w:ascii="Times New Roman" w:hAnsi="Times New Roman" w:cs="Times New Roman"/>
            <w:noProof/>
            <w:sz w:val="24"/>
            <w:szCs w:val="24"/>
          </w:rPr>
          <w:del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delInstrText>
        </w:r>
      </w:del>
      <w:r w:rsidR="00327085">
        <w:rPr>
          <w:rFonts w:ascii="Times New Roman" w:hAnsi="Times New Roman" w:cs="Times New Roman"/>
          <w:noProof/>
          <w:sz w:val="24"/>
          <w:szCs w:val="24"/>
        </w:rPr>
        <w:fldChar w:fldCharType="separate"/>
      </w:r>
      <w:ins w:id="104" w:author="Chris Hartgerink" w:date="2015-04-16T23:01:00Z">
        <w:r w:rsidR="000E4C2B" w:rsidRPr="000E4C2B">
          <w:rPr>
            <w:rFonts w:ascii="Times New Roman" w:hAnsi="Times New Roman" w:cs="Times New Roman"/>
            <w:noProof/>
            <w:sz w:val="24"/>
            <w:szCs w:val="24"/>
          </w:rPr>
          <w:t>[25]</w:t>
        </w:r>
      </w:ins>
      <w:del w:id="105" w:author="Chris Hartgerink" w:date="2015-04-16T22:59:00Z">
        <w:r w:rsidR="00327085" w:rsidRPr="00A50D11" w:rsidDel="000E4C2B">
          <w:rPr>
            <w:rFonts w:ascii="Times New Roman" w:hAnsi="Times New Roman" w:cs="Times New Roman"/>
            <w:noProof/>
            <w:sz w:val="24"/>
            <w:szCs w:val="24"/>
          </w:rPr>
          <w:delText>[26]</w:delText>
        </w:r>
      </w:del>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1BA69B5D"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proofErr w:type="spellStart"/>
      <w:r w:rsidR="000063D2">
        <w:rPr>
          <w:rFonts w:ascii="Times New Roman" w:hAnsi="Times New Roman" w:cs="Times New Roman"/>
          <w:sz w:val="24"/>
          <w:szCs w:val="24"/>
        </w:rPr>
        <w:t>SPSP</w:t>
      </w:r>
      <w:proofErr w:type="spellEnd"/>
      <w:r w:rsidR="000063D2">
        <w:rPr>
          <w:rFonts w:ascii="Times New Roman" w:hAnsi="Times New Roman" w:cs="Times New Roman"/>
          <w:sz w:val="24"/>
          <w:szCs w:val="24"/>
        </w:rPr>
        <w:t xml:space="preserve">, </w:t>
      </w:r>
      <w:r w:rsidRPr="009159AB">
        <w:rPr>
          <w:rFonts w:ascii="Times New Roman" w:hAnsi="Times New Roman" w:cs="Times New Roman"/>
          <w:sz w:val="24"/>
          <w:szCs w:val="24"/>
        </w:rPr>
        <w:t>European Association of Social Psychology (</w:t>
      </w:r>
      <w:proofErr w:type="spellStart"/>
      <w:r w:rsidRPr="009159AB">
        <w:rPr>
          <w:rFonts w:ascii="Times New Roman" w:hAnsi="Times New Roman" w:cs="Times New Roman"/>
          <w:sz w:val="24"/>
          <w:szCs w:val="24"/>
        </w:rPr>
        <w:t>EASP</w:t>
      </w:r>
      <w:proofErr w:type="spellEnd"/>
      <w:r w:rsidRPr="009159AB">
        <w:rPr>
          <w:rFonts w:ascii="Times New Roman" w:hAnsi="Times New Roman" w:cs="Times New Roman"/>
          <w:sz w:val="24"/>
          <w:szCs w:val="24"/>
        </w:rPr>
        <w:t>), and Social Psychology Network (</w:t>
      </w:r>
      <w:proofErr w:type="spellStart"/>
      <w:r w:rsidRPr="009159AB">
        <w:rPr>
          <w:rFonts w:ascii="Times New Roman" w:hAnsi="Times New Roman" w:cs="Times New Roman"/>
          <w:sz w:val="24"/>
          <w:szCs w:val="24"/>
        </w:rPr>
        <w:t>SPN</w:t>
      </w:r>
      <w:proofErr w:type="spellEnd"/>
      <w:r w:rsidRPr="009159AB">
        <w:rPr>
          <w:rFonts w:ascii="Times New Roman" w:hAnsi="Times New Roman" w:cs="Times New Roman"/>
          <w:sz w:val="24"/>
          <w:szCs w:val="24"/>
        </w:rPr>
        <w:t xml:space="preserve">;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1A369566"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5B7C1B">
        <w:rPr>
          <w:rFonts w:ascii="Times New Roman" w:hAnsi="Times New Roman" w:cs="Times New Roman"/>
          <w:sz w:val="24"/>
          <w:szCs w:val="24"/>
          <w:vertAlign w:val="superscript"/>
        </w:rPr>
        <w:t xml:space="preserve"> </w:t>
      </w:r>
      <w:r w:rsidR="005B7C1B" w:rsidRPr="009159AB">
        <w:rPr>
          <w:rFonts w:ascii="Times New Roman" w:hAnsi="Times New Roman" w:cs="Times New Roman"/>
          <w:sz w:val="24"/>
          <w:szCs w:val="24"/>
        </w:rPr>
        <w:t>It has been updated since, but the list that was used can be found on the Open Science Framework</w:t>
      </w:r>
      <w:r w:rsidR="005B7C1B">
        <w:rPr>
          <w:rFonts w:ascii="Times New Roman" w:hAnsi="Times New Roman" w:cs="Times New Roman"/>
          <w:sz w:val="24"/>
          <w:szCs w:val="24"/>
        </w:rPr>
        <w:t>.</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w:t>
      </w:r>
      <w:r w:rsidR="005B7C1B">
        <w:rPr>
          <w:rFonts w:ascii="Times New Roman" w:hAnsi="Times New Roman" w:cs="Times New Roman"/>
          <w:sz w:val="24"/>
          <w:szCs w:val="24"/>
        </w:rPr>
        <w:t xml:space="preserve">used </w:t>
      </w:r>
      <w:r w:rsidRPr="009159AB">
        <w:rPr>
          <w:rFonts w:ascii="Times New Roman" w:hAnsi="Times New Roman" w:cs="Times New Roman"/>
          <w:sz w:val="24"/>
          <w:szCs w:val="24"/>
        </w:rPr>
        <w:t>list included 93 papers, of which 9 papers were included to be coded.</w:t>
      </w:r>
    </w:p>
    <w:p w14:paraId="000609E0" w14:textId="22F62C9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final searches included Google Scholar alerts,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conference abstracts</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personal communication. The Google Scholar alerts were used to keep up to date with new </w:t>
      </w:r>
      <w:r w:rsidRPr="009159AB">
        <w:rPr>
          <w:rFonts w:ascii="Times New Roman" w:hAnsi="Times New Roman" w:cs="Times New Roman"/>
          <w:sz w:val="24"/>
          <w:szCs w:val="24"/>
        </w:rPr>
        <w:lastRenderedPageBreak/>
        <w:t xml:space="preserve">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coding.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4431CAEA" w:rsidR="00E76D2C"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w:t>
      </w:r>
      <w:r w:rsidR="00EF4585">
        <w:rPr>
          <w:rFonts w:ascii="Times New Roman" w:hAnsi="Times New Roman" w:cs="Times New Roman"/>
          <w:sz w:val="24"/>
          <w:szCs w:val="24"/>
        </w:rPr>
        <w:t xml:space="preserve"> See also Fig. 2.</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xml:space="preserve">, with mean sample size 98.9 and median sample size 74. </w:t>
      </w:r>
      <w:r w:rsidR="005B7C1B" w:rsidRPr="009159AB">
        <w:rPr>
          <w:rFonts w:ascii="Times New Roman" w:hAnsi="Times New Roman" w:cs="Times New Roman"/>
          <w:sz w:val="24"/>
          <w:szCs w:val="24"/>
        </w:rPr>
        <w:fldChar w:fldCharType="begin" w:fldLock="1"/>
      </w:r>
      <w:ins w:id="106" w:author="Chris Hartgerink" w:date="2015-04-16T23:03:00Z">
        <w:r w:rsidR="00A50D11">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"[26]", "manualFormatting" : "Oaten, Williams, Jones and Zadro ", "plainTextFormattedCitation" : "[26]", "previouslyFormattedCitation" : "[26]" }, "properties" : { "noteIndex" : 0 }, "schema" : "https://github.com/citation-style-language/schema/raw/master/csl-citation.json" }</w:instrText>
        </w:r>
      </w:ins>
      <w:del w:id="107" w:author="Chris Hartgerink" w:date="2015-04-16T22:59:00Z">
        <w:r w:rsidR="005B7C1B" w:rsidDel="000E4C2B">
          <w:rPr>
            <w:rFonts w:ascii="Times New Roman" w:hAnsi="Times New Roman" w:cs="Times New Roman"/>
            <w:sz w:val="24"/>
            <w:szCs w:val="24"/>
          </w:rPr>
          <w:del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delInstrText>
        </w:r>
      </w:del>
      <w:r w:rsidR="005B7C1B" w:rsidRPr="009159AB">
        <w:rPr>
          <w:rFonts w:ascii="Times New Roman" w:hAnsi="Times New Roman" w:cs="Times New Roman"/>
          <w:sz w:val="24"/>
          <w:szCs w:val="24"/>
        </w:rPr>
        <w:fldChar w:fldCharType="separate"/>
      </w:r>
      <w:r w:rsidR="005B7C1B" w:rsidRPr="009159AB">
        <w:rPr>
          <w:rFonts w:ascii="Times New Roman" w:hAnsi="Times New Roman" w:cs="Times New Roman"/>
          <w:noProof/>
          <w:sz w:val="24"/>
          <w:szCs w:val="24"/>
        </w:rPr>
        <w:t xml:space="preserve">Oaten, Williams, Jones and Zadro </w:t>
      </w:r>
      <w:r w:rsidR="005B7C1B" w:rsidRPr="009159AB">
        <w:rPr>
          <w:rFonts w:ascii="Times New Roman" w:hAnsi="Times New Roman" w:cs="Times New Roman"/>
          <w:sz w:val="24"/>
          <w:szCs w:val="24"/>
        </w:rPr>
        <w:fldChar w:fldCharType="end"/>
      </w:r>
      <w:r w:rsidR="005B7C1B">
        <w:rPr>
          <w:rFonts w:ascii="Times New Roman" w:hAnsi="Times New Roman" w:cs="Times New Roman"/>
          <w:sz w:val="24"/>
          <w:szCs w:val="24"/>
        </w:rPr>
        <w:fldChar w:fldCharType="begin" w:fldLock="1"/>
      </w:r>
      <w:ins w:id="108" w:author="Chris Hartgerink" w:date="2015-04-16T23:03:00Z">
        <w:r w:rsidR="00A50D11">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"[26]", "plainTextFormattedCitation" : "[26]", "previouslyFormattedCitation" : "[26]" }, "properties" : { "noteIndex" : 0 }, "schema" : "https://github.com/citation-style-language/schema/raw/master/csl-citation.json" }</w:instrText>
        </w:r>
      </w:ins>
      <w:del w:id="109" w:author="Chris Hartgerink" w:date="2015-04-16T22:59:00Z">
        <w:r w:rsidR="005B7C1B" w:rsidDel="000E4C2B">
          <w:rPr>
            <w:rFonts w:ascii="Times New Roman" w:hAnsi="Times New Roman" w:cs="Times New Roman"/>
            <w:sz w:val="24"/>
            <w:szCs w:val="24"/>
          </w:rPr>
          <w:del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delInstrText>
        </w:r>
      </w:del>
      <w:r w:rsidR="005B7C1B">
        <w:rPr>
          <w:rFonts w:ascii="Times New Roman" w:hAnsi="Times New Roman" w:cs="Times New Roman"/>
          <w:sz w:val="24"/>
          <w:szCs w:val="24"/>
        </w:rPr>
        <w:fldChar w:fldCharType="separate"/>
      </w:r>
      <w:ins w:id="110" w:author="Chris Hartgerink" w:date="2015-04-16T23:01:00Z">
        <w:r w:rsidR="000E4C2B" w:rsidRPr="000E4C2B">
          <w:rPr>
            <w:rFonts w:ascii="Times New Roman" w:hAnsi="Times New Roman" w:cs="Times New Roman"/>
            <w:noProof/>
            <w:sz w:val="24"/>
            <w:szCs w:val="24"/>
          </w:rPr>
          <w:t>[26]</w:t>
        </w:r>
      </w:ins>
      <w:del w:id="111" w:author="Chris Hartgerink" w:date="2015-04-16T22:59:00Z">
        <w:r w:rsidR="005B7C1B" w:rsidRPr="00A50D11" w:rsidDel="000E4C2B">
          <w:rPr>
            <w:rFonts w:ascii="Times New Roman" w:hAnsi="Times New Roman" w:cs="Times New Roman"/>
            <w:noProof/>
            <w:sz w:val="24"/>
            <w:szCs w:val="24"/>
          </w:rPr>
          <w:delText>[48]</w:delText>
        </w:r>
      </w:del>
      <w:r w:rsidR="005B7C1B">
        <w:rPr>
          <w:rFonts w:ascii="Times New Roman" w:hAnsi="Times New Roman" w:cs="Times New Roman"/>
          <w:sz w:val="24"/>
          <w:szCs w:val="24"/>
        </w:rPr>
        <w:fldChar w:fldCharType="end"/>
      </w:r>
      <w:r w:rsidR="005B7C1B" w:rsidRPr="009159AB">
        <w:rPr>
          <w:rFonts w:ascii="Times New Roman" w:hAnsi="Times New Roman" w:cs="Times New Roman"/>
          <w:sz w:val="24"/>
          <w:szCs w:val="24"/>
        </w:rPr>
        <w:t xml:space="preserve"> was applicable, but was excluded due to being an outlier with respect to effect size (</w:t>
      </w:r>
      <w:r w:rsidR="005B7C1B" w:rsidRPr="009159AB">
        <w:rPr>
          <w:rFonts w:ascii="Times New Roman" w:hAnsi="Times New Roman" w:cs="Times New Roman"/>
          <w:i/>
          <w:sz w:val="24"/>
          <w:szCs w:val="24"/>
        </w:rPr>
        <w:t>d</w:t>
      </w:r>
      <w:r w:rsidR="005B7C1B" w:rsidRPr="009159AB">
        <w:rPr>
          <w:rFonts w:ascii="Times New Roman" w:hAnsi="Times New Roman" w:cs="Times New Roman"/>
          <w:sz w:val="24"/>
          <w:szCs w:val="24"/>
        </w:rPr>
        <w:t>s &gt; 15</w:t>
      </w:r>
      <w:r w:rsidR="005B7C1B">
        <w:rPr>
          <w:rFonts w:ascii="Times New Roman" w:hAnsi="Times New Roman" w:cs="Times New Roman"/>
          <w:sz w:val="24"/>
          <w:szCs w:val="24"/>
        </w:rPr>
        <w:t>; see also Gerber and Wheeler, 2009; p. 473</w:t>
      </w:r>
      <w:r w:rsidR="005B7C1B" w:rsidRPr="009159AB">
        <w:rPr>
          <w:rFonts w:ascii="Times New Roman" w:hAnsi="Times New Roman" w:cs="Times New Roman"/>
          <w:sz w:val="24"/>
          <w:szCs w:val="24"/>
        </w:rPr>
        <w:t>)</w:t>
      </w:r>
      <w:r w:rsidR="005B7C1B">
        <w:rPr>
          <w:rFonts w:ascii="Times New Roman" w:hAnsi="Times New Roman" w:cs="Times New Roman"/>
          <w:sz w:val="24"/>
          <w:szCs w:val="24"/>
        </w:rPr>
        <w:t xml:space="preserve">. </w:t>
      </w:r>
      <w:r w:rsidR="00BE1AD1" w:rsidRPr="009159AB">
        <w:rPr>
          <w:rFonts w:ascii="Times New Roman" w:hAnsi="Times New Roman" w:cs="Times New Roman"/>
          <w:sz w:val="24"/>
          <w:szCs w:val="24"/>
        </w:rPr>
        <w:t>There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rFonts w:ascii="Times New Roman" w:hAnsi="Times New Roman" w:cs="Times New Roman"/>
          <w:b/>
          <w:sz w:val="24"/>
          <w:szCs w:val="24"/>
        </w:rPr>
      </w:pPr>
    </w:p>
    <w:p w14:paraId="14C24ED4" w14:textId="07283511" w:rsidR="00EF4585" w:rsidRDefault="00EF4585" w:rsidP="00EF4585">
      <w:pPr>
        <w:spacing w:after="0" w:line="480" w:lineRule="auto"/>
        <w:rPr>
          <w:rFonts w:ascii="Times New Roman" w:hAnsi="Times New Roman" w:cs="Times New Roman"/>
          <w:sz w:val="24"/>
          <w:szCs w:val="24"/>
        </w:rPr>
      </w:pPr>
      <w:r w:rsidRPr="00BF0960">
        <w:rPr>
          <w:rFonts w:ascii="Times New Roman" w:hAnsi="Times New Roman" w:cs="Times New Roman"/>
          <w:b/>
          <w:sz w:val="24"/>
          <w:szCs w:val="24"/>
        </w:rPr>
        <w:t xml:space="preserve">Fig. 2. </w:t>
      </w:r>
      <w:proofErr w:type="spellStart"/>
      <w:r>
        <w:rPr>
          <w:rFonts w:ascii="Times New Roman" w:hAnsi="Times New Roman" w:cs="Times New Roman"/>
          <w:b/>
          <w:sz w:val="24"/>
          <w:szCs w:val="24"/>
        </w:rPr>
        <w:t>PRISMA</w:t>
      </w:r>
      <w:proofErr w:type="spellEnd"/>
      <w:r>
        <w:rPr>
          <w:rFonts w:ascii="Times New Roman" w:hAnsi="Times New Roman" w:cs="Times New Roman"/>
          <w:b/>
          <w:sz w:val="24"/>
          <w:szCs w:val="24"/>
        </w:rPr>
        <w:t xml:space="preserve"> flowchart of the current meta-analysis</w:t>
      </w:r>
      <w:r>
        <w:rPr>
          <w:rFonts w:ascii="Times New Roman" w:hAnsi="Times New Roman" w:cs="Times New Roman"/>
          <w:sz w:val="24"/>
          <w:szCs w:val="24"/>
        </w:rPr>
        <w:t>.</w:t>
      </w:r>
    </w:p>
    <w:p w14:paraId="08BF2EC2" w14:textId="77777777" w:rsidR="00EF4585" w:rsidRPr="009159AB" w:rsidRDefault="00EF4585" w:rsidP="00EF4585">
      <w:pPr>
        <w:spacing w:after="0" w:line="480" w:lineRule="auto"/>
        <w:rPr>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493CD80E"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6567C3">
        <w:rPr>
          <w:rFonts w:ascii="Times New Roman" w:hAnsi="Times New Roman" w:cs="Times New Roman"/>
          <w:sz w:val="24"/>
          <w:szCs w:val="24"/>
        </w:rPr>
        <w:lastRenderedPageBreak/>
        <w:t xml:space="preserve">Agreement between the first and second author was reached by discussion. We did not record these discussions and </w:t>
      </w:r>
      <w:proofErr w:type="spellStart"/>
      <w:r w:rsidR="006567C3">
        <w:rPr>
          <w:rFonts w:ascii="Times New Roman" w:hAnsi="Times New Roman" w:cs="Times New Roman"/>
          <w:sz w:val="24"/>
          <w:szCs w:val="24"/>
        </w:rPr>
        <w:t>intercoder</w:t>
      </w:r>
      <w:proofErr w:type="spellEnd"/>
      <w:r w:rsidR="006567C3">
        <w:rPr>
          <w:rFonts w:ascii="Times New Roman" w:hAnsi="Times New Roman" w:cs="Times New Roman"/>
          <w:sz w:val="24"/>
          <w:szCs w:val="24"/>
        </w:rPr>
        <w:t xml:space="preserve"> reliability cannot be assessed.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xml:space="preserve">, </w:t>
      </w:r>
      <w:proofErr w:type="spellStart"/>
      <w:r w:rsidR="00BB18DE">
        <w:rPr>
          <w:rFonts w:ascii="Times New Roman" w:hAnsi="Times New Roman" w:cs="Times New Roman"/>
          <w:sz w:val="24"/>
          <w:szCs w:val="24"/>
        </w:rPr>
        <w:t>S1</w:t>
      </w:r>
      <w:proofErr w:type="spellEnd"/>
      <w:r w:rsidR="00BB18DE">
        <w:rPr>
          <w:rFonts w:ascii="Times New Roman" w:hAnsi="Times New Roman" w:cs="Times New Roman"/>
          <w:sz w:val="24"/>
          <w:szCs w:val="24"/>
        </w:rPr>
        <w:t xml:space="preserve"> </w:t>
      </w:r>
      <w:r w:rsidR="00780327">
        <w:rPr>
          <w:rFonts w:ascii="Times New Roman" w:hAnsi="Times New Roman" w:cs="Times New Roman"/>
          <w:sz w:val="24"/>
          <w:szCs w:val="24"/>
        </w:rPr>
        <w:t xml:space="preserve">File </w:t>
      </w:r>
      <w:r w:rsidR="00BB18DE">
        <w:rPr>
          <w:rFonts w:ascii="Times New Roman" w:hAnsi="Times New Roman" w:cs="Times New Roman"/>
          <w:sz w:val="24"/>
          <w:szCs w:val="24"/>
        </w:rPr>
        <w:t>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that we coded were (1) number of players depicted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(2) total number of ball tosses used throughout the game, (3) total duration of the game in seconds. The sample aspects that we coded were (1) percentage of male participants, (2) average age of participants, and (3) country of origin.</w:t>
      </w:r>
    </w:p>
    <w:p w14:paraId="5ED34734" w14:textId="3E3C4E38"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ins w:id="112" w:author="Chris Hartgerink" w:date="2015-04-16T23:03:00Z">
        <w:r w:rsidR="00A50D1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ins>
      <w:del w:id="113" w:author="Chris Hartgerink" w:date="2015-04-16T22:59:00Z">
        <w:r w:rsidR="00CF1371" w:rsidDel="000E4C2B">
          <w:rPr>
            <w:rFonts w:ascii="Times New Roman" w:hAnsi="Times New Roman" w:cs="Times New Roman"/>
            <w:sz w:val="24"/>
            <w:szCs w:val="24"/>
          </w:rPr>
          <w:del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delInstrText>
        </w:r>
      </w:del>
      <w:r w:rsidR="00CF1371">
        <w:rPr>
          <w:rFonts w:ascii="Times New Roman" w:hAnsi="Times New Roman" w:cs="Times New Roman"/>
          <w:sz w:val="24"/>
          <w:szCs w:val="24"/>
        </w:rPr>
        <w:fldChar w:fldCharType="separate"/>
      </w:r>
      <w:ins w:id="114" w:author="Chris Hartgerink" w:date="2015-04-16T23:01:00Z">
        <w:r w:rsidR="000E4C2B" w:rsidRPr="000E4C2B">
          <w:rPr>
            <w:rFonts w:ascii="Times New Roman" w:hAnsi="Times New Roman" w:cs="Times New Roman"/>
            <w:noProof/>
            <w:sz w:val="24"/>
            <w:szCs w:val="24"/>
          </w:rPr>
          <w:t>[27]</w:t>
        </w:r>
      </w:ins>
      <w:del w:id="115" w:author="Chris Hartgerink" w:date="2015-04-16T22:59:00Z">
        <w:r w:rsidR="00CF1371" w:rsidRPr="00A50D11" w:rsidDel="000E4C2B">
          <w:rPr>
            <w:rFonts w:ascii="Times New Roman" w:hAnsi="Times New Roman" w:cs="Times New Roman"/>
            <w:noProof/>
            <w:sz w:val="24"/>
            <w:szCs w:val="24"/>
          </w:rPr>
          <w:delText>[27]</w:delText>
        </w:r>
      </w:del>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16DB6F7A"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0063D2">
        <w:rPr>
          <w:rFonts w:ascii="Times New Roman" w:hAnsi="Times New Roman" w:cs="Times New Roman"/>
          <w:sz w:val="24"/>
          <w:szCs w:val="24"/>
        </w:rPr>
        <w:t>,</w:t>
      </w:r>
      <w:proofErr w:type="gramEnd"/>
      <w:r w:rsidR="000063D2">
        <w:rPr>
          <w:rFonts w:ascii="Times New Roman" w:hAnsi="Times New Roman" w:cs="Times New Roman"/>
          <w:sz w:val="24"/>
          <w:szCs w:val="24"/>
        </w:rPr>
        <w:t xml:space="preserve"> donations to charity</w:t>
      </w:r>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proofErr w:type="gramStart"/>
      <w:r w:rsidR="00731737"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 xml:space="preserve">Fundamental needs measures were those that measured </w:t>
      </w:r>
      <w:r w:rsidR="003A2C26">
        <w:rPr>
          <w:rFonts w:ascii="Times New Roman" w:hAnsi="Times New Roman" w:cs="Times New Roman"/>
          <w:sz w:val="24"/>
          <w:szCs w:val="24"/>
        </w:rPr>
        <w:lastRenderedPageBreak/>
        <w:t>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3C709D5C"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r w:rsidR="000063D2">
        <w:rPr>
          <w:rFonts w:ascii="Times New Roman" w:hAnsi="Times New Roman" w:cs="Times New Roman"/>
          <w:sz w:val="24"/>
          <w:szCs w:val="24"/>
        </w:rPr>
        <w:t>,</w:t>
      </w:r>
      <w:r w:rsidR="006D23E2">
        <w:rPr>
          <w:rFonts w:ascii="Times New Roman" w:hAnsi="Times New Roman" w:cs="Times New Roman"/>
          <w:sz w:val="24"/>
          <w:szCs w:val="24"/>
        </w:rPr>
        <w:t xml:space="preserve">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8F5D9FD"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w:t>
      </w:r>
      <w:r w:rsidR="000E0198" w:rsidRPr="009159AB">
        <w:rPr>
          <w:rFonts w:ascii="Times New Roman" w:hAnsi="Times New Roman" w:cs="Times New Roman"/>
          <w:sz w:val="24"/>
          <w:szCs w:val="24"/>
        </w:rPr>
        <w:lastRenderedPageBreak/>
        <w:t xml:space="preserve">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ins w:id="116" w:author="Chris Hartgerink" w:date="2015-04-16T23:03:00Z">
        <w:r w:rsidR="00A50D1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"[18]", "plainTextFormattedCitation" : "[18]", "previouslyFormattedCitation" : "[18]" }, "properties" : { "noteIndex" : 0 }, "schema" : "https://github.com/citation-style-language/schema/raw/master/csl-citation.json" }</w:instrText>
        </w:r>
      </w:ins>
      <w:del w:id="117" w:author="Chris Hartgerink" w:date="2015-04-16T22:59:00Z">
        <w:r w:rsidR="00CF1371" w:rsidDel="000E4C2B">
          <w:rPr>
            <w:rFonts w:ascii="Times New Roman" w:hAnsi="Times New Roman" w:cs="Times New Roman"/>
            <w:sz w:val="24"/>
            <w:szCs w:val="24"/>
          </w:rPr>
          <w:del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delInstrText>
        </w:r>
      </w:del>
      <w:r w:rsidR="00CF1371">
        <w:rPr>
          <w:rFonts w:ascii="Times New Roman" w:hAnsi="Times New Roman" w:cs="Times New Roman"/>
          <w:sz w:val="24"/>
          <w:szCs w:val="24"/>
        </w:rPr>
        <w:fldChar w:fldCharType="separate"/>
      </w:r>
      <w:ins w:id="118" w:author="Chris Hartgerink" w:date="2015-04-16T23:01:00Z">
        <w:r w:rsidR="000E4C2B" w:rsidRPr="000E4C2B">
          <w:rPr>
            <w:rFonts w:ascii="Times New Roman" w:hAnsi="Times New Roman" w:cs="Times New Roman"/>
            <w:noProof/>
            <w:sz w:val="24"/>
            <w:szCs w:val="24"/>
          </w:rPr>
          <w:t>[18]</w:t>
        </w:r>
      </w:ins>
      <w:del w:id="119" w:author="Chris Hartgerink" w:date="2015-04-16T22:59:00Z">
        <w:r w:rsidR="00CF1371" w:rsidRPr="00A50D11" w:rsidDel="000E4C2B">
          <w:rPr>
            <w:rFonts w:ascii="Times New Roman" w:hAnsi="Times New Roman" w:cs="Times New Roman"/>
            <w:noProof/>
            <w:sz w:val="24"/>
            <w:szCs w:val="24"/>
          </w:rPr>
          <w:delText>[19]</w:delText>
        </w:r>
      </w:del>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ins w:id="120" w:author="Chris Hartgerink" w:date="2015-04-16T23:03:00Z">
        <w:r w:rsidR="00A50D11">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ins>
      <w:del w:id="121" w:author="Chris Hartgerink" w:date="2015-04-16T22:59:00Z">
        <w:r w:rsidR="00302845" w:rsidDel="000E4C2B">
          <w:rPr>
            <w:rFonts w:ascii="Times New Roman" w:hAnsi="Times New Roman" w:cs="Times New Roman"/>
            <w:sz w:val="24"/>
            <w:szCs w:val="24"/>
          </w:rPr>
          <w:del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delInstrText>
        </w:r>
      </w:del>
      <w:r w:rsidR="00CF1371">
        <w:rPr>
          <w:rFonts w:ascii="Times New Roman" w:hAnsi="Times New Roman" w:cs="Times New Roman"/>
          <w:sz w:val="24"/>
          <w:szCs w:val="24"/>
        </w:rPr>
        <w:fldChar w:fldCharType="separate"/>
      </w:r>
      <w:ins w:id="122" w:author="Chris Hartgerink" w:date="2015-04-16T23:01:00Z">
        <w:r w:rsidR="000E4C2B" w:rsidRPr="000E4C2B">
          <w:rPr>
            <w:rFonts w:ascii="Times New Roman" w:hAnsi="Times New Roman" w:cs="Times New Roman"/>
            <w:noProof/>
            <w:sz w:val="24"/>
            <w:szCs w:val="24"/>
          </w:rPr>
          <w:t>[28]</w:t>
        </w:r>
      </w:ins>
      <w:del w:id="123" w:author="Chris Hartgerink" w:date="2015-04-16T22:59:00Z">
        <w:r w:rsidR="00CF1371" w:rsidRPr="00A50D11" w:rsidDel="000E4C2B">
          <w:rPr>
            <w:rFonts w:ascii="Times New Roman" w:hAnsi="Times New Roman" w:cs="Times New Roman"/>
            <w:noProof/>
            <w:sz w:val="24"/>
            <w:szCs w:val="24"/>
          </w:rPr>
          <w:delText>[28]</w:delText>
        </w:r>
      </w:del>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headerReference w:type="first" r:id="rId11"/>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696718">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696718">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E267D0">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auto" w:fill="auto"/>
            <w:noWrap/>
            <w:vAlign w:val="bottom"/>
            <w:hideMark/>
          </w:tcPr>
          <w:p w14:paraId="7A284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auto" w:fill="auto"/>
            <w:noWrap/>
            <w:vAlign w:val="bottom"/>
            <w:hideMark/>
          </w:tcPr>
          <w:p w14:paraId="482805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E267D0" w:rsidRPr="009159AB" w14:paraId="713E4186" w14:textId="77777777" w:rsidTr="00E267D0">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auto" w:fill="auto"/>
            <w:noWrap/>
            <w:vAlign w:val="bottom"/>
            <w:hideMark/>
          </w:tcPr>
          <w:p w14:paraId="787975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auto" w:fill="auto"/>
            <w:noWrap/>
            <w:vAlign w:val="bottom"/>
            <w:hideMark/>
          </w:tcPr>
          <w:p w14:paraId="7BB88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696718">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E267D0">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auto" w:fill="auto"/>
            <w:noWrap/>
            <w:vAlign w:val="bottom"/>
            <w:hideMark/>
          </w:tcPr>
          <w:p w14:paraId="7A82EB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0B80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auto" w:fill="auto"/>
            <w:noWrap/>
            <w:vAlign w:val="bottom"/>
            <w:hideMark/>
          </w:tcPr>
          <w:p w14:paraId="189304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5B2D17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696718">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696718">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696718">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E267D0">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auto" w:fill="auto"/>
            <w:noWrap/>
            <w:vAlign w:val="bottom"/>
            <w:hideMark/>
          </w:tcPr>
          <w:p w14:paraId="40F592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auto" w:fill="auto"/>
            <w:noWrap/>
            <w:vAlign w:val="bottom"/>
            <w:hideMark/>
          </w:tcPr>
          <w:p w14:paraId="2A88D3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E267D0" w:rsidRPr="009159AB" w14:paraId="06166013" w14:textId="77777777" w:rsidTr="00E267D0">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auto" w:fill="auto"/>
            <w:noWrap/>
            <w:vAlign w:val="bottom"/>
            <w:hideMark/>
          </w:tcPr>
          <w:p w14:paraId="46457A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auto" w:fill="auto"/>
            <w:noWrap/>
            <w:vAlign w:val="bottom"/>
            <w:hideMark/>
          </w:tcPr>
          <w:p w14:paraId="292EDE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696718">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E267D0">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auto" w:fill="auto"/>
            <w:noWrap/>
            <w:vAlign w:val="bottom"/>
            <w:hideMark/>
          </w:tcPr>
          <w:p w14:paraId="262C05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auto" w:fill="auto"/>
            <w:noWrap/>
            <w:vAlign w:val="bottom"/>
            <w:hideMark/>
          </w:tcPr>
          <w:p w14:paraId="01CFF3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auto" w:fill="auto"/>
            <w:noWrap/>
            <w:vAlign w:val="bottom"/>
            <w:hideMark/>
          </w:tcPr>
          <w:p w14:paraId="7BB013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auto" w:fill="auto"/>
            <w:noWrap/>
            <w:vAlign w:val="bottom"/>
            <w:hideMark/>
          </w:tcPr>
          <w:p w14:paraId="2CF41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7986727B"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r w:rsidR="000063D2">
        <w:rPr>
          <w:rFonts w:ascii="Times New Roman" w:eastAsia="Times New Roman" w:hAnsi="Times New Roman" w:cs="Times New Roman"/>
          <w:color w:val="000000"/>
          <w:sz w:val="24"/>
          <w:szCs w:val="20"/>
          <w:lang w:eastAsia="nl-NL"/>
        </w:rPr>
        <w:t>row</w:t>
      </w:r>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 xml:space="preserve">three follow-up e-mails. All this communication was documented and can be found on the </w:t>
      </w:r>
      <w:proofErr w:type="spellStart"/>
      <w:r w:rsidR="00731737" w:rsidRPr="009159AB">
        <w:rPr>
          <w:rFonts w:ascii="Times New Roman" w:hAnsi="Times New Roman" w:cs="Times New Roman"/>
          <w:sz w:val="24"/>
          <w:szCs w:val="24"/>
        </w:rPr>
        <w:t>OSF</w:t>
      </w:r>
      <w:proofErr w:type="spellEnd"/>
      <w:r w:rsidR="00731737" w:rsidRPr="009159AB">
        <w:rPr>
          <w:rFonts w:ascii="Times New Roman" w:hAnsi="Times New Roman" w:cs="Times New Roman"/>
          <w:sz w:val="24"/>
          <w:szCs w:val="24"/>
        </w:rPr>
        <w:t xml:space="preserve">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w:t>
      </w:r>
      <w:proofErr w:type="spellStart"/>
      <w:r w:rsidR="009066CF">
        <w:rPr>
          <w:rFonts w:ascii="Times New Roman" w:hAnsi="Times New Roman" w:cs="Times New Roman"/>
          <w:sz w:val="24"/>
          <w:szCs w:val="24"/>
        </w:rPr>
        <w:t>OSF</w:t>
      </w:r>
      <w:proofErr w:type="spellEnd"/>
      <w:r w:rsidR="009066CF">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3B75AB9D"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w:t>
      </w:r>
      <w:r w:rsidR="00EF4585">
        <w:rPr>
          <w:rFonts w:ascii="Times New Roman" w:hAnsi="Times New Roman" w:cs="Times New Roman"/>
          <w:sz w:val="24"/>
          <w:szCs w:val="24"/>
        </w:rPr>
        <w:t xml:space="preserve">version 1.9-5 of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ins w:id="124" w:author="Chris Hartgerink" w:date="2015-04-16T23:03:00Z">
        <w:r w:rsidR="00A50D11">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ins>
      <w:del w:id="125" w:author="Chris Hartgerink" w:date="2015-04-16T22:59:00Z">
        <w:r w:rsidR="00302845" w:rsidDel="000E4C2B">
          <w:rPr>
            <w:rFonts w:ascii="Times New Roman" w:hAnsi="Times New Roman" w:cs="Times New Roman"/>
            <w:sz w:val="24"/>
            <w:szCs w:val="24"/>
          </w:rPr>
          <w:del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26" w:author="Chris Hartgerink" w:date="2015-04-16T23:01:00Z">
        <w:r w:rsidR="000E4C2B" w:rsidRPr="000E4C2B">
          <w:rPr>
            <w:rFonts w:ascii="Times New Roman" w:hAnsi="Times New Roman" w:cs="Times New Roman"/>
            <w:noProof/>
            <w:sz w:val="24"/>
            <w:szCs w:val="24"/>
          </w:rPr>
          <w:t>[29]</w:t>
        </w:r>
      </w:ins>
      <w:del w:id="127" w:author="Chris Hartgerink" w:date="2015-04-16T22:59:00Z">
        <w:r w:rsidR="00302845" w:rsidRPr="00A50D11" w:rsidDel="000E4C2B">
          <w:rPr>
            <w:rFonts w:ascii="Times New Roman" w:hAnsi="Times New Roman" w:cs="Times New Roman"/>
            <w:noProof/>
            <w:sz w:val="24"/>
            <w:szCs w:val="24"/>
          </w:rPr>
          <w:delText>[29]</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ins w:id="128" w:author="Chris Hartgerink" w:date="2015-04-16T23:03:00Z">
        <w:r w:rsidR="00A50D11">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ins>
      <w:del w:id="129" w:author="Chris Hartgerink" w:date="2015-04-16T22:59:00Z">
        <w:r w:rsidR="00302845" w:rsidDel="000E4C2B">
          <w:rPr>
            <w:rFonts w:ascii="Times New Roman" w:hAnsi="Times New Roman" w:cs="Times New Roman"/>
            <w:sz w:val="24"/>
            <w:szCs w:val="24"/>
          </w:rPr>
          <w:del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30" w:author="Chris Hartgerink" w:date="2015-04-16T23:01:00Z">
        <w:r w:rsidR="000E4C2B" w:rsidRPr="000E4C2B">
          <w:rPr>
            <w:rFonts w:ascii="Times New Roman" w:hAnsi="Times New Roman" w:cs="Times New Roman"/>
            <w:noProof/>
            <w:sz w:val="24"/>
            <w:szCs w:val="24"/>
          </w:rPr>
          <w:t>[30]</w:t>
        </w:r>
      </w:ins>
      <w:del w:id="131" w:author="Chris Hartgerink" w:date="2015-04-16T22:59:00Z">
        <w:r w:rsidR="00302845" w:rsidRPr="00A50D11" w:rsidDel="000E4C2B">
          <w:rPr>
            <w:rFonts w:ascii="Times New Roman" w:hAnsi="Times New Roman" w:cs="Times New Roman"/>
            <w:noProof/>
            <w:sz w:val="24"/>
            <w:szCs w:val="24"/>
          </w:rPr>
          <w:delText>[30]</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4CBA3D39"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w:t>
      </w:r>
      <w:proofErr w:type="spellStart"/>
      <w:r w:rsidRPr="009159AB">
        <w:rPr>
          <w:rFonts w:ascii="Times New Roman" w:hAnsi="Times New Roman" w:cs="Times New Roman"/>
          <w:sz w:val="24"/>
          <w:szCs w:val="24"/>
        </w:rPr>
        <w:t>Hedges’</w:t>
      </w:r>
      <w:r w:rsidR="00C86A8A">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ins w:id="132" w:author="Chris Hartgerink" w:date="2015-04-16T23:03:00Z">
        <w:r w:rsidR="00A50D11">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ins>
      <w:del w:id="133" w:author="Chris Hartgerink" w:date="2015-04-16T22:59:00Z">
        <w:r w:rsidR="00302845" w:rsidDel="000E4C2B">
          <w:rPr>
            <w:rFonts w:ascii="Times New Roman" w:hAnsi="Times New Roman" w:cs="Times New Roman"/>
            <w:sz w:val="24"/>
            <w:szCs w:val="24"/>
          </w:rPr>
          <w:del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34" w:author="Chris Hartgerink" w:date="2015-04-16T23:01:00Z">
        <w:r w:rsidR="000E4C2B" w:rsidRPr="000E4C2B">
          <w:rPr>
            <w:rFonts w:ascii="Times New Roman" w:hAnsi="Times New Roman" w:cs="Times New Roman"/>
            <w:noProof/>
            <w:sz w:val="24"/>
            <w:szCs w:val="24"/>
          </w:rPr>
          <w:t>[31]</w:t>
        </w:r>
      </w:ins>
      <w:del w:id="135" w:author="Chris Hartgerink" w:date="2015-04-16T22:59:00Z">
        <w:r w:rsidR="00302845" w:rsidRPr="00A50D11" w:rsidDel="000E4C2B">
          <w:rPr>
            <w:rFonts w:ascii="Times New Roman" w:hAnsi="Times New Roman" w:cs="Times New Roman"/>
            <w:noProof/>
            <w:sz w:val="24"/>
            <w:szCs w:val="24"/>
          </w:rPr>
          <w:delText>[31]</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00696718" w:rsidRPr="00696718">
        <w:rPr>
          <w:rFonts w:ascii="Times New Roman" w:hAnsi="Times New Roman" w:cs="Times New Roman"/>
          <w:sz w:val="24"/>
          <w:szCs w:val="24"/>
        </w:rPr>
        <w:t>Standardized effects were calculated across the ostracism factor, where the 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Standardized interaction effect w</w:t>
      </w:r>
      <w:r w:rsidR="00696718">
        <w:rPr>
          <w:rFonts w:ascii="Times New Roman" w:hAnsi="Times New Roman" w:cs="Times New Roman"/>
          <w:sz w:val="24"/>
          <w:szCs w:val="24"/>
        </w:rPr>
        <w:t>ere</w:t>
      </w:r>
      <w:r w:rsidRPr="009159AB">
        <w:rPr>
          <w:rFonts w:ascii="Times New Roman" w:hAnsi="Times New Roman" w:cs="Times New Roman"/>
          <w:sz w:val="24"/>
          <w:szCs w:val="24"/>
        </w:rPr>
        <w:t xml:space="preserve"> calculated by taking the standardized difference between the unstandardized main effects (see </w:t>
      </w:r>
      <w:proofErr w:type="spellStart"/>
      <w:r w:rsidR="000A6DD9">
        <w:rPr>
          <w:rFonts w:ascii="Times New Roman" w:hAnsi="Times New Roman" w:cs="Times New Roman"/>
          <w:sz w:val="24"/>
          <w:szCs w:val="24"/>
        </w:rPr>
        <w:t>S6</w:t>
      </w:r>
      <w:proofErr w:type="spellEnd"/>
      <w:r w:rsidR="000A6DD9">
        <w:rPr>
          <w:rFonts w:ascii="Times New Roman" w:hAnsi="Times New Roman" w:cs="Times New Roman"/>
          <w:sz w:val="24"/>
          <w:szCs w:val="24"/>
        </w:rPr>
        <w:t xml:space="preserve"> File</w:t>
      </w:r>
      <w:r w:rsidRPr="009159AB">
        <w:rPr>
          <w:rFonts w:ascii="Times New Roman" w:hAnsi="Times New Roman" w:cs="Times New Roman"/>
          <w:sz w:val="24"/>
          <w:szCs w:val="24"/>
        </w:rPr>
        <w:t xml:space="preserve"> for the exact formulae used). 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r w:rsidR="00F96491">
        <w:rPr>
          <w:rFonts w:ascii="Times New Roman" w:hAnsi="Times New Roman" w:cs="Times New Roman"/>
          <w:sz w:val="24"/>
          <w:szCs w:val="24"/>
        </w:rPr>
        <w:t>For ten studies, more factors/levels were used and a 2 by 2 was extracted.</w:t>
      </w:r>
    </w:p>
    <w:p w14:paraId="199D8E7C" w14:textId="77777777" w:rsidR="00BF0960" w:rsidRDefault="00BF0960" w:rsidP="00BF0960">
      <w:pPr>
        <w:pStyle w:val="Heading3"/>
      </w:pPr>
      <w:r>
        <w:lastRenderedPageBreak/>
        <w:t>Meta-analytic model</w:t>
      </w:r>
    </w:p>
    <w:p w14:paraId="0293050E" w14:textId="5EB29710"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w:t>
      </w:r>
      <w:proofErr w:type="spellStart"/>
      <w:r w:rsidRPr="009159AB">
        <w:rPr>
          <w:rFonts w:ascii="Times New Roman" w:hAnsi="Times New Roman" w:cs="Times New Roman"/>
          <w:sz w:val="24"/>
          <w:szCs w:val="24"/>
        </w:rPr>
        <w:t>REML</w:t>
      </w:r>
      <w:proofErr w:type="spellEnd"/>
      <w:r w:rsidRPr="009159AB">
        <w:rPr>
          <w:rFonts w:ascii="Times New Roman" w:hAnsi="Times New Roman" w:cs="Times New Roman"/>
          <w:sz w:val="24"/>
          <w:szCs w:val="24"/>
        </w:rPr>
        <w:t>)</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ins w:id="136" w:author="Chris Hartgerink" w:date="2015-04-16T23:03:00Z">
        <w:r w:rsidR="00A50D11">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ins>
      <w:del w:id="137" w:author="Chris Hartgerink" w:date="2015-04-16T22:59:00Z">
        <w:r w:rsidR="00302845" w:rsidDel="000E4C2B">
          <w:rPr>
            <w:rFonts w:ascii="Times New Roman" w:hAnsi="Times New Roman" w:cs="Times New Roman"/>
            <w:noProof/>
            <w:sz w:val="24"/>
            <w:szCs w:val="24"/>
          </w:rPr>
          <w:del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delInstrText>
        </w:r>
      </w:del>
      <w:r w:rsidR="00302845">
        <w:rPr>
          <w:rFonts w:ascii="Times New Roman" w:hAnsi="Times New Roman" w:cs="Times New Roman"/>
          <w:noProof/>
          <w:sz w:val="24"/>
          <w:szCs w:val="24"/>
        </w:rPr>
        <w:fldChar w:fldCharType="separate"/>
      </w:r>
      <w:ins w:id="138" w:author="Chris Hartgerink" w:date="2015-04-16T23:01:00Z">
        <w:r w:rsidR="000E4C2B" w:rsidRPr="000E4C2B">
          <w:rPr>
            <w:rFonts w:ascii="Times New Roman" w:hAnsi="Times New Roman" w:cs="Times New Roman"/>
            <w:noProof/>
            <w:sz w:val="24"/>
            <w:szCs w:val="24"/>
          </w:rPr>
          <w:t>[32]</w:t>
        </w:r>
      </w:ins>
      <w:del w:id="139" w:author="Chris Hartgerink" w:date="2015-04-16T22:59:00Z">
        <w:r w:rsidR="00302845" w:rsidRPr="00A50D11" w:rsidDel="000E4C2B">
          <w:rPr>
            <w:rFonts w:ascii="Times New Roman" w:hAnsi="Times New Roman" w:cs="Times New Roman"/>
            <w:noProof/>
            <w:sz w:val="24"/>
            <w:szCs w:val="24"/>
          </w:rPr>
          <w:delText>[32]</w:delText>
        </w:r>
      </w:del>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ins w:id="140" w:author="Chris Hartgerink" w:date="2015-04-16T23:03:00Z">
        <w:r w:rsidR="00A50D11">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ins>
      <w:del w:id="141" w:author="Chris Hartgerink" w:date="2015-04-16T22:59:00Z">
        <w:r w:rsidR="00302845" w:rsidDel="000E4C2B">
          <w:rPr>
            <w:rFonts w:ascii="Times New Roman" w:hAnsi="Times New Roman" w:cs="Times New Roman"/>
            <w:noProof/>
            <w:sz w:val="24"/>
            <w:szCs w:val="24"/>
          </w:rPr>
          <w:del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delInstrText>
        </w:r>
      </w:del>
      <w:r w:rsidR="00302845">
        <w:rPr>
          <w:rFonts w:ascii="Times New Roman" w:hAnsi="Times New Roman" w:cs="Times New Roman"/>
          <w:noProof/>
          <w:sz w:val="24"/>
          <w:szCs w:val="24"/>
        </w:rPr>
        <w:fldChar w:fldCharType="separate"/>
      </w:r>
      <w:ins w:id="142" w:author="Chris Hartgerink" w:date="2015-04-16T23:01:00Z">
        <w:r w:rsidR="000E4C2B" w:rsidRPr="000E4C2B">
          <w:rPr>
            <w:rFonts w:ascii="Times New Roman" w:hAnsi="Times New Roman" w:cs="Times New Roman"/>
            <w:noProof/>
            <w:sz w:val="24"/>
            <w:szCs w:val="24"/>
          </w:rPr>
          <w:t>[32]</w:t>
        </w:r>
      </w:ins>
      <w:del w:id="143" w:author="Chris Hartgerink" w:date="2015-04-16T22:59:00Z">
        <w:r w:rsidR="00302845" w:rsidRPr="00A50D11" w:rsidDel="000E4C2B">
          <w:rPr>
            <w:rFonts w:ascii="Times New Roman" w:hAnsi="Times New Roman" w:cs="Times New Roman"/>
            <w:noProof/>
            <w:sz w:val="24"/>
            <w:szCs w:val="24"/>
          </w:rPr>
          <w:delText>[32]</w:delText>
        </w:r>
      </w:del>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w:t>
      </w:r>
      <w:proofErr w:type="spellStart"/>
      <w:r w:rsidRPr="009159AB">
        <w:rPr>
          <w:rFonts w:ascii="Times New Roman" w:hAnsi="Times New Roman" w:cs="Times New Roman"/>
          <w:sz w:val="24"/>
          <w:szCs w:val="24"/>
        </w:rPr>
        <w:t>studentized</w:t>
      </w:r>
      <w:proofErr w:type="spellEnd"/>
      <w:r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4F81D5DE"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ins w:id="144" w:author="Chris Hartgerink" w:date="2015-04-16T23:03:00Z">
        <w:r w:rsidR="00A50D11">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ins>
      <w:del w:id="145" w:author="Chris Hartgerink" w:date="2015-04-16T22:59:00Z">
        <w:r w:rsidR="00302845" w:rsidDel="000E4C2B">
          <w:rPr>
            <w:rFonts w:ascii="Times New Roman" w:hAnsi="Times New Roman" w:cs="Times New Roman"/>
            <w:sz w:val="24"/>
            <w:szCs w:val="24"/>
          </w:rPr>
          <w:del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46" w:author="Chris Hartgerink" w:date="2015-04-16T23:01:00Z">
        <w:r w:rsidR="000E4C2B" w:rsidRPr="000E4C2B">
          <w:rPr>
            <w:rFonts w:ascii="Times New Roman" w:hAnsi="Times New Roman" w:cs="Times New Roman"/>
            <w:noProof/>
            <w:sz w:val="24"/>
            <w:szCs w:val="24"/>
          </w:rPr>
          <w:t>[33]</w:t>
        </w:r>
      </w:ins>
      <w:del w:id="147" w:author="Chris Hartgerink" w:date="2015-04-16T22:59:00Z">
        <w:r w:rsidR="00302845" w:rsidRPr="00A50D11" w:rsidDel="000E4C2B">
          <w:rPr>
            <w:rFonts w:ascii="Times New Roman" w:hAnsi="Times New Roman" w:cs="Times New Roman"/>
            <w:noProof/>
            <w:sz w:val="24"/>
            <w:szCs w:val="24"/>
          </w:rPr>
          <w:delText>[33]</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ins w:id="148" w:author="Chris Hartgerink" w:date="2015-04-16T23:03:00Z">
        <w:r w:rsidR="00A50D11">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"J.M.", "non-dropping-particle" : "", "parse-names" : false, "suffix" : "" } ], "container-title" : "Perspectives on Psychological Science", "id" : "ITEM-1", "issued" : { "date-parts" : [ [ "2012"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ins>
      <w:del w:id="149" w:author="Chris Hartgerink" w:date="2015-04-16T22:59:00Z">
        <w:r w:rsidR="00302845" w:rsidDel="000E4C2B">
          <w:rPr>
            <w:rFonts w:ascii="Times New Roman" w:hAnsi="Times New Roman" w:cs="Times New Roman"/>
            <w:sz w:val="24"/>
            <w:szCs w:val="24"/>
          </w:rPr>
          <w:del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50" w:author="Chris Hartgerink" w:date="2015-04-16T23:01:00Z">
        <w:r w:rsidR="000E4C2B" w:rsidRPr="000E4C2B">
          <w:rPr>
            <w:rFonts w:ascii="Times New Roman" w:hAnsi="Times New Roman" w:cs="Times New Roman"/>
            <w:noProof/>
            <w:sz w:val="24"/>
            <w:szCs w:val="24"/>
          </w:rPr>
          <w:t>[34]</w:t>
        </w:r>
      </w:ins>
      <w:del w:id="151" w:author="Chris Hartgerink" w:date="2015-04-16T22:59:00Z">
        <w:r w:rsidR="00302845" w:rsidRPr="00A50D11" w:rsidDel="000E4C2B">
          <w:rPr>
            <w:rFonts w:ascii="Times New Roman" w:hAnsi="Times New Roman" w:cs="Times New Roman"/>
            <w:noProof/>
            <w:sz w:val="24"/>
            <w:szCs w:val="24"/>
          </w:rPr>
          <w:delText>[34]</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ins w:id="152" w:author="Chris Hartgerink" w:date="2015-04-16T23:03:00Z">
        <w:r w:rsidR="00A50D11">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ins>
      <w:del w:id="153" w:author="Chris Hartgerink" w:date="2015-04-16T22:59:00Z">
        <w:r w:rsidR="00302845" w:rsidDel="000E4C2B">
          <w:rPr>
            <w:rFonts w:ascii="Times New Roman" w:hAnsi="Times New Roman" w:cs="Times New Roman"/>
            <w:sz w:val="24"/>
            <w:szCs w:val="24"/>
          </w:rPr>
          <w:del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54" w:author="Chris Hartgerink" w:date="2015-04-16T23:01:00Z">
        <w:r w:rsidR="000E4C2B" w:rsidRPr="000E4C2B">
          <w:rPr>
            <w:rFonts w:ascii="Times New Roman" w:hAnsi="Times New Roman" w:cs="Times New Roman"/>
            <w:noProof/>
            <w:sz w:val="24"/>
            <w:szCs w:val="24"/>
          </w:rPr>
          <w:t>[35]</w:t>
        </w:r>
      </w:ins>
      <w:del w:id="155" w:author="Chris Hartgerink" w:date="2015-04-16T22:59:00Z">
        <w:r w:rsidR="00302845" w:rsidRPr="00A50D11" w:rsidDel="000E4C2B">
          <w:rPr>
            <w:rFonts w:ascii="Times New Roman" w:hAnsi="Times New Roman" w:cs="Times New Roman"/>
            <w:noProof/>
            <w:sz w:val="24"/>
            <w:szCs w:val="24"/>
          </w:rPr>
          <w:delText>[35]</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ins w:id="156" w:author="Chris Hartgerink" w:date="2015-04-16T23:03:00Z">
        <w:r w:rsidR="00A50D11">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ins>
      <w:del w:id="157" w:author="Chris Hartgerink" w:date="2015-04-16T22:59:00Z">
        <w:r w:rsidR="00302845" w:rsidDel="000E4C2B">
          <w:rPr>
            <w:rFonts w:ascii="Times New Roman" w:hAnsi="Times New Roman" w:cs="Times New Roman"/>
            <w:noProof/>
            <w:sz w:val="24"/>
            <w:szCs w:val="24"/>
          </w:rPr>
          <w:del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delInstrText>
        </w:r>
      </w:del>
      <w:r w:rsidR="00302845">
        <w:rPr>
          <w:rFonts w:ascii="Times New Roman" w:hAnsi="Times New Roman" w:cs="Times New Roman"/>
          <w:noProof/>
          <w:sz w:val="24"/>
          <w:szCs w:val="24"/>
        </w:rPr>
        <w:fldChar w:fldCharType="separate"/>
      </w:r>
      <w:ins w:id="158" w:author="Chris Hartgerink" w:date="2015-04-16T23:01:00Z">
        <w:r w:rsidR="000E4C2B" w:rsidRPr="000E4C2B">
          <w:rPr>
            <w:rFonts w:ascii="Times New Roman" w:hAnsi="Times New Roman" w:cs="Times New Roman"/>
            <w:noProof/>
            <w:sz w:val="24"/>
            <w:szCs w:val="24"/>
          </w:rPr>
          <w:t>[36]</w:t>
        </w:r>
      </w:ins>
      <w:del w:id="159" w:author="Chris Hartgerink" w:date="2015-04-16T22:59:00Z">
        <w:r w:rsidR="00302845" w:rsidRPr="00A50D11" w:rsidDel="000E4C2B">
          <w:rPr>
            <w:rFonts w:ascii="Times New Roman" w:hAnsi="Times New Roman" w:cs="Times New Roman"/>
            <w:noProof/>
            <w:sz w:val="24"/>
            <w:szCs w:val="24"/>
          </w:rPr>
          <w:delText>[36]</w:delText>
        </w:r>
      </w:del>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w:t>
      </w:r>
      <w:r w:rsidR="005B7C1B" w:rsidRPr="005B7C1B">
        <w:rPr>
          <w:rFonts w:ascii="Times New Roman" w:hAnsi="Times New Roman" w:cs="Times New Roman"/>
          <w:sz w:val="24"/>
          <w:szCs w:val="24"/>
        </w:rPr>
        <w:t xml:space="preserve">Due to dependency between the standardized effect size and the standard error, we also ran an alternative version </w:t>
      </w:r>
      <w:r w:rsidR="005B7C1B" w:rsidRPr="005B7C1B">
        <w:rPr>
          <w:rFonts w:ascii="Times New Roman" w:hAnsi="Times New Roman" w:cs="Times New Roman"/>
          <w:sz w:val="24"/>
          <w:szCs w:val="24"/>
        </w:rPr>
        <w:lastRenderedPageBreak/>
        <w:t>of the Egger’s test that regresses on 1/N. These analyses yielded highly similar results.</w:t>
      </w:r>
      <w:r w:rsidR="005B7C1B">
        <w:rPr>
          <w:rFonts w:ascii="Times New Roman" w:hAnsi="Times New Roman" w:cs="Times New Roman"/>
          <w:sz w:val="24"/>
          <w:szCs w:val="24"/>
        </w:rPr>
        <w:t xml:space="preserve"> Egger’s regression test</w:t>
      </w:r>
      <w:r w:rsidR="005B7C1B" w:rsidRPr="009159AB">
        <w:rPr>
          <w:rFonts w:ascii="Times New Roman" w:hAnsi="Times New Roman" w:cs="Times New Roman"/>
          <w:sz w:val="24"/>
          <w:szCs w:val="24"/>
        </w:rPr>
        <w:t xml:space="preserve"> </w:t>
      </w:r>
      <w:r w:rsidR="005B7C1B">
        <w:rPr>
          <w:rFonts w:ascii="Times New Roman" w:hAnsi="Times New Roman" w:cs="Times New Roman"/>
          <w:sz w:val="24"/>
          <w:szCs w:val="24"/>
        </w:rPr>
        <w:t>inspects</w:t>
      </w:r>
      <w:r w:rsidR="005B7C1B" w:rsidRPr="009159AB">
        <w:rPr>
          <w:rFonts w:ascii="Times New Roman" w:hAnsi="Times New Roman" w:cs="Times New Roman"/>
          <w:sz w:val="24"/>
          <w:szCs w:val="24"/>
        </w:rPr>
        <w:t xml:space="preserve"> </w:t>
      </w:r>
      <w:r w:rsidRPr="009159AB">
        <w:rPr>
          <w:rFonts w:ascii="Times New Roman" w:hAnsi="Times New Roman" w:cs="Times New Roman"/>
          <w:sz w:val="24"/>
          <w:szCs w:val="24"/>
        </w:rPr>
        <w:t>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w:t>
      </w:r>
      <w:proofErr w:type="spellStart"/>
      <w:r w:rsidRPr="009159AB">
        <w:rPr>
          <w:rFonts w:ascii="Times New Roman" w:hAnsi="Times New Roman" w:cs="Times New Roman"/>
          <w:sz w:val="24"/>
          <w:szCs w:val="24"/>
        </w:rPr>
        <w:t>OSF</w:t>
      </w:r>
      <w:proofErr w:type="spellEnd"/>
      <w:r w:rsidRPr="009159AB">
        <w:rPr>
          <w:rFonts w:ascii="Times New Roman" w:hAnsi="Times New Roman" w:cs="Times New Roman"/>
          <w:sz w:val="24"/>
          <w:szCs w:val="24"/>
        </w:rPr>
        <w:t>).</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696718">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696718">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696718">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696718">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696718">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696718">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696718">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696718">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696718">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696718">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696718">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696718">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696718">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696718">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696718">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696718">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696718">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696718">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696718">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696718">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696718">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696718">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696718">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696718">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696718">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696718">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696718">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696718">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696718">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696718">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696718">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696718">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696718">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696718">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696718">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696718">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696718">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696718">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696718">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696718">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Garczynski</w:t>
            </w:r>
            <w:proofErr w:type="spellEnd"/>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696718">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696718">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696718">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696718">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2626A3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696718">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696718">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696718">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696718">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696718">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696718">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696718">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696718">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696718">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696718">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696718">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IJzerman</w:t>
            </w:r>
            <w:proofErr w:type="spellEnd"/>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696718">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696718">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696718">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696718">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696718">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696718">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696718">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696718">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696718">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696718">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696718">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696718">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696718">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696718">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Lustenberger</w:t>
            </w:r>
            <w:proofErr w:type="spellEnd"/>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696718">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696718">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696718">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696718">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696718">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696718">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696718">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696718">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696718">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696718">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696718">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696718">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696718">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696718">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696718">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696718">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Renneberg</w:t>
            </w:r>
            <w:proofErr w:type="spellEnd"/>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696718">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696718">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696718">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064F67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696718">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696718">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696718">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696718">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696718">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696718">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696718">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696718">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696718">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696718">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696718">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696718">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696718">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696718">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696718">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696718">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696718">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696718">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696718">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696718">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696718">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696718">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696718">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696718">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696718">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696718">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696718">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696718">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696718">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696718">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696718">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696718">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696718">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696718">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03AFBD38" w:rsidR="00C34534" w:rsidRPr="00C37776" w:rsidRDefault="00C34534" w:rsidP="00C34534">
      <w:pPr>
        <w:spacing w:before="120" w:after="0" w:line="480" w:lineRule="auto"/>
        <w:rPr>
          <w:rFonts w:ascii="Times New Roman" w:hAnsi="Times New Roman" w:cs="Times New Roman"/>
          <w:sz w:val="32"/>
          <w:szCs w:val="24"/>
        </w:rPr>
      </w:pP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w:t>
      </w:r>
      <w:proofErr w:type="spellStart"/>
      <w:r w:rsidRPr="009159AB">
        <w:rPr>
          <w:rFonts w:ascii="Times New Roman" w:hAnsi="Times New Roman" w:cs="Times New Roman"/>
          <w:color w:val="000000"/>
          <w:sz w:val="24"/>
          <w:szCs w:val="20"/>
        </w:rPr>
        <w:t>T1</w:t>
      </w:r>
      <w:proofErr w:type="spellEnd"/>
      <w:r w:rsidRPr="009159AB">
        <w:rPr>
          <w:rFonts w:ascii="Times New Roman" w:hAnsi="Times New Roman" w:cs="Times New Roman"/>
          <w:color w:val="000000"/>
          <w:sz w:val="24"/>
          <w:szCs w:val="20"/>
        </w:rPr>
        <w:t xml:space="preserve">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w:t>
      </w:r>
      <w:proofErr w:type="spellStart"/>
      <w:r w:rsidRPr="009159AB">
        <w:rPr>
          <w:rFonts w:ascii="Times New Roman" w:hAnsi="Times New Roman" w:cs="Times New Roman"/>
          <w:color w:val="000000"/>
          <w:sz w:val="24"/>
          <w:szCs w:val="20"/>
        </w:rPr>
        <w:t>T2</w:t>
      </w:r>
      <w:proofErr w:type="spellEnd"/>
      <w:r w:rsidRPr="009159AB">
        <w:rPr>
          <w:rFonts w:ascii="Times New Roman" w:hAnsi="Times New Roman" w:cs="Times New Roman"/>
          <w:color w:val="000000"/>
          <w:sz w:val="24"/>
          <w:szCs w:val="20"/>
        </w:rPr>
        <w:t xml:space="preserve">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w:t>
      </w:r>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w:t>
      </w:r>
      <w:r w:rsidRPr="009159AB">
        <w:rPr>
          <w:rFonts w:ascii="Times New Roman" w:hAnsi="Times New Roman" w:cs="Times New Roman"/>
          <w:color w:val="000000"/>
          <w:sz w:val="24"/>
          <w:szCs w:val="20"/>
        </w:rPr>
        <w:lastRenderedPageBreak/>
        <w:t xml:space="preserve">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w:t>
      </w:r>
      <w:proofErr w:type="spellStart"/>
      <w:r w:rsidR="00BB18DE">
        <w:rPr>
          <w:rFonts w:ascii="Times New Roman" w:hAnsi="Times New Roman" w:cs="Times New Roman"/>
          <w:color w:val="000000"/>
          <w:sz w:val="24"/>
          <w:szCs w:val="20"/>
        </w:rPr>
        <w:t>S2</w:t>
      </w:r>
      <w:proofErr w:type="spellEnd"/>
      <w:r w:rsidR="00BB18DE">
        <w:rPr>
          <w:rFonts w:ascii="Times New Roman" w:hAnsi="Times New Roman" w:cs="Times New Roman"/>
          <w:color w:val="000000"/>
          <w:sz w:val="24"/>
          <w:szCs w:val="20"/>
        </w:rPr>
        <w:t xml:space="preserve"> </w:t>
      </w:r>
      <w:r w:rsidR="00780327">
        <w:rPr>
          <w:rFonts w:ascii="Times New Roman" w:hAnsi="Times New Roman" w:cs="Times New Roman"/>
          <w:color w:val="000000"/>
          <w:sz w:val="24"/>
          <w:szCs w:val="20"/>
        </w:rPr>
        <w:t xml:space="preserve">File </w:t>
      </w:r>
      <w:r w:rsidR="00BB18DE">
        <w:rPr>
          <w:rFonts w:ascii="Times New Roman" w:hAnsi="Times New Roman" w:cs="Times New Roman"/>
          <w:color w:val="000000"/>
          <w:sz w:val="24"/>
          <w:szCs w:val="20"/>
        </w:rPr>
        <w:t xml:space="preserve">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0B984002"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proofErr w:type="spellStart"/>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proofErr w:type="spellEnd"/>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τ</w:t>
      </w:r>
      <w:r w:rsidR="007C3787">
        <w:rPr>
          <w:rFonts w:ascii="Times New Roman" w:hAnsi="Times New Roman" w:cs="Times New Roman"/>
          <w:sz w:val="24"/>
          <w:szCs w:val="24"/>
          <w:vertAlign w:val="superscript"/>
        </w:rPr>
        <w:t>2</w:t>
      </w:r>
      <w:proofErr w:type="spellEnd"/>
      <w:r w:rsidR="007C3787">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w:t>
      </w:r>
      <w:proofErr w:type="spellStart"/>
      <w:r w:rsidR="00DA57C5" w:rsidRPr="009159AB">
        <w:rPr>
          <w:rFonts w:ascii="Times New Roman" w:hAnsi="Times New Roman" w:cs="Times New Roman"/>
          <w:sz w:val="24"/>
          <w:szCs w:val="24"/>
        </w:rPr>
        <w:t>τ</w:t>
      </w:r>
      <w:r w:rsidR="00DA57C5" w:rsidRPr="009159AB">
        <w:rPr>
          <w:rFonts w:ascii="Times New Roman" w:hAnsi="Times New Roman" w:cs="Times New Roman"/>
          <w:sz w:val="24"/>
          <w:szCs w:val="24"/>
          <w:vertAlign w:val="superscript"/>
        </w:rPr>
        <w:t>2</w:t>
      </w:r>
      <w:proofErr w:type="spellEnd"/>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(i.e., </w:t>
      </w:r>
      <w:proofErr w:type="spellStart"/>
      <w:r w:rsidR="00A50D59" w:rsidRPr="009159AB">
        <w:rPr>
          <w:rFonts w:ascii="Times New Roman" w:hAnsi="Times New Roman" w:cs="Times New Roman"/>
          <w:sz w:val="24"/>
          <w:szCs w:val="24"/>
        </w:rPr>
        <w:t>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proofErr w:type="spellEnd"/>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ins w:id="160" w:author="Chris Hartgerink" w:date="2015-04-16T23:03:00Z">
        <w:r w:rsidR="00A50D11">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ins>
      <w:del w:id="161" w:author="Chris Hartgerink" w:date="2015-04-16T22:59:00Z">
        <w:r w:rsidR="00595722" w:rsidDel="000E4C2B">
          <w:rPr>
            <w:rFonts w:ascii="Times New Roman" w:hAnsi="Times New Roman" w:cs="Times New Roman"/>
            <w:sz w:val="24"/>
            <w:szCs w:val="24"/>
          </w:rPr>
          <w:del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delInstrText>
        </w:r>
      </w:del>
      <w:r w:rsidR="00595722">
        <w:rPr>
          <w:rFonts w:ascii="Times New Roman" w:hAnsi="Times New Roman" w:cs="Times New Roman"/>
          <w:sz w:val="24"/>
          <w:szCs w:val="24"/>
        </w:rPr>
        <w:fldChar w:fldCharType="separate"/>
      </w:r>
      <w:ins w:id="162" w:author="Chris Hartgerink" w:date="2015-04-16T23:01:00Z">
        <w:r w:rsidR="000E4C2B" w:rsidRPr="000E4C2B">
          <w:rPr>
            <w:rFonts w:ascii="Times New Roman" w:hAnsi="Times New Roman" w:cs="Times New Roman"/>
            <w:noProof/>
            <w:sz w:val="24"/>
            <w:szCs w:val="24"/>
          </w:rPr>
          <w:t>[36]</w:t>
        </w:r>
      </w:ins>
      <w:del w:id="163" w:author="Chris Hartgerink" w:date="2015-04-16T22:59:00Z">
        <w:r w:rsidR="00595722" w:rsidRPr="00A50D11" w:rsidDel="000E4C2B">
          <w:rPr>
            <w:rFonts w:ascii="Times New Roman" w:hAnsi="Times New Roman" w:cs="Times New Roman"/>
            <w:noProof/>
            <w:sz w:val="24"/>
            <w:szCs w:val="24"/>
          </w:rPr>
          <w:delText>[36]</w:delText>
        </w:r>
      </w:del>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007441B8">
        <w:rPr>
          <w:rFonts w:ascii="Times New Roman" w:hAnsi="Times New Roman" w:cs="Times New Roman"/>
          <w:sz w:val="24"/>
          <w:szCs w:val="24"/>
        </w:rPr>
        <w:t xml:space="preserve">effect, </w:t>
      </w:r>
      <w:r w:rsidRPr="009159AB">
        <w:rPr>
          <w:rFonts w:ascii="Times New Roman" w:hAnsi="Times New Roman" w:cs="Times New Roman"/>
          <w:sz w:val="24"/>
          <w:szCs w:val="24"/>
        </w:rPr>
        <w:t xml:space="preserve">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ins w:id="164" w:author="Chris Hartgerink" w:date="2015-04-16T23:03:00Z">
        <w:r w:rsidR="00A50D11">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ins>
      <w:del w:id="165" w:author="Chris Hartgerink" w:date="2015-04-16T22:59:00Z">
        <w:r w:rsidR="00302845" w:rsidDel="000E4C2B">
          <w:rPr>
            <w:rFonts w:ascii="Times New Roman" w:hAnsi="Times New Roman" w:cs="Times New Roman"/>
            <w:sz w:val="24"/>
            <w:szCs w:val="24"/>
          </w:rPr>
          <w:del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66" w:author="Chris Hartgerink" w:date="2015-04-16T23:01:00Z">
        <w:r w:rsidR="000E4C2B" w:rsidRPr="000E4C2B">
          <w:rPr>
            <w:rFonts w:ascii="Times New Roman" w:hAnsi="Times New Roman" w:cs="Times New Roman"/>
            <w:noProof/>
            <w:sz w:val="24"/>
            <w:szCs w:val="24"/>
          </w:rPr>
          <w:t>[37]</w:t>
        </w:r>
      </w:ins>
      <w:del w:id="167" w:author="Chris Hartgerink" w:date="2015-04-16T22:59:00Z">
        <w:r w:rsidR="00302845" w:rsidRPr="00A50D11" w:rsidDel="000E4C2B">
          <w:rPr>
            <w:rFonts w:ascii="Times New Roman" w:hAnsi="Times New Roman" w:cs="Times New Roman"/>
            <w:noProof/>
            <w:sz w:val="24"/>
            <w:szCs w:val="24"/>
          </w:rPr>
          <w:delText>[37]</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41B1FDBA"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proofErr w:type="spellStart"/>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w:t>
      </w:r>
      <w:proofErr w:type="spellStart"/>
      <w:r w:rsidR="00C4330C">
        <w:rPr>
          <w:rFonts w:ascii="Times New Roman" w:hAnsi="Times New Roman" w:cs="Times New Roman"/>
          <w:sz w:val="24"/>
          <w:szCs w:val="24"/>
        </w:rPr>
        <w:t>Cyberball</w:t>
      </w:r>
      <w:proofErr w:type="spellEnd"/>
      <w:r w:rsidR="00C4330C">
        <w:rPr>
          <w:rFonts w:ascii="Times New Roman" w:hAnsi="Times New Roman" w:cs="Times New Roman"/>
          <w:sz w:val="24"/>
          <w:szCs w:val="24"/>
        </w:rPr>
        <w:t xml:space="preserve">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r w:rsidR="00F96491">
        <w:rPr>
          <w:rFonts w:ascii="Times New Roman" w:hAnsi="Times New Roman" w:cs="Times New Roman"/>
          <w:sz w:val="24"/>
          <w:szCs w:val="24"/>
        </w:rPr>
        <w:t>0069</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r w:rsidR="00F96491">
        <w:rPr>
          <w:rFonts w:ascii="Times New Roman" w:hAnsi="Times New Roman" w:cs="Times New Roman"/>
          <w:sz w:val="24"/>
          <w:szCs w:val="24"/>
        </w:rPr>
        <w:t>0034</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96491">
        <w:rPr>
          <w:rFonts w:ascii="Times New Roman" w:hAnsi="Times New Roman" w:cs="Times New Roman"/>
          <w:sz w:val="24"/>
          <w:szCs w:val="24"/>
        </w:rPr>
        <w:t>0172</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ins w:id="168" w:author="Chris Hartgerink" w:date="2015-04-16T23:03:00Z">
        <w:r w:rsidR="00A50D11">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"[24]", "plainTextFormattedCitation" : "[24]", "previouslyFormattedCitation" : "[24]" }, "properties" : { "noteIndex" : 0 }, "schema" : "https://github.com/citation-style-language/schema/raw/master/csl-citation.json" }</w:instrText>
        </w:r>
      </w:ins>
      <w:del w:id="169" w:author="Chris Hartgerink" w:date="2015-04-16T22:59:00Z">
        <w:r w:rsidR="00302845" w:rsidDel="000E4C2B">
          <w:rPr>
            <w:rFonts w:ascii="Times New Roman" w:hAnsi="Times New Roman" w:cs="Times New Roman"/>
            <w:sz w:val="24"/>
            <w:szCs w:val="24"/>
          </w:rPr>
          <w:del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70" w:author="Chris Hartgerink" w:date="2015-04-16T23:01:00Z">
        <w:r w:rsidR="000E4C2B" w:rsidRPr="000E4C2B">
          <w:rPr>
            <w:rFonts w:ascii="Times New Roman" w:hAnsi="Times New Roman" w:cs="Times New Roman"/>
            <w:noProof/>
            <w:sz w:val="24"/>
            <w:szCs w:val="24"/>
          </w:rPr>
          <w:t>[24]</w:t>
        </w:r>
      </w:ins>
      <w:del w:id="171" w:author="Chris Hartgerink" w:date="2015-04-16T22:59:00Z">
        <w:r w:rsidR="00302845" w:rsidRPr="00A50D11" w:rsidDel="000E4C2B">
          <w:rPr>
            <w:rFonts w:ascii="Times New Roman" w:hAnsi="Times New Roman" w:cs="Times New Roman"/>
            <w:noProof/>
            <w:sz w:val="24"/>
            <w:szCs w:val="24"/>
          </w:rPr>
          <w:delText>[25]</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xml:space="preserve">. In short, long </w:t>
      </w:r>
      <w:r w:rsidRPr="009159AB">
        <w:rPr>
          <w:rFonts w:ascii="Times New Roman" w:hAnsi="Times New Roman" w:cs="Times New Roman"/>
          <w:sz w:val="24"/>
          <w:szCs w:val="24"/>
        </w:rPr>
        <w:lastRenderedPageBreak/>
        <w:t>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w:t>
      </w:r>
      <w:r w:rsidR="00F96491">
        <w:rPr>
          <w:rFonts w:ascii="Times New Roman" w:hAnsi="Times New Roman" w:cs="Times New Roman"/>
          <w:sz w:val="24"/>
          <w:szCs w:val="24"/>
        </w:rPr>
        <w:t>4.85 minutes</w:t>
      </w:r>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1AE2136" w14:textId="19BEC254"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CIs</w:t>
      </w:r>
      <w:proofErr w:type="spellEnd"/>
      <w:r w:rsidR="00731737" w:rsidRPr="009159AB">
        <w:rPr>
          <w:rFonts w:ascii="Times New Roman" w:hAnsi="Times New Roman" w:cs="Times New Roman"/>
          <w:sz w:val="24"/>
          <w:szCs w:val="24"/>
        </w:rPr>
        <w:t xml:space="preserve">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w:t>
      </w:r>
      <w:proofErr w:type="spellStart"/>
      <w:r w:rsidR="00A37527" w:rsidRPr="009159AB">
        <w:rPr>
          <w:rFonts w:ascii="Times New Roman" w:hAnsi="Times New Roman" w:cs="Times New Roman"/>
          <w:sz w:val="24"/>
          <w:szCs w:val="24"/>
        </w:rPr>
        <w:t>CIs</w:t>
      </w:r>
      <w:proofErr w:type="spellEnd"/>
      <w:r w:rsidR="00A37527" w:rsidRPr="009159AB">
        <w:rPr>
          <w:rFonts w:ascii="Times New Roman" w:hAnsi="Times New Roman" w:cs="Times New Roman"/>
          <w:sz w:val="24"/>
          <w:szCs w:val="24"/>
        </w:rPr>
        <w:t xml:space="preserve"> is likely to be conservative </w:t>
      </w:r>
      <w:r w:rsidR="00302845">
        <w:rPr>
          <w:rFonts w:ascii="Times New Roman" w:hAnsi="Times New Roman" w:cs="Times New Roman"/>
          <w:sz w:val="24"/>
          <w:szCs w:val="24"/>
        </w:rPr>
        <w:fldChar w:fldCharType="begin" w:fldLock="1"/>
      </w:r>
      <w:ins w:id="172" w:author="Chris Hartgerink" w:date="2015-04-16T23:03:00Z">
        <w:r w:rsidR="00A50D11">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ins>
      <w:del w:id="173" w:author="Chris Hartgerink" w:date="2015-04-16T22:59:00Z">
        <w:r w:rsidR="00302845" w:rsidDel="000E4C2B">
          <w:rPr>
            <w:rFonts w:ascii="Times New Roman" w:hAnsi="Times New Roman" w:cs="Times New Roman"/>
            <w:sz w:val="24"/>
            <w:szCs w:val="24"/>
          </w:rPr>
          <w:del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74" w:author="Chris Hartgerink" w:date="2015-04-16T23:01:00Z">
        <w:r w:rsidR="000E4C2B" w:rsidRPr="000E4C2B">
          <w:rPr>
            <w:rFonts w:ascii="Times New Roman" w:hAnsi="Times New Roman" w:cs="Times New Roman"/>
            <w:noProof/>
            <w:sz w:val="24"/>
            <w:szCs w:val="24"/>
          </w:rPr>
          <w:t>[38]</w:t>
        </w:r>
      </w:ins>
      <w:del w:id="175" w:author="Chris Hartgerink" w:date="2015-04-16T22:59:00Z">
        <w:r w:rsidR="00302845" w:rsidRPr="00A50D11" w:rsidDel="000E4C2B">
          <w:rPr>
            <w:rFonts w:ascii="Times New Roman" w:hAnsi="Times New Roman" w:cs="Times New Roman"/>
            <w:noProof/>
            <w:sz w:val="24"/>
            <w:szCs w:val="24"/>
          </w:rPr>
          <w:delText>[38]</w:delText>
        </w:r>
      </w:del>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estimated </w:t>
      </w:r>
      <w:proofErr w:type="spellStart"/>
      <w:r w:rsidRPr="009159AB">
        <w:rPr>
          <w:rFonts w:ascii="Times New Roman" w:hAnsi="Times New Roman" w:cs="Times New Roman"/>
          <w:sz w:val="24"/>
          <w:szCs w:val="24"/>
        </w:rPr>
        <w:t>τ</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indicating a change in the ostracism effect due to the moderator level and vice versa (i.e., moderation of the ostracism effect). There was indication of funnel plot </w:t>
      </w:r>
      <w:r w:rsidRPr="009159AB">
        <w:rPr>
          <w:rFonts w:ascii="Times New Roman" w:hAnsi="Times New Roman" w:cs="Times New Roman"/>
          <w:sz w:val="24"/>
          <w:szCs w:val="24"/>
        </w:rPr>
        <w:lastRenderedPageBreak/>
        <w:t>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1BAC28B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w:t>
      </w:r>
      <w:proofErr w:type="spellStart"/>
      <w:r w:rsidRPr="009159AB">
        <w:rPr>
          <w:rFonts w:ascii="Times New Roman" w:hAnsi="Times New Roman" w:cs="Times New Roman"/>
          <w:sz w:val="24"/>
          <w:szCs w:val="24"/>
        </w:rPr>
        <w:t>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r w:rsidR="00F96491">
        <w:rPr>
          <w:rFonts w:ascii="Times New Roman" w:hAnsi="Times New Roman" w:cs="Times New Roman"/>
          <w:sz w:val="24"/>
          <w:szCs w:val="24"/>
        </w:rPr>
        <w:t>011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r w:rsidR="00F96491">
        <w:rPr>
          <w:rFonts w:ascii="Times New Roman" w:hAnsi="Times New Roman" w:cs="Times New Roman"/>
          <w:sz w:val="24"/>
          <w:szCs w:val="24"/>
        </w:rPr>
        <w:t>0043</w:t>
      </w:r>
      <w:r w:rsidRPr="009159AB">
        <w:rPr>
          <w:rFonts w:ascii="Times New Roman" w:hAnsi="Times New Roman" w:cs="Times New Roman"/>
          <w:sz w:val="24"/>
          <w:szCs w:val="24"/>
        </w:rPr>
        <w:t>, 0.</w:t>
      </w:r>
      <w:r w:rsidR="00F96491">
        <w:rPr>
          <w:rFonts w:ascii="Times New Roman" w:hAnsi="Times New Roman" w:cs="Times New Roman"/>
          <w:sz w:val="24"/>
          <w:szCs w:val="24"/>
        </w:rPr>
        <w:t>0264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w:t>
      </w:r>
      <w:proofErr w:type="spellStart"/>
      <w:r w:rsidRPr="009159AB">
        <w:rPr>
          <w:rFonts w:ascii="Times New Roman" w:hAnsi="Times New Roman" w:cs="Times New Roman"/>
          <w:sz w:val="24"/>
          <w:szCs w:val="24"/>
        </w:rPr>
        <w:t>CIs</w:t>
      </w:r>
      <w:proofErr w:type="spellEnd"/>
      <w:r w:rsidRPr="009159AB">
        <w:rPr>
          <w:rFonts w:ascii="Times New Roman" w:hAnsi="Times New Roman" w:cs="Times New Roman"/>
          <w:sz w:val="24"/>
          <w:szCs w:val="24"/>
        </w:rPr>
        <w:t xml:space="preserve">,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also inspected </w:t>
      </w:r>
      <w:r w:rsidRPr="009159AB">
        <w:rPr>
          <w:rFonts w:ascii="Times New Roman" w:hAnsi="Times New Roman" w:cs="Times New Roman"/>
          <w:sz w:val="24"/>
          <w:szCs w:val="24"/>
        </w:rPr>
        <w:lastRenderedPageBreak/>
        <w:t>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2E877FEA"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FA8F7B6"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r w:rsidR="00EF4585">
        <w:rPr>
          <w:rFonts w:ascii="Times New Roman" w:hAnsi="Times New Roman" w:cs="Times New Roman"/>
          <w:b/>
          <w:sz w:val="24"/>
          <w:szCs w:val="24"/>
        </w:rPr>
        <w:t>3</w:t>
      </w:r>
      <w:r w:rsidRPr="00BF0960">
        <w:rPr>
          <w:rFonts w:ascii="Times New Roman" w:hAnsi="Times New Roman" w:cs="Times New Roman"/>
          <w:b/>
          <w:sz w:val="24"/>
          <w:szCs w:val="24"/>
        </w:rPr>
        <w:t xml:space="preserve">. </w:t>
      </w:r>
      <w:proofErr w:type="spellStart"/>
      <w:r w:rsidRPr="00BF0960">
        <w:rPr>
          <w:rFonts w:ascii="Times New Roman" w:hAnsi="Times New Roman" w:cs="Times New Roman"/>
          <w:b/>
          <w:sz w:val="24"/>
          <w:szCs w:val="24"/>
        </w:rPr>
        <w:t>Dotplots</w:t>
      </w:r>
      <w:proofErr w:type="spellEnd"/>
      <w:r w:rsidRPr="00BF0960">
        <w:rPr>
          <w:rFonts w:ascii="Times New Roman" w:hAnsi="Times New Roman" w:cs="Times New Roman"/>
          <w:b/>
          <w:sz w:val="24"/>
          <w:szCs w:val="24"/>
        </w:rPr>
        <w:t xml:space="preserve"> of the average estimated simple effects with 95% confidence intervals</w:t>
      </w:r>
      <w:r w:rsidR="00BF0960">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T1</w:t>
      </w:r>
      <w:proofErr w:type="spellEnd"/>
      <w:r w:rsidRPr="009159AB">
        <w:rPr>
          <w:rFonts w:ascii="Times New Roman" w:hAnsi="Times New Roman" w:cs="Times New Roman"/>
          <w:sz w:val="24"/>
          <w:szCs w:val="24"/>
        </w:rPr>
        <w:t xml:space="preserve"> represents first measure and </w:t>
      </w:r>
      <w:proofErr w:type="spellStart"/>
      <w:r w:rsidRPr="009159AB">
        <w:rPr>
          <w:rFonts w:ascii="Times New Roman" w:hAnsi="Times New Roman" w:cs="Times New Roman"/>
          <w:sz w:val="24"/>
          <w:szCs w:val="24"/>
        </w:rPr>
        <w:t>T2</w:t>
      </w:r>
      <w:proofErr w:type="spellEnd"/>
      <w:r w:rsidRPr="009159AB">
        <w:rPr>
          <w:rFonts w:ascii="Times New Roman" w:hAnsi="Times New Roman" w:cs="Times New Roman"/>
          <w:sz w:val="24"/>
          <w:szCs w:val="24"/>
        </w:rPr>
        <w:t xml:space="preserve">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r w:rsidR="004076F4" w:rsidRPr="004076F4">
        <w:rPr>
          <w:rFonts w:ascii="Times New Roman" w:hAnsi="Times New Roman" w:cs="Times New Roman"/>
          <w:sz w:val="24"/>
          <w:szCs w:val="24"/>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w:t>
      </w:r>
      <w:r w:rsidR="004076F4">
        <w:rPr>
          <w:rFonts w:ascii="Times New Roman" w:hAnsi="Times New Roman" w:cs="Times New Roman"/>
          <w:sz w:val="24"/>
          <w:szCs w:val="24"/>
        </w:rPr>
        <w:t xml:space="preserve"> is delayed. See </w:t>
      </w:r>
      <w:proofErr w:type="spellStart"/>
      <w:r w:rsidR="004076F4">
        <w:rPr>
          <w:rFonts w:ascii="Times New Roman" w:hAnsi="Times New Roman" w:cs="Times New Roman"/>
          <w:sz w:val="24"/>
          <w:szCs w:val="24"/>
        </w:rPr>
        <w:t>S4</w:t>
      </w:r>
      <w:proofErr w:type="spellEnd"/>
      <w:r w:rsidR="00780327">
        <w:rPr>
          <w:rFonts w:ascii="Times New Roman" w:hAnsi="Times New Roman" w:cs="Times New Roman"/>
          <w:sz w:val="24"/>
          <w:szCs w:val="24"/>
        </w:rPr>
        <w:t xml:space="preserve"> File</w:t>
      </w:r>
      <w:r w:rsidR="004076F4">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008D5721"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ins w:id="176" w:author="Chris Hartgerink" w:date="2015-04-16T23:03:00Z">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177" w:author="Chris Hartgerink" w:date="2015-04-16T22:59:00Z">
        <w:r w:rsidR="00302845" w:rsidDel="000E4C2B">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78" w:author="Chris Hartgerink" w:date="2015-04-16T23:01:00Z">
        <w:r w:rsidR="000E4C2B" w:rsidRPr="000E4C2B">
          <w:rPr>
            <w:rFonts w:ascii="Times New Roman" w:hAnsi="Times New Roman" w:cs="Times New Roman"/>
            <w:noProof/>
            <w:sz w:val="24"/>
            <w:szCs w:val="24"/>
          </w:rPr>
          <w:t>[11]</w:t>
        </w:r>
      </w:ins>
      <w:del w:id="179" w:author="Chris Hartgerink" w:date="2015-04-16T22:59:00Z">
        <w:r w:rsidR="00302845" w:rsidRPr="00A50D11" w:rsidDel="000E4C2B">
          <w:rPr>
            <w:rFonts w:ascii="Times New Roman" w:hAnsi="Times New Roman" w:cs="Times New Roman"/>
            <w:noProof/>
            <w:sz w:val="24"/>
            <w:szCs w:val="24"/>
          </w:rPr>
          <w:delText>[11]</w:delText>
        </w:r>
      </w:del>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696718">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C34534" w:rsidRPr="009159AB" w14:paraId="4DB1A082" w14:textId="77777777" w:rsidTr="00696718">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696718">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696718">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696718">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696718">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696718">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696718">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696718">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roofErr w:type="spellEnd"/>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696718">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696718">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696718">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3410E893" w:rsidR="00C34534" w:rsidRDefault="004076F4" w:rsidP="0068126D">
      <w:pPr>
        <w:spacing w:after="0" w:line="480" w:lineRule="auto"/>
        <w:rPr>
          <w:rFonts w:ascii="Times New Roman" w:hAnsi="Times New Roman" w:cs="Times New Roman"/>
          <w:b/>
          <w:sz w:val="24"/>
          <w:szCs w:val="24"/>
        </w:rPr>
      </w:pPr>
      <w:r w:rsidRPr="004076F4">
        <w:rPr>
          <w:rFonts w:ascii="Times New Roman" w:eastAsia="Times New Roman" w:hAnsi="Times New Roman" w:cs="Times New Roman"/>
          <w:color w:val="000000"/>
          <w:sz w:val="24"/>
          <w:szCs w:val="24"/>
          <w:lang w:eastAsia="nl-NL"/>
        </w:rPr>
        <w:t xml:space="preserve">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w:t>
      </w:r>
      <w:proofErr w:type="spellStart"/>
      <w:r w:rsidRPr="004076F4">
        <w:rPr>
          <w:rFonts w:ascii="Times New Roman" w:eastAsia="Times New Roman" w:hAnsi="Times New Roman" w:cs="Times New Roman"/>
          <w:color w:val="000000"/>
          <w:sz w:val="24"/>
          <w:szCs w:val="24"/>
          <w:lang w:eastAsia="nl-NL"/>
        </w:rPr>
        <w:t>S4</w:t>
      </w:r>
      <w:proofErr w:type="spellEnd"/>
      <w:r w:rsidR="00780327">
        <w:rPr>
          <w:rFonts w:ascii="Times New Roman" w:eastAsia="Times New Roman" w:hAnsi="Times New Roman" w:cs="Times New Roman"/>
          <w:color w:val="000000"/>
          <w:sz w:val="24"/>
          <w:szCs w:val="24"/>
          <w:lang w:eastAsia="nl-NL"/>
        </w:rPr>
        <w:t xml:space="preserve"> File</w:t>
      </w:r>
      <w:r w:rsidRPr="004076F4">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w:t>
      </w:r>
      <w:proofErr w:type="spellStart"/>
      <w:r w:rsidRPr="004076F4">
        <w:rPr>
          <w:rFonts w:ascii="Times New Roman" w:eastAsia="Times New Roman" w:hAnsi="Times New Roman" w:cs="Times New Roman"/>
          <w:color w:val="000000"/>
          <w:sz w:val="24"/>
          <w:szCs w:val="24"/>
          <w:lang w:eastAsia="nl-NL"/>
        </w:rPr>
        <w:t>Listwise</w:t>
      </w:r>
      <w:proofErr w:type="spellEnd"/>
      <w:r w:rsidRPr="004076F4">
        <w:rPr>
          <w:rFonts w:ascii="Times New Roman" w:eastAsia="Times New Roman" w:hAnsi="Times New Roman" w:cs="Times New Roman"/>
          <w:color w:val="000000"/>
          <w:sz w:val="24"/>
          <w:szCs w:val="24"/>
          <w:lang w:eastAsia="nl-NL"/>
        </w:rPr>
        <w:t xml:space="preserve"> deletion ensures that estimates are made on full rows in the data. </w:t>
      </w:r>
      <w:proofErr w:type="spellStart"/>
      <w:r w:rsidRPr="004076F4">
        <w:rPr>
          <w:rFonts w:ascii="Times New Roman" w:eastAsia="Times New Roman" w:hAnsi="Times New Roman" w:cs="Times New Roman"/>
          <w:color w:val="000000"/>
          <w:sz w:val="24"/>
          <w:szCs w:val="24"/>
          <w:lang w:eastAsia="nl-NL"/>
        </w:rPr>
        <w:t>Listwise</w:t>
      </w:r>
      <w:proofErr w:type="spellEnd"/>
      <w:r w:rsidRPr="004076F4">
        <w:rPr>
          <w:rFonts w:ascii="Times New Roman" w:eastAsia="Times New Roman" w:hAnsi="Times New Roman" w:cs="Times New Roman"/>
          <w:color w:val="000000"/>
          <w:sz w:val="24"/>
          <w:szCs w:val="24"/>
          <w:lang w:eastAsia="nl-NL"/>
        </w:rPr>
        <w:t xml:space="preserve"> deletion was applied in all the subsets, which only altered results for interpersonal measures.</w:t>
      </w:r>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4D54243C" w14:textId="75792A96" w:rsidR="005B7C1B" w:rsidRDefault="005B7C1B" w:rsidP="00BE08E4">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 xml:space="preserve">Because fundamental needs showed effects in the theorized direction, we explored this further by overlapping the subset of fundamental need measures with the model definition of immediate and delayed (i.e., whether the measures related to feelings during or after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Estimated interactions for this selection were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 </w:t>
      </w:r>
      <w:r w:rsidRPr="009159AB">
        <w:rPr>
          <w:rFonts w:ascii="Times New Roman" w:hAnsi="Times New Roman" w:cs="Times New Roman"/>
          <w:sz w:val="24"/>
          <w:szCs w:val="24"/>
        </w:rPr>
        <w:t>-0.37, 95% CI [-0.60, -0</w:t>
      </w:r>
      <w:proofErr w:type="gramStart"/>
      <w:r w:rsidRPr="009159AB">
        <w:rPr>
          <w:rFonts w:ascii="Times New Roman" w:hAnsi="Times New Roman" w:cs="Times New Roman"/>
          <w:sz w:val="24"/>
          <w:szCs w:val="24"/>
        </w:rPr>
        <w:t>,14</w:t>
      </w:r>
      <w:proofErr w:type="gramEnd"/>
      <w:r w:rsidRPr="009159AB">
        <w:rPr>
          <w:rFonts w:ascii="Times New Roman" w:hAnsi="Times New Roman" w:cs="Times New Roman"/>
          <w:sz w:val="24"/>
          <w:szCs w:val="24"/>
        </w:rPr>
        <w:t>]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Pr>
          <w:rFonts w:ascii="Times New Roman" w:hAnsi="Times New Roman" w:cs="Times New Roman"/>
          <w:sz w:val="24"/>
          <w:szCs w:val="24"/>
        </w:rPr>
        <w:fldChar w:fldCharType="begin" w:fldLock="1"/>
      </w:r>
      <w:ins w:id="180" w:author="Chris Hartgerink" w:date="2015-04-16T23:03:00Z">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181" w:author="Chris Hartgerink" w:date="2015-04-16T22:59:00Z">
        <w:r w:rsidDel="000E4C2B">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delInstrText>
        </w:r>
      </w:del>
      <w:r>
        <w:rPr>
          <w:rFonts w:ascii="Times New Roman" w:hAnsi="Times New Roman" w:cs="Times New Roman"/>
          <w:sz w:val="24"/>
          <w:szCs w:val="24"/>
        </w:rPr>
        <w:fldChar w:fldCharType="separate"/>
      </w:r>
      <w:ins w:id="182" w:author="Chris Hartgerink" w:date="2015-04-16T23:01:00Z">
        <w:r w:rsidR="000E4C2B" w:rsidRPr="000E4C2B">
          <w:rPr>
            <w:rFonts w:ascii="Times New Roman" w:hAnsi="Times New Roman" w:cs="Times New Roman"/>
            <w:noProof/>
            <w:sz w:val="24"/>
            <w:szCs w:val="24"/>
          </w:rPr>
          <w:t>[11]</w:t>
        </w:r>
      </w:ins>
      <w:del w:id="183" w:author="Chris Hartgerink" w:date="2015-04-16T22:59:00Z">
        <w:r w:rsidRPr="00A50D11" w:rsidDel="000E4C2B">
          <w:rPr>
            <w:rFonts w:ascii="Times New Roman" w:hAnsi="Times New Roman" w:cs="Times New Roman"/>
            <w:noProof/>
            <w:sz w:val="24"/>
            <w:szCs w:val="24"/>
          </w:rPr>
          <w:delText>[11]</w:delText>
        </w:r>
      </w:del>
      <w:r>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-0.18, 95% CI [-0.47, -0.11]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15), than delayed need satisfaction, </w:t>
      </w:r>
      <w:proofErr w:type="spellStart"/>
      <w:r w:rsidRPr="009159AB">
        <w:rPr>
          <w:rFonts w:ascii="Times New Roman" w:hAnsi="Times New Roman" w:cs="Times New Roman"/>
          <w:sz w:val="24"/>
          <w:szCs w:val="24"/>
        </w:rPr>
        <w:t>Δ</w:t>
      </w:r>
      <w:r w:rsidRPr="00CB77E9">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-0.93, 95% CI [-1.67, -0.19]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3). Note, however, that such a selection is based on 3 studies for delayed measures.</w:t>
      </w:r>
    </w:p>
    <w:p w14:paraId="61F94FF5" w14:textId="455DFA6F" w:rsidR="00BF0960" w:rsidRDefault="00BF0960" w:rsidP="00BF0960">
      <w:pPr>
        <w:spacing w:after="0" w:line="480" w:lineRule="auto"/>
        <w:rPr>
          <w:rStyle w:val="Heading3Char"/>
        </w:rPr>
      </w:pPr>
      <w:r>
        <w:rPr>
          <w:rStyle w:val="Heading3Char"/>
        </w:rPr>
        <w:t>Composition</w:t>
      </w:r>
    </w:p>
    <w:p w14:paraId="077346D9" w14:textId="554741E4" w:rsidR="00512781" w:rsidRDefault="004076F4" w:rsidP="00BE08E4">
      <w:pPr>
        <w:spacing w:after="0" w:line="480" w:lineRule="auto"/>
        <w:ind w:firstLine="708"/>
        <w:rPr>
          <w:rFonts w:ascii="Times New Roman" w:hAnsi="Times New Roman" w:cs="Times New Roman"/>
          <w:sz w:val="24"/>
          <w:szCs w:val="24"/>
        </w:rPr>
      </w:pPr>
      <w:r w:rsidRPr="004076F4">
        <w:rPr>
          <w:rFonts w:ascii="Times New Roman" w:hAnsi="Times New Roman" w:cs="Times New Roman"/>
          <w:sz w:val="24"/>
          <w:szCs w:val="24"/>
        </w:rPr>
        <w:lastRenderedPageBreak/>
        <w:t xml:space="preserve">To inspect for structural and sampling effects of the studies, we ran mixed-effect models on the 120 ostracism effects, on both the first and the last measure. Due to </w:t>
      </w:r>
      <w:proofErr w:type="spellStart"/>
      <w:r w:rsidRPr="004076F4">
        <w:rPr>
          <w:rFonts w:ascii="Times New Roman" w:hAnsi="Times New Roman" w:cs="Times New Roman"/>
          <w:sz w:val="24"/>
          <w:szCs w:val="24"/>
        </w:rPr>
        <w:t>listwise</w:t>
      </w:r>
      <w:proofErr w:type="spellEnd"/>
      <w:r w:rsidRPr="004076F4">
        <w:rPr>
          <w:rFonts w:ascii="Times New Roman" w:hAnsi="Times New Roman" w:cs="Times New Roman"/>
          <w:sz w:val="24"/>
          <w:szCs w:val="24"/>
        </w:rPr>
        <w:t xml:space="preserve"> deletion, only 45 of 120 effect sizes remained on the first measure and 41 of 95 effect sizes for the last measure.</w:t>
      </w:r>
      <w:r>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xml:space="preserve">≤ </w:t>
      </w:r>
      <w:proofErr w:type="spellStart"/>
      <w:r w:rsidR="0074166C" w:rsidRPr="009159AB">
        <w:rPr>
          <w:rFonts w:ascii="Times New Roman" w:hAnsi="Times New Roman" w:cs="Times New Roman"/>
          <w:sz w:val="24"/>
          <w:szCs w:val="24"/>
        </w:rPr>
        <w:t>5min</w:t>
      </w:r>
      <w:proofErr w:type="spellEnd"/>
      <w:r w:rsidR="0074166C" w:rsidRPr="009159AB">
        <w:rPr>
          <w:rFonts w:ascii="Times New Roman" w:hAnsi="Times New Roman" w:cs="Times New Roman"/>
          <w:sz w:val="24"/>
          <w:szCs w:val="24"/>
        </w:rPr>
        <w:t>,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06ACB207"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w:t>
      </w:r>
      <w:proofErr w:type="spellStart"/>
      <w:r w:rsidR="00731737" w:rsidRPr="009159AB">
        <w:rPr>
          <w:rFonts w:ascii="Times New Roman" w:hAnsi="Times New Roman" w:cs="Times New Roman"/>
          <w:sz w:val="24"/>
          <w:szCs w:val="24"/>
        </w:rPr>
        <w:t>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proofErr w:type="spellEnd"/>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ins w:id="184" w:author="Chris Hartgerink" w:date="2015-04-16T23:03:00Z">
        <w:r w:rsidR="00A50D11">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"[11,20,21]", "plainTextFormattedCitation" : "[11,20,21]", "previouslyFormattedCitation" : "[11,20,21]" }, "properties" : { "noteIndex" : 0 }, "schema" : "https://github.com/citation-style-language/schema/raw/master/csl-citation.json" }</w:instrText>
        </w:r>
      </w:ins>
      <w:del w:id="185" w:author="Chris Hartgerink" w:date="2015-04-16T22:59:00Z">
        <w:r w:rsidR="00302845" w:rsidDel="000E4C2B">
          <w:rPr>
            <w:rFonts w:ascii="Times New Roman" w:hAnsi="Times New Roman" w:cs="Times New Roman"/>
            <w:sz w:val="24"/>
            <w:szCs w:val="24"/>
          </w:rPr>
          <w:del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86" w:author="Chris Hartgerink" w:date="2015-04-16T23:01:00Z">
        <w:r w:rsidR="000E4C2B" w:rsidRPr="000E4C2B">
          <w:rPr>
            <w:rFonts w:ascii="Times New Roman" w:hAnsi="Times New Roman" w:cs="Times New Roman"/>
            <w:noProof/>
            <w:sz w:val="24"/>
            <w:szCs w:val="24"/>
          </w:rPr>
          <w:t>[11,20,21]</w:t>
        </w:r>
      </w:ins>
      <w:del w:id="187" w:author="Chris Hartgerink" w:date="2015-04-16T22:59:00Z">
        <w:r w:rsidR="00302845" w:rsidRPr="00A50D11" w:rsidDel="000E4C2B">
          <w:rPr>
            <w:rFonts w:ascii="Times New Roman" w:hAnsi="Times New Roman" w:cs="Times New Roman"/>
            <w:noProof/>
            <w:sz w:val="24"/>
            <w:szCs w:val="24"/>
          </w:rPr>
          <w:delText>[11,21,22]</w:delText>
        </w:r>
      </w:del>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696718">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C34534" w:rsidRPr="009159AB" w14:paraId="74AC6DFD" w14:textId="77777777" w:rsidTr="00696718">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696718">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696718">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696718">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696718">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696718">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696718">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696718">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696718">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696718">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696718">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696718">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696718">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696718">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696718">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696718">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696718">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696718">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28CDEB6C"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number of </w:t>
      </w:r>
      <w:r w:rsidRPr="009159AB">
        <w:rPr>
          <w:rFonts w:ascii="Times New Roman" w:hAnsi="Times New Roman" w:cs="Times New Roman"/>
          <w:sz w:val="24"/>
          <w:szCs w:val="24"/>
        </w:rPr>
        <w:t>players in the game significant</w:t>
      </w:r>
      <w:r w:rsidR="0054575F" w:rsidRPr="009159AB">
        <w:rPr>
          <w:rFonts w:ascii="Times New Roman" w:hAnsi="Times New Roman" w:cs="Times New Roman"/>
          <w:sz w:val="24"/>
          <w:szCs w:val="24"/>
        </w:rPr>
        <w:t>ly predict</w:t>
      </w:r>
      <w:r w:rsidR="004076F4">
        <w:rPr>
          <w:rFonts w:ascii="Times New Roman" w:hAnsi="Times New Roman" w:cs="Times New Roman"/>
          <w:sz w:val="24"/>
          <w:szCs w:val="24"/>
        </w:rPr>
        <w:t>ed</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554F75">
        <w:rPr>
          <w:rFonts w:ascii="Times New Roman" w:hAnsi="Times New Roman" w:cs="Times New Roman"/>
          <w:sz w:val="24"/>
          <w:szCs w:val="24"/>
          <w:vertAlign w:val="superscript"/>
        </w:rPr>
        <w:t xml:space="preserve"> </w:t>
      </w:r>
      <w:r w:rsidR="00554F75" w:rsidRPr="00A93033">
        <w:rPr>
          <w:rFonts w:ascii="Times New Roman" w:hAnsi="Times New Roman" w:cs="Times New Roman"/>
          <w:sz w:val="24"/>
          <w:szCs w:val="24"/>
        </w:rPr>
        <w:t>We also conducted individual</w:t>
      </w:r>
      <w:r w:rsidR="00554F75">
        <w:rPr>
          <w:rFonts w:ascii="Times New Roman" w:hAnsi="Times New Roman" w:cs="Times New Roman"/>
          <w:sz w:val="24"/>
          <w:szCs w:val="24"/>
        </w:rPr>
        <w:t xml:space="preserve"> meta-</w:t>
      </w:r>
      <w:r w:rsidR="00554F75" w:rsidRPr="00A93033">
        <w:rPr>
          <w:rFonts w:ascii="Times New Roman" w:hAnsi="Times New Roman" w:cs="Times New Roman"/>
          <w:sz w:val="24"/>
          <w:szCs w:val="24"/>
        </w:rPr>
        <w:t>regressions for each of the</w:t>
      </w:r>
      <w:r w:rsidR="00554F75">
        <w:rPr>
          <w:rFonts w:ascii="Times New Roman" w:hAnsi="Times New Roman" w:cs="Times New Roman"/>
          <w:sz w:val="24"/>
          <w:szCs w:val="24"/>
        </w:rPr>
        <w:t xml:space="preserve"> structural- and sampling variables</w:t>
      </w:r>
      <w:r w:rsidR="00554F75" w:rsidRPr="00A93033">
        <w:rPr>
          <w:rFonts w:ascii="Times New Roman" w:hAnsi="Times New Roman" w:cs="Times New Roman"/>
          <w:sz w:val="24"/>
          <w:szCs w:val="24"/>
        </w:rPr>
        <w:t>. T</w:t>
      </w:r>
      <w:r w:rsidR="00554F75">
        <w:rPr>
          <w:rFonts w:ascii="Times New Roman" w:hAnsi="Times New Roman" w:cs="Times New Roman"/>
          <w:sz w:val="24"/>
          <w:szCs w:val="24"/>
        </w:rPr>
        <w:t>hese individual analyses yield</w:t>
      </w:r>
      <w:r w:rsidR="00554F75" w:rsidRPr="00A93033">
        <w:rPr>
          <w:rFonts w:ascii="Times New Roman" w:hAnsi="Times New Roman" w:cs="Times New Roman"/>
          <w:sz w:val="24"/>
          <w:szCs w:val="24"/>
        </w:rPr>
        <w:t xml:space="preserve"> similar results as the overall analyses.</w:t>
      </w:r>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696718">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C34534" w:rsidRPr="009159AB" w14:paraId="55235BBE" w14:textId="77777777" w:rsidTr="00696718">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696718">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696718">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696718">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696718">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696718">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696718">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696718">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696718">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696718">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696718">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696718">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696718">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696718">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696718">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696718">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696718">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w:t>
      </w:r>
      <w:proofErr w:type="spellStart"/>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proofErr w:type="spellEnd"/>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 xml:space="preserve">In this meta-analysis of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studies we estimated the average ostracism effect of the first and last dependent variable used in 120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-.46) to last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7ECD4E72"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lastRenderedPageBreak/>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r w:rsidR="00EF4585">
        <w:rPr>
          <w:rFonts w:ascii="Times New Roman" w:hAnsi="Times New Roman" w:cs="Times New Roman"/>
          <w:sz w:val="24"/>
          <w:szCs w:val="24"/>
        </w:rPr>
        <w:t>3</w:t>
      </w:r>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w:t>
      </w:r>
      <w:proofErr w:type="gramStart"/>
      <w:r w:rsidRPr="00E14D79">
        <w:rPr>
          <w:rFonts w:ascii="Times New Roman" w:hAnsi="Times New Roman" w:cs="Times New Roman"/>
          <w:sz w:val="24"/>
          <w:szCs w:val="24"/>
        </w:rPr>
        <w:t>an outgroup</w:t>
      </w:r>
      <w:proofErr w:type="gramEnd"/>
      <w:r w:rsidRPr="00E14D79">
        <w:rPr>
          <w:rFonts w:ascii="Times New Roman" w:hAnsi="Times New Roman" w:cs="Times New Roman"/>
          <w:sz w:val="24"/>
          <w:szCs w:val="24"/>
        </w:rPr>
        <w:t xml:space="preserve"> or an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conditions. Moreover, if one compares the effect of group status (outgroup vs.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one would predict that those ostracized by outgroup members would slightly benefit whereas those included by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members would slightly be harmed. Taken together, these contrasts support the robustness of the ostracism effect.</w:t>
      </w:r>
      <w:r w:rsidR="00A93033" w:rsidRPr="009159AB">
        <w:rPr>
          <w:rFonts w:ascii="Times New Roman" w:hAnsi="Times New Roman" w:cs="Times New Roman"/>
          <w:sz w:val="24"/>
          <w:szCs w:val="24"/>
        </w:rPr>
        <w:t xml:space="preserve"> </w:t>
      </w:r>
      <w:r w:rsidR="00051BDD" w:rsidRPr="00051BDD">
        <w:rPr>
          <w:rFonts w:ascii="Times New Roman" w:hAnsi="Times New Roman" w:cs="Times New Roman"/>
          <w:sz w:val="24"/>
          <w:szCs w:val="24"/>
        </w:rPr>
        <w:t>It is important to note that the simple effects in Fig. 3 are averaged over studies, thus potentially subject to Simpson's paradox.</w:t>
      </w:r>
    </w:p>
    <w:p w14:paraId="3D0358DF" w14:textId="77777777" w:rsidR="00F81AE3" w:rsidRPr="009159AB" w:rsidRDefault="00C31E34" w:rsidP="00BF0960">
      <w:pPr>
        <w:pStyle w:val="Heading2"/>
      </w:pPr>
      <w:r w:rsidRPr="009159AB">
        <w:t>Structural A</w:t>
      </w:r>
      <w:r w:rsidR="00F81AE3" w:rsidRPr="009159AB">
        <w:t xml:space="preserve">spects of </w:t>
      </w:r>
      <w:proofErr w:type="spellStart"/>
      <w:r w:rsidR="00244700" w:rsidRPr="009159AB">
        <w:t>Cyberball</w:t>
      </w:r>
      <w:proofErr w:type="spellEnd"/>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2F411F17"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ins w:id="188" w:author="Chris Hartgerink" w:date="2015-04-16T23:03:00Z">
        <w:r w:rsidR="00A50D11">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"[17]", "plainTextFormattedCitation" : "[17]", "previouslyFormattedCitation" : "[17]" }, "properties" : { "noteIndex" : 0 }, "schema" : "https://github.com/citation-style-language/schema/raw/master/csl-citation.json" }</w:instrText>
        </w:r>
      </w:ins>
      <w:del w:id="189" w:author="Chris Hartgerink" w:date="2015-04-16T22:59:00Z">
        <w:r w:rsidR="00302845" w:rsidDel="000E4C2B">
          <w:rPr>
            <w:rFonts w:ascii="Times New Roman" w:hAnsi="Times New Roman" w:cs="Times New Roman"/>
            <w:sz w:val="24"/>
            <w:szCs w:val="24"/>
          </w:rPr>
          <w:del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90" w:author="Chris Hartgerink" w:date="2015-04-16T23:01:00Z">
        <w:r w:rsidR="000E4C2B" w:rsidRPr="000E4C2B">
          <w:rPr>
            <w:rFonts w:ascii="Times New Roman" w:hAnsi="Times New Roman" w:cs="Times New Roman"/>
            <w:noProof/>
            <w:sz w:val="24"/>
            <w:szCs w:val="24"/>
          </w:rPr>
          <w:t>[17]</w:t>
        </w:r>
      </w:ins>
      <w:del w:id="191" w:author="Chris Hartgerink" w:date="2015-04-16T22:59:00Z">
        <w:r w:rsidR="00302845" w:rsidRPr="00A50D11" w:rsidDel="000E4C2B">
          <w:rPr>
            <w:rFonts w:ascii="Times New Roman" w:hAnsi="Times New Roman" w:cs="Times New Roman"/>
            <w:noProof/>
            <w:sz w:val="24"/>
            <w:szCs w:val="24"/>
          </w:rPr>
          <w:delText>[18]</w:delText>
        </w:r>
      </w:del>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2C0F4CE1"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Whereas previous research has indicated increased sensitivity to ostracism in younger age groups </w:t>
      </w:r>
      <w:r>
        <w:rPr>
          <w:rFonts w:ascii="Times New Roman" w:hAnsi="Times New Roman" w:cs="Times New Roman"/>
          <w:sz w:val="24"/>
          <w:szCs w:val="24"/>
        </w:rPr>
        <w:fldChar w:fldCharType="begin" w:fldLock="1"/>
      </w:r>
      <w:ins w:id="192" w:author="Chris Hartgerink" w:date="2015-04-16T23:03:00Z">
        <w:r w:rsidR="00A50D1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"[18]", "plainTextFormattedCitation" : "[18]", "previouslyFormattedCitation" : "[18]" }, "properties" : { "noteIndex" : 0 }, "schema" : "https://github.com/citation-style-language/schema/raw/master/csl-citation.json" }</w:instrText>
        </w:r>
      </w:ins>
      <w:del w:id="193" w:author="Chris Hartgerink" w:date="2015-04-16T22:59:00Z">
        <w:r w:rsidR="006B2F34" w:rsidDel="000E4C2B">
          <w:rPr>
            <w:rFonts w:ascii="Times New Roman" w:hAnsi="Times New Roman" w:cs="Times New Roman"/>
            <w:sz w:val="24"/>
            <w:szCs w:val="24"/>
          </w:rPr>
          <w:del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delInstrText>
        </w:r>
      </w:del>
      <w:r>
        <w:rPr>
          <w:rFonts w:ascii="Times New Roman" w:hAnsi="Times New Roman" w:cs="Times New Roman"/>
          <w:sz w:val="24"/>
          <w:szCs w:val="24"/>
        </w:rPr>
        <w:fldChar w:fldCharType="separate"/>
      </w:r>
      <w:ins w:id="194" w:author="Chris Hartgerink" w:date="2015-04-16T23:01:00Z">
        <w:r w:rsidR="000E4C2B" w:rsidRPr="000E4C2B">
          <w:rPr>
            <w:rFonts w:ascii="Times New Roman" w:hAnsi="Times New Roman" w:cs="Times New Roman"/>
            <w:noProof/>
            <w:sz w:val="24"/>
            <w:szCs w:val="24"/>
          </w:rPr>
          <w:t>[18]</w:t>
        </w:r>
      </w:ins>
      <w:del w:id="195" w:author="Chris Hartgerink" w:date="2015-04-16T22:59:00Z">
        <w:r w:rsidR="006B2F34" w:rsidRPr="00A50D11" w:rsidDel="000E4C2B">
          <w:rPr>
            <w:rFonts w:ascii="Times New Roman" w:hAnsi="Times New Roman" w:cs="Times New Roman"/>
            <w:noProof/>
            <w:sz w:val="24"/>
            <w:szCs w:val="24"/>
          </w:rPr>
          <w:delText>[19]</w:delText>
        </w:r>
      </w:del>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5417CAB1"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the studies included in this meta-analysis, approximately 89% of the studies used the three-player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and 11% used the four-player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Average ostracism effects di</w:t>
      </w:r>
      <w:r>
        <w:rPr>
          <w:rFonts w:ascii="Times New Roman" w:hAnsi="Times New Roman" w:cs="Times New Roman"/>
          <w:sz w:val="24"/>
          <w:szCs w:val="24"/>
        </w:rPr>
        <w:t xml:space="preserve">ffered between these subsets, with smaller predicted effects in the four-player setting, but we are hesitant to interpret this due to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We considered the length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628B705F"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r w:rsidR="002776B3">
        <w:rPr>
          <w:rFonts w:ascii="Times New Roman" w:hAnsi="Times New Roman" w:cs="Times New Roman"/>
          <w:sz w:val="24"/>
          <w:szCs w:val="24"/>
        </w:rPr>
        <w:t>,</w:t>
      </w:r>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w:t>
      </w:r>
      <w:r w:rsidR="00B66333" w:rsidRPr="009159AB">
        <w:rPr>
          <w:rFonts w:ascii="Times New Roman" w:hAnsi="Times New Roman" w:cs="Times New Roman"/>
          <w:sz w:val="24"/>
          <w:szCs w:val="24"/>
        </w:rPr>
        <w:lastRenderedPageBreak/>
        <w:t xml:space="preserve">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ins w:id="196" w:author="Chris Hartgerink" w:date="2015-04-16T23:03:00Z">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197" w:author="Chris Hartgerink" w:date="2015-04-16T22:59:00Z">
        <w:r w:rsidR="00302845" w:rsidDel="000E4C2B">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198" w:author="Chris Hartgerink" w:date="2015-04-16T23:01:00Z">
        <w:r w:rsidR="000E4C2B" w:rsidRPr="000E4C2B">
          <w:rPr>
            <w:rFonts w:ascii="Times New Roman" w:hAnsi="Times New Roman" w:cs="Times New Roman"/>
            <w:noProof/>
            <w:sz w:val="24"/>
            <w:szCs w:val="24"/>
          </w:rPr>
          <w:t>[11]</w:t>
        </w:r>
      </w:ins>
      <w:del w:id="199" w:author="Chris Hartgerink" w:date="2015-04-16T22:59:00Z">
        <w:r w:rsidR="00302845" w:rsidRPr="00A50D11" w:rsidDel="000E4C2B">
          <w:rPr>
            <w:rFonts w:ascii="Times New Roman" w:hAnsi="Times New Roman" w:cs="Times New Roman"/>
            <w:noProof/>
            <w:sz w:val="24"/>
            <w:szCs w:val="24"/>
          </w:rPr>
          <w:delText>[11]</w:delText>
        </w:r>
      </w:del>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2AFE7A9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ins w:id="200" w:author="Chris Hartgerink" w:date="2015-04-16T23:03:00Z">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201" w:author="Chris Hartgerink" w:date="2015-04-16T22:59:00Z">
        <w:r w:rsidR="00302845" w:rsidDel="000E4C2B">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202" w:author="Chris Hartgerink" w:date="2015-04-16T23:01:00Z">
        <w:r w:rsidR="000E4C2B" w:rsidRPr="000E4C2B">
          <w:rPr>
            <w:rFonts w:ascii="Times New Roman" w:hAnsi="Times New Roman" w:cs="Times New Roman"/>
            <w:noProof/>
            <w:sz w:val="24"/>
            <w:szCs w:val="24"/>
          </w:rPr>
          <w:t>[11]</w:t>
        </w:r>
      </w:ins>
      <w:del w:id="203" w:author="Chris Hartgerink" w:date="2015-04-16T22:59:00Z">
        <w:r w:rsidR="00302845" w:rsidRPr="00A50D11" w:rsidDel="000E4C2B">
          <w:rPr>
            <w:rFonts w:ascii="Times New Roman" w:hAnsi="Times New Roman" w:cs="Times New Roman"/>
            <w:noProof/>
            <w:sz w:val="24"/>
            <w:szCs w:val="24"/>
          </w:rPr>
          <w:delText>[11]</w:delText>
        </w:r>
      </w:del>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19639F1F" w:rsidR="00215833" w:rsidRPr="009159AB" w:rsidRDefault="0003725A" w:rsidP="00E267D0">
      <w:pPr>
        <w:spacing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ins w:id="204" w:author="Chris Hartgerink" w:date="2015-04-16T23:03:00Z">
        <w:r w:rsidR="00A50D1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ins>
      <w:del w:id="205" w:author="Chris Hartgerink" w:date="2015-04-16T22:59:00Z">
        <w:r w:rsidR="00302845" w:rsidDel="000E4C2B">
          <w:rPr>
            <w:rFonts w:ascii="Times New Roman" w:hAnsi="Times New Roman" w:cs="Times New Roman"/>
            <w:sz w:val="24"/>
            <w:szCs w:val="24"/>
          </w:rPr>
          <w:del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206" w:author="Chris Hartgerink" w:date="2015-04-16T23:01:00Z">
        <w:r w:rsidR="000E4C2B" w:rsidRPr="000E4C2B">
          <w:rPr>
            <w:rFonts w:ascii="Times New Roman" w:hAnsi="Times New Roman" w:cs="Times New Roman"/>
            <w:noProof/>
            <w:sz w:val="24"/>
            <w:szCs w:val="24"/>
          </w:rPr>
          <w:t>[11]</w:t>
        </w:r>
      </w:ins>
      <w:del w:id="207" w:author="Chris Hartgerink" w:date="2015-04-16T22:59:00Z">
        <w:r w:rsidR="00302845" w:rsidRPr="00A50D11" w:rsidDel="000E4C2B">
          <w:rPr>
            <w:rFonts w:ascii="Times New Roman" w:hAnsi="Times New Roman" w:cs="Times New Roman"/>
            <w:noProof/>
            <w:sz w:val="24"/>
            <w:szCs w:val="24"/>
          </w:rPr>
          <w:delText>[11]</w:delText>
        </w:r>
      </w:del>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lastRenderedPageBreak/>
        <w:t xml:space="preserve">the 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ins w:id="208" w:author="Chris Hartgerink" w:date="2015-04-16T23:03:00Z">
        <w:r w:rsidR="00A50D11">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ins>
      <w:del w:id="209" w:author="Chris Hartgerink" w:date="2015-04-16T22:59:00Z">
        <w:r w:rsidR="00302845" w:rsidDel="000E4C2B">
          <w:rPr>
            <w:rFonts w:ascii="Times New Roman" w:hAnsi="Times New Roman" w:cs="Times New Roman"/>
            <w:sz w:val="24"/>
            <w:szCs w:val="24"/>
          </w:rPr>
          <w:del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210" w:author="Chris Hartgerink" w:date="2015-04-16T23:01:00Z">
        <w:r w:rsidR="000E4C2B" w:rsidRPr="000E4C2B">
          <w:rPr>
            <w:rFonts w:ascii="Times New Roman" w:hAnsi="Times New Roman" w:cs="Times New Roman"/>
            <w:noProof/>
            <w:sz w:val="24"/>
            <w:szCs w:val="24"/>
          </w:rPr>
          <w:t>[39]</w:t>
        </w:r>
      </w:ins>
      <w:del w:id="211" w:author="Chris Hartgerink" w:date="2015-04-16T22:59:00Z">
        <w:r w:rsidR="00302845" w:rsidRPr="00A50D11" w:rsidDel="000E4C2B">
          <w:rPr>
            <w:rFonts w:ascii="Times New Roman" w:hAnsi="Times New Roman" w:cs="Times New Roman"/>
            <w:noProof/>
            <w:sz w:val="24"/>
            <w:szCs w:val="24"/>
          </w:rPr>
          <w:delText>[39]</w:delText>
        </w:r>
      </w:del>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ins w:id="212" w:author="Chris Hartgerink" w:date="2015-04-16T23:03:00Z">
        <w:r w:rsidR="00A50D1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"[13]", "plainTextFormattedCitation" : "[13]", "previouslyFormattedCitation" : "[13]" }, "properties" : { "noteIndex" : 0 }, "schema" : "https://github.com/citation-style-language/schema/raw/master/csl-citation.json" }</w:instrText>
        </w:r>
      </w:ins>
      <w:del w:id="213" w:author="Chris Hartgerink" w:date="2015-04-16T22:59:00Z">
        <w:r w:rsidR="00302845" w:rsidDel="000E4C2B">
          <w:rPr>
            <w:rFonts w:ascii="Times New Roman" w:hAnsi="Times New Roman" w:cs="Times New Roman"/>
            <w:sz w:val="24"/>
            <w:szCs w:val="24"/>
          </w:rPr>
          <w:del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delInstrText>
        </w:r>
      </w:del>
      <w:r w:rsidR="00302845">
        <w:rPr>
          <w:rFonts w:ascii="Times New Roman" w:hAnsi="Times New Roman" w:cs="Times New Roman"/>
          <w:sz w:val="24"/>
          <w:szCs w:val="24"/>
        </w:rPr>
        <w:fldChar w:fldCharType="separate"/>
      </w:r>
      <w:ins w:id="214" w:author="Chris Hartgerink" w:date="2015-04-16T23:01:00Z">
        <w:r w:rsidR="000E4C2B" w:rsidRPr="000E4C2B">
          <w:rPr>
            <w:rFonts w:ascii="Times New Roman" w:hAnsi="Times New Roman" w:cs="Times New Roman"/>
            <w:noProof/>
            <w:sz w:val="24"/>
            <w:szCs w:val="24"/>
          </w:rPr>
          <w:t>[13]</w:t>
        </w:r>
      </w:ins>
      <w:del w:id="215" w:author="Chris Hartgerink" w:date="2015-04-16T22:59:00Z">
        <w:r w:rsidR="00302845" w:rsidRPr="00A50D11" w:rsidDel="000E4C2B">
          <w:rPr>
            <w:rFonts w:ascii="Times New Roman" w:hAnsi="Times New Roman" w:cs="Times New Roman"/>
            <w:noProof/>
            <w:sz w:val="24"/>
            <w:szCs w:val="24"/>
          </w:rPr>
          <w:delText>[14]</w:delText>
        </w:r>
      </w:del>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A93033" w:rsidRPr="009159AB">
        <w:rPr>
          <w:rFonts w:ascii="Times New Roman" w:hAnsi="Times New Roman" w:cs="Times New Roman"/>
          <w:sz w:val="24"/>
          <w:szCs w:val="24"/>
        </w:rPr>
        <w:t xml:space="preserve"> </w:t>
      </w:r>
      <w:r w:rsidR="00051BDD" w:rsidRPr="007760E4">
        <w:rPr>
          <w:rFonts w:ascii="Times New Roman" w:hAnsi="Times New Roman" w:cs="Times New Roman"/>
          <w:sz w:val="24"/>
          <w:szCs w:val="24"/>
        </w:rPr>
        <w:t>We used G*Power 3.1.7 to calculate this between-subjects interaction effect (</w:t>
      </w:r>
      <w:r w:rsidR="00051BDD" w:rsidRPr="007760E4">
        <w:rPr>
          <w:rFonts w:ascii="Times New Roman" w:hAnsi="Times New Roman" w:cs="Times New Roman"/>
          <w:i/>
          <w:sz w:val="24"/>
          <w:szCs w:val="24"/>
        </w:rPr>
        <w:t>F</w:t>
      </w:r>
      <w:r w:rsidR="00051BDD" w:rsidRPr="007760E4">
        <w:rPr>
          <w:rFonts w:ascii="Times New Roman" w:hAnsi="Times New Roman" w:cs="Times New Roman"/>
          <w:sz w:val="24"/>
          <w:szCs w:val="24"/>
        </w:rPr>
        <w:t xml:space="preserve">-test, fixed effects, .8 power); with </w:t>
      </w:r>
      <w:r w:rsidR="00051BDD" w:rsidRPr="007760E4">
        <w:rPr>
          <w:rFonts w:ascii="Times New Roman" w:hAnsi="Times New Roman" w:cs="Times New Roman"/>
          <w:i/>
          <w:sz w:val="24"/>
          <w:szCs w:val="24"/>
        </w:rPr>
        <w:t xml:space="preserve">k </w:t>
      </w:r>
      <w:r w:rsidR="00051BDD" w:rsidRPr="007760E4">
        <w:rPr>
          <w:rFonts w:ascii="Times New Roman" w:hAnsi="Times New Roman" w:cs="Times New Roman"/>
          <w:sz w:val="24"/>
          <w:szCs w:val="24"/>
        </w:rPr>
        <w:t xml:space="preserve">= 4 and the smaller interaction (last time point; numerator </w:t>
      </w:r>
      <w:proofErr w:type="spellStart"/>
      <w:proofErr w:type="gramStart"/>
      <w:r w:rsidR="00051BDD" w:rsidRPr="007760E4">
        <w:rPr>
          <w:rFonts w:ascii="Times New Roman" w:hAnsi="Times New Roman" w:cs="Times New Roman"/>
          <w:i/>
          <w:sz w:val="24"/>
          <w:szCs w:val="24"/>
        </w:rPr>
        <w:t>df</w:t>
      </w:r>
      <w:proofErr w:type="spellEnd"/>
      <w:proofErr w:type="gramEnd"/>
      <w:r w:rsidR="00051BDD" w:rsidRPr="007760E4">
        <w:rPr>
          <w:rFonts w:ascii="Times New Roman" w:hAnsi="Times New Roman" w:cs="Times New Roman"/>
          <w:sz w:val="24"/>
          <w:szCs w:val="24"/>
        </w:rPr>
        <w:t xml:space="preserve"> = </w:t>
      </w:r>
      <w:r w:rsidR="00051BDD" w:rsidRPr="007760E4">
        <w:rPr>
          <w:rFonts w:ascii="Times New Roman" w:hAnsi="Times New Roman" w:cs="Times New Roman"/>
          <w:i/>
          <w:sz w:val="24"/>
          <w:szCs w:val="24"/>
        </w:rPr>
        <w:t xml:space="preserve">k – </w:t>
      </w:r>
      <w:r w:rsidR="00051BDD" w:rsidRPr="007760E4">
        <w:rPr>
          <w:rFonts w:ascii="Times New Roman" w:hAnsi="Times New Roman" w:cs="Times New Roman"/>
          <w:sz w:val="24"/>
          <w:szCs w:val="24"/>
        </w:rPr>
        <w:t xml:space="preserve">1). The effect size </w:t>
      </w:r>
      <w:proofErr w:type="spellStart"/>
      <w:r w:rsidR="00051BDD" w:rsidRPr="007760E4">
        <w:rPr>
          <w:rFonts w:ascii="Times New Roman" w:hAnsi="Times New Roman" w:cs="Times New Roman"/>
          <w:sz w:val="24"/>
          <w:szCs w:val="24"/>
        </w:rPr>
        <w:t>Δ</w:t>
      </w:r>
      <w:r w:rsidR="00051BDD" w:rsidRPr="007760E4">
        <w:rPr>
          <w:rFonts w:ascii="Times New Roman" w:hAnsi="Times New Roman" w:cs="Times New Roman"/>
          <w:i/>
          <w:sz w:val="24"/>
          <w:szCs w:val="24"/>
        </w:rPr>
        <w:t>d</w:t>
      </w:r>
      <w:proofErr w:type="spellEnd"/>
      <w:r w:rsidR="00051BDD" w:rsidRPr="007760E4">
        <w:rPr>
          <w:rFonts w:ascii="Times New Roman" w:hAnsi="Times New Roman" w:cs="Times New Roman"/>
          <w:sz w:val="24"/>
          <w:szCs w:val="24"/>
        </w:rPr>
        <w:t xml:space="preserve"> was transformed in to </w:t>
      </w:r>
      <w:r w:rsidR="00051BDD" w:rsidRPr="007760E4">
        <w:rPr>
          <w:rFonts w:ascii="Times New Roman" w:hAnsi="Times New Roman" w:cs="Times New Roman"/>
          <w:i/>
          <w:sz w:val="24"/>
          <w:szCs w:val="24"/>
        </w:rPr>
        <w:t xml:space="preserve">f </w:t>
      </w:r>
      <w:r w:rsidR="00051BDD" w:rsidRPr="007760E4">
        <w:rPr>
          <w:rFonts w:ascii="Times New Roman" w:hAnsi="Times New Roman" w:cs="Times New Roman"/>
          <w:sz w:val="24"/>
          <w:szCs w:val="24"/>
        </w:rPr>
        <w:t xml:space="preserve">by means of </w:t>
      </w:r>
      <w:proofErr w:type="gramStart"/>
      <w:r w:rsidR="00051BDD" w:rsidRPr="007760E4">
        <w:rPr>
          <w:rFonts w:ascii="Times New Roman" w:hAnsi="Times New Roman" w:cs="Times New Roman"/>
          <w:sz w:val="24"/>
          <w:szCs w:val="24"/>
        </w:rPr>
        <w:t>√[</w:t>
      </w:r>
      <w:proofErr w:type="spellStart"/>
      <w:proofErr w:type="gramEnd"/>
      <w:r w:rsidR="00051BDD" w:rsidRPr="007760E4">
        <w:rPr>
          <w:rFonts w:ascii="Times New Roman" w:hAnsi="Times New Roman" w:cs="Times New Roman"/>
          <w:i/>
          <w:sz w:val="24"/>
          <w:szCs w:val="24"/>
        </w:rPr>
        <w:t>d</w:t>
      </w:r>
      <w:r w:rsidR="00051BDD" w:rsidRPr="007760E4">
        <w:rPr>
          <w:rFonts w:ascii="Times New Roman" w:hAnsi="Times New Roman" w:cs="Times New Roman"/>
          <w:i/>
          <w:sz w:val="24"/>
          <w:szCs w:val="24"/>
          <w:vertAlign w:val="superscript"/>
        </w:rPr>
        <w:t>2</w:t>
      </w:r>
      <w:proofErr w:type="spellEnd"/>
      <w:r w:rsidR="00051BDD" w:rsidRPr="007760E4">
        <w:rPr>
          <w:rFonts w:ascii="Times New Roman" w:hAnsi="Times New Roman" w:cs="Times New Roman"/>
          <w:sz w:val="24"/>
          <w:szCs w:val="24"/>
        </w:rPr>
        <w:t>/(</w:t>
      </w:r>
      <w:proofErr w:type="spellStart"/>
      <w:r w:rsidR="00051BDD" w:rsidRPr="007760E4">
        <w:rPr>
          <w:rFonts w:ascii="Times New Roman" w:hAnsi="Times New Roman" w:cs="Times New Roman"/>
          <w:sz w:val="24"/>
          <w:szCs w:val="24"/>
        </w:rPr>
        <w:t>2</w:t>
      </w:r>
      <w:r w:rsidR="00051BDD" w:rsidRPr="007760E4">
        <w:rPr>
          <w:rFonts w:ascii="Times New Roman" w:hAnsi="Times New Roman" w:cs="Times New Roman"/>
          <w:i/>
          <w:sz w:val="24"/>
          <w:szCs w:val="24"/>
        </w:rPr>
        <w:t>k</w:t>
      </w:r>
      <w:proofErr w:type="spellEnd"/>
      <w:r w:rsidR="00051BDD" w:rsidRPr="007760E4">
        <w:rPr>
          <w:rFonts w:ascii="Times New Roman" w:hAnsi="Times New Roman" w:cs="Times New Roman"/>
          <w:sz w:val="24"/>
          <w:szCs w:val="24"/>
        </w:rPr>
        <w:t xml:space="preserve">)], resulting in </w:t>
      </w:r>
      <w:r w:rsidR="00051BDD" w:rsidRPr="007760E4">
        <w:rPr>
          <w:rFonts w:ascii="Times New Roman" w:hAnsi="Times New Roman" w:cs="Times New Roman"/>
          <w:i/>
          <w:sz w:val="24"/>
          <w:szCs w:val="24"/>
        </w:rPr>
        <w:t xml:space="preserve">f </w:t>
      </w:r>
      <w:r w:rsidR="00051BDD" w:rsidRPr="007760E4">
        <w:rPr>
          <w:rFonts w:ascii="Times New Roman" w:hAnsi="Times New Roman" w:cs="Times New Roman"/>
          <w:sz w:val="24"/>
          <w:szCs w:val="24"/>
        </w:rPr>
        <w:t>= .0707.</w:t>
      </w:r>
      <w:r w:rsidR="00051BDD">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4680805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ins w:id="216" w:author="Chris Hartgerink" w:date="2015-04-16T23:03:00Z">
        <w:r w:rsidR="00A50D11">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ins>
      <w:del w:id="217" w:author="Chris Hartgerink" w:date="2015-04-16T22:59:00Z">
        <w:r w:rsidR="00FE11C4" w:rsidDel="000E4C2B">
          <w:rPr>
            <w:rFonts w:ascii="Times New Roman" w:hAnsi="Times New Roman" w:cs="Times New Roman"/>
            <w:iCs/>
            <w:sz w:val="24"/>
            <w:szCs w:val="24"/>
          </w:rPr>
          <w:del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delInstrText>
        </w:r>
      </w:del>
      <w:r w:rsidR="00302845">
        <w:rPr>
          <w:rFonts w:ascii="Times New Roman" w:hAnsi="Times New Roman" w:cs="Times New Roman"/>
          <w:iCs/>
          <w:sz w:val="24"/>
          <w:szCs w:val="24"/>
        </w:rPr>
        <w:fldChar w:fldCharType="separate"/>
      </w:r>
      <w:ins w:id="218" w:author="Chris Hartgerink" w:date="2015-04-16T23:01:00Z">
        <w:r w:rsidR="000E4C2B" w:rsidRPr="000E4C2B">
          <w:rPr>
            <w:rFonts w:ascii="Times New Roman" w:hAnsi="Times New Roman" w:cs="Times New Roman"/>
            <w:iCs/>
            <w:noProof/>
            <w:sz w:val="24"/>
            <w:szCs w:val="24"/>
          </w:rPr>
          <w:t>[40]</w:t>
        </w:r>
      </w:ins>
      <w:del w:id="219" w:author="Chris Hartgerink" w:date="2015-04-16T22:59:00Z">
        <w:r w:rsidR="00302845" w:rsidRPr="00A50D11" w:rsidDel="000E4C2B">
          <w:rPr>
            <w:rFonts w:ascii="Times New Roman" w:hAnsi="Times New Roman" w:cs="Times New Roman"/>
            <w:iCs/>
            <w:noProof/>
            <w:sz w:val="24"/>
            <w:szCs w:val="24"/>
          </w:rPr>
          <w:delText>[40]</w:delText>
        </w:r>
      </w:del>
      <w:r w:rsidR="00302845">
        <w:rPr>
          <w:rFonts w:ascii="Times New Roman" w:hAnsi="Times New Roman" w:cs="Times New Roman"/>
          <w:iCs/>
          <w:sz w:val="24"/>
          <w:szCs w:val="24"/>
        </w:rPr>
        <w:fldChar w:fldCharType="end"/>
      </w:r>
      <w:r w:rsidR="00A93033" w:rsidRPr="009159AB">
        <w:rPr>
          <w:rFonts w:ascii="Times New Roman" w:hAnsi="Times New Roman" w:cs="Times New Roman"/>
          <w:i/>
          <w:iCs/>
          <w:sz w:val="24"/>
          <w:szCs w:val="24"/>
        </w:rPr>
        <w:t xml:space="preserve"> </w:t>
      </w:r>
      <w:r w:rsidR="00051BDD">
        <w:rPr>
          <w:rFonts w:ascii="Times New Roman" w:hAnsi="Times New Roman" w:cs="Times New Roman"/>
          <w:iCs/>
          <w:sz w:val="24"/>
          <w:szCs w:val="24"/>
        </w:rPr>
        <w:t xml:space="preserve">([40] was </w:t>
      </w:r>
      <w:r w:rsidR="00051BDD" w:rsidRPr="007760E4">
        <w:rPr>
          <w:rFonts w:ascii="Times New Roman" w:hAnsi="Times New Roman" w:cs="Times New Roman"/>
          <w:sz w:val="24"/>
          <w:szCs w:val="24"/>
        </w:rPr>
        <w:t>not included in the meta-analysis, because we were not able to retrieve all information</w:t>
      </w:r>
      <w:r w:rsidR="00051BDD">
        <w:rPr>
          <w:rFonts w:ascii="Times New Roman" w:hAnsi="Times New Roman" w:cs="Times New Roman"/>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ins w:id="220" w:author="Chris Hartgerink" w:date="2015-04-16T23:03:00Z">
        <w:r w:rsidR="00A50D11">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ins>
      <w:del w:id="221" w:author="Chris Hartgerink" w:date="2015-04-16T22:59:00Z">
        <w:r w:rsidR="00FE11C4" w:rsidDel="000E4C2B">
          <w:rPr>
            <w:rFonts w:ascii="Times New Roman" w:hAnsi="Times New Roman" w:cs="Times New Roman"/>
            <w:sz w:val="24"/>
            <w:szCs w:val="24"/>
          </w:rPr>
          <w:del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delInstrText>
        </w:r>
      </w:del>
      <w:r w:rsidR="00FE11C4">
        <w:rPr>
          <w:rFonts w:ascii="Times New Roman" w:hAnsi="Times New Roman" w:cs="Times New Roman"/>
          <w:sz w:val="24"/>
          <w:szCs w:val="24"/>
        </w:rPr>
        <w:fldChar w:fldCharType="separate"/>
      </w:r>
      <w:ins w:id="222" w:author="Chris Hartgerink" w:date="2015-04-16T23:01:00Z">
        <w:r w:rsidR="000E4C2B" w:rsidRPr="000E4C2B">
          <w:rPr>
            <w:rFonts w:ascii="Times New Roman" w:hAnsi="Times New Roman" w:cs="Times New Roman"/>
            <w:noProof/>
            <w:sz w:val="24"/>
            <w:szCs w:val="24"/>
          </w:rPr>
          <w:t>[41]</w:t>
        </w:r>
      </w:ins>
      <w:del w:id="223" w:author="Chris Hartgerink" w:date="2015-04-16T22:59:00Z">
        <w:r w:rsidR="00FE11C4" w:rsidRPr="00A50D11" w:rsidDel="000E4C2B">
          <w:rPr>
            <w:rFonts w:ascii="Times New Roman" w:hAnsi="Times New Roman" w:cs="Times New Roman"/>
            <w:noProof/>
            <w:sz w:val="24"/>
            <w:szCs w:val="24"/>
          </w:rPr>
          <w:delText>[41]</w:delText>
        </w:r>
      </w:del>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ins w:id="224" w:author="Chris Hartgerink" w:date="2015-04-16T23:03:00Z">
        <w:r w:rsidR="00A50D11">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ins>
      <w:del w:id="225" w:author="Chris Hartgerink" w:date="2015-04-16T22:59:00Z">
        <w:r w:rsidR="00FE11C4" w:rsidDel="000E4C2B">
          <w:rPr>
            <w:rFonts w:ascii="Times New Roman" w:hAnsi="Times New Roman" w:cs="Times New Roman"/>
            <w:sz w:val="24"/>
            <w:szCs w:val="24"/>
          </w:rPr>
          <w:del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delInstrText>
        </w:r>
      </w:del>
      <w:r w:rsidR="00FE11C4">
        <w:rPr>
          <w:rFonts w:ascii="Times New Roman" w:hAnsi="Times New Roman" w:cs="Times New Roman"/>
          <w:sz w:val="24"/>
          <w:szCs w:val="24"/>
        </w:rPr>
        <w:fldChar w:fldCharType="separate"/>
      </w:r>
      <w:ins w:id="226" w:author="Chris Hartgerink" w:date="2015-04-16T23:01:00Z">
        <w:r w:rsidR="000E4C2B" w:rsidRPr="000E4C2B">
          <w:rPr>
            <w:rFonts w:ascii="Times New Roman" w:hAnsi="Times New Roman" w:cs="Times New Roman"/>
            <w:noProof/>
            <w:sz w:val="24"/>
            <w:szCs w:val="24"/>
          </w:rPr>
          <w:t>[42,43]</w:t>
        </w:r>
      </w:ins>
      <w:del w:id="227" w:author="Chris Hartgerink" w:date="2015-04-16T22:59:00Z">
        <w:r w:rsidR="00FE11C4" w:rsidRPr="00A50D11" w:rsidDel="000E4C2B">
          <w:rPr>
            <w:rFonts w:ascii="Times New Roman" w:hAnsi="Times New Roman" w:cs="Times New Roman"/>
            <w:noProof/>
            <w:sz w:val="24"/>
            <w:szCs w:val="24"/>
          </w:rPr>
          <w:delText>[42,43]</w:delText>
        </w:r>
      </w:del>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w:t>
      </w:r>
      <w:r w:rsidR="002D6D23" w:rsidRPr="000F18EC">
        <w:rPr>
          <w:rFonts w:ascii="Times New Roman" w:hAnsi="Times New Roman" w:cs="Times New Roman"/>
          <w:sz w:val="24"/>
          <w:szCs w:val="24"/>
        </w:rPr>
        <w:lastRenderedPageBreak/>
        <w:t xml:space="preserve">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r w:rsidR="000063D2">
        <w:rPr>
          <w:rFonts w:ascii="Times New Roman" w:hAnsi="Times New Roman" w:cs="Times New Roman"/>
          <w:sz w:val="24"/>
          <w:szCs w:val="24"/>
        </w:rPr>
        <w:t>,</w:t>
      </w:r>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ins w:id="228" w:author="Chris Hartgerink" w:date="2015-04-16T23:03:00Z">
        <w:r w:rsidR="00A50D11">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ins>
      <w:del w:id="229" w:author="Chris Hartgerink" w:date="2015-04-16T22:59:00Z">
        <w:r w:rsidR="00FE11C4" w:rsidDel="000E4C2B">
          <w:rPr>
            <w:rFonts w:ascii="Times New Roman" w:hAnsi="Times New Roman" w:cs="Times New Roman"/>
            <w:sz w:val="24"/>
            <w:szCs w:val="24"/>
          </w:rPr>
          <w:del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delInstrText>
        </w:r>
      </w:del>
      <w:r w:rsidR="00FE11C4">
        <w:rPr>
          <w:rFonts w:ascii="Times New Roman" w:hAnsi="Times New Roman" w:cs="Times New Roman"/>
          <w:sz w:val="24"/>
          <w:szCs w:val="24"/>
        </w:rPr>
        <w:fldChar w:fldCharType="separate"/>
      </w:r>
      <w:ins w:id="230" w:author="Chris Hartgerink" w:date="2015-04-16T23:01:00Z">
        <w:r w:rsidR="000E4C2B" w:rsidRPr="000E4C2B">
          <w:rPr>
            <w:rFonts w:ascii="Times New Roman" w:hAnsi="Times New Roman" w:cs="Times New Roman"/>
            <w:noProof/>
            <w:sz w:val="24"/>
            <w:szCs w:val="24"/>
          </w:rPr>
          <w:t>[44]</w:t>
        </w:r>
      </w:ins>
      <w:del w:id="231" w:author="Chris Hartgerink" w:date="2015-04-16T22:59:00Z">
        <w:r w:rsidR="00FE11C4" w:rsidRPr="00A50D11" w:rsidDel="000E4C2B">
          <w:rPr>
            <w:rFonts w:ascii="Times New Roman" w:hAnsi="Times New Roman" w:cs="Times New Roman"/>
            <w:noProof/>
            <w:sz w:val="24"/>
            <w:szCs w:val="24"/>
          </w:rPr>
          <w:delText>[44]</w:delText>
        </w:r>
      </w:del>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00DA9F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fldChar w:fldCharType="begin" w:fldLock="1"/>
      </w:r>
      <w:ins w:id="232" w:author="Chris Hartgerink" w:date="2015-04-16T23:03:00Z">
        <w:r w:rsidR="00A50D11">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ins>
      <w:del w:id="233" w:author="Chris Hartgerink" w:date="2015-04-16T22:59:00Z">
        <w:r w:rsidR="00FE11C4" w:rsidDel="000E4C2B">
          <w:rPr>
            <w:rFonts w:ascii="Times New Roman" w:hAnsi="Times New Roman" w:cs="Times New Roman"/>
            <w:sz w:val="24"/>
            <w:szCs w:val="24"/>
          </w:rPr>
          <w:del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delInstrText>
        </w:r>
      </w:del>
      <w:r w:rsidR="00FE11C4">
        <w:rPr>
          <w:rFonts w:ascii="Times New Roman" w:hAnsi="Times New Roman" w:cs="Times New Roman"/>
          <w:sz w:val="24"/>
          <w:szCs w:val="24"/>
        </w:rPr>
        <w:fldChar w:fldCharType="separate"/>
      </w:r>
      <w:ins w:id="234" w:author="Chris Hartgerink" w:date="2015-04-16T23:01:00Z">
        <w:r w:rsidR="000E4C2B" w:rsidRPr="000E4C2B">
          <w:rPr>
            <w:rFonts w:ascii="Times New Roman" w:hAnsi="Times New Roman" w:cs="Times New Roman"/>
            <w:noProof/>
            <w:sz w:val="24"/>
            <w:szCs w:val="24"/>
          </w:rPr>
          <w:t>[45]</w:t>
        </w:r>
      </w:ins>
      <w:del w:id="235" w:author="Chris Hartgerink" w:date="2015-04-16T22:59:00Z">
        <w:r w:rsidR="00FE11C4" w:rsidRPr="00A50D11" w:rsidDel="000E4C2B">
          <w:rPr>
            <w:rFonts w:ascii="Times New Roman" w:hAnsi="Times New Roman" w:cs="Times New Roman"/>
            <w:noProof/>
            <w:sz w:val="24"/>
            <w:szCs w:val="24"/>
          </w:rPr>
          <w:delText>[45]</w:delText>
        </w:r>
      </w:del>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5FDCAC3C"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ins w:id="236" w:author="Chris Hartgerink" w:date="2015-04-16T23:03:00Z">
        <w:r w:rsidR="00A50D11">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"[24]", "plainTextFormattedCitation" : "[24]", "previouslyFormattedCitation" : "[24]" }, "properties" : { "noteIndex" : 0 }, "schema" : "https://github.com/citation-style-language/schema/raw/master/csl-citation.json" }</w:instrText>
        </w:r>
      </w:ins>
      <w:del w:id="237" w:author="Chris Hartgerink" w:date="2015-04-16T22:59:00Z">
        <w:r w:rsidR="00FE11C4" w:rsidDel="000E4C2B">
          <w:rPr>
            <w:rFonts w:ascii="Times New Roman" w:hAnsi="Times New Roman" w:cs="Times New Roman"/>
            <w:sz w:val="24"/>
            <w:szCs w:val="24"/>
          </w:rPr>
          <w:del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delInstrText>
        </w:r>
      </w:del>
      <w:r w:rsidR="00FE11C4">
        <w:rPr>
          <w:rFonts w:ascii="Times New Roman" w:hAnsi="Times New Roman" w:cs="Times New Roman"/>
          <w:sz w:val="24"/>
          <w:szCs w:val="24"/>
        </w:rPr>
        <w:fldChar w:fldCharType="separate"/>
      </w:r>
      <w:ins w:id="238" w:author="Chris Hartgerink" w:date="2015-04-16T23:01:00Z">
        <w:r w:rsidR="000E4C2B" w:rsidRPr="000E4C2B">
          <w:rPr>
            <w:rFonts w:ascii="Times New Roman" w:hAnsi="Times New Roman" w:cs="Times New Roman"/>
            <w:noProof/>
            <w:sz w:val="24"/>
            <w:szCs w:val="24"/>
          </w:rPr>
          <w:t>[24]</w:t>
        </w:r>
      </w:ins>
      <w:del w:id="239" w:author="Chris Hartgerink" w:date="2015-04-16T22:59:00Z">
        <w:r w:rsidR="00FE11C4" w:rsidRPr="00A50D11" w:rsidDel="000E4C2B">
          <w:rPr>
            <w:rFonts w:ascii="Times New Roman" w:hAnsi="Times New Roman" w:cs="Times New Roman"/>
            <w:noProof/>
            <w:sz w:val="24"/>
            <w:szCs w:val="24"/>
          </w:rPr>
          <w:delText>[25]</w:delText>
        </w:r>
      </w:del>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w:t>
      </w:r>
      <w:r w:rsidR="00831180" w:rsidRPr="009159AB">
        <w:rPr>
          <w:rFonts w:ascii="Times New Roman" w:hAnsi="Times New Roman" w:cs="Times New Roman"/>
          <w:sz w:val="24"/>
          <w:szCs w:val="24"/>
        </w:rPr>
        <w:lastRenderedPageBreak/>
        <w:t xml:space="preserve">(Type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proofErr w:type="spellStart"/>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proofErr w:type="spellEnd"/>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2776B3">
        <w:rPr>
          <w:rFonts w:ascii="Times New Roman" w:hAnsi="Times New Roman" w:cs="Times New Roman"/>
          <w:sz w:val="24"/>
          <w:szCs w:val="24"/>
        </w:rPr>
        <w:t>variable to begin with</w:t>
      </w:r>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7ACA7E0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ins w:id="240" w:author="Chris Hartgerink" w:date="2015-04-16T23:03:00Z">
        <w:r w:rsidR="00A50D11">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ins>
      <w:del w:id="241" w:author="Chris Hartgerink" w:date="2015-04-16T22:59:00Z">
        <w:r w:rsidR="00FE11C4" w:rsidDel="000E4C2B">
          <w:rPr>
            <w:rFonts w:ascii="Times New Roman" w:hAnsi="Times New Roman" w:cs="Times New Roman"/>
            <w:sz w:val="24"/>
            <w:szCs w:val="24"/>
          </w:rPr>
          <w:del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delInstrText>
        </w:r>
      </w:del>
      <w:r w:rsidR="00FE11C4">
        <w:rPr>
          <w:rFonts w:ascii="Times New Roman" w:hAnsi="Times New Roman" w:cs="Times New Roman"/>
          <w:sz w:val="24"/>
          <w:szCs w:val="24"/>
        </w:rPr>
        <w:fldChar w:fldCharType="separate"/>
      </w:r>
      <w:ins w:id="242" w:author="Chris Hartgerink" w:date="2015-04-16T23:01:00Z">
        <w:r w:rsidR="000E4C2B" w:rsidRPr="000E4C2B">
          <w:rPr>
            <w:rFonts w:ascii="Times New Roman" w:hAnsi="Times New Roman" w:cs="Times New Roman"/>
            <w:noProof/>
            <w:sz w:val="24"/>
            <w:szCs w:val="24"/>
          </w:rPr>
          <w:t>[46]</w:t>
        </w:r>
      </w:ins>
      <w:del w:id="243" w:author="Chris Hartgerink" w:date="2015-04-16T22:59:00Z">
        <w:r w:rsidR="00FE11C4" w:rsidRPr="00A50D11" w:rsidDel="000E4C2B">
          <w:rPr>
            <w:rFonts w:ascii="Times New Roman" w:hAnsi="Times New Roman" w:cs="Times New Roman"/>
            <w:noProof/>
            <w:sz w:val="24"/>
            <w:szCs w:val="24"/>
          </w:rPr>
          <w:delText>[46]</w:delText>
        </w:r>
      </w:del>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2D029177" w:rsidR="004C2069" w:rsidRPr="009159AB" w:rsidRDefault="004076F4">
      <w:pPr>
        <w:tabs>
          <w:tab w:val="left" w:pos="709"/>
        </w:tabs>
        <w:spacing w:after="0" w:line="480" w:lineRule="auto"/>
        <w:ind w:firstLine="709"/>
        <w:rPr>
          <w:rFonts w:ascii="Times New Roman" w:hAnsi="Times New Roman" w:cs="Times New Roman"/>
          <w:sz w:val="24"/>
          <w:szCs w:val="24"/>
        </w:rPr>
      </w:pPr>
      <w:r w:rsidRPr="004076F4">
        <w:rPr>
          <w:rFonts w:ascii="Times New Roman" w:hAnsi="Times New Roman" w:cs="Times New Roman"/>
          <w:sz w:val="24"/>
          <w:szCs w:val="24"/>
        </w:rPr>
        <w:t xml:space="preserve">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w:t>
      </w:r>
      <w:r w:rsidRPr="004076F4">
        <w:rPr>
          <w:rFonts w:ascii="Times New Roman" w:hAnsi="Times New Roman" w:cs="Times New Roman"/>
          <w:sz w:val="24"/>
          <w:szCs w:val="24"/>
        </w:rPr>
        <w:lastRenderedPageBreak/>
        <w:t xml:space="preserve">Substantive differences in proportions of measures across time points are minimal and thus form an unlikely driving force for our findings. </w:t>
      </w:r>
      <w:r w:rsidR="000138B8" w:rsidRPr="009159AB">
        <w:rPr>
          <w:rFonts w:ascii="Times New Roman" w:hAnsi="Times New Roman" w:cs="Times New Roman"/>
          <w:sz w:val="24"/>
          <w:szCs w:val="24"/>
        </w:rPr>
        <w:t xml:space="preserve"> </w:t>
      </w:r>
    </w:p>
    <w:p w14:paraId="1A98F282" w14:textId="276A61CE"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ins w:id="244" w:author="Chris Hartgerink" w:date="2015-04-16T23:03:00Z">
        <w:r w:rsidR="00A50D11">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ins>
      <w:del w:id="245" w:author="Chris Hartgerink" w:date="2015-04-16T22:59:00Z">
        <w:r w:rsidR="00E374AF" w:rsidDel="000E4C2B">
          <w:rPr>
            <w:rFonts w:ascii="Times New Roman" w:hAnsi="Times New Roman" w:cs="Times New Roman"/>
            <w:sz w:val="24"/>
            <w:szCs w:val="24"/>
          </w:rPr>
          <w:del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delInstrText>
        </w:r>
      </w:del>
      <w:r w:rsidR="00FE11C4">
        <w:rPr>
          <w:rFonts w:ascii="Times New Roman" w:hAnsi="Times New Roman" w:cs="Times New Roman"/>
          <w:sz w:val="24"/>
          <w:szCs w:val="24"/>
        </w:rPr>
        <w:fldChar w:fldCharType="separate"/>
      </w:r>
      <w:ins w:id="246" w:author="Chris Hartgerink" w:date="2015-04-16T23:01:00Z">
        <w:r w:rsidR="000E4C2B" w:rsidRPr="000E4C2B">
          <w:rPr>
            <w:rFonts w:ascii="Times New Roman" w:hAnsi="Times New Roman" w:cs="Times New Roman"/>
            <w:noProof/>
            <w:sz w:val="24"/>
            <w:szCs w:val="24"/>
          </w:rPr>
          <w:t>[47]</w:t>
        </w:r>
      </w:ins>
      <w:del w:id="247" w:author="Chris Hartgerink" w:date="2015-04-16T22:59:00Z">
        <w:r w:rsidR="00FE11C4" w:rsidRPr="00A50D11" w:rsidDel="000E4C2B">
          <w:rPr>
            <w:rFonts w:ascii="Times New Roman" w:hAnsi="Times New Roman" w:cs="Times New Roman"/>
            <w:noProof/>
            <w:sz w:val="24"/>
            <w:szCs w:val="24"/>
          </w:rPr>
          <w:delText>[47]</w:delText>
        </w:r>
      </w:del>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 xml:space="preserve">Our meta-analysis of 120 </w:t>
      </w:r>
      <w:proofErr w:type="spellStart"/>
      <w:r w:rsidRPr="00091F64">
        <w:rPr>
          <w:rFonts w:ascii="Times New Roman" w:hAnsi="Times New Roman" w:cs="Times New Roman"/>
          <w:sz w:val="24"/>
          <w:szCs w:val="24"/>
        </w:rPr>
        <w:t>Cyber</w:t>
      </w:r>
      <w:r>
        <w:rPr>
          <w:rFonts w:ascii="Times New Roman" w:hAnsi="Times New Roman" w:cs="Times New Roman"/>
          <w:sz w:val="24"/>
          <w:szCs w:val="24"/>
        </w:rPr>
        <w:t>b</w:t>
      </w:r>
      <w:r w:rsidRPr="00091F64">
        <w:rPr>
          <w:rFonts w:ascii="Times New Roman" w:hAnsi="Times New Roman" w:cs="Times New Roman"/>
          <w:sz w:val="24"/>
          <w:szCs w:val="24"/>
        </w:rPr>
        <w:t>all</w:t>
      </w:r>
      <w:proofErr w:type="spellEnd"/>
      <w:r w:rsidRPr="00091F64">
        <w:rPr>
          <w:rFonts w:ascii="Times New Roman" w:hAnsi="Times New Roman" w:cs="Times New Roman"/>
          <w:sz w:val="24"/>
          <w:szCs w:val="24"/>
        </w:rPr>
        <w:t xml:space="preserve">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w:t>
      </w:r>
      <w:proofErr w:type="spellStart"/>
      <w:r w:rsidRPr="00091F64">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xml:space="preserve">. The moderation </w:t>
      </w:r>
      <w:proofErr w:type="gramStart"/>
      <w:r w:rsidRPr="00091F64">
        <w:rPr>
          <w:rFonts w:ascii="Times New Roman" w:hAnsi="Times New Roman" w:cs="Times New Roman"/>
          <w:sz w:val="24"/>
          <w:szCs w:val="24"/>
        </w:rPr>
        <w:t>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by</w:t>
      </w:r>
      <w:proofErr w:type="gramEnd"/>
      <w:r w:rsidRPr="00091F64">
        <w:rPr>
          <w:rFonts w:ascii="Times New Roman" w:hAnsi="Times New Roman" w:cs="Times New Roman"/>
          <w:sz w:val="24"/>
          <w:szCs w:val="24"/>
        </w:rPr>
        <w:t xml:space="preserve">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 xml:space="preserve">revealed that the typical </w:t>
      </w:r>
      <w:proofErr w:type="spellStart"/>
      <w:r>
        <w:rPr>
          <w:rFonts w:ascii="Times New Roman" w:hAnsi="Times New Roman" w:cs="Times New Roman"/>
          <w:sz w:val="24"/>
          <w:szCs w:val="24"/>
        </w:rPr>
        <w:t>Cyberba</w:t>
      </w:r>
      <w:r w:rsidRPr="00091F64">
        <w:rPr>
          <w:rFonts w:ascii="Times New Roman" w:hAnsi="Times New Roman" w:cs="Times New Roman"/>
          <w:sz w:val="24"/>
          <w:szCs w:val="24"/>
        </w:rPr>
        <w:t>ll</w:t>
      </w:r>
      <w:proofErr w:type="spellEnd"/>
      <w:r w:rsidRPr="00091F64">
        <w:rPr>
          <w:rFonts w:ascii="Times New Roman" w:hAnsi="Times New Roman" w:cs="Times New Roman"/>
          <w:sz w:val="24"/>
          <w:szCs w:val="24"/>
        </w:rPr>
        <w:t xml:space="preserve">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w:t>
      </w:r>
      <w:r w:rsidRPr="00091F64">
        <w:rPr>
          <w:rFonts w:ascii="Times New Roman" w:hAnsi="Times New Roman" w:cs="Times New Roman"/>
          <w:sz w:val="24"/>
          <w:szCs w:val="24"/>
        </w:rPr>
        <w:lastRenderedPageBreak/>
        <w:t>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proofErr w:type="spellStart"/>
      <w:r w:rsidR="00DA0D5F" w:rsidRPr="00EA4B57">
        <w:rPr>
          <w:rFonts w:ascii="Times New Roman" w:hAnsi="Times New Roman" w:cs="Times New Roman"/>
          <w:sz w:val="24"/>
          <w:szCs w:val="24"/>
        </w:rPr>
        <w:t>osf.io</w:t>
      </w:r>
      <w:proofErr w:type="spellEnd"/>
      <w:r w:rsidR="00DA0D5F" w:rsidRPr="00EA4B57">
        <w:rPr>
          <w:rFonts w:ascii="Times New Roman" w:hAnsi="Times New Roman" w:cs="Times New Roman"/>
          <w:sz w:val="24"/>
          <w:szCs w:val="24"/>
        </w:rPr>
        <w:t>/</w:t>
      </w:r>
      <w:proofErr w:type="spellStart"/>
      <w:r w:rsidR="00DA0D5F" w:rsidRPr="00EA4B57">
        <w:rPr>
          <w:rFonts w:ascii="Times New Roman" w:hAnsi="Times New Roman" w:cs="Times New Roman"/>
          <w:sz w:val="24"/>
          <w:szCs w:val="24"/>
        </w:rPr>
        <w:t>ht25n</w:t>
      </w:r>
      <w:proofErr w:type="spellEnd"/>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xml:space="preserve">, and to further expand our knowledge of ostracism with </w:t>
      </w:r>
      <w:proofErr w:type="spellStart"/>
      <w:r w:rsidR="00AB1BB9">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w:t>
      </w:r>
      <w:r w:rsidR="00CE5252" w:rsidRPr="009159AB">
        <w:br w:type="page"/>
      </w:r>
    </w:p>
    <w:p w14:paraId="7C2FA0AA" w14:textId="1A95CA83" w:rsidR="00B90537" w:rsidRPr="009A7913" w:rsidRDefault="00B90537">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w:t>
      </w:r>
      <w:proofErr w:type="spellStart"/>
      <w:r w:rsidRPr="009159AB">
        <w:rPr>
          <w:rFonts w:ascii="Times New Roman" w:hAnsi="Times New Roman" w:cs="Times New Roman"/>
          <w:sz w:val="24"/>
          <w:szCs w:val="24"/>
        </w:rPr>
        <w:t>NWO</w:t>
      </w:r>
      <w:proofErr w:type="spellEnd"/>
      <w:r w:rsidRPr="009159AB">
        <w:rPr>
          <w:rFonts w:ascii="Times New Roman" w:hAnsi="Times New Roman" w:cs="Times New Roman"/>
          <w:sz w:val="24"/>
          <w:szCs w:val="24"/>
        </w:rPr>
        <w:t xml:space="preserve">) awarded to </w:t>
      </w:r>
      <w:proofErr w:type="spellStart"/>
      <w:r w:rsidRPr="009159AB">
        <w:rPr>
          <w:rFonts w:ascii="Times New Roman" w:hAnsi="Times New Roman" w:cs="Times New Roman"/>
          <w:sz w:val="24"/>
          <w:szCs w:val="24"/>
        </w:rPr>
        <w:t>Jelte</w:t>
      </w:r>
      <w:proofErr w:type="spellEnd"/>
      <w:r w:rsidRPr="009159AB">
        <w:rPr>
          <w:rFonts w:ascii="Times New Roman" w:hAnsi="Times New Roman" w:cs="Times New Roman"/>
          <w:sz w:val="24"/>
          <w:szCs w:val="24"/>
        </w:rPr>
        <w:t xml:space="preserve"> M. Wicherts and by the NSF under Grant #</w:t>
      </w:r>
      <w:proofErr w:type="spellStart"/>
      <w:r w:rsidRPr="009159AB">
        <w:rPr>
          <w:rFonts w:ascii="Times New Roman" w:hAnsi="Times New Roman" w:cs="Times New Roman"/>
          <w:sz w:val="24"/>
          <w:szCs w:val="24"/>
        </w:rPr>
        <w:t>BCS</w:t>
      </w:r>
      <w:proofErr w:type="spellEnd"/>
      <w:r w:rsidRPr="009159AB">
        <w:rPr>
          <w:rFonts w:ascii="Times New Roman" w:hAnsi="Times New Roman" w:cs="Times New Roman"/>
          <w:sz w:val="24"/>
          <w:szCs w:val="24"/>
        </w:rPr>
        <w:t>-1339160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4A29B12F" w14:textId="284E2297" w:rsidR="00A50D11" w:rsidRPr="00A50D11" w:rsidRDefault="00E374AF" w:rsidP="00A50D11">
      <w:pPr>
        <w:pStyle w:val="NormalWeb"/>
        <w:spacing w:before="0" w:beforeAutospacing="0" w:after="0" w:afterAutospacing="0" w:line="480" w:lineRule="auto"/>
        <w:ind w:left="640" w:hanging="640"/>
        <w:divId w:val="1879656502"/>
        <w:rPr>
          <w:ins w:id="248" w:author="Chris Hartgerink" w:date="2015-04-16T23:03:00Z"/>
          <w:noProof/>
        </w:rPr>
        <w:pPrChange w:id="249" w:author="Chris Hartgerink" w:date="2015-04-16T23:08:00Z">
          <w:pPr>
            <w:pStyle w:val="NormalWeb"/>
            <w:ind w:left="640" w:hanging="640"/>
            <w:divId w:val="1879656502"/>
          </w:pPr>
        </w:pPrChange>
      </w:pPr>
      <w:r>
        <w:fldChar w:fldCharType="begin" w:fldLock="1"/>
      </w:r>
      <w:r>
        <w:instrText xml:space="preserve">ADDIN Mendeley Bibliography CSL_BIBLIOGRAPHY </w:instrText>
      </w:r>
      <w:r>
        <w:fldChar w:fldCharType="separate"/>
      </w:r>
      <w:ins w:id="250" w:author="Chris Hartgerink" w:date="2015-04-16T23:03:00Z">
        <w:r w:rsidR="00A50D11" w:rsidRPr="00A50D11">
          <w:rPr>
            <w:noProof/>
          </w:rPr>
          <w:t xml:space="preserve">1. </w:t>
        </w:r>
        <w:r w:rsidR="00A50D11" w:rsidRPr="00A50D11">
          <w:rPr>
            <w:noProof/>
          </w:rPr>
          <w:tab/>
        </w:r>
      </w:ins>
      <w:ins w:id="251" w:author="Chris Hartgerink" w:date="2015-04-16T23:08:00Z">
        <w:r w:rsidR="00A50D11">
          <w:rPr>
            <w:noProof/>
          </w:rPr>
          <w:t>*</w:t>
        </w:r>
      </w:ins>
      <w:ins w:id="252" w:author="Chris Hartgerink" w:date="2015-04-16T23:03:00Z">
        <w:r w:rsidR="00A50D11" w:rsidRPr="00A50D11">
          <w:rPr>
            <w:noProof/>
          </w:rPr>
          <w:t xml:space="preserve">Williams KD, Cheung CK, Choi W (2000) Cyberostracism: effects of being ignored over the Internet. </w:t>
        </w:r>
        <w:r w:rsidR="00A50D11">
          <w:rPr>
            <w:noProof/>
          </w:rPr>
          <w:t>J Pers Soc Psychol 79: 748–762.</w:t>
        </w:r>
      </w:ins>
    </w:p>
    <w:p w14:paraId="3C7F368F" w14:textId="45D4135A" w:rsidR="00A50D11" w:rsidRPr="00A50D11" w:rsidRDefault="00A50D11" w:rsidP="00A50D11">
      <w:pPr>
        <w:pStyle w:val="NormalWeb"/>
        <w:spacing w:before="0" w:beforeAutospacing="0" w:after="0" w:afterAutospacing="0" w:line="480" w:lineRule="auto"/>
        <w:ind w:left="640" w:hanging="640"/>
        <w:divId w:val="1879656502"/>
        <w:rPr>
          <w:ins w:id="253" w:author="Chris Hartgerink" w:date="2015-04-16T23:03:00Z"/>
          <w:noProof/>
        </w:rPr>
        <w:pPrChange w:id="254" w:author="Chris Hartgerink" w:date="2015-04-16T23:08:00Z">
          <w:pPr>
            <w:pStyle w:val="NormalWeb"/>
            <w:ind w:left="640" w:hanging="640"/>
            <w:divId w:val="1879656502"/>
          </w:pPr>
        </w:pPrChange>
      </w:pPr>
      <w:ins w:id="255" w:author="Chris Hartgerink" w:date="2015-04-16T23:03:00Z">
        <w:r w:rsidRPr="00A50D11">
          <w:rPr>
            <w:noProof/>
          </w:rPr>
          <w:t xml:space="preserve">2. </w:t>
        </w:r>
        <w:r w:rsidRPr="00A50D11">
          <w:rPr>
            <w:noProof/>
          </w:rPr>
          <w:tab/>
          <w:t xml:space="preserve">Baumeister RF, Twenge JM, Nuss CK (2002) Effects of social exclusion on cognitive processes: Anticipated aloneness reduces intelligent thought. </w:t>
        </w:r>
        <w:r>
          <w:rPr>
            <w:noProof/>
          </w:rPr>
          <w:t>J Pers Soc Psychol 83: 817–827.</w:t>
        </w:r>
      </w:ins>
    </w:p>
    <w:p w14:paraId="775CE7A9" w14:textId="77777777" w:rsidR="00A50D11" w:rsidRPr="00862FA7" w:rsidRDefault="00A50D11" w:rsidP="00A50D11">
      <w:pPr>
        <w:pStyle w:val="NormalWeb"/>
        <w:spacing w:before="0" w:beforeAutospacing="0" w:after="0" w:afterAutospacing="0" w:line="480" w:lineRule="auto"/>
        <w:ind w:left="640" w:hanging="640"/>
        <w:divId w:val="1879656502"/>
        <w:rPr>
          <w:ins w:id="256" w:author="Chris Hartgerink" w:date="2015-04-16T23:03:00Z"/>
          <w:noProof/>
        </w:rPr>
        <w:pPrChange w:id="257" w:author="Chris Hartgerink" w:date="2015-04-16T23:08:00Z">
          <w:pPr>
            <w:pStyle w:val="NormalWeb"/>
            <w:ind w:left="640" w:hanging="640"/>
            <w:divId w:val="1879656502"/>
          </w:pPr>
        </w:pPrChange>
      </w:pPr>
      <w:ins w:id="258" w:author="Chris Hartgerink" w:date="2015-04-16T23:03:00Z">
        <w:r w:rsidRPr="00862FA7">
          <w:rPr>
            <w:noProof/>
          </w:rPr>
          <w:t xml:space="preserve">3. </w:t>
        </w:r>
        <w:r w:rsidRPr="00862FA7">
          <w:rPr>
            <w:noProof/>
          </w:rPr>
          <w:tab/>
          <w:t>Nezlek JB, Kowalski RM, Leary MR, Blevins T, Holgate S (1997) Personality moderators of reactions to interpersonal rejection: Depression and trait self-esteem. Personal Soc Psychol Bull 23: 1235–1244.</w:t>
        </w:r>
      </w:ins>
    </w:p>
    <w:p w14:paraId="423024D2" w14:textId="77777777" w:rsidR="00A50D11" w:rsidRPr="00A50D11" w:rsidRDefault="00A50D11" w:rsidP="00A50D11">
      <w:pPr>
        <w:pStyle w:val="NormalWeb"/>
        <w:spacing w:before="0" w:beforeAutospacing="0" w:after="0" w:afterAutospacing="0" w:line="480" w:lineRule="auto"/>
        <w:ind w:left="640" w:hanging="640"/>
        <w:divId w:val="1879656502"/>
        <w:rPr>
          <w:ins w:id="259" w:author="Chris Hartgerink" w:date="2015-04-16T23:03:00Z"/>
          <w:noProof/>
          <w:rPrChange w:id="260" w:author="Chris Hartgerink" w:date="2015-04-16T23:03:00Z">
            <w:rPr>
              <w:ins w:id="261" w:author="Chris Hartgerink" w:date="2015-04-16T23:03:00Z"/>
              <w:noProof/>
            </w:rPr>
          </w:rPrChange>
        </w:rPr>
        <w:pPrChange w:id="262" w:author="Chris Hartgerink" w:date="2015-04-16T23:08:00Z">
          <w:pPr>
            <w:pStyle w:val="NormalWeb"/>
            <w:ind w:left="640" w:hanging="640"/>
            <w:divId w:val="1879656502"/>
          </w:pPr>
        </w:pPrChange>
      </w:pPr>
      <w:ins w:id="263" w:author="Chris Hartgerink" w:date="2015-04-16T23:03:00Z">
        <w:r w:rsidRPr="00A50D11">
          <w:rPr>
            <w:noProof/>
            <w:rPrChange w:id="264" w:author="Chris Hartgerink" w:date="2015-04-16T23:03:00Z">
              <w:rPr>
                <w:noProof/>
              </w:rPr>
            </w:rPrChange>
          </w:rPr>
          <w:t xml:space="preserve">4. </w:t>
        </w:r>
        <w:r w:rsidRPr="00A50D11">
          <w:rPr>
            <w:noProof/>
            <w:rPrChange w:id="265" w:author="Chris Hartgerink" w:date="2015-04-16T23:03:00Z">
              <w:rPr>
                <w:noProof/>
              </w:rPr>
            </w:rPrChange>
          </w:rPr>
          <w:tab/>
          <w:t>Craighead WE, Kimball WH, Rehak PJ (1979) Mood changes, physiological responses, and self-statements during social rejection imagery. J Consult Clin Psychol 47: 385–396.</w:t>
        </w:r>
      </w:ins>
    </w:p>
    <w:p w14:paraId="4C0171D1" w14:textId="74C7090D" w:rsidR="00A50D11" w:rsidRPr="00A50D11" w:rsidRDefault="00A50D11" w:rsidP="00A50D11">
      <w:pPr>
        <w:pStyle w:val="NormalWeb"/>
        <w:spacing w:before="0" w:beforeAutospacing="0" w:after="0" w:afterAutospacing="0" w:line="480" w:lineRule="auto"/>
        <w:ind w:left="640" w:hanging="640"/>
        <w:divId w:val="1879656502"/>
        <w:rPr>
          <w:ins w:id="266" w:author="Chris Hartgerink" w:date="2015-04-16T23:03:00Z"/>
          <w:noProof/>
          <w:rPrChange w:id="267" w:author="Chris Hartgerink" w:date="2015-04-16T23:03:00Z">
            <w:rPr>
              <w:ins w:id="268" w:author="Chris Hartgerink" w:date="2015-04-16T23:03:00Z"/>
              <w:noProof/>
            </w:rPr>
          </w:rPrChange>
        </w:rPr>
        <w:pPrChange w:id="269" w:author="Chris Hartgerink" w:date="2015-04-16T23:08:00Z">
          <w:pPr>
            <w:pStyle w:val="NormalWeb"/>
            <w:ind w:left="640" w:hanging="640"/>
            <w:divId w:val="1879656502"/>
          </w:pPr>
        </w:pPrChange>
      </w:pPr>
      <w:ins w:id="270" w:author="Chris Hartgerink" w:date="2015-04-16T23:03:00Z">
        <w:r w:rsidRPr="00A50D11">
          <w:rPr>
            <w:noProof/>
            <w:rPrChange w:id="271" w:author="Chris Hartgerink" w:date="2015-04-16T23:03:00Z">
              <w:rPr>
                <w:noProof/>
              </w:rPr>
            </w:rPrChange>
          </w:rPr>
          <w:t xml:space="preserve">5. </w:t>
        </w:r>
        <w:r w:rsidRPr="00A50D11">
          <w:rPr>
            <w:noProof/>
            <w:rPrChange w:id="272" w:author="Chris Hartgerink" w:date="2015-04-16T23:03:00Z">
              <w:rPr>
                <w:noProof/>
              </w:rPr>
            </w:rPrChange>
          </w:rPr>
          <w:tab/>
          <w:t>Leary MR, Kowalski RM, Smith L, Phillips S (2003) Teasing, rejection, and violence: Case studies of the school shooti</w:t>
        </w:r>
        <w:r>
          <w:rPr>
            <w:noProof/>
            <w:rPrChange w:id="273" w:author="Chris Hartgerink" w:date="2015-04-16T23:03:00Z">
              <w:rPr>
                <w:noProof/>
              </w:rPr>
            </w:rPrChange>
          </w:rPr>
          <w:t>ngs. Aggress Behav 29: 202–214.</w:t>
        </w:r>
      </w:ins>
    </w:p>
    <w:p w14:paraId="6E783D7C" w14:textId="5140D03C" w:rsidR="00A50D11" w:rsidRPr="00A50D11" w:rsidRDefault="00A50D11" w:rsidP="00A50D11">
      <w:pPr>
        <w:pStyle w:val="NormalWeb"/>
        <w:spacing w:before="0" w:beforeAutospacing="0" w:after="0" w:afterAutospacing="0" w:line="480" w:lineRule="auto"/>
        <w:ind w:left="640" w:hanging="640"/>
        <w:divId w:val="1879656502"/>
        <w:rPr>
          <w:ins w:id="274" w:author="Chris Hartgerink" w:date="2015-04-16T23:03:00Z"/>
          <w:noProof/>
        </w:rPr>
        <w:pPrChange w:id="275" w:author="Chris Hartgerink" w:date="2015-04-16T23:08:00Z">
          <w:pPr>
            <w:pStyle w:val="NormalWeb"/>
            <w:ind w:left="640" w:hanging="640"/>
            <w:divId w:val="1879656502"/>
          </w:pPr>
        </w:pPrChange>
      </w:pPr>
      <w:ins w:id="276" w:author="Chris Hartgerink" w:date="2015-04-16T23:03:00Z">
        <w:r w:rsidRPr="00A50D11">
          <w:rPr>
            <w:noProof/>
            <w:rPrChange w:id="277" w:author="Chris Hartgerink" w:date="2015-04-16T23:03:00Z">
              <w:rPr>
                <w:noProof/>
              </w:rPr>
            </w:rPrChange>
          </w:rPr>
          <w:lastRenderedPageBreak/>
          <w:t xml:space="preserve">6. </w:t>
        </w:r>
        <w:r w:rsidRPr="00A50D11">
          <w:rPr>
            <w:noProof/>
            <w:rPrChange w:id="278" w:author="Chris Hartgerink" w:date="2015-04-16T23:03:00Z">
              <w:rPr>
                <w:noProof/>
              </w:rPr>
            </w:rPrChange>
          </w:rPr>
          <w:tab/>
        </w:r>
      </w:ins>
      <w:ins w:id="279" w:author="Chris Hartgerink" w:date="2015-04-16T23:08:00Z">
        <w:r>
          <w:rPr>
            <w:noProof/>
          </w:rPr>
          <w:t>*</w:t>
        </w:r>
      </w:ins>
      <w:ins w:id="280" w:author="Chris Hartgerink" w:date="2015-04-16T23:03:00Z">
        <w:r w:rsidRPr="00A50D11">
          <w:rPr>
            <w:noProof/>
          </w:rPr>
          <w:t xml:space="preserve">Lustenberger DE, Jagacinski CM (2010) Exploring the </w:t>
        </w:r>
      </w:ins>
      <w:ins w:id="281" w:author="Chris Hartgerink" w:date="2015-04-16T23:23:00Z">
        <w:r w:rsidR="00D0372D">
          <w:rPr>
            <w:noProof/>
          </w:rPr>
          <w:t>e</w:t>
        </w:r>
      </w:ins>
      <w:ins w:id="282" w:author="Chris Hartgerink" w:date="2015-04-16T23:03:00Z">
        <w:r w:rsidRPr="00A50D11">
          <w:rPr>
            <w:noProof/>
          </w:rPr>
          <w:t xml:space="preserve">ffects of </w:t>
        </w:r>
      </w:ins>
      <w:ins w:id="283" w:author="Chris Hartgerink" w:date="2015-04-16T23:23:00Z">
        <w:r w:rsidR="00D0372D">
          <w:rPr>
            <w:noProof/>
          </w:rPr>
          <w:t>o</w:t>
        </w:r>
      </w:ins>
      <w:ins w:id="284" w:author="Chris Hartgerink" w:date="2015-04-16T23:03:00Z">
        <w:r w:rsidRPr="00A50D11">
          <w:rPr>
            <w:noProof/>
          </w:rPr>
          <w:t xml:space="preserve">stracism on </w:t>
        </w:r>
      </w:ins>
      <w:ins w:id="285" w:author="Chris Hartgerink" w:date="2015-04-16T23:23:00Z">
        <w:r w:rsidR="00D0372D">
          <w:rPr>
            <w:noProof/>
          </w:rPr>
          <w:t>p</w:t>
        </w:r>
      </w:ins>
      <w:ins w:id="286" w:author="Chris Hartgerink" w:date="2015-04-16T23:03:00Z">
        <w:r w:rsidRPr="00A50D11">
          <w:rPr>
            <w:noProof/>
          </w:rPr>
          <w:t xml:space="preserve">erformance and </w:t>
        </w:r>
      </w:ins>
      <w:ins w:id="287" w:author="Chris Hartgerink" w:date="2015-04-16T23:24:00Z">
        <w:r w:rsidR="00D0372D">
          <w:rPr>
            <w:noProof/>
          </w:rPr>
          <w:t>i</w:t>
        </w:r>
      </w:ins>
      <w:ins w:id="288" w:author="Chris Hartgerink" w:date="2015-04-16T23:03:00Z">
        <w:r w:rsidRPr="00A50D11">
          <w:rPr>
            <w:noProof/>
          </w:rPr>
          <w:t xml:space="preserve">ntrinsic </w:t>
        </w:r>
      </w:ins>
      <w:ins w:id="289" w:author="Chris Hartgerink" w:date="2015-04-16T23:24:00Z">
        <w:r w:rsidR="00D0372D">
          <w:rPr>
            <w:noProof/>
          </w:rPr>
          <w:t>m</w:t>
        </w:r>
      </w:ins>
      <w:ins w:id="290" w:author="Chris Hartgerink" w:date="2015-04-16T23:03:00Z">
        <w:r w:rsidRPr="00A50D11">
          <w:rPr>
            <w:noProof/>
          </w:rPr>
          <w:t xml:space="preserve">otivation. Hum Perform 23: 283–304. </w:t>
        </w:r>
      </w:ins>
    </w:p>
    <w:p w14:paraId="15DBA0BB" w14:textId="289E71E0" w:rsidR="00A50D11" w:rsidRPr="00A50D11" w:rsidRDefault="00A50D11" w:rsidP="00A50D11">
      <w:pPr>
        <w:pStyle w:val="NormalWeb"/>
        <w:spacing w:before="0" w:beforeAutospacing="0" w:after="0" w:afterAutospacing="0" w:line="480" w:lineRule="auto"/>
        <w:ind w:left="640" w:hanging="640"/>
        <w:divId w:val="1879656502"/>
        <w:rPr>
          <w:ins w:id="291" w:author="Chris Hartgerink" w:date="2015-04-16T23:03:00Z"/>
          <w:noProof/>
        </w:rPr>
        <w:pPrChange w:id="292" w:author="Chris Hartgerink" w:date="2015-04-16T23:08:00Z">
          <w:pPr>
            <w:pStyle w:val="NormalWeb"/>
            <w:ind w:left="640" w:hanging="640"/>
            <w:divId w:val="1879656502"/>
          </w:pPr>
        </w:pPrChange>
      </w:pPr>
      <w:ins w:id="293" w:author="Chris Hartgerink" w:date="2015-04-16T23:03:00Z">
        <w:r w:rsidRPr="00A50D11">
          <w:rPr>
            <w:noProof/>
          </w:rPr>
          <w:t xml:space="preserve">7. </w:t>
        </w:r>
        <w:r w:rsidRPr="00A50D11">
          <w:rPr>
            <w:noProof/>
          </w:rPr>
          <w:tab/>
        </w:r>
      </w:ins>
      <w:ins w:id="294" w:author="Chris Hartgerink" w:date="2015-04-16T23:08:00Z">
        <w:r>
          <w:rPr>
            <w:noProof/>
          </w:rPr>
          <w:t>*</w:t>
        </w:r>
      </w:ins>
      <w:ins w:id="295" w:author="Chris Hartgerink" w:date="2015-04-16T23:03:00Z">
        <w:r w:rsidRPr="00A50D11">
          <w:rPr>
            <w:noProof/>
          </w:rPr>
          <w:t>Carter-Sowell AR, Chen Z, Williams KD (2008) Ostracism increases social suscep</w:t>
        </w:r>
        <w:r>
          <w:rPr>
            <w:noProof/>
          </w:rPr>
          <w:t>tibility. Soc Influ 3: 143–153.</w:t>
        </w:r>
      </w:ins>
    </w:p>
    <w:p w14:paraId="25B1E1F4" w14:textId="318C63AB" w:rsidR="00A50D11" w:rsidRPr="00862FA7" w:rsidRDefault="00A50D11" w:rsidP="00A50D11">
      <w:pPr>
        <w:pStyle w:val="NormalWeb"/>
        <w:spacing w:before="0" w:beforeAutospacing="0" w:after="0" w:afterAutospacing="0" w:line="480" w:lineRule="auto"/>
        <w:ind w:left="640" w:hanging="640"/>
        <w:divId w:val="1879656502"/>
        <w:rPr>
          <w:ins w:id="296" w:author="Chris Hartgerink" w:date="2015-04-16T23:03:00Z"/>
          <w:noProof/>
        </w:rPr>
        <w:pPrChange w:id="297" w:author="Chris Hartgerink" w:date="2015-04-16T23:08:00Z">
          <w:pPr>
            <w:pStyle w:val="NormalWeb"/>
            <w:ind w:left="640" w:hanging="640"/>
            <w:divId w:val="1879656502"/>
          </w:pPr>
        </w:pPrChange>
      </w:pPr>
      <w:ins w:id="298" w:author="Chris Hartgerink" w:date="2015-04-16T23:03:00Z">
        <w:r w:rsidRPr="00A50D11">
          <w:rPr>
            <w:noProof/>
          </w:rPr>
          <w:t xml:space="preserve">8. </w:t>
        </w:r>
        <w:r w:rsidRPr="00A50D11">
          <w:rPr>
            <w:noProof/>
          </w:rPr>
          <w:tab/>
        </w:r>
      </w:ins>
      <w:ins w:id="299" w:author="Chris Hartgerink" w:date="2015-04-16T23:09:00Z">
        <w:r>
          <w:rPr>
            <w:noProof/>
          </w:rPr>
          <w:t>*</w:t>
        </w:r>
      </w:ins>
      <w:ins w:id="300" w:author="Chris Hartgerink" w:date="2015-04-16T23:03:00Z">
        <w:r w:rsidRPr="00A50D11">
          <w:rPr>
            <w:noProof/>
          </w:rPr>
          <w:t>Van Beest I, Carter-Sowell AR, van Dijk E, Williams KD (2012) Groups being ostracized by groups: Is the pain shared, is re</w:t>
        </w:r>
        <w:r w:rsidRPr="00862FA7">
          <w:rPr>
            <w:noProof/>
          </w:rPr>
          <w:t>covery quicker, and are groups more likely to be aggressive? Gr Dyn</w:t>
        </w:r>
        <w:r w:rsidRPr="00862FA7">
          <w:rPr>
            <w:noProof/>
          </w:rPr>
          <w:t xml:space="preserve"> Theory, Res Pract 16: 241–254.</w:t>
        </w:r>
      </w:ins>
    </w:p>
    <w:p w14:paraId="34361413" w14:textId="77777777" w:rsidR="00A50D11" w:rsidRPr="00A50D11" w:rsidRDefault="00A50D11" w:rsidP="00A50D11">
      <w:pPr>
        <w:pStyle w:val="NormalWeb"/>
        <w:spacing w:before="0" w:beforeAutospacing="0" w:after="0" w:afterAutospacing="0" w:line="480" w:lineRule="auto"/>
        <w:ind w:left="640" w:hanging="640"/>
        <w:divId w:val="1879656502"/>
        <w:rPr>
          <w:ins w:id="301" w:author="Chris Hartgerink" w:date="2015-04-16T23:03:00Z"/>
          <w:noProof/>
          <w:rPrChange w:id="302" w:author="Chris Hartgerink" w:date="2015-04-16T23:03:00Z">
            <w:rPr>
              <w:ins w:id="303" w:author="Chris Hartgerink" w:date="2015-04-16T23:03:00Z"/>
              <w:noProof/>
            </w:rPr>
          </w:rPrChange>
        </w:rPr>
        <w:pPrChange w:id="304" w:author="Chris Hartgerink" w:date="2015-04-16T23:08:00Z">
          <w:pPr>
            <w:pStyle w:val="NormalWeb"/>
            <w:ind w:left="640" w:hanging="640"/>
            <w:divId w:val="1879656502"/>
          </w:pPr>
        </w:pPrChange>
      </w:pPr>
      <w:ins w:id="305" w:author="Chris Hartgerink" w:date="2015-04-16T23:03:00Z">
        <w:r w:rsidRPr="00A50D11">
          <w:rPr>
            <w:noProof/>
            <w:rPrChange w:id="306" w:author="Chris Hartgerink" w:date="2015-04-16T23:03:00Z">
              <w:rPr>
                <w:noProof/>
              </w:rPr>
            </w:rPrChange>
          </w:rPr>
          <w:t xml:space="preserve">9. </w:t>
        </w:r>
        <w:r w:rsidRPr="00A50D11">
          <w:rPr>
            <w:noProof/>
            <w:rPrChange w:id="307" w:author="Chris Hartgerink" w:date="2015-04-16T23:03:00Z">
              <w:rPr>
                <w:noProof/>
              </w:rPr>
            </w:rPrChange>
          </w:rPr>
          <w:tab/>
          <w:t>Baumeister RF, Leary MR (1995) The need to belong: desire for interpersonal attachments as a fundamental human motivation. Psychol Bull 117: 497–529.</w:t>
        </w:r>
      </w:ins>
    </w:p>
    <w:p w14:paraId="19ACECDA" w14:textId="594A9AC8" w:rsidR="00A50D11" w:rsidRPr="00A50D11" w:rsidRDefault="00A50D11" w:rsidP="00A50D11">
      <w:pPr>
        <w:pStyle w:val="NormalWeb"/>
        <w:spacing w:before="0" w:beforeAutospacing="0" w:after="0" w:afterAutospacing="0" w:line="480" w:lineRule="auto"/>
        <w:ind w:left="640" w:hanging="640"/>
        <w:divId w:val="1879656502"/>
        <w:rPr>
          <w:ins w:id="308" w:author="Chris Hartgerink" w:date="2015-04-16T23:03:00Z"/>
          <w:noProof/>
        </w:rPr>
        <w:pPrChange w:id="309" w:author="Chris Hartgerink" w:date="2015-04-16T23:08:00Z">
          <w:pPr>
            <w:pStyle w:val="NormalWeb"/>
            <w:ind w:left="640" w:hanging="640"/>
            <w:divId w:val="1879656502"/>
          </w:pPr>
        </w:pPrChange>
      </w:pPr>
      <w:ins w:id="310" w:author="Chris Hartgerink" w:date="2015-04-16T23:03:00Z">
        <w:r w:rsidRPr="00A50D11">
          <w:rPr>
            <w:noProof/>
            <w:rPrChange w:id="311" w:author="Chris Hartgerink" w:date="2015-04-16T23:03:00Z">
              <w:rPr>
                <w:noProof/>
              </w:rPr>
            </w:rPrChange>
          </w:rPr>
          <w:t xml:space="preserve">10. </w:t>
        </w:r>
        <w:r w:rsidRPr="00A50D11">
          <w:rPr>
            <w:noProof/>
            <w:rPrChange w:id="312" w:author="Chris Hartgerink" w:date="2015-04-16T23:03:00Z">
              <w:rPr>
                <w:noProof/>
              </w:rPr>
            </w:rPrChange>
          </w:rPr>
          <w:tab/>
        </w:r>
      </w:ins>
      <w:ins w:id="313" w:author="Chris Hartgerink" w:date="2015-04-16T23:09:00Z">
        <w:r w:rsidRPr="00D0372D">
          <w:rPr>
            <w:noProof/>
            <w:rPrChange w:id="314" w:author="Chris Hartgerink" w:date="2015-04-16T23:28:00Z">
              <w:rPr>
                <w:noProof/>
              </w:rPr>
            </w:rPrChange>
          </w:rPr>
          <w:t>*</w:t>
        </w:r>
      </w:ins>
      <w:ins w:id="315" w:author="Chris Hartgerink" w:date="2015-04-16T23:03:00Z">
        <w:r w:rsidRPr="00D0372D">
          <w:rPr>
            <w:noProof/>
            <w:rPrChange w:id="316" w:author="Chris Hartgerink" w:date="2015-04-16T23:28:00Z">
              <w:rPr>
                <w:noProof/>
              </w:rPr>
            </w:rPrChange>
          </w:rPr>
          <w:t>I</w:t>
        </w:r>
      </w:ins>
      <w:ins w:id="317" w:author="Chris Hartgerink" w:date="2015-04-16T23:09:00Z">
        <w:r w:rsidRPr="00D0372D">
          <w:rPr>
            <w:noProof/>
            <w:rPrChange w:id="318" w:author="Chris Hartgerink" w:date="2015-04-16T23:28:00Z">
              <w:rPr>
                <w:noProof/>
                <w:lang w:val="nl-NL"/>
              </w:rPr>
            </w:rPrChange>
          </w:rPr>
          <w:t>J</w:t>
        </w:r>
      </w:ins>
      <w:ins w:id="319" w:author="Chris Hartgerink" w:date="2015-04-16T23:03:00Z">
        <w:r w:rsidRPr="00D0372D">
          <w:rPr>
            <w:noProof/>
          </w:rPr>
          <w:t>zerman H, Gallucci M, Pouw WTJL, Wei</w:t>
        </w:r>
        <w:r w:rsidRPr="00A50D11">
          <w:rPr>
            <w:noProof/>
          </w:rPr>
          <w:t>β</w:t>
        </w:r>
        <w:r w:rsidRPr="00D0372D">
          <w:rPr>
            <w:noProof/>
          </w:rPr>
          <w:t xml:space="preserve">gerber SC, Van Doesum NJ, </w:t>
        </w:r>
      </w:ins>
      <w:ins w:id="320" w:author="Chris Hartgerink" w:date="2015-04-16T23:28:00Z">
        <w:r w:rsidR="00D0372D" w:rsidRPr="00D0372D">
          <w:rPr>
            <w:noProof/>
            <w:rPrChange w:id="321" w:author="Chris Hartgerink" w:date="2015-04-16T23:28:00Z">
              <w:rPr>
                <w:noProof/>
                <w:lang w:val="nl-NL"/>
              </w:rPr>
            </w:rPrChange>
          </w:rPr>
          <w:t xml:space="preserve">Williams KD </w:t>
        </w:r>
      </w:ins>
      <w:ins w:id="322" w:author="Chris Hartgerink" w:date="2015-04-16T23:03:00Z">
        <w:r w:rsidRPr="00A50D11">
          <w:rPr>
            <w:noProof/>
          </w:rPr>
          <w:t>(2012) Cold-blooded loneliness: social exclusion leads to lower skin temperatures. Ac</w:t>
        </w:r>
        <w:r>
          <w:rPr>
            <w:noProof/>
          </w:rPr>
          <w:t>ta Psychol (Amst) 140: 283–288.</w:t>
        </w:r>
      </w:ins>
    </w:p>
    <w:p w14:paraId="1A0739C5" w14:textId="77777777" w:rsidR="00A50D11" w:rsidRPr="00862FA7" w:rsidRDefault="00A50D11" w:rsidP="00A50D11">
      <w:pPr>
        <w:pStyle w:val="NormalWeb"/>
        <w:spacing w:before="0" w:beforeAutospacing="0" w:after="0" w:afterAutospacing="0" w:line="480" w:lineRule="auto"/>
        <w:ind w:left="640" w:hanging="640"/>
        <w:divId w:val="1879656502"/>
        <w:rPr>
          <w:ins w:id="323" w:author="Chris Hartgerink" w:date="2015-04-16T23:03:00Z"/>
          <w:noProof/>
        </w:rPr>
        <w:pPrChange w:id="324" w:author="Chris Hartgerink" w:date="2015-04-16T23:08:00Z">
          <w:pPr>
            <w:pStyle w:val="NormalWeb"/>
            <w:ind w:left="640" w:hanging="640"/>
            <w:divId w:val="1879656502"/>
          </w:pPr>
        </w:pPrChange>
      </w:pPr>
      <w:ins w:id="325" w:author="Chris Hartgerink" w:date="2015-04-16T23:03:00Z">
        <w:r w:rsidRPr="00862FA7">
          <w:rPr>
            <w:noProof/>
          </w:rPr>
          <w:t xml:space="preserve">11. </w:t>
        </w:r>
        <w:r w:rsidRPr="00862FA7">
          <w:rPr>
            <w:noProof/>
          </w:rPr>
          <w:tab/>
          <w:t>Williams KD (2009) Ostracism: a temporal need-threat model. Adv Exp Soc Psychol 41: 275–314.</w:t>
        </w:r>
      </w:ins>
    </w:p>
    <w:p w14:paraId="223FF47D" w14:textId="7B029639" w:rsidR="00A50D11" w:rsidRPr="00A50D11" w:rsidRDefault="00A50D11" w:rsidP="00A50D11">
      <w:pPr>
        <w:pStyle w:val="NormalWeb"/>
        <w:spacing w:before="0" w:beforeAutospacing="0" w:after="0" w:afterAutospacing="0" w:line="480" w:lineRule="auto"/>
        <w:ind w:left="640" w:hanging="640"/>
        <w:divId w:val="1879656502"/>
        <w:rPr>
          <w:ins w:id="326" w:author="Chris Hartgerink" w:date="2015-04-16T23:03:00Z"/>
          <w:noProof/>
          <w:rPrChange w:id="327" w:author="Chris Hartgerink" w:date="2015-04-16T23:03:00Z">
            <w:rPr>
              <w:ins w:id="328" w:author="Chris Hartgerink" w:date="2015-04-16T23:03:00Z"/>
              <w:noProof/>
            </w:rPr>
          </w:rPrChange>
        </w:rPr>
        <w:pPrChange w:id="329" w:author="Chris Hartgerink" w:date="2015-04-16T23:08:00Z">
          <w:pPr>
            <w:pStyle w:val="NormalWeb"/>
            <w:ind w:left="640" w:hanging="640"/>
            <w:divId w:val="1879656502"/>
          </w:pPr>
        </w:pPrChange>
      </w:pPr>
      <w:ins w:id="330" w:author="Chris Hartgerink" w:date="2015-04-16T23:03:00Z">
        <w:r w:rsidRPr="00862FA7">
          <w:rPr>
            <w:noProof/>
          </w:rPr>
          <w:t xml:space="preserve">12. </w:t>
        </w:r>
        <w:r w:rsidRPr="00862FA7">
          <w:rPr>
            <w:noProof/>
          </w:rPr>
          <w:tab/>
          <w:t>Blackhart GC, Nelson BC, Knowles ML, Baumeister RF (2009) Rejection elicits emotional reactions but neither causes immediate distress nor lowers self-esteem: a meta-analytic review of 192 studies on social exclusion. Pe</w:t>
        </w:r>
        <w:r>
          <w:rPr>
            <w:noProof/>
            <w:rPrChange w:id="331" w:author="Chris Hartgerink" w:date="2015-04-16T23:03:00Z">
              <w:rPr>
                <w:noProof/>
              </w:rPr>
            </w:rPrChange>
          </w:rPr>
          <w:t>rs Soc Psychol Rev 13: 269–309.</w:t>
        </w:r>
      </w:ins>
    </w:p>
    <w:p w14:paraId="0A93228D" w14:textId="2A5CAA86" w:rsidR="00A50D11" w:rsidRPr="00D0372D" w:rsidRDefault="00A50D11" w:rsidP="00A50D11">
      <w:pPr>
        <w:pStyle w:val="NormalWeb"/>
        <w:spacing w:before="0" w:beforeAutospacing="0" w:after="0" w:afterAutospacing="0" w:line="480" w:lineRule="auto"/>
        <w:ind w:left="640" w:hanging="640"/>
        <w:divId w:val="1879656502"/>
        <w:rPr>
          <w:ins w:id="332" w:author="Chris Hartgerink" w:date="2015-04-16T23:03:00Z"/>
          <w:noProof/>
        </w:rPr>
        <w:pPrChange w:id="333" w:author="Chris Hartgerink" w:date="2015-04-16T23:08:00Z">
          <w:pPr>
            <w:pStyle w:val="NormalWeb"/>
            <w:ind w:left="640" w:hanging="640"/>
            <w:divId w:val="1879656502"/>
          </w:pPr>
        </w:pPrChange>
      </w:pPr>
      <w:ins w:id="334" w:author="Chris Hartgerink" w:date="2015-04-16T23:03:00Z">
        <w:r w:rsidRPr="00A50D11">
          <w:rPr>
            <w:noProof/>
            <w:rPrChange w:id="335" w:author="Chris Hartgerink" w:date="2015-04-16T23:03:00Z">
              <w:rPr>
                <w:noProof/>
              </w:rPr>
            </w:rPrChange>
          </w:rPr>
          <w:t xml:space="preserve">13. </w:t>
        </w:r>
        <w:r w:rsidRPr="00A50D11">
          <w:rPr>
            <w:noProof/>
            <w:rPrChange w:id="336" w:author="Chris Hartgerink" w:date="2015-04-16T23:03:00Z">
              <w:rPr>
                <w:noProof/>
              </w:rPr>
            </w:rPrChange>
          </w:rPr>
          <w:tab/>
          <w:t xml:space="preserve">Gerber J, Wheeler L (2009) On </w:t>
        </w:r>
      </w:ins>
      <w:ins w:id="337" w:author="Chris Hartgerink" w:date="2015-04-16T23:23:00Z">
        <w:r w:rsidR="00D0372D">
          <w:rPr>
            <w:noProof/>
          </w:rPr>
          <w:t>b</w:t>
        </w:r>
      </w:ins>
      <w:ins w:id="338" w:author="Chris Hartgerink" w:date="2015-04-16T23:03:00Z">
        <w:r w:rsidRPr="00D0372D">
          <w:rPr>
            <w:noProof/>
          </w:rPr>
          <w:t xml:space="preserve">eing </w:t>
        </w:r>
      </w:ins>
      <w:ins w:id="339" w:author="Chris Hartgerink" w:date="2015-04-16T23:23:00Z">
        <w:r w:rsidR="00D0372D">
          <w:rPr>
            <w:noProof/>
          </w:rPr>
          <w:t>r</w:t>
        </w:r>
      </w:ins>
      <w:ins w:id="340" w:author="Chris Hartgerink" w:date="2015-04-16T23:03:00Z">
        <w:r w:rsidRPr="00D0372D">
          <w:rPr>
            <w:noProof/>
          </w:rPr>
          <w:t xml:space="preserve">ejected: A </w:t>
        </w:r>
      </w:ins>
      <w:ins w:id="341" w:author="Chris Hartgerink" w:date="2015-04-16T23:23:00Z">
        <w:r w:rsidR="00D0372D">
          <w:rPr>
            <w:noProof/>
          </w:rPr>
          <w:t>m</w:t>
        </w:r>
      </w:ins>
      <w:ins w:id="342" w:author="Chris Hartgerink" w:date="2015-04-16T23:03:00Z">
        <w:r w:rsidRPr="00D0372D">
          <w:rPr>
            <w:noProof/>
          </w:rPr>
          <w:t>eta-</w:t>
        </w:r>
      </w:ins>
      <w:ins w:id="343" w:author="Chris Hartgerink" w:date="2015-04-16T23:23:00Z">
        <w:r w:rsidR="00D0372D">
          <w:rPr>
            <w:noProof/>
          </w:rPr>
          <w:t>a</w:t>
        </w:r>
      </w:ins>
      <w:ins w:id="344" w:author="Chris Hartgerink" w:date="2015-04-16T23:03:00Z">
        <w:r w:rsidRPr="00D0372D">
          <w:rPr>
            <w:noProof/>
          </w:rPr>
          <w:t xml:space="preserve">nalysis of </w:t>
        </w:r>
      </w:ins>
      <w:ins w:id="345" w:author="Chris Hartgerink" w:date="2015-04-16T23:23:00Z">
        <w:r w:rsidR="00D0372D">
          <w:rPr>
            <w:noProof/>
          </w:rPr>
          <w:t>e</w:t>
        </w:r>
      </w:ins>
      <w:ins w:id="346" w:author="Chris Hartgerink" w:date="2015-04-16T23:03:00Z">
        <w:r w:rsidRPr="00D0372D">
          <w:rPr>
            <w:noProof/>
          </w:rPr>
          <w:t xml:space="preserve">xperimental </w:t>
        </w:r>
      </w:ins>
      <w:ins w:id="347" w:author="Chris Hartgerink" w:date="2015-04-16T23:23:00Z">
        <w:r w:rsidR="00D0372D">
          <w:rPr>
            <w:noProof/>
          </w:rPr>
          <w:t>r</w:t>
        </w:r>
      </w:ins>
      <w:ins w:id="348" w:author="Chris Hartgerink" w:date="2015-04-16T23:03:00Z">
        <w:r w:rsidRPr="00D0372D">
          <w:rPr>
            <w:noProof/>
          </w:rPr>
          <w:t xml:space="preserve">esearch on </w:t>
        </w:r>
      </w:ins>
      <w:ins w:id="349" w:author="Chris Hartgerink" w:date="2015-04-16T23:23:00Z">
        <w:r w:rsidR="00D0372D">
          <w:rPr>
            <w:noProof/>
          </w:rPr>
          <w:t>r</w:t>
        </w:r>
      </w:ins>
      <w:ins w:id="350" w:author="Chris Hartgerink" w:date="2015-04-16T23:03:00Z">
        <w:r w:rsidRPr="00D0372D">
          <w:rPr>
            <w:noProof/>
          </w:rPr>
          <w:t>ejection. P</w:t>
        </w:r>
        <w:r w:rsidRPr="00D0372D">
          <w:rPr>
            <w:noProof/>
          </w:rPr>
          <w:t>erspect Psychol Sci 4: 468–488.</w:t>
        </w:r>
      </w:ins>
    </w:p>
    <w:p w14:paraId="49A1251B" w14:textId="7F7B39B5" w:rsidR="00A50D11" w:rsidRPr="00D0372D" w:rsidRDefault="00A50D11" w:rsidP="00A50D11">
      <w:pPr>
        <w:pStyle w:val="NormalWeb"/>
        <w:spacing w:before="0" w:beforeAutospacing="0" w:after="0" w:afterAutospacing="0" w:line="480" w:lineRule="auto"/>
        <w:ind w:left="640" w:hanging="640"/>
        <w:divId w:val="1879656502"/>
        <w:rPr>
          <w:ins w:id="351" w:author="Chris Hartgerink" w:date="2015-04-16T23:03:00Z"/>
          <w:noProof/>
        </w:rPr>
        <w:pPrChange w:id="352" w:author="Chris Hartgerink" w:date="2015-04-16T23:08:00Z">
          <w:pPr>
            <w:pStyle w:val="NormalWeb"/>
            <w:ind w:left="640" w:hanging="640"/>
            <w:divId w:val="1879656502"/>
          </w:pPr>
        </w:pPrChange>
      </w:pPr>
      <w:ins w:id="353" w:author="Chris Hartgerink" w:date="2015-04-16T23:03:00Z">
        <w:r w:rsidRPr="00D0372D">
          <w:rPr>
            <w:noProof/>
          </w:rPr>
          <w:t xml:space="preserve">14. </w:t>
        </w:r>
        <w:r w:rsidRPr="00D0372D">
          <w:rPr>
            <w:noProof/>
          </w:rPr>
          <w:tab/>
          <w:t xml:space="preserve">Cacioppo S, Frum C, Asp E, Weiss RM, Lewis JW, </w:t>
        </w:r>
      </w:ins>
      <w:ins w:id="354" w:author="Chris Hartgerink" w:date="2015-04-16T23:28:00Z">
        <w:r w:rsidR="00D0372D">
          <w:rPr>
            <w:noProof/>
          </w:rPr>
          <w:t>Cacioppo JT</w:t>
        </w:r>
      </w:ins>
      <w:ins w:id="355" w:author="Chris Hartgerink" w:date="2015-04-16T23:03:00Z">
        <w:r w:rsidRPr="00D0372D">
          <w:rPr>
            <w:noProof/>
          </w:rPr>
          <w:t xml:space="preserve"> (2013) A </w:t>
        </w:r>
      </w:ins>
      <w:ins w:id="356" w:author="Chris Hartgerink" w:date="2015-04-16T23:23:00Z">
        <w:r w:rsidR="00D0372D">
          <w:rPr>
            <w:noProof/>
          </w:rPr>
          <w:t>q</w:t>
        </w:r>
      </w:ins>
      <w:ins w:id="357" w:author="Chris Hartgerink" w:date="2015-04-16T23:03:00Z">
        <w:r w:rsidRPr="00D0372D">
          <w:rPr>
            <w:noProof/>
          </w:rPr>
          <w:t xml:space="preserve">uantitative </w:t>
        </w:r>
      </w:ins>
      <w:ins w:id="358" w:author="Chris Hartgerink" w:date="2015-04-16T23:23:00Z">
        <w:r w:rsidR="00D0372D">
          <w:rPr>
            <w:noProof/>
          </w:rPr>
          <w:t>m</w:t>
        </w:r>
      </w:ins>
      <w:ins w:id="359" w:author="Chris Hartgerink" w:date="2015-04-16T23:03:00Z">
        <w:r w:rsidRPr="00D0372D">
          <w:rPr>
            <w:noProof/>
          </w:rPr>
          <w:t>eta-</w:t>
        </w:r>
      </w:ins>
      <w:ins w:id="360" w:author="Chris Hartgerink" w:date="2015-04-16T23:23:00Z">
        <w:r w:rsidR="00D0372D">
          <w:rPr>
            <w:noProof/>
          </w:rPr>
          <w:t>a</w:t>
        </w:r>
      </w:ins>
      <w:ins w:id="361" w:author="Chris Hartgerink" w:date="2015-04-16T23:03:00Z">
        <w:r w:rsidRPr="00D0372D">
          <w:rPr>
            <w:noProof/>
          </w:rPr>
          <w:t xml:space="preserve">nalysis of </w:t>
        </w:r>
      </w:ins>
      <w:ins w:id="362" w:author="Chris Hartgerink" w:date="2015-04-16T23:23:00Z">
        <w:r w:rsidR="00D0372D">
          <w:rPr>
            <w:noProof/>
          </w:rPr>
          <w:t>f</w:t>
        </w:r>
      </w:ins>
      <w:ins w:id="363" w:author="Chris Hartgerink" w:date="2015-04-16T23:03:00Z">
        <w:r w:rsidRPr="00D0372D">
          <w:rPr>
            <w:noProof/>
          </w:rPr>
          <w:t xml:space="preserve">unctional </w:t>
        </w:r>
      </w:ins>
      <w:ins w:id="364" w:author="Chris Hartgerink" w:date="2015-04-16T23:23:00Z">
        <w:r w:rsidR="00D0372D">
          <w:rPr>
            <w:noProof/>
          </w:rPr>
          <w:t>i</w:t>
        </w:r>
      </w:ins>
      <w:ins w:id="365" w:author="Chris Hartgerink" w:date="2015-04-16T23:03:00Z">
        <w:r w:rsidRPr="00D0372D">
          <w:rPr>
            <w:noProof/>
          </w:rPr>
          <w:t xml:space="preserve">maging </w:t>
        </w:r>
      </w:ins>
      <w:ins w:id="366" w:author="Chris Hartgerink" w:date="2015-04-16T23:23:00Z">
        <w:r w:rsidR="00D0372D">
          <w:rPr>
            <w:noProof/>
          </w:rPr>
          <w:t>s</w:t>
        </w:r>
      </w:ins>
      <w:ins w:id="367" w:author="Chris Hartgerink" w:date="2015-04-16T23:03:00Z">
        <w:r w:rsidRPr="00D0372D">
          <w:rPr>
            <w:noProof/>
          </w:rPr>
          <w:t xml:space="preserve">tudies of </w:t>
        </w:r>
      </w:ins>
      <w:ins w:id="368" w:author="Chris Hartgerink" w:date="2015-04-16T23:23:00Z">
        <w:r w:rsidR="00D0372D">
          <w:rPr>
            <w:noProof/>
          </w:rPr>
          <w:t>s</w:t>
        </w:r>
      </w:ins>
      <w:ins w:id="369" w:author="Chris Hartgerink" w:date="2015-04-16T23:03:00Z">
        <w:r w:rsidRPr="00D0372D">
          <w:rPr>
            <w:noProof/>
          </w:rPr>
          <w:t xml:space="preserve">ocial </w:t>
        </w:r>
      </w:ins>
      <w:ins w:id="370" w:author="Chris Hartgerink" w:date="2015-04-16T23:23:00Z">
        <w:r w:rsidR="00D0372D">
          <w:rPr>
            <w:noProof/>
          </w:rPr>
          <w:t>r</w:t>
        </w:r>
      </w:ins>
      <w:ins w:id="371" w:author="Chris Hartgerink" w:date="2015-04-16T23:03:00Z">
        <w:r w:rsidRPr="00D0372D">
          <w:rPr>
            <w:noProof/>
          </w:rPr>
          <w:t>ejection. Sci Rep 3.</w:t>
        </w:r>
      </w:ins>
    </w:p>
    <w:p w14:paraId="46196B41" w14:textId="33CCCE7D" w:rsidR="00A50D11" w:rsidRPr="00862FA7" w:rsidRDefault="00A50D11" w:rsidP="00A50D11">
      <w:pPr>
        <w:pStyle w:val="NormalWeb"/>
        <w:spacing w:before="0" w:beforeAutospacing="0" w:after="0" w:afterAutospacing="0" w:line="480" w:lineRule="auto"/>
        <w:ind w:left="640" w:hanging="640"/>
        <w:divId w:val="1879656502"/>
        <w:rPr>
          <w:ins w:id="372" w:author="Chris Hartgerink" w:date="2015-04-16T23:03:00Z"/>
          <w:noProof/>
        </w:rPr>
        <w:pPrChange w:id="373" w:author="Chris Hartgerink" w:date="2015-04-16T23:08:00Z">
          <w:pPr>
            <w:pStyle w:val="NormalWeb"/>
            <w:ind w:left="640" w:hanging="640"/>
            <w:divId w:val="1879656502"/>
          </w:pPr>
        </w:pPrChange>
      </w:pPr>
      <w:ins w:id="374" w:author="Chris Hartgerink" w:date="2015-04-16T23:03:00Z">
        <w:r w:rsidRPr="00D0372D">
          <w:rPr>
            <w:noProof/>
          </w:rPr>
          <w:t xml:space="preserve">15. </w:t>
        </w:r>
        <w:r w:rsidRPr="00D0372D">
          <w:rPr>
            <w:noProof/>
          </w:rPr>
          <w:tab/>
          <w:t xml:space="preserve">Rotge J-Y, Lemogne C, Hinfray S, Huguet P, Grynszpan O, </w:t>
        </w:r>
      </w:ins>
      <w:ins w:id="375" w:author="Chris Hartgerink" w:date="2015-04-16T23:28:00Z">
        <w:r w:rsidR="00D0372D">
          <w:rPr>
            <w:noProof/>
          </w:rPr>
          <w:t xml:space="preserve">Tartour E, </w:t>
        </w:r>
      </w:ins>
      <w:ins w:id="376" w:author="Chris Hartgerink" w:date="2015-04-16T23:03:00Z">
        <w:r w:rsidRPr="00D0372D">
          <w:rPr>
            <w:noProof/>
          </w:rPr>
          <w:t>et al. (2014) A meta-analysis of the anterior cingulate contribution to social pain. S</w:t>
        </w:r>
        <w:r w:rsidRPr="00D0372D">
          <w:rPr>
            <w:noProof/>
          </w:rPr>
          <w:t>oc Cogn Affect Neurosci: nsu110</w:t>
        </w:r>
        <w:r w:rsidRPr="00862FA7">
          <w:rPr>
            <w:noProof/>
          </w:rPr>
          <w:t>.</w:t>
        </w:r>
      </w:ins>
    </w:p>
    <w:p w14:paraId="58346C69" w14:textId="18FCC453" w:rsidR="00A50D11" w:rsidRPr="00A50D11" w:rsidRDefault="00A50D11" w:rsidP="00A50D11">
      <w:pPr>
        <w:pStyle w:val="NormalWeb"/>
        <w:spacing w:before="0" w:beforeAutospacing="0" w:after="0" w:afterAutospacing="0" w:line="480" w:lineRule="auto"/>
        <w:ind w:left="640" w:hanging="640"/>
        <w:divId w:val="1879656502"/>
        <w:rPr>
          <w:ins w:id="377" w:author="Chris Hartgerink" w:date="2015-04-16T23:03:00Z"/>
          <w:noProof/>
        </w:rPr>
        <w:pPrChange w:id="378" w:author="Chris Hartgerink" w:date="2015-04-16T23:08:00Z">
          <w:pPr>
            <w:pStyle w:val="NormalWeb"/>
            <w:ind w:left="640" w:hanging="640"/>
            <w:divId w:val="1879656502"/>
          </w:pPr>
        </w:pPrChange>
      </w:pPr>
      <w:ins w:id="379" w:author="Chris Hartgerink" w:date="2015-04-16T23:03:00Z">
        <w:r w:rsidRPr="00862FA7">
          <w:rPr>
            <w:noProof/>
          </w:rPr>
          <w:lastRenderedPageBreak/>
          <w:t xml:space="preserve">16. </w:t>
        </w:r>
        <w:r w:rsidRPr="00862FA7">
          <w:rPr>
            <w:noProof/>
          </w:rPr>
          <w:tab/>
        </w:r>
      </w:ins>
      <w:ins w:id="380" w:author="Chris Hartgerink" w:date="2015-04-16T23:11:00Z">
        <w:r>
          <w:rPr>
            <w:noProof/>
          </w:rPr>
          <w:t>*</w:t>
        </w:r>
      </w:ins>
      <w:ins w:id="381" w:author="Chris Hartgerink" w:date="2015-04-16T23:03:00Z">
        <w:r w:rsidRPr="00A50D11">
          <w:rPr>
            <w:noProof/>
          </w:rPr>
          <w:t xml:space="preserve">De Waal-Andrews W, van Beest I (2012) When you don’t quite get what you want: psychological and interpersonal consequences of claiming inclusion. Pers </w:t>
        </w:r>
        <w:r>
          <w:rPr>
            <w:noProof/>
          </w:rPr>
          <w:t>Soc Psychol Bull 38: 1367–1377.</w:t>
        </w:r>
      </w:ins>
    </w:p>
    <w:p w14:paraId="6E2FE324" w14:textId="00E77CA1" w:rsidR="00A50D11" w:rsidRPr="00A50D11" w:rsidRDefault="00A50D11" w:rsidP="00A50D11">
      <w:pPr>
        <w:pStyle w:val="NormalWeb"/>
        <w:spacing w:before="0" w:beforeAutospacing="0" w:after="0" w:afterAutospacing="0" w:line="480" w:lineRule="auto"/>
        <w:ind w:left="640" w:hanging="640"/>
        <w:divId w:val="1879656502"/>
        <w:rPr>
          <w:ins w:id="382" w:author="Chris Hartgerink" w:date="2015-04-16T23:03:00Z"/>
          <w:noProof/>
        </w:rPr>
        <w:pPrChange w:id="383" w:author="Chris Hartgerink" w:date="2015-04-16T23:08:00Z">
          <w:pPr>
            <w:pStyle w:val="NormalWeb"/>
            <w:ind w:left="640" w:hanging="640"/>
            <w:divId w:val="1879656502"/>
          </w:pPr>
        </w:pPrChange>
      </w:pPr>
      <w:ins w:id="384" w:author="Chris Hartgerink" w:date="2015-04-16T23:03:00Z">
        <w:r w:rsidRPr="00A50D11">
          <w:rPr>
            <w:noProof/>
          </w:rPr>
          <w:t xml:space="preserve">17. </w:t>
        </w:r>
        <w:r w:rsidRPr="00A50D11">
          <w:rPr>
            <w:noProof/>
          </w:rPr>
          <w:tab/>
        </w:r>
      </w:ins>
      <w:ins w:id="385" w:author="Chris Hartgerink" w:date="2015-04-16T23:11:00Z">
        <w:r>
          <w:rPr>
            <w:noProof/>
          </w:rPr>
          <w:t>*</w:t>
        </w:r>
      </w:ins>
      <w:ins w:id="386" w:author="Chris Hartgerink" w:date="2015-04-16T23:03:00Z">
        <w:r w:rsidRPr="00A50D11">
          <w:rPr>
            <w:noProof/>
          </w:rPr>
          <w:t xml:space="preserve">Hawes DJ, Zadro L, Fink E, Richardson R, O’Moore K, </w:t>
        </w:r>
      </w:ins>
      <w:ins w:id="387" w:author="Chris Hartgerink" w:date="2015-04-16T23:29:00Z">
        <w:r w:rsidR="00D0372D">
          <w:rPr>
            <w:noProof/>
          </w:rPr>
          <w:t xml:space="preserve">Griffiths B, </w:t>
        </w:r>
      </w:ins>
      <w:ins w:id="388" w:author="Chris Hartgerink" w:date="2015-04-16T23:03:00Z">
        <w:r w:rsidRPr="00A50D11">
          <w:rPr>
            <w:noProof/>
          </w:rPr>
          <w:t>et al. (2012) The effects of peer ostracism on children’s cognitive processes. Eur J Dev Psychol 9: 599–613.</w:t>
        </w:r>
      </w:ins>
    </w:p>
    <w:p w14:paraId="3E29C49B" w14:textId="32AE5CDD" w:rsidR="00A50D11" w:rsidRPr="00A50D11" w:rsidRDefault="00A50D11" w:rsidP="00A50D11">
      <w:pPr>
        <w:pStyle w:val="NormalWeb"/>
        <w:spacing w:before="0" w:beforeAutospacing="0" w:after="0" w:afterAutospacing="0" w:line="480" w:lineRule="auto"/>
        <w:ind w:left="640" w:hanging="640"/>
        <w:divId w:val="1879656502"/>
        <w:rPr>
          <w:ins w:id="389" w:author="Chris Hartgerink" w:date="2015-04-16T23:03:00Z"/>
          <w:noProof/>
        </w:rPr>
        <w:pPrChange w:id="390" w:author="Chris Hartgerink" w:date="2015-04-16T23:08:00Z">
          <w:pPr>
            <w:pStyle w:val="NormalWeb"/>
            <w:ind w:left="640" w:hanging="640"/>
            <w:divId w:val="1879656502"/>
          </w:pPr>
        </w:pPrChange>
      </w:pPr>
      <w:ins w:id="391" w:author="Chris Hartgerink" w:date="2015-04-16T23:03:00Z">
        <w:r w:rsidRPr="00A50D11">
          <w:rPr>
            <w:noProof/>
          </w:rPr>
          <w:t xml:space="preserve">18. </w:t>
        </w:r>
        <w:r w:rsidRPr="00A50D11">
          <w:rPr>
            <w:noProof/>
          </w:rPr>
          <w:tab/>
        </w:r>
      </w:ins>
      <w:ins w:id="392" w:author="Chris Hartgerink" w:date="2015-04-16T23:11:00Z">
        <w:r>
          <w:rPr>
            <w:noProof/>
          </w:rPr>
          <w:t>*</w:t>
        </w:r>
      </w:ins>
      <w:ins w:id="393" w:author="Chris Hartgerink" w:date="2015-04-16T23:03:00Z">
        <w:r w:rsidRPr="00A50D11">
          <w:rPr>
            <w:noProof/>
          </w:rPr>
          <w:t>Pharo H, Gross J, Richardson R, Hayne H (2011) Age-related changes in the effect of</w:t>
        </w:r>
        <w:r>
          <w:rPr>
            <w:noProof/>
          </w:rPr>
          <w:t xml:space="preserve"> ostracism. Soc Influ 6: 22–38.</w:t>
        </w:r>
      </w:ins>
    </w:p>
    <w:p w14:paraId="636830C5" w14:textId="77777777" w:rsidR="00A50D11" w:rsidRPr="00862FA7" w:rsidRDefault="00A50D11" w:rsidP="00A50D11">
      <w:pPr>
        <w:pStyle w:val="NormalWeb"/>
        <w:spacing w:before="0" w:beforeAutospacing="0" w:after="0" w:afterAutospacing="0" w:line="480" w:lineRule="auto"/>
        <w:ind w:left="640" w:hanging="640"/>
        <w:divId w:val="1879656502"/>
        <w:rPr>
          <w:ins w:id="394" w:author="Chris Hartgerink" w:date="2015-04-16T23:03:00Z"/>
          <w:noProof/>
        </w:rPr>
        <w:pPrChange w:id="395" w:author="Chris Hartgerink" w:date="2015-04-16T23:08:00Z">
          <w:pPr>
            <w:pStyle w:val="NormalWeb"/>
            <w:ind w:left="640" w:hanging="640"/>
            <w:divId w:val="1879656502"/>
          </w:pPr>
        </w:pPrChange>
      </w:pPr>
      <w:ins w:id="396" w:author="Chris Hartgerink" w:date="2015-04-16T23:03:00Z">
        <w:r w:rsidRPr="00862FA7">
          <w:rPr>
            <w:noProof/>
          </w:rPr>
          <w:t xml:space="preserve">19. </w:t>
        </w:r>
        <w:r w:rsidRPr="00862FA7">
          <w:rPr>
            <w:noProof/>
          </w:rPr>
          <w:tab/>
          <w:t>Hofstede G (1980) Culture’s consequences: International differences in work-related values. London, UK: Sage.</w:t>
        </w:r>
      </w:ins>
    </w:p>
    <w:p w14:paraId="2F23D3D4" w14:textId="4D36FA8A" w:rsidR="00A50D11" w:rsidRPr="00862FA7" w:rsidRDefault="00A50D11" w:rsidP="00A50D11">
      <w:pPr>
        <w:pStyle w:val="NormalWeb"/>
        <w:spacing w:before="0" w:beforeAutospacing="0" w:after="0" w:afterAutospacing="0" w:line="480" w:lineRule="auto"/>
        <w:ind w:left="640" w:hanging="640"/>
        <w:divId w:val="1879656502"/>
        <w:rPr>
          <w:ins w:id="397" w:author="Chris Hartgerink" w:date="2015-04-16T23:03:00Z"/>
          <w:noProof/>
        </w:rPr>
        <w:pPrChange w:id="398" w:author="Chris Hartgerink" w:date="2015-04-16T23:08:00Z">
          <w:pPr>
            <w:pStyle w:val="NormalWeb"/>
            <w:ind w:left="640" w:hanging="640"/>
            <w:divId w:val="1879656502"/>
          </w:pPr>
        </w:pPrChange>
      </w:pPr>
      <w:ins w:id="399" w:author="Chris Hartgerink" w:date="2015-04-16T23:03:00Z">
        <w:r w:rsidRPr="00A50D11">
          <w:rPr>
            <w:noProof/>
            <w:rPrChange w:id="400" w:author="Chris Hartgerink" w:date="2015-04-16T23:03:00Z">
              <w:rPr>
                <w:noProof/>
              </w:rPr>
            </w:rPrChange>
          </w:rPr>
          <w:t xml:space="preserve">20. </w:t>
        </w:r>
        <w:r w:rsidRPr="00A50D11">
          <w:rPr>
            <w:noProof/>
            <w:rPrChange w:id="401" w:author="Chris Hartgerink" w:date="2015-04-16T23:03:00Z">
              <w:rPr>
                <w:noProof/>
              </w:rPr>
            </w:rPrChange>
          </w:rPr>
          <w:tab/>
        </w:r>
      </w:ins>
      <w:ins w:id="402" w:author="Chris Hartgerink" w:date="2015-04-16T23:12:00Z">
        <w:r w:rsidR="00812E3E">
          <w:rPr>
            <w:noProof/>
          </w:rPr>
          <w:t>*</w:t>
        </w:r>
      </w:ins>
      <w:ins w:id="403" w:author="Chris Hartgerink" w:date="2015-04-16T23:03:00Z">
        <w:r w:rsidRPr="00812E3E">
          <w:rPr>
            <w:noProof/>
          </w:rPr>
          <w:t>Van Beest I, Williams KD (2006) When inclusion costs and ostracism pays, ostracism still hurts. J Pers Soc Psychol 91</w:t>
        </w:r>
        <w:r w:rsidR="00812E3E" w:rsidRPr="00862FA7">
          <w:rPr>
            <w:noProof/>
          </w:rPr>
          <w:t>: 918–928.</w:t>
        </w:r>
      </w:ins>
    </w:p>
    <w:p w14:paraId="0C8232D4" w14:textId="36AA3640" w:rsidR="00A50D11" w:rsidRPr="00862FA7" w:rsidRDefault="00A50D11" w:rsidP="00A50D11">
      <w:pPr>
        <w:pStyle w:val="NormalWeb"/>
        <w:spacing w:before="0" w:beforeAutospacing="0" w:after="0" w:afterAutospacing="0" w:line="480" w:lineRule="auto"/>
        <w:ind w:left="640" w:hanging="640"/>
        <w:divId w:val="1879656502"/>
        <w:rPr>
          <w:ins w:id="404" w:author="Chris Hartgerink" w:date="2015-04-16T23:03:00Z"/>
          <w:noProof/>
        </w:rPr>
        <w:pPrChange w:id="405" w:author="Chris Hartgerink" w:date="2015-04-16T23:08:00Z">
          <w:pPr>
            <w:pStyle w:val="NormalWeb"/>
            <w:ind w:left="640" w:hanging="640"/>
            <w:divId w:val="1879656502"/>
          </w:pPr>
        </w:pPrChange>
      </w:pPr>
      <w:ins w:id="406" w:author="Chris Hartgerink" w:date="2015-04-16T23:03:00Z">
        <w:r w:rsidRPr="00862FA7">
          <w:rPr>
            <w:noProof/>
          </w:rPr>
          <w:t xml:space="preserve">21. </w:t>
        </w:r>
        <w:r w:rsidRPr="00862FA7">
          <w:rPr>
            <w:noProof/>
          </w:rPr>
          <w:tab/>
        </w:r>
      </w:ins>
      <w:ins w:id="407" w:author="Chris Hartgerink" w:date="2015-04-16T23:13:00Z">
        <w:r w:rsidR="00812E3E">
          <w:rPr>
            <w:noProof/>
          </w:rPr>
          <w:t>*</w:t>
        </w:r>
      </w:ins>
      <w:ins w:id="408" w:author="Chris Hartgerink" w:date="2015-04-16T23:03:00Z">
        <w:r w:rsidRPr="00812E3E">
          <w:rPr>
            <w:noProof/>
          </w:rPr>
          <w:t xml:space="preserve">Zadro L, Williams KD, Richardson R (2004) How low can you go? Ostracism by a computer is sufficient to </w:t>
        </w:r>
        <w:r w:rsidRPr="00862FA7">
          <w:rPr>
            <w:noProof/>
          </w:rPr>
          <w:t>lower self-reported levels of belonging, control, self-esteem, and meaningful existence. J Exp Soc Psychol 40: 560–567.</w:t>
        </w:r>
      </w:ins>
    </w:p>
    <w:p w14:paraId="79E49513" w14:textId="6E6ECCAD" w:rsidR="00A50D11" w:rsidRPr="00A50D11" w:rsidRDefault="00A50D11" w:rsidP="00A50D11">
      <w:pPr>
        <w:pStyle w:val="NormalWeb"/>
        <w:spacing w:before="0" w:beforeAutospacing="0" w:after="0" w:afterAutospacing="0" w:line="480" w:lineRule="auto"/>
        <w:ind w:left="640" w:hanging="640"/>
        <w:divId w:val="1879656502"/>
        <w:rPr>
          <w:ins w:id="409" w:author="Chris Hartgerink" w:date="2015-04-16T23:03:00Z"/>
          <w:noProof/>
          <w:rPrChange w:id="410" w:author="Chris Hartgerink" w:date="2015-04-16T23:03:00Z">
            <w:rPr>
              <w:ins w:id="411" w:author="Chris Hartgerink" w:date="2015-04-16T23:03:00Z"/>
              <w:noProof/>
            </w:rPr>
          </w:rPrChange>
        </w:rPr>
        <w:pPrChange w:id="412" w:author="Chris Hartgerink" w:date="2015-04-16T23:08:00Z">
          <w:pPr>
            <w:pStyle w:val="NormalWeb"/>
            <w:ind w:left="640" w:hanging="640"/>
            <w:divId w:val="1879656502"/>
          </w:pPr>
        </w:pPrChange>
      </w:pPr>
      <w:ins w:id="413" w:author="Chris Hartgerink" w:date="2015-04-16T23:03:00Z">
        <w:r w:rsidRPr="00A50D11">
          <w:rPr>
            <w:noProof/>
            <w:rPrChange w:id="414" w:author="Chris Hartgerink" w:date="2015-04-16T23:03:00Z">
              <w:rPr>
                <w:noProof/>
              </w:rPr>
            </w:rPrChange>
          </w:rPr>
          <w:t xml:space="preserve">22. </w:t>
        </w:r>
        <w:r w:rsidRPr="00A50D11">
          <w:rPr>
            <w:noProof/>
            <w:rPrChange w:id="415" w:author="Chris Hartgerink" w:date="2015-04-16T23:03:00Z">
              <w:rPr>
                <w:noProof/>
              </w:rPr>
            </w:rPrChange>
          </w:rPr>
          <w:tab/>
          <w:t>Hunter J, Schmidt F (1990) Dichotomization of continuous variables: The implications for meta-analysis. J Appl Psychol 75: 334–349.</w:t>
        </w:r>
      </w:ins>
    </w:p>
    <w:p w14:paraId="51380498" w14:textId="77777777" w:rsidR="00A50D11" w:rsidRPr="00A50D11" w:rsidRDefault="00A50D11" w:rsidP="00A50D11">
      <w:pPr>
        <w:pStyle w:val="NormalWeb"/>
        <w:spacing w:before="0" w:beforeAutospacing="0" w:after="0" w:afterAutospacing="0" w:line="480" w:lineRule="auto"/>
        <w:ind w:left="640" w:hanging="640"/>
        <w:divId w:val="1879656502"/>
        <w:rPr>
          <w:ins w:id="416" w:author="Chris Hartgerink" w:date="2015-04-16T23:03:00Z"/>
          <w:noProof/>
          <w:rPrChange w:id="417" w:author="Chris Hartgerink" w:date="2015-04-16T23:03:00Z">
            <w:rPr>
              <w:ins w:id="418" w:author="Chris Hartgerink" w:date="2015-04-16T23:03:00Z"/>
              <w:noProof/>
            </w:rPr>
          </w:rPrChange>
        </w:rPr>
        <w:pPrChange w:id="419" w:author="Chris Hartgerink" w:date="2015-04-16T23:08:00Z">
          <w:pPr>
            <w:pStyle w:val="NormalWeb"/>
            <w:ind w:left="640" w:hanging="640"/>
            <w:divId w:val="1879656502"/>
          </w:pPr>
        </w:pPrChange>
      </w:pPr>
      <w:ins w:id="420" w:author="Chris Hartgerink" w:date="2015-04-16T23:03:00Z">
        <w:r w:rsidRPr="00A50D11">
          <w:rPr>
            <w:noProof/>
            <w:rPrChange w:id="421" w:author="Chris Hartgerink" w:date="2015-04-16T23:03:00Z">
              <w:rPr>
                <w:noProof/>
              </w:rPr>
            </w:rPrChange>
          </w:rPr>
          <w:t xml:space="preserve">23. </w:t>
        </w:r>
        <w:r w:rsidRPr="00A50D11">
          <w:rPr>
            <w:noProof/>
            <w:rPrChange w:id="422" w:author="Chris Hartgerink" w:date="2015-04-16T23:03:00Z">
              <w:rPr>
                <w:noProof/>
              </w:rPr>
            </w:rPrChange>
          </w:rPr>
          <w:tab/>
          <w:t>MacCallum RC, Zhang S, Preacher KJ, Rucker DD (2002) On the practice of dichotomization of quantitative variables. Psychol Methods 7: 19–40.</w:t>
        </w:r>
      </w:ins>
    </w:p>
    <w:p w14:paraId="6D151D73" w14:textId="77777777" w:rsidR="00A50D11" w:rsidRPr="00A50D11" w:rsidRDefault="00A50D11" w:rsidP="00A50D11">
      <w:pPr>
        <w:pStyle w:val="NormalWeb"/>
        <w:spacing w:before="0" w:beforeAutospacing="0" w:after="0" w:afterAutospacing="0" w:line="480" w:lineRule="auto"/>
        <w:ind w:left="640" w:hanging="640"/>
        <w:divId w:val="1879656502"/>
        <w:rPr>
          <w:ins w:id="423" w:author="Chris Hartgerink" w:date="2015-04-16T23:03:00Z"/>
          <w:noProof/>
          <w:rPrChange w:id="424" w:author="Chris Hartgerink" w:date="2015-04-16T23:03:00Z">
            <w:rPr>
              <w:ins w:id="425" w:author="Chris Hartgerink" w:date="2015-04-16T23:03:00Z"/>
              <w:noProof/>
            </w:rPr>
          </w:rPrChange>
        </w:rPr>
        <w:pPrChange w:id="426" w:author="Chris Hartgerink" w:date="2015-04-16T23:08:00Z">
          <w:pPr>
            <w:pStyle w:val="NormalWeb"/>
            <w:ind w:left="640" w:hanging="640"/>
            <w:divId w:val="1879656502"/>
          </w:pPr>
        </w:pPrChange>
      </w:pPr>
      <w:ins w:id="427" w:author="Chris Hartgerink" w:date="2015-04-16T23:03:00Z">
        <w:r w:rsidRPr="00A50D11">
          <w:rPr>
            <w:noProof/>
            <w:rPrChange w:id="428" w:author="Chris Hartgerink" w:date="2015-04-16T23:03:00Z">
              <w:rPr>
                <w:noProof/>
              </w:rPr>
            </w:rPrChange>
          </w:rPr>
          <w:t xml:space="preserve">24. </w:t>
        </w:r>
        <w:r w:rsidRPr="00A50D11">
          <w:rPr>
            <w:noProof/>
            <w:rPrChange w:id="429" w:author="Chris Hartgerink" w:date="2015-04-16T23:03:00Z">
              <w:rPr>
                <w:noProof/>
              </w:rPr>
            </w:rPrChange>
          </w:rPr>
          <w:tab/>
          <w:t>Hedges L V, Pigott TD (2004) The power of statistical tests for moderators in meta-analysis. Psychol Methods 9: 426–445.</w:t>
        </w:r>
      </w:ins>
    </w:p>
    <w:p w14:paraId="5E17A3A3" w14:textId="27E6319F" w:rsidR="00A50D11" w:rsidRPr="00A50D11" w:rsidRDefault="00A50D11" w:rsidP="00A50D11">
      <w:pPr>
        <w:pStyle w:val="NormalWeb"/>
        <w:spacing w:before="0" w:beforeAutospacing="0" w:after="0" w:afterAutospacing="0" w:line="480" w:lineRule="auto"/>
        <w:ind w:left="640" w:hanging="640"/>
        <w:divId w:val="1879656502"/>
        <w:rPr>
          <w:ins w:id="430" w:author="Chris Hartgerink" w:date="2015-04-16T23:03:00Z"/>
          <w:noProof/>
          <w:rPrChange w:id="431" w:author="Chris Hartgerink" w:date="2015-04-16T23:03:00Z">
            <w:rPr>
              <w:ins w:id="432" w:author="Chris Hartgerink" w:date="2015-04-16T23:03:00Z"/>
              <w:noProof/>
            </w:rPr>
          </w:rPrChange>
        </w:rPr>
        <w:pPrChange w:id="433" w:author="Chris Hartgerink" w:date="2015-04-16T23:08:00Z">
          <w:pPr>
            <w:pStyle w:val="NormalWeb"/>
            <w:ind w:left="640" w:hanging="640"/>
            <w:divId w:val="1879656502"/>
          </w:pPr>
        </w:pPrChange>
      </w:pPr>
      <w:ins w:id="434" w:author="Chris Hartgerink" w:date="2015-04-16T23:03:00Z">
        <w:r w:rsidRPr="00A50D11">
          <w:rPr>
            <w:noProof/>
            <w:rPrChange w:id="435" w:author="Chris Hartgerink" w:date="2015-04-16T23:03:00Z">
              <w:rPr>
                <w:noProof/>
              </w:rPr>
            </w:rPrChange>
          </w:rPr>
          <w:t xml:space="preserve">25. </w:t>
        </w:r>
        <w:r w:rsidRPr="00A50D11">
          <w:rPr>
            <w:noProof/>
            <w:rPrChange w:id="436" w:author="Chris Hartgerink" w:date="2015-04-16T23:03:00Z">
              <w:rPr>
                <w:noProof/>
              </w:rPr>
            </w:rPrChange>
          </w:rPr>
          <w:tab/>
          <w:t>Williams KD, Jarvis B (2006) Cyberball: A program for use in research on interpersonal ostracism and acceptance.</w:t>
        </w:r>
        <w:r w:rsidR="00812E3E">
          <w:rPr>
            <w:noProof/>
            <w:rPrChange w:id="437" w:author="Chris Hartgerink" w:date="2015-04-16T23:03:00Z">
              <w:rPr>
                <w:noProof/>
              </w:rPr>
            </w:rPrChange>
          </w:rPr>
          <w:t xml:space="preserve"> Behav Res Methods 38: 174–180.</w:t>
        </w:r>
      </w:ins>
    </w:p>
    <w:p w14:paraId="4BED7C8E" w14:textId="77777777" w:rsidR="00A50D11" w:rsidRPr="00A50D11" w:rsidRDefault="00A50D11" w:rsidP="00A50D11">
      <w:pPr>
        <w:pStyle w:val="NormalWeb"/>
        <w:spacing w:before="0" w:beforeAutospacing="0" w:after="0" w:afterAutospacing="0" w:line="480" w:lineRule="auto"/>
        <w:ind w:left="640" w:hanging="640"/>
        <w:divId w:val="1879656502"/>
        <w:rPr>
          <w:ins w:id="438" w:author="Chris Hartgerink" w:date="2015-04-16T23:03:00Z"/>
          <w:noProof/>
          <w:rPrChange w:id="439" w:author="Chris Hartgerink" w:date="2015-04-16T23:03:00Z">
            <w:rPr>
              <w:ins w:id="440" w:author="Chris Hartgerink" w:date="2015-04-16T23:03:00Z"/>
              <w:noProof/>
            </w:rPr>
          </w:rPrChange>
        </w:rPr>
        <w:pPrChange w:id="441" w:author="Chris Hartgerink" w:date="2015-04-16T23:08:00Z">
          <w:pPr>
            <w:pStyle w:val="NormalWeb"/>
            <w:ind w:left="640" w:hanging="640"/>
            <w:divId w:val="1879656502"/>
          </w:pPr>
        </w:pPrChange>
      </w:pPr>
      <w:ins w:id="442" w:author="Chris Hartgerink" w:date="2015-04-16T23:03:00Z">
        <w:r w:rsidRPr="00A50D11">
          <w:rPr>
            <w:noProof/>
            <w:rPrChange w:id="443" w:author="Chris Hartgerink" w:date="2015-04-16T23:03:00Z">
              <w:rPr>
                <w:noProof/>
              </w:rPr>
            </w:rPrChange>
          </w:rPr>
          <w:t xml:space="preserve">26. </w:t>
        </w:r>
        <w:r w:rsidRPr="00A50D11">
          <w:rPr>
            <w:noProof/>
            <w:rPrChange w:id="444" w:author="Chris Hartgerink" w:date="2015-04-16T23:03:00Z">
              <w:rPr>
                <w:noProof/>
              </w:rPr>
            </w:rPrChange>
          </w:rPr>
          <w:tab/>
          <w:t>Oaten M, Williams KD, Jones A, Zadro L (2008) The effects of ostracism on self-regulation in the socially anxious. J Soc Clin Psychol 27: 471–504.</w:t>
        </w:r>
      </w:ins>
    </w:p>
    <w:p w14:paraId="70D03357" w14:textId="77777777" w:rsidR="00A50D11" w:rsidRPr="00A50D11" w:rsidRDefault="00A50D11" w:rsidP="00A50D11">
      <w:pPr>
        <w:pStyle w:val="NormalWeb"/>
        <w:spacing w:before="0" w:beforeAutospacing="0" w:after="0" w:afterAutospacing="0" w:line="480" w:lineRule="auto"/>
        <w:ind w:left="640" w:hanging="640"/>
        <w:divId w:val="1879656502"/>
        <w:rPr>
          <w:ins w:id="445" w:author="Chris Hartgerink" w:date="2015-04-16T23:03:00Z"/>
          <w:noProof/>
          <w:rPrChange w:id="446" w:author="Chris Hartgerink" w:date="2015-04-16T23:03:00Z">
            <w:rPr>
              <w:ins w:id="447" w:author="Chris Hartgerink" w:date="2015-04-16T23:03:00Z"/>
              <w:noProof/>
            </w:rPr>
          </w:rPrChange>
        </w:rPr>
        <w:pPrChange w:id="448" w:author="Chris Hartgerink" w:date="2015-04-16T23:08:00Z">
          <w:pPr>
            <w:pStyle w:val="NormalWeb"/>
            <w:ind w:left="640" w:hanging="640"/>
            <w:divId w:val="1879656502"/>
          </w:pPr>
        </w:pPrChange>
      </w:pPr>
      <w:ins w:id="449" w:author="Chris Hartgerink" w:date="2015-04-16T23:03:00Z">
        <w:r w:rsidRPr="00A50D11">
          <w:rPr>
            <w:noProof/>
            <w:rPrChange w:id="450" w:author="Chris Hartgerink" w:date="2015-04-16T23:03:00Z">
              <w:rPr>
                <w:noProof/>
              </w:rPr>
            </w:rPrChange>
          </w:rPr>
          <w:lastRenderedPageBreak/>
          <w:t xml:space="preserve">27. </w:t>
        </w:r>
        <w:r w:rsidRPr="00A50D11">
          <w:rPr>
            <w:noProof/>
            <w:rPrChange w:id="451" w:author="Chris Hartgerink" w:date="2015-04-16T23:03:00Z">
              <w:rPr>
                <w:noProof/>
              </w:rPr>
            </w:rPrChange>
          </w:rPr>
          <w:tab/>
          <w:t>Smits IAM, Dolan C V, Vorst H, Wicherts JM, Timmerman ME (2011) Cohort differences in Big Five personality factors over a period of 25 years. J Pers Soc Psychol 100: 1124–1138.</w:t>
        </w:r>
      </w:ins>
    </w:p>
    <w:p w14:paraId="7E4E960D" w14:textId="33919A2B" w:rsidR="00A50D11" w:rsidRPr="00862FA7" w:rsidRDefault="00A50D11" w:rsidP="00A50D11">
      <w:pPr>
        <w:pStyle w:val="NormalWeb"/>
        <w:spacing w:before="0" w:beforeAutospacing="0" w:after="0" w:afterAutospacing="0" w:line="480" w:lineRule="auto"/>
        <w:ind w:left="640" w:hanging="640"/>
        <w:divId w:val="1879656502"/>
        <w:rPr>
          <w:ins w:id="452" w:author="Chris Hartgerink" w:date="2015-04-16T23:03:00Z"/>
          <w:noProof/>
        </w:rPr>
        <w:pPrChange w:id="453" w:author="Chris Hartgerink" w:date="2015-04-16T23:08:00Z">
          <w:pPr>
            <w:pStyle w:val="NormalWeb"/>
            <w:ind w:left="640" w:hanging="640"/>
            <w:divId w:val="1879656502"/>
          </w:pPr>
        </w:pPrChange>
      </w:pPr>
      <w:ins w:id="454" w:author="Chris Hartgerink" w:date="2015-04-16T23:03:00Z">
        <w:r w:rsidRPr="00A50D11">
          <w:rPr>
            <w:noProof/>
            <w:rPrChange w:id="455" w:author="Chris Hartgerink" w:date="2015-04-16T23:03:00Z">
              <w:rPr>
                <w:noProof/>
              </w:rPr>
            </w:rPrChange>
          </w:rPr>
          <w:t xml:space="preserve">28. </w:t>
        </w:r>
        <w:r w:rsidRPr="00A50D11">
          <w:rPr>
            <w:noProof/>
            <w:rPrChange w:id="456" w:author="Chris Hartgerink" w:date="2015-04-16T23:03:00Z">
              <w:rPr>
                <w:noProof/>
              </w:rPr>
            </w:rPrChange>
          </w:rPr>
          <w:tab/>
        </w:r>
      </w:ins>
      <w:ins w:id="457" w:author="Chris Hartgerink" w:date="2015-04-16T23:15:00Z">
        <w:r w:rsidR="00812E3E">
          <w:rPr>
            <w:noProof/>
          </w:rPr>
          <w:t>*</w:t>
        </w:r>
      </w:ins>
      <w:ins w:id="458" w:author="Chris Hartgerink" w:date="2015-04-16T23:03:00Z">
        <w:r w:rsidRPr="00812E3E">
          <w:rPr>
            <w:noProof/>
          </w:rPr>
          <w:t>Gonsalkorale K, Williams KD (2007) The KKK won’t let me play: ostracism even by a despised outgroup hurts. E</w:t>
        </w:r>
        <w:r w:rsidR="00812E3E" w:rsidRPr="00862FA7">
          <w:rPr>
            <w:noProof/>
          </w:rPr>
          <w:t>ur J Soc Psychol 37: 1176–1186.</w:t>
        </w:r>
      </w:ins>
    </w:p>
    <w:p w14:paraId="27DF5DE5" w14:textId="75AEC8ED" w:rsidR="00A50D11" w:rsidRPr="00A50D11" w:rsidRDefault="00A50D11" w:rsidP="00A50D11">
      <w:pPr>
        <w:pStyle w:val="NormalWeb"/>
        <w:spacing w:before="0" w:beforeAutospacing="0" w:after="0" w:afterAutospacing="0" w:line="480" w:lineRule="auto"/>
        <w:ind w:left="640" w:hanging="640"/>
        <w:divId w:val="1879656502"/>
        <w:rPr>
          <w:ins w:id="459" w:author="Chris Hartgerink" w:date="2015-04-16T23:03:00Z"/>
          <w:noProof/>
          <w:rPrChange w:id="460" w:author="Chris Hartgerink" w:date="2015-04-16T23:03:00Z">
            <w:rPr>
              <w:ins w:id="461" w:author="Chris Hartgerink" w:date="2015-04-16T23:03:00Z"/>
              <w:noProof/>
            </w:rPr>
          </w:rPrChange>
        </w:rPr>
        <w:pPrChange w:id="462" w:author="Chris Hartgerink" w:date="2015-04-16T23:08:00Z">
          <w:pPr>
            <w:pStyle w:val="NormalWeb"/>
            <w:ind w:left="640" w:hanging="640"/>
            <w:divId w:val="1879656502"/>
          </w:pPr>
        </w:pPrChange>
      </w:pPr>
      <w:ins w:id="463" w:author="Chris Hartgerink" w:date="2015-04-16T23:03:00Z">
        <w:r w:rsidRPr="00862FA7">
          <w:rPr>
            <w:noProof/>
          </w:rPr>
          <w:t xml:space="preserve">29. </w:t>
        </w:r>
        <w:r w:rsidRPr="00862FA7">
          <w:rPr>
            <w:noProof/>
          </w:rPr>
          <w:tab/>
          <w:t xml:space="preserve">Viechtbauer W (2010) Conducting meta-analyses in R with the metafor </w:t>
        </w:r>
        <w:r w:rsidR="00812E3E" w:rsidRPr="00862FA7">
          <w:rPr>
            <w:noProof/>
          </w:rPr>
          <w:t>package. J Stat Softw 36: 1–48.</w:t>
        </w:r>
      </w:ins>
    </w:p>
    <w:p w14:paraId="3F21E6B2" w14:textId="77777777" w:rsidR="00A50D11" w:rsidRPr="00A50D11" w:rsidRDefault="00A50D11" w:rsidP="00A50D11">
      <w:pPr>
        <w:pStyle w:val="NormalWeb"/>
        <w:spacing w:before="0" w:beforeAutospacing="0" w:after="0" w:afterAutospacing="0" w:line="480" w:lineRule="auto"/>
        <w:ind w:left="640" w:hanging="640"/>
        <w:divId w:val="1879656502"/>
        <w:rPr>
          <w:ins w:id="464" w:author="Chris Hartgerink" w:date="2015-04-16T23:03:00Z"/>
          <w:noProof/>
          <w:rPrChange w:id="465" w:author="Chris Hartgerink" w:date="2015-04-16T23:03:00Z">
            <w:rPr>
              <w:ins w:id="466" w:author="Chris Hartgerink" w:date="2015-04-16T23:03:00Z"/>
              <w:noProof/>
            </w:rPr>
          </w:rPrChange>
        </w:rPr>
        <w:pPrChange w:id="467" w:author="Chris Hartgerink" w:date="2015-04-16T23:08:00Z">
          <w:pPr>
            <w:pStyle w:val="NormalWeb"/>
            <w:ind w:left="640" w:hanging="640"/>
            <w:divId w:val="1879656502"/>
          </w:pPr>
        </w:pPrChange>
      </w:pPr>
      <w:ins w:id="468" w:author="Chris Hartgerink" w:date="2015-04-16T23:03:00Z">
        <w:r w:rsidRPr="00A50D11">
          <w:rPr>
            <w:noProof/>
            <w:rPrChange w:id="469" w:author="Chris Hartgerink" w:date="2015-04-16T23:03:00Z">
              <w:rPr>
                <w:noProof/>
              </w:rPr>
            </w:rPrChange>
          </w:rPr>
          <w:t xml:space="preserve">30. </w:t>
        </w:r>
        <w:r w:rsidRPr="00A50D11">
          <w:rPr>
            <w:noProof/>
            <w:rPrChange w:id="470" w:author="Chris Hartgerink" w:date="2015-04-16T23:03:00Z">
              <w:rPr>
                <w:noProof/>
              </w:rPr>
            </w:rPrChange>
          </w:rPr>
          <w:tab/>
          <w:t>R Core Team (2013) R: A language and environment for statistical computing. Available: http://www.r-project.org/.</w:t>
        </w:r>
      </w:ins>
    </w:p>
    <w:p w14:paraId="129BFF9A" w14:textId="2315E8EC" w:rsidR="00A50D11" w:rsidRPr="00862FA7" w:rsidRDefault="00A50D11" w:rsidP="00A50D11">
      <w:pPr>
        <w:pStyle w:val="NormalWeb"/>
        <w:spacing w:before="0" w:beforeAutospacing="0" w:after="0" w:afterAutospacing="0" w:line="480" w:lineRule="auto"/>
        <w:ind w:left="640" w:hanging="640"/>
        <w:divId w:val="1879656502"/>
        <w:rPr>
          <w:ins w:id="471" w:author="Chris Hartgerink" w:date="2015-04-16T23:03:00Z"/>
          <w:noProof/>
        </w:rPr>
        <w:pPrChange w:id="472" w:author="Chris Hartgerink" w:date="2015-04-16T23:08:00Z">
          <w:pPr>
            <w:pStyle w:val="NormalWeb"/>
            <w:ind w:left="640" w:hanging="640"/>
            <w:divId w:val="1879656502"/>
          </w:pPr>
        </w:pPrChange>
      </w:pPr>
      <w:ins w:id="473" w:author="Chris Hartgerink" w:date="2015-04-16T23:03:00Z">
        <w:r w:rsidRPr="00A50D11">
          <w:rPr>
            <w:noProof/>
            <w:rPrChange w:id="474" w:author="Chris Hartgerink" w:date="2015-04-16T23:03:00Z">
              <w:rPr>
                <w:noProof/>
              </w:rPr>
            </w:rPrChange>
          </w:rPr>
          <w:t xml:space="preserve">31. </w:t>
        </w:r>
        <w:r w:rsidRPr="00A50D11">
          <w:rPr>
            <w:noProof/>
            <w:rPrChange w:id="475" w:author="Chris Hartgerink" w:date="2015-04-16T23:03:00Z">
              <w:rPr>
                <w:noProof/>
              </w:rPr>
            </w:rPrChange>
          </w:rPr>
          <w:tab/>
          <w:t xml:space="preserve">Hedges </w:t>
        </w:r>
      </w:ins>
      <w:ins w:id="476" w:author="Chris Hartgerink" w:date="2015-04-16T23:17:00Z">
        <w:r w:rsidR="00812E3E">
          <w:rPr>
            <w:noProof/>
          </w:rPr>
          <w:t xml:space="preserve">LV </w:t>
        </w:r>
      </w:ins>
      <w:ins w:id="477" w:author="Chris Hartgerink" w:date="2015-04-16T23:03:00Z">
        <w:r w:rsidRPr="00812E3E">
          <w:rPr>
            <w:noProof/>
          </w:rPr>
          <w:t>(1981) Distribution theory for Glass’s estimator of effect size and related estimators. 6: 107–128.</w:t>
        </w:r>
      </w:ins>
    </w:p>
    <w:p w14:paraId="05A96E9F" w14:textId="7D23C9A8" w:rsidR="00A50D11" w:rsidRPr="00812E3E" w:rsidRDefault="00A50D11" w:rsidP="00A50D11">
      <w:pPr>
        <w:pStyle w:val="NormalWeb"/>
        <w:spacing w:before="0" w:beforeAutospacing="0" w:after="0" w:afterAutospacing="0" w:line="480" w:lineRule="auto"/>
        <w:ind w:left="640" w:hanging="640"/>
        <w:divId w:val="1879656502"/>
        <w:rPr>
          <w:ins w:id="478" w:author="Chris Hartgerink" w:date="2015-04-16T23:03:00Z"/>
          <w:noProof/>
        </w:rPr>
        <w:pPrChange w:id="479" w:author="Chris Hartgerink" w:date="2015-04-16T23:08:00Z">
          <w:pPr>
            <w:pStyle w:val="NormalWeb"/>
            <w:ind w:left="640" w:hanging="640"/>
            <w:divId w:val="1879656502"/>
          </w:pPr>
        </w:pPrChange>
      </w:pPr>
      <w:ins w:id="480" w:author="Chris Hartgerink" w:date="2015-04-16T23:03:00Z">
        <w:r w:rsidRPr="00862FA7">
          <w:rPr>
            <w:noProof/>
          </w:rPr>
          <w:t xml:space="preserve">32. </w:t>
        </w:r>
        <w:r w:rsidRPr="00862FA7">
          <w:rPr>
            <w:noProof/>
          </w:rPr>
          <w:tab/>
          <w:t xml:space="preserve">Viechtbauer W (2005) Bias and </w:t>
        </w:r>
      </w:ins>
      <w:ins w:id="481" w:author="Chris Hartgerink" w:date="2015-04-16T23:22:00Z">
        <w:r w:rsidR="00812E3E">
          <w:rPr>
            <w:noProof/>
          </w:rPr>
          <w:t>e</w:t>
        </w:r>
      </w:ins>
      <w:ins w:id="482" w:author="Chris Hartgerink" w:date="2015-04-16T23:03:00Z">
        <w:r w:rsidRPr="00812E3E">
          <w:rPr>
            <w:noProof/>
          </w:rPr>
          <w:t xml:space="preserve">fficiency of </w:t>
        </w:r>
      </w:ins>
      <w:ins w:id="483" w:author="Chris Hartgerink" w:date="2015-04-16T23:22:00Z">
        <w:r w:rsidR="00812E3E">
          <w:rPr>
            <w:noProof/>
          </w:rPr>
          <w:t>m</w:t>
        </w:r>
      </w:ins>
      <w:ins w:id="484" w:author="Chris Hartgerink" w:date="2015-04-16T23:03:00Z">
        <w:r w:rsidRPr="00812E3E">
          <w:rPr>
            <w:noProof/>
          </w:rPr>
          <w:t>eta-</w:t>
        </w:r>
      </w:ins>
      <w:ins w:id="485" w:author="Chris Hartgerink" w:date="2015-04-16T23:22:00Z">
        <w:r w:rsidR="00812E3E">
          <w:rPr>
            <w:noProof/>
          </w:rPr>
          <w:t>a</w:t>
        </w:r>
      </w:ins>
      <w:ins w:id="486" w:author="Chris Hartgerink" w:date="2015-04-16T23:03:00Z">
        <w:r w:rsidRPr="00812E3E">
          <w:rPr>
            <w:noProof/>
          </w:rPr>
          <w:t xml:space="preserve">nalytic </w:t>
        </w:r>
      </w:ins>
      <w:ins w:id="487" w:author="Chris Hartgerink" w:date="2015-04-16T23:22:00Z">
        <w:r w:rsidR="00812E3E">
          <w:rPr>
            <w:noProof/>
          </w:rPr>
          <w:t>v</w:t>
        </w:r>
      </w:ins>
      <w:ins w:id="488" w:author="Chris Hartgerink" w:date="2015-04-16T23:03:00Z">
        <w:r w:rsidRPr="00812E3E">
          <w:rPr>
            <w:noProof/>
          </w:rPr>
          <w:t xml:space="preserve">ariance </w:t>
        </w:r>
      </w:ins>
      <w:ins w:id="489" w:author="Chris Hartgerink" w:date="2015-04-16T23:22:00Z">
        <w:r w:rsidR="00812E3E">
          <w:rPr>
            <w:noProof/>
          </w:rPr>
          <w:t>e</w:t>
        </w:r>
      </w:ins>
      <w:ins w:id="490" w:author="Chris Hartgerink" w:date="2015-04-16T23:03:00Z">
        <w:r w:rsidRPr="00812E3E">
          <w:rPr>
            <w:noProof/>
          </w:rPr>
          <w:t xml:space="preserve">stimators in the </w:t>
        </w:r>
      </w:ins>
      <w:ins w:id="491" w:author="Chris Hartgerink" w:date="2015-04-16T23:22:00Z">
        <w:r w:rsidR="00812E3E">
          <w:rPr>
            <w:noProof/>
          </w:rPr>
          <w:t>r</w:t>
        </w:r>
      </w:ins>
      <w:ins w:id="492" w:author="Chris Hartgerink" w:date="2015-04-16T23:03:00Z">
        <w:r w:rsidRPr="00812E3E">
          <w:rPr>
            <w:noProof/>
          </w:rPr>
          <w:t>andom-</w:t>
        </w:r>
      </w:ins>
      <w:ins w:id="493" w:author="Chris Hartgerink" w:date="2015-04-16T23:22:00Z">
        <w:r w:rsidR="00812E3E">
          <w:rPr>
            <w:noProof/>
          </w:rPr>
          <w:t>e</w:t>
        </w:r>
      </w:ins>
      <w:ins w:id="494" w:author="Chris Hartgerink" w:date="2015-04-16T23:03:00Z">
        <w:r w:rsidRPr="00812E3E">
          <w:rPr>
            <w:noProof/>
          </w:rPr>
          <w:t xml:space="preserve">ffects </w:t>
        </w:r>
      </w:ins>
      <w:ins w:id="495" w:author="Chris Hartgerink" w:date="2015-04-16T23:22:00Z">
        <w:r w:rsidR="00812E3E">
          <w:rPr>
            <w:noProof/>
          </w:rPr>
          <w:t>m</w:t>
        </w:r>
      </w:ins>
      <w:ins w:id="496" w:author="Chris Hartgerink" w:date="2015-04-16T23:03:00Z">
        <w:r w:rsidRPr="00812E3E">
          <w:rPr>
            <w:noProof/>
          </w:rPr>
          <w:t>odel.</w:t>
        </w:r>
        <w:r w:rsidR="00812E3E" w:rsidRPr="00812E3E">
          <w:rPr>
            <w:noProof/>
          </w:rPr>
          <w:t xml:space="preserve"> J Educ Behav Stat 30: 261–293.</w:t>
        </w:r>
      </w:ins>
    </w:p>
    <w:p w14:paraId="50057BAA" w14:textId="7407A18D" w:rsidR="00A50D11" w:rsidRPr="00862FA7" w:rsidRDefault="00A50D11" w:rsidP="00A50D11">
      <w:pPr>
        <w:pStyle w:val="NormalWeb"/>
        <w:spacing w:before="0" w:beforeAutospacing="0" w:after="0" w:afterAutospacing="0" w:line="480" w:lineRule="auto"/>
        <w:ind w:left="640" w:hanging="640"/>
        <w:divId w:val="1879656502"/>
        <w:rPr>
          <w:ins w:id="497" w:author="Chris Hartgerink" w:date="2015-04-16T23:03:00Z"/>
          <w:noProof/>
        </w:rPr>
        <w:pPrChange w:id="498" w:author="Chris Hartgerink" w:date="2015-04-16T23:08:00Z">
          <w:pPr>
            <w:pStyle w:val="NormalWeb"/>
            <w:ind w:left="640" w:hanging="640"/>
            <w:divId w:val="1879656502"/>
          </w:pPr>
        </w:pPrChange>
      </w:pPr>
      <w:ins w:id="499" w:author="Chris Hartgerink" w:date="2015-04-16T23:03:00Z">
        <w:r w:rsidRPr="00862FA7">
          <w:rPr>
            <w:noProof/>
          </w:rPr>
          <w:t xml:space="preserve">33. </w:t>
        </w:r>
        <w:r w:rsidRPr="00862FA7">
          <w:rPr>
            <w:noProof/>
          </w:rPr>
          <w:tab/>
          <w:t xml:space="preserve">Light RJ, Pillemer DB (1984) Summing up: </w:t>
        </w:r>
      </w:ins>
      <w:ins w:id="500" w:author="Chris Hartgerink" w:date="2015-04-16T23:34:00Z">
        <w:r w:rsidR="00862FA7">
          <w:rPr>
            <w:noProof/>
          </w:rPr>
          <w:t>T</w:t>
        </w:r>
      </w:ins>
      <w:bookmarkStart w:id="501" w:name="_GoBack"/>
      <w:bookmarkEnd w:id="501"/>
      <w:ins w:id="502" w:author="Chris Hartgerink" w:date="2015-04-16T23:03:00Z">
        <w:r w:rsidRPr="00862FA7">
          <w:rPr>
            <w:noProof/>
          </w:rPr>
          <w:t>he science of reviewing research. Cambridge, MA: Harvard University Press.</w:t>
        </w:r>
      </w:ins>
    </w:p>
    <w:p w14:paraId="7D66018B" w14:textId="77777777" w:rsidR="00A50D11" w:rsidRPr="00A50D11" w:rsidRDefault="00A50D11" w:rsidP="00A50D11">
      <w:pPr>
        <w:pStyle w:val="NormalWeb"/>
        <w:spacing w:before="0" w:beforeAutospacing="0" w:after="0" w:afterAutospacing="0" w:line="480" w:lineRule="auto"/>
        <w:ind w:left="640" w:hanging="640"/>
        <w:divId w:val="1879656502"/>
        <w:rPr>
          <w:ins w:id="503" w:author="Chris Hartgerink" w:date="2015-04-16T23:03:00Z"/>
          <w:noProof/>
          <w:rPrChange w:id="504" w:author="Chris Hartgerink" w:date="2015-04-16T23:03:00Z">
            <w:rPr>
              <w:ins w:id="505" w:author="Chris Hartgerink" w:date="2015-04-16T23:03:00Z"/>
              <w:noProof/>
            </w:rPr>
          </w:rPrChange>
        </w:rPr>
        <w:pPrChange w:id="506" w:author="Chris Hartgerink" w:date="2015-04-16T23:08:00Z">
          <w:pPr>
            <w:pStyle w:val="NormalWeb"/>
            <w:ind w:left="640" w:hanging="640"/>
            <w:divId w:val="1879656502"/>
          </w:pPr>
        </w:pPrChange>
      </w:pPr>
      <w:ins w:id="507" w:author="Chris Hartgerink" w:date="2015-04-16T23:03:00Z">
        <w:r w:rsidRPr="00A50D11">
          <w:rPr>
            <w:noProof/>
            <w:rPrChange w:id="508" w:author="Chris Hartgerink" w:date="2015-04-16T23:03:00Z">
              <w:rPr>
                <w:noProof/>
              </w:rPr>
            </w:rPrChange>
          </w:rPr>
          <w:t xml:space="preserve">34. </w:t>
        </w:r>
        <w:r w:rsidRPr="00A50D11">
          <w:rPr>
            <w:noProof/>
            <w:rPrChange w:id="509" w:author="Chris Hartgerink" w:date="2015-04-16T23:03:00Z">
              <w:rPr>
                <w:noProof/>
              </w:rPr>
            </w:rPrChange>
          </w:rPr>
          <w:tab/>
          <w:t>Bakker M, Van Dijk A, Wicherts JM (2012) The rules of the game called psychological science. Perspect Psychol Sci 7: 543–554.</w:t>
        </w:r>
      </w:ins>
    </w:p>
    <w:p w14:paraId="4D563B10" w14:textId="64295FF9" w:rsidR="00A50D11" w:rsidRPr="00A50D11" w:rsidRDefault="00A50D11" w:rsidP="00A50D11">
      <w:pPr>
        <w:pStyle w:val="NormalWeb"/>
        <w:spacing w:before="0" w:beforeAutospacing="0" w:after="0" w:afterAutospacing="0" w:line="480" w:lineRule="auto"/>
        <w:ind w:left="640" w:hanging="640"/>
        <w:divId w:val="1879656502"/>
        <w:rPr>
          <w:ins w:id="510" w:author="Chris Hartgerink" w:date="2015-04-16T23:03:00Z"/>
          <w:noProof/>
          <w:rPrChange w:id="511" w:author="Chris Hartgerink" w:date="2015-04-16T23:03:00Z">
            <w:rPr>
              <w:ins w:id="512" w:author="Chris Hartgerink" w:date="2015-04-16T23:03:00Z"/>
              <w:noProof/>
            </w:rPr>
          </w:rPrChange>
        </w:rPr>
        <w:pPrChange w:id="513" w:author="Chris Hartgerink" w:date="2015-04-16T23:08:00Z">
          <w:pPr>
            <w:pStyle w:val="NormalWeb"/>
            <w:ind w:left="640" w:hanging="640"/>
            <w:divId w:val="1879656502"/>
          </w:pPr>
        </w:pPrChange>
      </w:pPr>
      <w:ins w:id="514" w:author="Chris Hartgerink" w:date="2015-04-16T23:03:00Z">
        <w:r w:rsidRPr="00A50D11">
          <w:rPr>
            <w:noProof/>
            <w:rPrChange w:id="515" w:author="Chris Hartgerink" w:date="2015-04-16T23:03:00Z">
              <w:rPr>
                <w:noProof/>
              </w:rPr>
            </w:rPrChange>
          </w:rPr>
          <w:t xml:space="preserve">35. </w:t>
        </w:r>
        <w:r w:rsidRPr="00A50D11">
          <w:rPr>
            <w:noProof/>
            <w:rPrChange w:id="516" w:author="Chris Hartgerink" w:date="2015-04-16T23:03:00Z">
              <w:rPr>
                <w:noProof/>
              </w:rPr>
            </w:rPrChange>
          </w:rPr>
          <w:tab/>
          <w:t>Egger M, Smith GD, Schneider M, Minder C (1997) Bias in meta-analysis detected by a simple, graphical test. BMJ 315: 629–634.</w:t>
        </w:r>
      </w:ins>
    </w:p>
    <w:p w14:paraId="0024C18A" w14:textId="2BE2A027" w:rsidR="00A50D11" w:rsidRPr="00812E3E" w:rsidRDefault="00A50D11" w:rsidP="00A50D11">
      <w:pPr>
        <w:pStyle w:val="NormalWeb"/>
        <w:spacing w:before="0" w:beforeAutospacing="0" w:after="0" w:afterAutospacing="0" w:line="480" w:lineRule="auto"/>
        <w:ind w:left="640" w:hanging="640"/>
        <w:divId w:val="1879656502"/>
        <w:rPr>
          <w:ins w:id="517" w:author="Chris Hartgerink" w:date="2015-04-16T23:03:00Z"/>
          <w:noProof/>
        </w:rPr>
        <w:pPrChange w:id="518" w:author="Chris Hartgerink" w:date="2015-04-16T23:08:00Z">
          <w:pPr>
            <w:pStyle w:val="NormalWeb"/>
            <w:ind w:left="640" w:hanging="640"/>
            <w:divId w:val="1879656502"/>
          </w:pPr>
        </w:pPrChange>
      </w:pPr>
      <w:ins w:id="519" w:author="Chris Hartgerink" w:date="2015-04-16T23:03:00Z">
        <w:r w:rsidRPr="00A50D11">
          <w:rPr>
            <w:noProof/>
            <w:rPrChange w:id="520" w:author="Chris Hartgerink" w:date="2015-04-16T23:03:00Z">
              <w:rPr>
                <w:noProof/>
              </w:rPr>
            </w:rPrChange>
          </w:rPr>
          <w:t xml:space="preserve">36. </w:t>
        </w:r>
        <w:r w:rsidRPr="00A50D11">
          <w:rPr>
            <w:noProof/>
            <w:rPrChange w:id="521" w:author="Chris Hartgerink" w:date="2015-04-16T23:03:00Z">
              <w:rPr>
                <w:noProof/>
              </w:rPr>
            </w:rPrChange>
          </w:rPr>
          <w:tab/>
          <w:t xml:space="preserve">Sterne JAC, Egger M (2005) Regression </w:t>
        </w:r>
      </w:ins>
      <w:ins w:id="522" w:author="Chris Hartgerink" w:date="2015-04-16T23:22:00Z">
        <w:r w:rsidR="00812E3E">
          <w:rPr>
            <w:noProof/>
          </w:rPr>
          <w:t>m</w:t>
        </w:r>
      </w:ins>
      <w:ins w:id="523" w:author="Chris Hartgerink" w:date="2015-04-16T23:03:00Z">
        <w:r w:rsidRPr="00812E3E">
          <w:rPr>
            <w:noProof/>
          </w:rPr>
          <w:t xml:space="preserve">ethods to </w:t>
        </w:r>
      </w:ins>
      <w:ins w:id="524" w:author="Chris Hartgerink" w:date="2015-04-16T23:22:00Z">
        <w:r w:rsidR="00812E3E">
          <w:rPr>
            <w:noProof/>
          </w:rPr>
          <w:t>d</w:t>
        </w:r>
      </w:ins>
      <w:ins w:id="525" w:author="Chris Hartgerink" w:date="2015-04-16T23:03:00Z">
        <w:r w:rsidRPr="00812E3E">
          <w:rPr>
            <w:noProof/>
          </w:rPr>
          <w:t xml:space="preserve">etect </w:t>
        </w:r>
      </w:ins>
      <w:ins w:id="526" w:author="Chris Hartgerink" w:date="2015-04-16T23:22:00Z">
        <w:r w:rsidR="00812E3E">
          <w:rPr>
            <w:noProof/>
          </w:rPr>
          <w:t>p</w:t>
        </w:r>
      </w:ins>
      <w:ins w:id="527" w:author="Chris Hartgerink" w:date="2015-04-16T23:03:00Z">
        <w:r w:rsidRPr="00812E3E">
          <w:rPr>
            <w:noProof/>
          </w:rPr>
          <w:t xml:space="preserve">ublication and </w:t>
        </w:r>
      </w:ins>
      <w:ins w:id="528" w:author="Chris Hartgerink" w:date="2015-04-16T23:22:00Z">
        <w:r w:rsidR="00812E3E">
          <w:rPr>
            <w:noProof/>
          </w:rPr>
          <w:t>o</w:t>
        </w:r>
      </w:ins>
      <w:ins w:id="529" w:author="Chris Hartgerink" w:date="2015-04-16T23:03:00Z">
        <w:r w:rsidRPr="00812E3E">
          <w:rPr>
            <w:noProof/>
          </w:rPr>
          <w:t xml:space="preserve">ther </w:t>
        </w:r>
      </w:ins>
      <w:ins w:id="530" w:author="Chris Hartgerink" w:date="2015-04-16T23:22:00Z">
        <w:r w:rsidR="00812E3E">
          <w:rPr>
            <w:noProof/>
          </w:rPr>
          <w:t>b</w:t>
        </w:r>
      </w:ins>
      <w:ins w:id="531" w:author="Chris Hartgerink" w:date="2015-04-16T23:03:00Z">
        <w:r w:rsidRPr="00812E3E">
          <w:rPr>
            <w:noProof/>
          </w:rPr>
          <w:t xml:space="preserve">ias in </w:t>
        </w:r>
      </w:ins>
      <w:ins w:id="532" w:author="Chris Hartgerink" w:date="2015-04-16T23:22:00Z">
        <w:r w:rsidR="00812E3E">
          <w:rPr>
            <w:noProof/>
          </w:rPr>
          <w:t>m</w:t>
        </w:r>
      </w:ins>
      <w:ins w:id="533" w:author="Chris Hartgerink" w:date="2015-04-16T23:03:00Z">
        <w:r w:rsidRPr="00812E3E">
          <w:rPr>
            <w:noProof/>
          </w:rPr>
          <w:t>eta-</w:t>
        </w:r>
      </w:ins>
      <w:ins w:id="534" w:author="Chris Hartgerink" w:date="2015-04-16T23:22:00Z">
        <w:r w:rsidR="00812E3E">
          <w:rPr>
            <w:noProof/>
          </w:rPr>
          <w:t>a</w:t>
        </w:r>
      </w:ins>
      <w:ins w:id="535" w:author="Chris Hartgerink" w:date="2015-04-16T23:03:00Z">
        <w:r w:rsidRPr="00812E3E">
          <w:rPr>
            <w:noProof/>
          </w:rPr>
          <w:t>nalysis. In: Rothstein HR, Sutton AJ, Borenstein M, editors. Publication bias in meta-analysis. Chichester: John Wiley &amp; Sons.</w:t>
        </w:r>
      </w:ins>
    </w:p>
    <w:p w14:paraId="1D216DC1" w14:textId="151BED98" w:rsidR="00A50D11" w:rsidRPr="00812E3E" w:rsidRDefault="00A50D11" w:rsidP="00A50D11">
      <w:pPr>
        <w:pStyle w:val="NormalWeb"/>
        <w:spacing w:before="0" w:beforeAutospacing="0" w:after="0" w:afterAutospacing="0" w:line="480" w:lineRule="auto"/>
        <w:ind w:left="640" w:hanging="640"/>
        <w:divId w:val="1879656502"/>
        <w:rPr>
          <w:ins w:id="536" w:author="Chris Hartgerink" w:date="2015-04-16T23:03:00Z"/>
          <w:noProof/>
        </w:rPr>
        <w:pPrChange w:id="537" w:author="Chris Hartgerink" w:date="2015-04-16T23:08:00Z">
          <w:pPr>
            <w:pStyle w:val="NormalWeb"/>
            <w:ind w:left="640" w:hanging="640"/>
            <w:divId w:val="1879656502"/>
          </w:pPr>
        </w:pPrChange>
      </w:pPr>
      <w:ins w:id="538" w:author="Chris Hartgerink" w:date="2015-04-16T23:03:00Z">
        <w:r w:rsidRPr="00862FA7">
          <w:rPr>
            <w:noProof/>
          </w:rPr>
          <w:t xml:space="preserve">37. </w:t>
        </w:r>
        <w:r w:rsidRPr="00862FA7">
          <w:rPr>
            <w:noProof/>
          </w:rPr>
          <w:tab/>
          <w:t xml:space="preserve">Cohen J (1988) Statistical </w:t>
        </w:r>
      </w:ins>
      <w:ins w:id="539" w:author="Chris Hartgerink" w:date="2015-04-16T23:22:00Z">
        <w:r w:rsidR="00812E3E">
          <w:rPr>
            <w:noProof/>
          </w:rPr>
          <w:t>p</w:t>
        </w:r>
      </w:ins>
      <w:ins w:id="540" w:author="Chris Hartgerink" w:date="2015-04-16T23:03:00Z">
        <w:r w:rsidRPr="00812E3E">
          <w:rPr>
            <w:noProof/>
          </w:rPr>
          <w:t xml:space="preserve">ower </w:t>
        </w:r>
      </w:ins>
      <w:ins w:id="541" w:author="Chris Hartgerink" w:date="2015-04-16T23:22:00Z">
        <w:r w:rsidR="00812E3E">
          <w:rPr>
            <w:noProof/>
          </w:rPr>
          <w:t>a</w:t>
        </w:r>
      </w:ins>
      <w:ins w:id="542" w:author="Chris Hartgerink" w:date="2015-04-16T23:03:00Z">
        <w:r w:rsidRPr="00812E3E">
          <w:rPr>
            <w:noProof/>
          </w:rPr>
          <w:t xml:space="preserve">nalysis for the </w:t>
        </w:r>
      </w:ins>
      <w:ins w:id="543" w:author="Chris Hartgerink" w:date="2015-04-16T23:22:00Z">
        <w:r w:rsidR="00812E3E">
          <w:rPr>
            <w:noProof/>
          </w:rPr>
          <w:t>b</w:t>
        </w:r>
      </w:ins>
      <w:ins w:id="544" w:author="Chris Hartgerink" w:date="2015-04-16T23:03:00Z">
        <w:r w:rsidRPr="00812E3E">
          <w:rPr>
            <w:noProof/>
          </w:rPr>
          <w:t xml:space="preserve">ehavioral </w:t>
        </w:r>
      </w:ins>
      <w:ins w:id="545" w:author="Chris Hartgerink" w:date="2015-04-16T23:22:00Z">
        <w:r w:rsidR="00812E3E">
          <w:rPr>
            <w:noProof/>
          </w:rPr>
          <w:t>s</w:t>
        </w:r>
      </w:ins>
      <w:ins w:id="546" w:author="Chris Hartgerink" w:date="2015-04-16T23:03:00Z">
        <w:r w:rsidRPr="00812E3E">
          <w:rPr>
            <w:noProof/>
          </w:rPr>
          <w:t>ciences. 2nd ed. Hillsdale, NJ: Lawrence Erlbaum.</w:t>
        </w:r>
      </w:ins>
    </w:p>
    <w:p w14:paraId="267C3572" w14:textId="514D3D21" w:rsidR="00A50D11" w:rsidRPr="00812E3E" w:rsidRDefault="00A50D11" w:rsidP="00A50D11">
      <w:pPr>
        <w:pStyle w:val="NormalWeb"/>
        <w:spacing w:before="0" w:beforeAutospacing="0" w:after="0" w:afterAutospacing="0" w:line="480" w:lineRule="auto"/>
        <w:ind w:left="640" w:hanging="640"/>
        <w:divId w:val="1879656502"/>
        <w:rPr>
          <w:ins w:id="547" w:author="Chris Hartgerink" w:date="2015-04-16T23:03:00Z"/>
          <w:noProof/>
        </w:rPr>
        <w:pPrChange w:id="548" w:author="Chris Hartgerink" w:date="2015-04-16T23:08:00Z">
          <w:pPr>
            <w:pStyle w:val="NormalWeb"/>
            <w:ind w:left="640" w:hanging="640"/>
            <w:divId w:val="1879656502"/>
          </w:pPr>
        </w:pPrChange>
      </w:pPr>
      <w:ins w:id="549" w:author="Chris Hartgerink" w:date="2015-04-16T23:03:00Z">
        <w:r w:rsidRPr="00862FA7">
          <w:rPr>
            <w:noProof/>
          </w:rPr>
          <w:lastRenderedPageBreak/>
          <w:t xml:space="preserve">38. </w:t>
        </w:r>
        <w:r w:rsidRPr="00862FA7">
          <w:rPr>
            <w:noProof/>
          </w:rPr>
          <w:tab/>
          <w:t xml:space="preserve">Schenker N, Gentleman JF (2001) On </w:t>
        </w:r>
      </w:ins>
      <w:ins w:id="550" w:author="Chris Hartgerink" w:date="2015-04-16T23:21:00Z">
        <w:r w:rsidR="00812E3E">
          <w:rPr>
            <w:noProof/>
          </w:rPr>
          <w:t>j</w:t>
        </w:r>
      </w:ins>
      <w:ins w:id="551" w:author="Chris Hartgerink" w:date="2015-04-16T23:03:00Z">
        <w:r w:rsidRPr="00812E3E">
          <w:rPr>
            <w:noProof/>
          </w:rPr>
          <w:t xml:space="preserve">udging the </w:t>
        </w:r>
      </w:ins>
      <w:ins w:id="552" w:author="Chris Hartgerink" w:date="2015-04-16T23:21:00Z">
        <w:r w:rsidR="00812E3E">
          <w:rPr>
            <w:noProof/>
          </w:rPr>
          <w:t>s</w:t>
        </w:r>
      </w:ins>
      <w:ins w:id="553" w:author="Chris Hartgerink" w:date="2015-04-16T23:03:00Z">
        <w:r w:rsidRPr="00812E3E">
          <w:rPr>
            <w:noProof/>
          </w:rPr>
          <w:t xml:space="preserve">ignificance of </w:t>
        </w:r>
      </w:ins>
      <w:ins w:id="554" w:author="Chris Hartgerink" w:date="2015-04-16T23:21:00Z">
        <w:r w:rsidR="00812E3E">
          <w:rPr>
            <w:noProof/>
          </w:rPr>
          <w:t>d</w:t>
        </w:r>
      </w:ins>
      <w:ins w:id="555" w:author="Chris Hartgerink" w:date="2015-04-16T23:03:00Z">
        <w:r w:rsidRPr="00812E3E">
          <w:rPr>
            <w:noProof/>
          </w:rPr>
          <w:t xml:space="preserve">ifferences by </w:t>
        </w:r>
      </w:ins>
      <w:ins w:id="556" w:author="Chris Hartgerink" w:date="2015-04-16T23:21:00Z">
        <w:r w:rsidR="00812E3E">
          <w:rPr>
            <w:noProof/>
          </w:rPr>
          <w:t>e</w:t>
        </w:r>
      </w:ins>
      <w:ins w:id="557" w:author="Chris Hartgerink" w:date="2015-04-16T23:03:00Z">
        <w:r w:rsidRPr="00812E3E">
          <w:rPr>
            <w:noProof/>
          </w:rPr>
          <w:t xml:space="preserve">xamining the </w:t>
        </w:r>
      </w:ins>
      <w:ins w:id="558" w:author="Chris Hartgerink" w:date="2015-04-16T23:21:00Z">
        <w:r w:rsidR="00812E3E">
          <w:rPr>
            <w:noProof/>
          </w:rPr>
          <w:t>o</w:t>
        </w:r>
      </w:ins>
      <w:ins w:id="559" w:author="Chris Hartgerink" w:date="2015-04-16T23:03:00Z">
        <w:r w:rsidRPr="00812E3E">
          <w:rPr>
            <w:noProof/>
          </w:rPr>
          <w:t xml:space="preserve">verlap </w:t>
        </w:r>
      </w:ins>
      <w:ins w:id="560" w:author="Chris Hartgerink" w:date="2015-04-16T23:21:00Z">
        <w:r w:rsidR="00812E3E">
          <w:rPr>
            <w:noProof/>
          </w:rPr>
          <w:t>b</w:t>
        </w:r>
      </w:ins>
      <w:ins w:id="561" w:author="Chris Hartgerink" w:date="2015-04-16T23:03:00Z">
        <w:r w:rsidRPr="00812E3E">
          <w:rPr>
            <w:noProof/>
          </w:rPr>
          <w:t xml:space="preserve">etween </w:t>
        </w:r>
      </w:ins>
      <w:ins w:id="562" w:author="Chris Hartgerink" w:date="2015-04-16T23:21:00Z">
        <w:r w:rsidR="00812E3E">
          <w:rPr>
            <w:noProof/>
          </w:rPr>
          <w:t>c</w:t>
        </w:r>
      </w:ins>
      <w:ins w:id="563" w:author="Chris Hartgerink" w:date="2015-04-16T23:03:00Z">
        <w:r w:rsidRPr="00812E3E">
          <w:rPr>
            <w:noProof/>
          </w:rPr>
          <w:t xml:space="preserve">onfidence </w:t>
        </w:r>
      </w:ins>
      <w:ins w:id="564" w:author="Chris Hartgerink" w:date="2015-04-16T23:21:00Z">
        <w:r w:rsidR="00812E3E">
          <w:rPr>
            <w:noProof/>
          </w:rPr>
          <w:t>i</w:t>
        </w:r>
      </w:ins>
      <w:ins w:id="565" w:author="Chris Hartgerink" w:date="2015-04-16T23:03:00Z">
        <w:r w:rsidRPr="00812E3E">
          <w:rPr>
            <w:noProof/>
          </w:rPr>
          <w:t>ntervals. Am Stat 55: 182–186.</w:t>
        </w:r>
      </w:ins>
    </w:p>
    <w:p w14:paraId="061B1E59" w14:textId="6C0BE0F9" w:rsidR="00A50D11" w:rsidRPr="00862FA7" w:rsidRDefault="00A50D11" w:rsidP="00A50D11">
      <w:pPr>
        <w:pStyle w:val="NormalWeb"/>
        <w:spacing w:before="0" w:beforeAutospacing="0" w:after="0" w:afterAutospacing="0" w:line="480" w:lineRule="auto"/>
        <w:ind w:left="640" w:hanging="640"/>
        <w:divId w:val="1879656502"/>
        <w:rPr>
          <w:ins w:id="566" w:author="Chris Hartgerink" w:date="2015-04-16T23:03:00Z"/>
          <w:noProof/>
        </w:rPr>
        <w:pPrChange w:id="567" w:author="Chris Hartgerink" w:date="2015-04-16T23:08:00Z">
          <w:pPr>
            <w:pStyle w:val="NormalWeb"/>
            <w:ind w:left="640" w:hanging="640"/>
            <w:divId w:val="1879656502"/>
          </w:pPr>
        </w:pPrChange>
      </w:pPr>
      <w:ins w:id="568" w:author="Chris Hartgerink" w:date="2015-04-16T23:03:00Z">
        <w:r w:rsidRPr="00862FA7">
          <w:rPr>
            <w:noProof/>
          </w:rPr>
          <w:t xml:space="preserve">39. </w:t>
        </w:r>
        <w:r w:rsidRPr="00862FA7">
          <w:rPr>
            <w:noProof/>
          </w:rPr>
          <w:tab/>
        </w:r>
      </w:ins>
      <w:ins w:id="569" w:author="Chris Hartgerink" w:date="2015-04-16T23:20:00Z">
        <w:r w:rsidR="00812E3E">
          <w:rPr>
            <w:noProof/>
          </w:rPr>
          <w:t>*</w:t>
        </w:r>
      </w:ins>
      <w:ins w:id="570" w:author="Chris Hartgerink" w:date="2015-04-16T23:03:00Z">
        <w:r w:rsidRPr="00812E3E">
          <w:rPr>
            <w:noProof/>
          </w:rPr>
          <w:t>Bernstein MJ, Claypool HM (2012) Not all social exclusions are created equal: Emotional distress following social exclusion is moderated by exclusion paradigm. Soc Influ 7: 113–130.</w:t>
        </w:r>
      </w:ins>
    </w:p>
    <w:p w14:paraId="5967FE31" w14:textId="7C27A35B" w:rsidR="00A50D11" w:rsidRPr="00D0372D" w:rsidRDefault="00A50D11" w:rsidP="00A50D11">
      <w:pPr>
        <w:pStyle w:val="NormalWeb"/>
        <w:spacing w:before="0" w:beforeAutospacing="0" w:after="0" w:afterAutospacing="0" w:line="480" w:lineRule="auto"/>
        <w:ind w:left="640" w:hanging="640"/>
        <w:divId w:val="1879656502"/>
        <w:rPr>
          <w:ins w:id="571" w:author="Chris Hartgerink" w:date="2015-04-16T23:03:00Z"/>
          <w:noProof/>
        </w:rPr>
        <w:pPrChange w:id="572" w:author="Chris Hartgerink" w:date="2015-04-16T23:08:00Z">
          <w:pPr>
            <w:pStyle w:val="NormalWeb"/>
            <w:ind w:left="640" w:hanging="640"/>
            <w:divId w:val="1879656502"/>
          </w:pPr>
        </w:pPrChange>
      </w:pPr>
      <w:ins w:id="573" w:author="Chris Hartgerink" w:date="2015-04-16T23:03:00Z">
        <w:r w:rsidRPr="00862FA7">
          <w:rPr>
            <w:noProof/>
          </w:rPr>
          <w:t xml:space="preserve">40. </w:t>
        </w:r>
        <w:r w:rsidRPr="00862FA7">
          <w:rPr>
            <w:noProof/>
          </w:rPr>
          <w:tab/>
          <w:t xml:space="preserve">DeWall CN, MacDonald G, Webster GD, Masten CL, Baumeister RF, </w:t>
        </w:r>
      </w:ins>
      <w:ins w:id="574" w:author="Chris Hartgerink" w:date="2015-04-16T23:29:00Z">
        <w:r w:rsidR="00D0372D">
          <w:rPr>
            <w:noProof/>
          </w:rPr>
          <w:t xml:space="preserve">Powell C, </w:t>
        </w:r>
      </w:ins>
      <w:ins w:id="575" w:author="Chris Hartgerink" w:date="2015-04-16T23:03:00Z">
        <w:r w:rsidRPr="00D0372D">
          <w:rPr>
            <w:noProof/>
          </w:rPr>
          <w:t>et al. (2010) Acetaminophen reduces social pain: behavioral and neural evidence. Psychol Sci 21: 931–937.</w:t>
        </w:r>
      </w:ins>
    </w:p>
    <w:p w14:paraId="058F910B" w14:textId="324124EE" w:rsidR="00A50D11" w:rsidRPr="00862FA7" w:rsidRDefault="00A50D11" w:rsidP="00A50D11">
      <w:pPr>
        <w:pStyle w:val="NormalWeb"/>
        <w:spacing w:before="0" w:beforeAutospacing="0" w:after="0" w:afterAutospacing="0" w:line="480" w:lineRule="auto"/>
        <w:ind w:left="640" w:hanging="640"/>
        <w:divId w:val="1879656502"/>
        <w:rPr>
          <w:ins w:id="576" w:author="Chris Hartgerink" w:date="2015-04-16T23:03:00Z"/>
          <w:noProof/>
        </w:rPr>
        <w:pPrChange w:id="577" w:author="Chris Hartgerink" w:date="2015-04-16T23:08:00Z">
          <w:pPr>
            <w:pStyle w:val="NormalWeb"/>
            <w:ind w:left="640" w:hanging="640"/>
            <w:divId w:val="1879656502"/>
          </w:pPr>
        </w:pPrChange>
      </w:pPr>
      <w:ins w:id="578" w:author="Chris Hartgerink" w:date="2015-04-16T23:03:00Z">
        <w:r w:rsidRPr="00D0372D">
          <w:rPr>
            <w:noProof/>
          </w:rPr>
          <w:t xml:space="preserve">41. </w:t>
        </w:r>
        <w:r w:rsidRPr="00D0372D">
          <w:rPr>
            <w:noProof/>
          </w:rPr>
          <w:tab/>
        </w:r>
      </w:ins>
      <w:ins w:id="579" w:author="Chris Hartgerink" w:date="2015-04-16T23:21:00Z">
        <w:r w:rsidR="00812E3E">
          <w:rPr>
            <w:noProof/>
          </w:rPr>
          <w:t>*</w:t>
        </w:r>
      </w:ins>
      <w:ins w:id="580" w:author="Chris Hartgerink" w:date="2015-04-16T23:03:00Z">
        <w:r w:rsidRPr="00812E3E">
          <w:rPr>
            <w:noProof/>
          </w:rPr>
          <w:t xml:space="preserve">Riva P, Romero Lauro LJ, Dewall CN, Bushman BJ (2012) Buffer the pain away: stimulating the right ventrolateral prefrontal cortex reduces pain following social exclusion. Psychol Sci 23: 1473–1475. </w:t>
        </w:r>
      </w:ins>
    </w:p>
    <w:p w14:paraId="6FBC1468" w14:textId="34B98FA9" w:rsidR="00A50D11" w:rsidRPr="00862FA7" w:rsidRDefault="00A50D11" w:rsidP="00A50D11">
      <w:pPr>
        <w:pStyle w:val="NormalWeb"/>
        <w:spacing w:before="0" w:beforeAutospacing="0" w:after="0" w:afterAutospacing="0" w:line="480" w:lineRule="auto"/>
        <w:ind w:left="640" w:hanging="640"/>
        <w:divId w:val="1879656502"/>
        <w:rPr>
          <w:ins w:id="581" w:author="Chris Hartgerink" w:date="2015-04-16T23:03:00Z"/>
          <w:noProof/>
        </w:rPr>
        <w:pPrChange w:id="582" w:author="Chris Hartgerink" w:date="2015-04-16T23:08:00Z">
          <w:pPr>
            <w:pStyle w:val="NormalWeb"/>
            <w:ind w:left="640" w:hanging="640"/>
            <w:divId w:val="1879656502"/>
          </w:pPr>
        </w:pPrChange>
      </w:pPr>
      <w:ins w:id="583" w:author="Chris Hartgerink" w:date="2015-04-16T23:03:00Z">
        <w:r w:rsidRPr="00862FA7">
          <w:rPr>
            <w:noProof/>
          </w:rPr>
          <w:t xml:space="preserve">42. </w:t>
        </w:r>
        <w:r w:rsidRPr="00862FA7">
          <w:rPr>
            <w:noProof/>
          </w:rPr>
          <w:tab/>
        </w:r>
      </w:ins>
      <w:ins w:id="584" w:author="Chris Hartgerink" w:date="2015-04-16T23:21:00Z">
        <w:r w:rsidR="00812E3E">
          <w:rPr>
            <w:noProof/>
          </w:rPr>
          <w:t>*</w:t>
        </w:r>
      </w:ins>
      <w:ins w:id="585" w:author="Chris Hartgerink" w:date="2015-04-16T23:03:00Z">
        <w:r w:rsidRPr="00812E3E">
          <w:rPr>
            <w:noProof/>
          </w:rPr>
          <w:t xml:space="preserve">Wirth JH, Lynam DR, Williams KD (2010) When social pain is not automatic: Personality disorder traits buffer ostracism’s immediate negative impact. J Res Pers 44: 397–401. </w:t>
        </w:r>
      </w:ins>
    </w:p>
    <w:p w14:paraId="1D67C994" w14:textId="77777777" w:rsidR="00A50D11" w:rsidRPr="00A50D11" w:rsidRDefault="00A50D11" w:rsidP="00A50D11">
      <w:pPr>
        <w:pStyle w:val="NormalWeb"/>
        <w:spacing w:before="0" w:beforeAutospacing="0" w:after="0" w:afterAutospacing="0" w:line="480" w:lineRule="auto"/>
        <w:ind w:left="640" w:hanging="640"/>
        <w:divId w:val="1879656502"/>
        <w:rPr>
          <w:ins w:id="586" w:author="Chris Hartgerink" w:date="2015-04-16T23:03:00Z"/>
          <w:noProof/>
          <w:rPrChange w:id="587" w:author="Chris Hartgerink" w:date="2015-04-16T23:03:00Z">
            <w:rPr>
              <w:ins w:id="588" w:author="Chris Hartgerink" w:date="2015-04-16T23:03:00Z"/>
              <w:noProof/>
            </w:rPr>
          </w:rPrChange>
        </w:rPr>
        <w:pPrChange w:id="589" w:author="Chris Hartgerink" w:date="2015-04-16T23:08:00Z">
          <w:pPr>
            <w:pStyle w:val="NormalWeb"/>
            <w:ind w:left="640" w:hanging="640"/>
            <w:divId w:val="1879656502"/>
          </w:pPr>
        </w:pPrChange>
      </w:pPr>
      <w:ins w:id="590" w:author="Chris Hartgerink" w:date="2015-04-16T23:03:00Z">
        <w:r w:rsidRPr="00862FA7">
          <w:rPr>
            <w:noProof/>
          </w:rPr>
          <w:t xml:space="preserve">43. </w:t>
        </w:r>
        <w:r w:rsidRPr="00862FA7">
          <w:rPr>
            <w:noProof/>
          </w:rPr>
          <w:tab/>
          <w:t>Lautenbacher S, Krieg J-C (1994) Pain perception in psychiatric disorders: A review of the literature. J Psychiatr Res 28: 109–122.</w:t>
        </w:r>
      </w:ins>
    </w:p>
    <w:p w14:paraId="31ACE68B" w14:textId="6E53812C" w:rsidR="00A50D11" w:rsidRPr="00862FA7" w:rsidRDefault="00A50D11" w:rsidP="00A50D11">
      <w:pPr>
        <w:pStyle w:val="NormalWeb"/>
        <w:spacing w:before="0" w:beforeAutospacing="0" w:after="0" w:afterAutospacing="0" w:line="480" w:lineRule="auto"/>
        <w:ind w:left="640" w:hanging="640"/>
        <w:divId w:val="1879656502"/>
        <w:rPr>
          <w:ins w:id="591" w:author="Chris Hartgerink" w:date="2015-04-16T23:03:00Z"/>
          <w:noProof/>
        </w:rPr>
        <w:pPrChange w:id="592" w:author="Chris Hartgerink" w:date="2015-04-16T23:08:00Z">
          <w:pPr>
            <w:pStyle w:val="NormalWeb"/>
            <w:ind w:left="640" w:hanging="640"/>
            <w:divId w:val="1879656502"/>
          </w:pPr>
        </w:pPrChange>
      </w:pPr>
      <w:ins w:id="593" w:author="Chris Hartgerink" w:date="2015-04-16T23:03:00Z">
        <w:r w:rsidRPr="00A50D11">
          <w:rPr>
            <w:noProof/>
            <w:rPrChange w:id="594" w:author="Chris Hartgerink" w:date="2015-04-16T23:03:00Z">
              <w:rPr>
                <w:noProof/>
              </w:rPr>
            </w:rPrChange>
          </w:rPr>
          <w:t xml:space="preserve">44. </w:t>
        </w:r>
        <w:r w:rsidRPr="00A50D11">
          <w:rPr>
            <w:noProof/>
            <w:rPrChange w:id="595" w:author="Chris Hartgerink" w:date="2015-04-16T23:03:00Z">
              <w:rPr>
                <w:noProof/>
              </w:rPr>
            </w:rPrChange>
          </w:rPr>
          <w:tab/>
        </w:r>
      </w:ins>
      <w:ins w:id="596" w:author="Chris Hartgerink" w:date="2015-04-16T23:21:00Z">
        <w:r w:rsidR="00812E3E">
          <w:rPr>
            <w:noProof/>
          </w:rPr>
          <w:t>*</w:t>
        </w:r>
      </w:ins>
      <w:ins w:id="597" w:author="Chris Hartgerink" w:date="2015-04-16T23:03:00Z">
        <w:r w:rsidRPr="00812E3E">
          <w:rPr>
            <w:noProof/>
          </w:rPr>
          <w:t>Zadro L, Boland C, Richardson R (2006) How long does it last? The persistence of the effects o</w:t>
        </w:r>
        <w:r w:rsidRPr="00862FA7">
          <w:rPr>
            <w:noProof/>
          </w:rPr>
          <w:t>f ostracism in the socially anxious. J Exp Soc Psychol 42: 692–697.</w:t>
        </w:r>
      </w:ins>
    </w:p>
    <w:p w14:paraId="511529AD" w14:textId="4CD7DC7C" w:rsidR="00A50D11" w:rsidRPr="00A50D11" w:rsidRDefault="00A50D11" w:rsidP="00A50D11">
      <w:pPr>
        <w:pStyle w:val="NormalWeb"/>
        <w:spacing w:before="0" w:beforeAutospacing="0" w:after="0" w:afterAutospacing="0" w:line="480" w:lineRule="auto"/>
        <w:ind w:left="640" w:hanging="640"/>
        <w:divId w:val="1879656502"/>
        <w:rPr>
          <w:ins w:id="598" w:author="Chris Hartgerink" w:date="2015-04-16T23:03:00Z"/>
          <w:noProof/>
          <w:rPrChange w:id="599" w:author="Chris Hartgerink" w:date="2015-04-16T23:03:00Z">
            <w:rPr>
              <w:ins w:id="600" w:author="Chris Hartgerink" w:date="2015-04-16T23:03:00Z"/>
              <w:noProof/>
            </w:rPr>
          </w:rPrChange>
        </w:rPr>
        <w:pPrChange w:id="601" w:author="Chris Hartgerink" w:date="2015-04-16T23:08:00Z">
          <w:pPr>
            <w:pStyle w:val="NormalWeb"/>
            <w:ind w:left="640" w:hanging="640"/>
            <w:divId w:val="1879656502"/>
          </w:pPr>
        </w:pPrChange>
      </w:pPr>
      <w:ins w:id="602" w:author="Chris Hartgerink" w:date="2015-04-16T23:03:00Z">
        <w:r w:rsidRPr="00862FA7">
          <w:rPr>
            <w:noProof/>
          </w:rPr>
          <w:t xml:space="preserve">45. </w:t>
        </w:r>
        <w:r w:rsidRPr="00862FA7">
          <w:rPr>
            <w:noProof/>
          </w:rPr>
          <w:tab/>
          <w:t>Wicherts JM, Borsboom D, Kats J, Molenaar D (2006) The poor availability of psychological research data for r</w:t>
        </w:r>
        <w:r w:rsidRPr="00A50D11">
          <w:rPr>
            <w:noProof/>
            <w:rPrChange w:id="603" w:author="Chris Hartgerink" w:date="2015-04-16T23:03:00Z">
              <w:rPr>
                <w:noProof/>
              </w:rPr>
            </w:rPrChange>
          </w:rPr>
          <w:t>eanalysis. Am Psychol 61: 726–728..</w:t>
        </w:r>
      </w:ins>
    </w:p>
    <w:p w14:paraId="33ECC11E" w14:textId="60715694" w:rsidR="00A50D11" w:rsidRPr="00812E3E" w:rsidRDefault="00A50D11" w:rsidP="00A50D11">
      <w:pPr>
        <w:pStyle w:val="NormalWeb"/>
        <w:spacing w:before="0" w:beforeAutospacing="0" w:after="0" w:afterAutospacing="0" w:line="480" w:lineRule="auto"/>
        <w:ind w:left="640" w:hanging="640"/>
        <w:divId w:val="1879656502"/>
        <w:rPr>
          <w:ins w:id="604" w:author="Chris Hartgerink" w:date="2015-04-16T23:03:00Z"/>
          <w:noProof/>
        </w:rPr>
        <w:pPrChange w:id="605" w:author="Chris Hartgerink" w:date="2015-04-16T23:08:00Z">
          <w:pPr>
            <w:pStyle w:val="NormalWeb"/>
            <w:ind w:left="640" w:hanging="640"/>
            <w:divId w:val="1879656502"/>
          </w:pPr>
        </w:pPrChange>
      </w:pPr>
      <w:ins w:id="606" w:author="Chris Hartgerink" w:date="2015-04-16T23:03:00Z">
        <w:r w:rsidRPr="00A50D11">
          <w:rPr>
            <w:noProof/>
            <w:rPrChange w:id="607" w:author="Chris Hartgerink" w:date="2015-04-16T23:03:00Z">
              <w:rPr>
                <w:noProof/>
              </w:rPr>
            </w:rPrChange>
          </w:rPr>
          <w:t xml:space="preserve">46. </w:t>
        </w:r>
        <w:r w:rsidRPr="00A50D11">
          <w:rPr>
            <w:noProof/>
            <w:rPrChange w:id="608" w:author="Chris Hartgerink" w:date="2015-04-16T23:03:00Z">
              <w:rPr>
                <w:noProof/>
              </w:rPr>
            </w:rPrChange>
          </w:rPr>
          <w:tab/>
        </w:r>
        <w:r w:rsidRPr="00D0372D">
          <w:rPr>
            <w:noProof/>
            <w:lang w:val="nl-NL"/>
            <w:rPrChange w:id="609" w:author="Chris Hartgerink" w:date="2015-04-16T23:30:00Z">
              <w:rPr>
                <w:noProof/>
              </w:rPr>
            </w:rPrChange>
          </w:rPr>
          <w:t xml:space="preserve">LeBel EP, Borsboom D, Giner-Sorolla R, Hasselman F, Peters KR, </w:t>
        </w:r>
      </w:ins>
      <w:ins w:id="610" w:author="Chris Hartgerink" w:date="2015-04-16T23:30:00Z">
        <w:r w:rsidR="00D0372D" w:rsidRPr="00D0372D">
          <w:rPr>
            <w:noProof/>
            <w:lang w:val="nl-NL"/>
            <w:rPrChange w:id="611" w:author="Chris Hartgerink" w:date="2015-04-16T23:30:00Z">
              <w:rPr>
                <w:noProof/>
              </w:rPr>
            </w:rPrChange>
          </w:rPr>
          <w:t xml:space="preserve">Ratliff KA, </w:t>
        </w:r>
      </w:ins>
      <w:ins w:id="612" w:author="Chris Hartgerink" w:date="2015-04-16T23:03:00Z">
        <w:r w:rsidRPr="00D0372D">
          <w:rPr>
            <w:noProof/>
            <w:lang w:val="nl-NL"/>
            <w:rPrChange w:id="613" w:author="Chris Hartgerink" w:date="2015-04-16T23:30:00Z">
              <w:rPr>
                <w:noProof/>
              </w:rPr>
            </w:rPrChange>
          </w:rPr>
          <w:t xml:space="preserve">et al. </w:t>
        </w:r>
        <w:r w:rsidRPr="00D0372D">
          <w:rPr>
            <w:noProof/>
          </w:rPr>
          <w:t xml:space="preserve">(2013) PsychDisclosure.org: Grassroots </w:t>
        </w:r>
      </w:ins>
      <w:ins w:id="614" w:author="Chris Hartgerink" w:date="2015-04-16T23:21:00Z">
        <w:r w:rsidR="00812E3E">
          <w:rPr>
            <w:noProof/>
          </w:rPr>
          <w:t>s</w:t>
        </w:r>
      </w:ins>
      <w:ins w:id="615" w:author="Chris Hartgerink" w:date="2015-04-16T23:03:00Z">
        <w:r w:rsidRPr="00812E3E">
          <w:rPr>
            <w:noProof/>
          </w:rPr>
          <w:t xml:space="preserve">upport for </w:t>
        </w:r>
      </w:ins>
      <w:ins w:id="616" w:author="Chris Hartgerink" w:date="2015-04-16T23:21:00Z">
        <w:r w:rsidR="00812E3E">
          <w:rPr>
            <w:noProof/>
          </w:rPr>
          <w:t>r</w:t>
        </w:r>
      </w:ins>
      <w:ins w:id="617" w:author="Chris Hartgerink" w:date="2015-04-16T23:03:00Z">
        <w:r w:rsidRPr="00812E3E">
          <w:rPr>
            <w:noProof/>
          </w:rPr>
          <w:t xml:space="preserve">eforming </w:t>
        </w:r>
      </w:ins>
      <w:ins w:id="618" w:author="Chris Hartgerink" w:date="2015-04-16T23:21:00Z">
        <w:r w:rsidR="00812E3E">
          <w:rPr>
            <w:noProof/>
          </w:rPr>
          <w:t>r</w:t>
        </w:r>
      </w:ins>
      <w:ins w:id="619" w:author="Chris Hartgerink" w:date="2015-04-16T23:03:00Z">
        <w:r w:rsidRPr="00812E3E">
          <w:rPr>
            <w:noProof/>
          </w:rPr>
          <w:t xml:space="preserve">eporting </w:t>
        </w:r>
      </w:ins>
      <w:ins w:id="620" w:author="Chris Hartgerink" w:date="2015-04-16T23:21:00Z">
        <w:r w:rsidR="00812E3E">
          <w:rPr>
            <w:noProof/>
          </w:rPr>
          <w:t>s</w:t>
        </w:r>
      </w:ins>
      <w:ins w:id="621" w:author="Chris Hartgerink" w:date="2015-04-16T23:03:00Z">
        <w:r w:rsidRPr="00812E3E">
          <w:rPr>
            <w:noProof/>
          </w:rPr>
          <w:t xml:space="preserve">tandards in </w:t>
        </w:r>
      </w:ins>
      <w:ins w:id="622" w:author="Chris Hartgerink" w:date="2015-04-16T23:21:00Z">
        <w:r w:rsidR="00812E3E">
          <w:rPr>
            <w:noProof/>
          </w:rPr>
          <w:t>p</w:t>
        </w:r>
      </w:ins>
      <w:ins w:id="623" w:author="Chris Hartgerink" w:date="2015-04-16T23:03:00Z">
        <w:r w:rsidRPr="00812E3E">
          <w:rPr>
            <w:noProof/>
          </w:rPr>
          <w:t xml:space="preserve">sychology. Perspect Psychol Sci 8: 424–432. </w:t>
        </w:r>
      </w:ins>
    </w:p>
    <w:p w14:paraId="1CB96BA0" w14:textId="21A7EBDD" w:rsidR="00A50D11" w:rsidRPr="00862FA7" w:rsidRDefault="00A50D11" w:rsidP="00A50D11">
      <w:pPr>
        <w:pStyle w:val="NormalWeb"/>
        <w:spacing w:before="0" w:beforeAutospacing="0" w:after="0" w:afterAutospacing="0" w:line="480" w:lineRule="auto"/>
        <w:ind w:left="640" w:hanging="640"/>
        <w:divId w:val="1879656502"/>
        <w:rPr>
          <w:ins w:id="624" w:author="Chris Hartgerink" w:date="2015-04-16T23:03:00Z"/>
          <w:noProof/>
        </w:rPr>
        <w:pPrChange w:id="625" w:author="Chris Hartgerink" w:date="2015-04-16T23:08:00Z">
          <w:pPr>
            <w:pStyle w:val="NormalWeb"/>
            <w:ind w:left="640" w:hanging="640"/>
            <w:divId w:val="1879656502"/>
          </w:pPr>
        </w:pPrChange>
      </w:pPr>
      <w:ins w:id="626" w:author="Chris Hartgerink" w:date="2015-04-16T23:03:00Z">
        <w:r w:rsidRPr="00862FA7">
          <w:rPr>
            <w:noProof/>
          </w:rPr>
          <w:t xml:space="preserve">47. </w:t>
        </w:r>
        <w:r w:rsidRPr="00862FA7">
          <w:rPr>
            <w:noProof/>
          </w:rPr>
          <w:tab/>
          <w:t>Ritter D, Eslea M (2005) Hot Sauce, toy guns, and graffiti: A critical account of current laboratory aggression paradi</w:t>
        </w:r>
        <w:r w:rsidRPr="00862FA7">
          <w:rPr>
            <w:noProof/>
          </w:rPr>
          <w:t>gms. Aggress Behav 31: 407–419.</w:t>
        </w:r>
      </w:ins>
    </w:p>
    <w:p w14:paraId="75CDCE30" w14:textId="59722F67" w:rsidR="00595722" w:rsidRPr="00A50D11" w:rsidDel="000E4C2B" w:rsidRDefault="00595722" w:rsidP="00A50D11">
      <w:pPr>
        <w:pStyle w:val="NormalWeb"/>
        <w:spacing w:before="0" w:beforeAutospacing="0" w:after="0" w:afterAutospacing="0" w:line="480" w:lineRule="auto"/>
        <w:ind w:left="640" w:hanging="640"/>
        <w:divId w:val="243951926"/>
        <w:rPr>
          <w:del w:id="627" w:author="Chris Hartgerink" w:date="2015-04-16T22:59:00Z"/>
          <w:noProof/>
          <w:rPrChange w:id="628" w:author="Chris Hartgerink" w:date="2015-04-16T23:03:00Z">
            <w:rPr>
              <w:del w:id="629" w:author="Chris Hartgerink" w:date="2015-04-16T22:59:00Z"/>
              <w:noProof/>
            </w:rPr>
          </w:rPrChange>
        </w:rPr>
      </w:pPr>
      <w:del w:id="630" w:author="Chris Hartgerink" w:date="2015-04-16T22:59:00Z">
        <w:r w:rsidRPr="00A50D11" w:rsidDel="000E4C2B">
          <w:rPr>
            <w:noProof/>
            <w:rPrChange w:id="631" w:author="Chris Hartgerink" w:date="2015-04-16T23:03:00Z">
              <w:rPr>
                <w:noProof/>
              </w:rPr>
            </w:rPrChange>
          </w:rPr>
          <w:lastRenderedPageBreak/>
          <w:delText xml:space="preserve">1. </w:delText>
        </w:r>
        <w:r w:rsidRPr="00A50D11" w:rsidDel="000E4C2B">
          <w:rPr>
            <w:noProof/>
            <w:rPrChange w:id="632" w:author="Chris Hartgerink" w:date="2015-04-16T23:03:00Z">
              <w:rPr>
                <w:noProof/>
              </w:rPr>
            </w:rPrChange>
          </w:rPr>
          <w:tab/>
        </w:r>
        <w:r w:rsidR="00772902" w:rsidRPr="00A50D11" w:rsidDel="000E4C2B">
          <w:rPr>
            <w:noProof/>
            <w:rPrChange w:id="633" w:author="Chris Hartgerink" w:date="2015-04-16T23:03:00Z">
              <w:rPr>
                <w:noProof/>
              </w:rPr>
            </w:rPrChange>
          </w:rPr>
          <w:delText>*</w:delText>
        </w:r>
        <w:r w:rsidRPr="00A50D11" w:rsidDel="000E4C2B">
          <w:rPr>
            <w:noProof/>
            <w:rPrChange w:id="634" w:author="Chris Hartgerink" w:date="2015-04-16T23:03:00Z">
              <w:rPr>
                <w:noProof/>
              </w:rPr>
            </w:rPrChange>
          </w:rPr>
          <w:delText xml:space="preserve">Williams KD, Cheung CK, Choi W (2000) Cyberostracism: effects of being ignored over the Internet. J Pers Soc Psychol 79: 748–762. </w:delText>
        </w:r>
      </w:del>
    </w:p>
    <w:p w14:paraId="736BF8CD" w14:textId="08E7CC2A" w:rsidR="00595722" w:rsidRPr="00A50D11" w:rsidDel="000E4C2B" w:rsidRDefault="00595722" w:rsidP="00A50D11">
      <w:pPr>
        <w:pStyle w:val="NormalWeb"/>
        <w:spacing w:before="0" w:beforeAutospacing="0" w:after="0" w:afterAutospacing="0" w:line="480" w:lineRule="auto"/>
        <w:ind w:left="640" w:hanging="640"/>
        <w:divId w:val="940064047"/>
        <w:rPr>
          <w:del w:id="635" w:author="Chris Hartgerink" w:date="2015-04-16T22:59:00Z"/>
          <w:noProof/>
          <w:rPrChange w:id="636" w:author="Chris Hartgerink" w:date="2015-04-16T23:03:00Z">
            <w:rPr>
              <w:del w:id="637" w:author="Chris Hartgerink" w:date="2015-04-16T22:59:00Z"/>
              <w:noProof/>
            </w:rPr>
          </w:rPrChange>
        </w:rPr>
      </w:pPr>
      <w:del w:id="638" w:author="Chris Hartgerink" w:date="2015-04-16T22:59:00Z">
        <w:r w:rsidRPr="00A50D11" w:rsidDel="000E4C2B">
          <w:rPr>
            <w:noProof/>
            <w:rPrChange w:id="639" w:author="Chris Hartgerink" w:date="2015-04-16T23:03:00Z">
              <w:rPr>
                <w:noProof/>
              </w:rPr>
            </w:rPrChange>
          </w:rPr>
          <w:delText xml:space="preserve">2. </w:delText>
        </w:r>
        <w:r w:rsidRPr="00A50D11" w:rsidDel="000E4C2B">
          <w:rPr>
            <w:noProof/>
            <w:rPrChange w:id="640" w:author="Chris Hartgerink" w:date="2015-04-16T23:03:00Z">
              <w:rPr>
                <w:noProof/>
              </w:rPr>
            </w:rPrChange>
          </w:rPr>
          <w:tab/>
          <w:delText xml:space="preserve">Baumeister RF, Twenge JM, Nuss CK (2002) Effects of social exclusion on cognitive processes: Anticipated aloneness reduces intelligent thought. </w:delText>
        </w:r>
        <w:r w:rsidR="00772902" w:rsidRPr="00A50D11" w:rsidDel="000E4C2B">
          <w:rPr>
            <w:noProof/>
            <w:rPrChange w:id="641" w:author="Chris Hartgerink" w:date="2015-04-16T23:03:00Z">
              <w:rPr>
                <w:noProof/>
              </w:rPr>
            </w:rPrChange>
          </w:rPr>
          <w:delText>J Pers Soc Psychol 83: 817–827.</w:delText>
        </w:r>
      </w:del>
    </w:p>
    <w:p w14:paraId="1034C9EF" w14:textId="715950AE" w:rsidR="00595722" w:rsidRPr="00A50D11" w:rsidDel="000E4C2B" w:rsidRDefault="00595722" w:rsidP="00812E3E">
      <w:pPr>
        <w:pStyle w:val="NormalWeb"/>
        <w:spacing w:before="0" w:beforeAutospacing="0" w:after="0" w:afterAutospacing="0" w:line="480" w:lineRule="auto"/>
        <w:ind w:left="640" w:hanging="640"/>
        <w:divId w:val="940064047"/>
        <w:rPr>
          <w:del w:id="642" w:author="Chris Hartgerink" w:date="2015-04-16T22:59:00Z"/>
          <w:noProof/>
          <w:rPrChange w:id="643" w:author="Chris Hartgerink" w:date="2015-04-16T23:03:00Z">
            <w:rPr>
              <w:del w:id="644" w:author="Chris Hartgerink" w:date="2015-04-16T22:59:00Z"/>
              <w:noProof/>
            </w:rPr>
          </w:rPrChange>
        </w:rPr>
      </w:pPr>
      <w:del w:id="645" w:author="Chris Hartgerink" w:date="2015-04-16T22:59:00Z">
        <w:r w:rsidRPr="00A50D11" w:rsidDel="000E4C2B">
          <w:rPr>
            <w:noProof/>
            <w:rPrChange w:id="646" w:author="Chris Hartgerink" w:date="2015-04-16T23:03:00Z">
              <w:rPr>
                <w:noProof/>
              </w:rPr>
            </w:rPrChange>
          </w:rPr>
          <w:delText xml:space="preserve">3. </w:delText>
        </w:r>
        <w:r w:rsidRPr="00A50D11" w:rsidDel="000E4C2B">
          <w:rPr>
            <w:noProof/>
            <w:rPrChange w:id="647" w:author="Chris Hartgerink" w:date="2015-04-16T23:03:00Z">
              <w:rPr>
                <w:noProof/>
              </w:rPr>
            </w:rPrChange>
          </w:rPr>
          <w:tab/>
          <w:delText>Nezlek JB, Kowalski RM, Leary MR, Blevins T, Holgate S (1997) Personality moderators of reactions to interpersonal rejection: Depression and trait self-esteem. Personal Soc Psychol Bull 23: 1235–1244.</w:delText>
        </w:r>
      </w:del>
    </w:p>
    <w:p w14:paraId="54339A3C" w14:textId="3B3C0AF1" w:rsidR="00595722" w:rsidRPr="00A50D11" w:rsidDel="000E4C2B" w:rsidRDefault="00595722" w:rsidP="00812E3E">
      <w:pPr>
        <w:pStyle w:val="NormalWeb"/>
        <w:spacing w:before="0" w:beforeAutospacing="0" w:after="0" w:afterAutospacing="0" w:line="480" w:lineRule="auto"/>
        <w:ind w:left="640" w:hanging="640"/>
        <w:divId w:val="940064047"/>
        <w:rPr>
          <w:del w:id="648" w:author="Chris Hartgerink" w:date="2015-04-16T22:59:00Z"/>
          <w:noProof/>
          <w:rPrChange w:id="649" w:author="Chris Hartgerink" w:date="2015-04-16T23:03:00Z">
            <w:rPr>
              <w:del w:id="650" w:author="Chris Hartgerink" w:date="2015-04-16T22:59:00Z"/>
              <w:noProof/>
            </w:rPr>
          </w:rPrChange>
        </w:rPr>
      </w:pPr>
      <w:del w:id="651" w:author="Chris Hartgerink" w:date="2015-04-16T22:59:00Z">
        <w:r w:rsidRPr="00A50D11" w:rsidDel="000E4C2B">
          <w:rPr>
            <w:noProof/>
            <w:rPrChange w:id="652" w:author="Chris Hartgerink" w:date="2015-04-16T23:03:00Z">
              <w:rPr>
                <w:noProof/>
              </w:rPr>
            </w:rPrChange>
          </w:rPr>
          <w:delText xml:space="preserve">4. </w:delText>
        </w:r>
        <w:r w:rsidRPr="00A50D11" w:rsidDel="000E4C2B">
          <w:rPr>
            <w:noProof/>
            <w:rPrChange w:id="653" w:author="Chris Hartgerink" w:date="2015-04-16T23:03:00Z">
              <w:rPr>
                <w:noProof/>
              </w:rPr>
            </w:rPrChange>
          </w:rPr>
          <w:tab/>
          <w:delText>Craighead WE, Kimball WH, Rehak PJ (1979) Mood changes, physiological responses, and self-statements during social rejection imagery. J Consult Clin Psychol 47: 385–396.</w:delText>
        </w:r>
      </w:del>
    </w:p>
    <w:p w14:paraId="5AB0C36A" w14:textId="08B709CD" w:rsidR="00595722" w:rsidRPr="00A50D11" w:rsidDel="000E4C2B" w:rsidRDefault="00595722" w:rsidP="00812E3E">
      <w:pPr>
        <w:pStyle w:val="NormalWeb"/>
        <w:spacing w:before="0" w:beforeAutospacing="0" w:after="0" w:afterAutospacing="0" w:line="480" w:lineRule="auto"/>
        <w:ind w:left="640" w:hanging="640"/>
        <w:divId w:val="940064047"/>
        <w:rPr>
          <w:del w:id="654" w:author="Chris Hartgerink" w:date="2015-04-16T22:59:00Z"/>
          <w:noProof/>
          <w:rPrChange w:id="655" w:author="Chris Hartgerink" w:date="2015-04-16T23:03:00Z">
            <w:rPr>
              <w:del w:id="656" w:author="Chris Hartgerink" w:date="2015-04-16T22:59:00Z"/>
              <w:noProof/>
            </w:rPr>
          </w:rPrChange>
        </w:rPr>
      </w:pPr>
      <w:del w:id="657" w:author="Chris Hartgerink" w:date="2015-04-16T22:59:00Z">
        <w:r w:rsidRPr="00A50D11" w:rsidDel="000E4C2B">
          <w:rPr>
            <w:noProof/>
            <w:rPrChange w:id="658" w:author="Chris Hartgerink" w:date="2015-04-16T23:03:00Z">
              <w:rPr>
                <w:noProof/>
              </w:rPr>
            </w:rPrChange>
          </w:rPr>
          <w:delText xml:space="preserve">5. </w:delText>
        </w:r>
        <w:r w:rsidRPr="00A50D11" w:rsidDel="000E4C2B">
          <w:rPr>
            <w:noProof/>
            <w:rPrChange w:id="659" w:author="Chris Hartgerink" w:date="2015-04-16T23:03:00Z">
              <w:rPr>
                <w:noProof/>
              </w:rPr>
            </w:rPrChange>
          </w:rPr>
          <w:tab/>
          <w:delText xml:space="preserve">Leary MR, Kowalski RM, Smith L, Phillips S (2003) Teasing, rejection, and violence: Case studies of the school shootings. Aggress Behav 29: 202–214. </w:delText>
        </w:r>
      </w:del>
    </w:p>
    <w:p w14:paraId="4A45AE9F" w14:textId="7A4214D2" w:rsidR="00595722" w:rsidRPr="00A50D11" w:rsidDel="000E4C2B" w:rsidRDefault="00595722" w:rsidP="00862FA7">
      <w:pPr>
        <w:pStyle w:val="NormalWeb"/>
        <w:spacing w:before="0" w:beforeAutospacing="0" w:after="0" w:afterAutospacing="0" w:line="480" w:lineRule="auto"/>
        <w:ind w:left="640" w:hanging="640"/>
        <w:divId w:val="940064047"/>
        <w:rPr>
          <w:del w:id="660" w:author="Chris Hartgerink" w:date="2015-04-16T22:59:00Z"/>
          <w:noProof/>
          <w:rPrChange w:id="661" w:author="Chris Hartgerink" w:date="2015-04-16T23:03:00Z">
            <w:rPr>
              <w:del w:id="662" w:author="Chris Hartgerink" w:date="2015-04-16T22:59:00Z"/>
              <w:noProof/>
            </w:rPr>
          </w:rPrChange>
        </w:rPr>
      </w:pPr>
      <w:del w:id="663" w:author="Chris Hartgerink" w:date="2015-04-16T22:59:00Z">
        <w:r w:rsidRPr="00A50D11" w:rsidDel="000E4C2B">
          <w:rPr>
            <w:noProof/>
            <w:rPrChange w:id="664" w:author="Chris Hartgerink" w:date="2015-04-16T23:03:00Z">
              <w:rPr>
                <w:noProof/>
              </w:rPr>
            </w:rPrChange>
          </w:rPr>
          <w:delText xml:space="preserve">6. </w:delText>
        </w:r>
        <w:r w:rsidRPr="00A50D11" w:rsidDel="000E4C2B">
          <w:rPr>
            <w:noProof/>
            <w:rPrChange w:id="665" w:author="Chris Hartgerink" w:date="2015-04-16T23:03:00Z">
              <w:rPr>
                <w:noProof/>
              </w:rPr>
            </w:rPrChange>
          </w:rPr>
          <w:tab/>
        </w:r>
        <w:r w:rsidR="00772902" w:rsidRPr="00A50D11" w:rsidDel="000E4C2B">
          <w:rPr>
            <w:noProof/>
            <w:rPrChange w:id="666" w:author="Chris Hartgerink" w:date="2015-04-16T23:03:00Z">
              <w:rPr>
                <w:noProof/>
              </w:rPr>
            </w:rPrChange>
          </w:rPr>
          <w:delText>*</w:delText>
        </w:r>
        <w:r w:rsidRPr="00A50D11" w:rsidDel="000E4C2B">
          <w:rPr>
            <w:noProof/>
            <w:rPrChange w:id="667" w:author="Chris Hartgerink" w:date="2015-04-16T23:03:00Z">
              <w:rPr>
                <w:noProof/>
              </w:rPr>
            </w:rPrChange>
          </w:rPr>
          <w:delText xml:space="preserve">Lustenberger DE, Jagacinski CM (2010) Exploring the Effects of Ostracism on Performance and Intrinsic Motivation. Hum Perform 23: 283–304. </w:delText>
        </w:r>
      </w:del>
    </w:p>
    <w:p w14:paraId="6E48DFED" w14:textId="24603BD8" w:rsidR="00595722" w:rsidRPr="00A50D11" w:rsidDel="000E4C2B" w:rsidRDefault="00595722" w:rsidP="00862FA7">
      <w:pPr>
        <w:pStyle w:val="NormalWeb"/>
        <w:spacing w:before="0" w:beforeAutospacing="0" w:after="0" w:afterAutospacing="0" w:line="480" w:lineRule="auto"/>
        <w:ind w:left="640" w:hanging="640"/>
        <w:divId w:val="940064047"/>
        <w:rPr>
          <w:del w:id="668" w:author="Chris Hartgerink" w:date="2015-04-16T22:59:00Z"/>
          <w:noProof/>
          <w:rPrChange w:id="669" w:author="Chris Hartgerink" w:date="2015-04-16T23:03:00Z">
            <w:rPr>
              <w:del w:id="670" w:author="Chris Hartgerink" w:date="2015-04-16T22:59:00Z"/>
              <w:noProof/>
            </w:rPr>
          </w:rPrChange>
        </w:rPr>
      </w:pPr>
      <w:del w:id="671" w:author="Chris Hartgerink" w:date="2015-04-16T22:59:00Z">
        <w:r w:rsidRPr="00A50D11" w:rsidDel="000E4C2B">
          <w:rPr>
            <w:noProof/>
            <w:rPrChange w:id="672" w:author="Chris Hartgerink" w:date="2015-04-16T23:03:00Z">
              <w:rPr>
                <w:noProof/>
              </w:rPr>
            </w:rPrChange>
          </w:rPr>
          <w:delText xml:space="preserve">7. </w:delText>
        </w:r>
        <w:r w:rsidRPr="00A50D11" w:rsidDel="000E4C2B">
          <w:rPr>
            <w:noProof/>
            <w:rPrChange w:id="673" w:author="Chris Hartgerink" w:date="2015-04-16T23:03:00Z">
              <w:rPr>
                <w:noProof/>
              </w:rPr>
            </w:rPrChange>
          </w:rPr>
          <w:tab/>
        </w:r>
        <w:r w:rsidR="00772902" w:rsidRPr="00A50D11" w:rsidDel="000E4C2B">
          <w:rPr>
            <w:noProof/>
            <w:rPrChange w:id="674" w:author="Chris Hartgerink" w:date="2015-04-16T23:03:00Z">
              <w:rPr>
                <w:noProof/>
              </w:rPr>
            </w:rPrChange>
          </w:rPr>
          <w:delText>*</w:delText>
        </w:r>
        <w:r w:rsidRPr="00A50D11" w:rsidDel="000E4C2B">
          <w:rPr>
            <w:noProof/>
            <w:rPrChange w:id="675" w:author="Chris Hartgerink" w:date="2015-04-16T23:03:00Z">
              <w:rPr>
                <w:noProof/>
              </w:rPr>
            </w:rPrChange>
          </w:rPr>
          <w:delText xml:space="preserve">Carter-Sowell AR, Chen Z, Williams KD (2008) Ostracism increases social susceptibility. Soc Influ 3: 143–153. </w:delText>
        </w:r>
      </w:del>
    </w:p>
    <w:p w14:paraId="7CC382F3" w14:textId="772A64C0" w:rsidR="00595722" w:rsidRPr="00A50D11" w:rsidDel="000E4C2B" w:rsidRDefault="00595722" w:rsidP="00A50D11">
      <w:pPr>
        <w:pStyle w:val="NormalWeb"/>
        <w:spacing w:before="0" w:beforeAutospacing="0" w:after="0" w:afterAutospacing="0" w:line="480" w:lineRule="auto"/>
        <w:ind w:left="640" w:hanging="640"/>
        <w:divId w:val="940064047"/>
        <w:rPr>
          <w:del w:id="676" w:author="Chris Hartgerink" w:date="2015-04-16T22:59:00Z"/>
          <w:noProof/>
          <w:rPrChange w:id="677" w:author="Chris Hartgerink" w:date="2015-04-16T23:03:00Z">
            <w:rPr>
              <w:del w:id="678" w:author="Chris Hartgerink" w:date="2015-04-16T22:59:00Z"/>
              <w:noProof/>
            </w:rPr>
          </w:rPrChange>
        </w:rPr>
        <w:pPrChange w:id="679" w:author="Chris Hartgerink" w:date="2015-04-16T23:08:00Z">
          <w:pPr>
            <w:pStyle w:val="NormalWeb"/>
            <w:spacing w:before="0" w:beforeAutospacing="0" w:after="0" w:afterAutospacing="0" w:line="480" w:lineRule="auto"/>
            <w:ind w:left="640" w:hanging="640"/>
            <w:divId w:val="940064047"/>
          </w:pPr>
        </w:pPrChange>
      </w:pPr>
      <w:del w:id="680" w:author="Chris Hartgerink" w:date="2015-04-16T22:59:00Z">
        <w:r w:rsidRPr="00A50D11" w:rsidDel="000E4C2B">
          <w:rPr>
            <w:noProof/>
            <w:rPrChange w:id="681" w:author="Chris Hartgerink" w:date="2015-04-16T23:03:00Z">
              <w:rPr>
                <w:noProof/>
              </w:rPr>
            </w:rPrChange>
          </w:rPr>
          <w:delText xml:space="preserve">8. </w:delText>
        </w:r>
        <w:r w:rsidRPr="00A50D11" w:rsidDel="000E4C2B">
          <w:rPr>
            <w:noProof/>
            <w:rPrChange w:id="682" w:author="Chris Hartgerink" w:date="2015-04-16T23:03:00Z">
              <w:rPr>
                <w:noProof/>
              </w:rPr>
            </w:rPrChange>
          </w:rPr>
          <w:tab/>
        </w:r>
        <w:r w:rsidR="00772902" w:rsidRPr="00A50D11" w:rsidDel="000E4C2B">
          <w:rPr>
            <w:noProof/>
            <w:rPrChange w:id="683" w:author="Chris Hartgerink" w:date="2015-04-16T23:03:00Z">
              <w:rPr>
                <w:noProof/>
              </w:rPr>
            </w:rPrChange>
          </w:rPr>
          <w:delText>*</w:delText>
        </w:r>
        <w:r w:rsidRPr="00A50D11" w:rsidDel="000E4C2B">
          <w:rPr>
            <w:noProof/>
            <w:rPrChange w:id="684" w:author="Chris Hartgerink" w:date="2015-04-16T23:03:00Z">
              <w:rPr>
                <w:noProof/>
              </w:rPr>
            </w:rPrChange>
          </w:rPr>
          <w:delText xml:space="preserve">Van Beest I, Carter-Sowell AR, van Dijk E, Williams KD (2012) Groups being ostracized by groups: Is the pain shared, is recovery quicker, and are groups more likely to be aggressive? Gr Dyn Theory, Res Pract 16: 241–254. </w:delText>
        </w:r>
      </w:del>
    </w:p>
    <w:p w14:paraId="7383AE38" w14:textId="1FBB6971" w:rsidR="00595722" w:rsidRPr="00A50D11" w:rsidDel="000E4C2B" w:rsidRDefault="00595722" w:rsidP="00A50D11">
      <w:pPr>
        <w:pStyle w:val="NormalWeb"/>
        <w:spacing w:before="0" w:beforeAutospacing="0" w:after="0" w:afterAutospacing="0" w:line="480" w:lineRule="auto"/>
        <w:ind w:left="640" w:hanging="640"/>
        <w:divId w:val="940064047"/>
        <w:rPr>
          <w:del w:id="685" w:author="Chris Hartgerink" w:date="2015-04-16T22:59:00Z"/>
          <w:noProof/>
          <w:rPrChange w:id="686" w:author="Chris Hartgerink" w:date="2015-04-16T23:03:00Z">
            <w:rPr>
              <w:del w:id="687" w:author="Chris Hartgerink" w:date="2015-04-16T22:59:00Z"/>
              <w:noProof/>
              <w:lang w:val="nl-NL"/>
            </w:rPr>
          </w:rPrChange>
        </w:rPr>
        <w:pPrChange w:id="688" w:author="Chris Hartgerink" w:date="2015-04-16T23:08:00Z">
          <w:pPr>
            <w:pStyle w:val="NormalWeb"/>
            <w:spacing w:before="0" w:beforeAutospacing="0" w:after="0" w:afterAutospacing="0" w:line="480" w:lineRule="auto"/>
            <w:ind w:left="640" w:hanging="640"/>
            <w:divId w:val="940064047"/>
          </w:pPr>
        </w:pPrChange>
      </w:pPr>
      <w:del w:id="689" w:author="Chris Hartgerink" w:date="2015-04-16T22:59:00Z">
        <w:r w:rsidRPr="00A50D11" w:rsidDel="000E4C2B">
          <w:rPr>
            <w:noProof/>
            <w:rPrChange w:id="690" w:author="Chris Hartgerink" w:date="2015-04-16T23:03:00Z">
              <w:rPr>
                <w:noProof/>
              </w:rPr>
            </w:rPrChange>
          </w:rPr>
          <w:delText xml:space="preserve">9. </w:delText>
        </w:r>
        <w:r w:rsidRPr="00A50D11" w:rsidDel="000E4C2B">
          <w:rPr>
            <w:noProof/>
            <w:rPrChange w:id="691" w:author="Chris Hartgerink" w:date="2015-04-16T23:03:00Z">
              <w:rPr>
                <w:noProof/>
              </w:rPr>
            </w:rPrChange>
          </w:rPr>
          <w:tab/>
          <w:delText xml:space="preserve">Baumeister RF, Leary MR (1995) The need to belong: desire for interpersonal attachments as a fundamental human motivation. </w:delText>
        </w:r>
        <w:r w:rsidRPr="00A50D11" w:rsidDel="000E4C2B">
          <w:rPr>
            <w:noProof/>
            <w:rPrChange w:id="692" w:author="Chris Hartgerink" w:date="2015-04-16T23:03:00Z">
              <w:rPr>
                <w:noProof/>
                <w:lang w:val="nl-NL"/>
              </w:rPr>
            </w:rPrChange>
          </w:rPr>
          <w:delText>Psychol Bull 117: 497–529.</w:delText>
        </w:r>
      </w:del>
    </w:p>
    <w:p w14:paraId="1DBF839F" w14:textId="12F5B055" w:rsidR="00595722" w:rsidRPr="00A50D11" w:rsidDel="000E4C2B" w:rsidRDefault="00595722" w:rsidP="00A50D11">
      <w:pPr>
        <w:pStyle w:val="NormalWeb"/>
        <w:spacing w:before="0" w:beforeAutospacing="0" w:after="0" w:afterAutospacing="0" w:line="480" w:lineRule="auto"/>
        <w:ind w:left="640" w:hanging="640"/>
        <w:divId w:val="940064047"/>
        <w:rPr>
          <w:del w:id="693" w:author="Chris Hartgerink" w:date="2015-04-16T22:59:00Z"/>
          <w:noProof/>
        </w:rPr>
        <w:pPrChange w:id="694" w:author="Chris Hartgerink" w:date="2015-04-16T23:08:00Z">
          <w:pPr>
            <w:pStyle w:val="NormalWeb"/>
            <w:spacing w:before="0" w:beforeAutospacing="0" w:after="0" w:afterAutospacing="0" w:line="480" w:lineRule="auto"/>
            <w:ind w:left="640" w:hanging="640"/>
            <w:divId w:val="940064047"/>
          </w:pPr>
        </w:pPrChange>
      </w:pPr>
      <w:del w:id="695" w:author="Chris Hartgerink" w:date="2015-04-16T22:59:00Z">
        <w:r w:rsidRPr="00A50D11" w:rsidDel="000E4C2B">
          <w:rPr>
            <w:noProof/>
            <w:rPrChange w:id="696" w:author="Chris Hartgerink" w:date="2015-04-16T23:03:00Z">
              <w:rPr>
                <w:noProof/>
                <w:lang w:val="nl-NL"/>
              </w:rPr>
            </w:rPrChange>
          </w:rPr>
          <w:delText xml:space="preserve">10. </w:delText>
        </w:r>
        <w:r w:rsidRPr="00A50D11" w:rsidDel="000E4C2B">
          <w:rPr>
            <w:noProof/>
            <w:rPrChange w:id="697" w:author="Chris Hartgerink" w:date="2015-04-16T23:03:00Z">
              <w:rPr>
                <w:noProof/>
                <w:lang w:val="nl-NL"/>
              </w:rPr>
            </w:rPrChange>
          </w:rPr>
          <w:tab/>
        </w:r>
        <w:r w:rsidR="00772902" w:rsidRPr="00A50D11" w:rsidDel="000E4C2B">
          <w:rPr>
            <w:noProof/>
            <w:rPrChange w:id="698" w:author="Chris Hartgerink" w:date="2015-04-16T23:03:00Z">
              <w:rPr>
                <w:noProof/>
                <w:lang w:val="nl-NL"/>
              </w:rPr>
            </w:rPrChange>
          </w:rPr>
          <w:delText>*</w:delText>
        </w:r>
        <w:r w:rsidRPr="00A50D11" w:rsidDel="000E4C2B">
          <w:rPr>
            <w:noProof/>
            <w:rPrChange w:id="699" w:author="Chris Hartgerink" w:date="2015-04-16T23:03:00Z">
              <w:rPr>
                <w:noProof/>
                <w:lang w:val="nl-NL"/>
              </w:rPr>
            </w:rPrChange>
          </w:rPr>
          <w:delText>Ijzerman H, Gallucci M, Pouw WTJL, Wei</w:delText>
        </w:r>
        <w:r w:rsidRPr="00A50D11" w:rsidDel="000E4C2B">
          <w:rPr>
            <w:noProof/>
          </w:rPr>
          <w:delText>β</w:delText>
        </w:r>
        <w:r w:rsidRPr="00A50D11" w:rsidDel="000E4C2B">
          <w:rPr>
            <w:noProof/>
            <w:rPrChange w:id="700" w:author="Chris Hartgerink" w:date="2015-04-16T23:03:00Z">
              <w:rPr>
                <w:noProof/>
                <w:lang w:val="nl-NL"/>
              </w:rPr>
            </w:rPrChange>
          </w:rPr>
          <w:delText xml:space="preserve">gerber SC, Van Doesum NJ, </w:delText>
        </w:r>
        <w:r w:rsidR="00920D58" w:rsidRPr="00A50D11" w:rsidDel="000E4C2B">
          <w:rPr>
            <w:noProof/>
            <w:rPrChange w:id="701" w:author="Chris Hartgerink" w:date="2015-04-16T23:03:00Z">
              <w:rPr>
                <w:noProof/>
                <w:lang w:val="nl-NL"/>
              </w:rPr>
            </w:rPrChange>
          </w:rPr>
          <w:delText>Williams KD</w:delText>
        </w:r>
        <w:r w:rsidRPr="00A50D11" w:rsidDel="000E4C2B">
          <w:rPr>
            <w:noProof/>
            <w:rPrChange w:id="702" w:author="Chris Hartgerink" w:date="2015-04-16T23:03:00Z">
              <w:rPr>
                <w:noProof/>
                <w:lang w:val="nl-NL"/>
              </w:rPr>
            </w:rPrChange>
          </w:rPr>
          <w:delText xml:space="preserve"> </w:delText>
        </w:r>
        <w:r w:rsidRPr="00A50D11" w:rsidDel="000E4C2B">
          <w:rPr>
            <w:noProof/>
          </w:rPr>
          <w:delText xml:space="preserve">(2012) Cold-blooded loneliness: social exclusion leads to lower skin temperatures. Acta Psychol (Amst) 140: 283–288. </w:delText>
        </w:r>
      </w:del>
    </w:p>
    <w:p w14:paraId="5729262E" w14:textId="4E6DC4A3" w:rsidR="00595722" w:rsidRPr="00A50D11" w:rsidDel="000E4C2B" w:rsidRDefault="00595722" w:rsidP="00A50D11">
      <w:pPr>
        <w:pStyle w:val="NormalWeb"/>
        <w:spacing w:before="0" w:beforeAutospacing="0" w:after="0" w:afterAutospacing="0" w:line="480" w:lineRule="auto"/>
        <w:ind w:left="640" w:hanging="640"/>
        <w:divId w:val="940064047"/>
        <w:rPr>
          <w:del w:id="703" w:author="Chris Hartgerink" w:date="2015-04-16T22:59:00Z"/>
          <w:noProof/>
        </w:rPr>
        <w:pPrChange w:id="704" w:author="Chris Hartgerink" w:date="2015-04-16T23:08:00Z">
          <w:pPr>
            <w:pStyle w:val="NormalWeb"/>
            <w:spacing w:before="0" w:beforeAutospacing="0" w:after="0" w:afterAutospacing="0" w:line="480" w:lineRule="auto"/>
            <w:ind w:left="640" w:hanging="640"/>
            <w:divId w:val="940064047"/>
          </w:pPr>
        </w:pPrChange>
      </w:pPr>
      <w:del w:id="705" w:author="Chris Hartgerink" w:date="2015-04-16T22:59:00Z">
        <w:r w:rsidRPr="00A50D11" w:rsidDel="000E4C2B">
          <w:rPr>
            <w:noProof/>
          </w:rPr>
          <w:lastRenderedPageBreak/>
          <w:delText xml:space="preserve">11. </w:delText>
        </w:r>
        <w:r w:rsidRPr="00A50D11" w:rsidDel="000E4C2B">
          <w:rPr>
            <w:noProof/>
          </w:rPr>
          <w:tab/>
          <w:delText>Williams KD (2009) Ostracism: a temporal need-threat model. Adv Exp Soc Psychol 41: 275–314.</w:delText>
        </w:r>
      </w:del>
    </w:p>
    <w:p w14:paraId="60AA8E1F" w14:textId="5B318C4E" w:rsidR="00595722" w:rsidRPr="00A50D11" w:rsidDel="000E4C2B" w:rsidRDefault="00595722" w:rsidP="00A50D11">
      <w:pPr>
        <w:pStyle w:val="NormalWeb"/>
        <w:spacing w:before="0" w:beforeAutospacing="0" w:after="0" w:afterAutospacing="0" w:line="480" w:lineRule="auto"/>
        <w:ind w:left="640" w:hanging="640"/>
        <w:divId w:val="940064047"/>
        <w:rPr>
          <w:del w:id="706" w:author="Chris Hartgerink" w:date="2015-04-16T22:59:00Z"/>
          <w:noProof/>
        </w:rPr>
        <w:pPrChange w:id="707" w:author="Chris Hartgerink" w:date="2015-04-16T23:08:00Z">
          <w:pPr>
            <w:pStyle w:val="NormalWeb"/>
            <w:spacing w:before="0" w:beforeAutospacing="0" w:after="0" w:afterAutospacing="0" w:line="480" w:lineRule="auto"/>
            <w:ind w:left="640" w:hanging="640"/>
            <w:divId w:val="940064047"/>
          </w:pPr>
        </w:pPrChange>
      </w:pPr>
      <w:del w:id="708" w:author="Chris Hartgerink" w:date="2015-04-16T22:59:00Z">
        <w:r w:rsidRPr="00A50D11" w:rsidDel="000E4C2B">
          <w:rPr>
            <w:noProof/>
          </w:rPr>
          <w:delText xml:space="preserve">12. </w:delText>
        </w:r>
        <w:r w:rsidRPr="00A50D11" w:rsidDel="000E4C2B">
          <w:rPr>
            <w:noProof/>
          </w:rPr>
          <w:tab/>
          <w:delText>Haselton MG, Buss DM (2000) Error management theory: a new perspective on biases in cross-sex mind reading. J Pers Soc Psychol 78: 81–91.</w:delText>
        </w:r>
      </w:del>
    </w:p>
    <w:p w14:paraId="0A1B2C2F" w14:textId="22FFE581" w:rsidR="00595722" w:rsidRPr="00862FA7" w:rsidDel="000E4C2B" w:rsidRDefault="00595722" w:rsidP="00A50D11">
      <w:pPr>
        <w:pStyle w:val="NormalWeb"/>
        <w:spacing w:before="0" w:beforeAutospacing="0" w:after="0" w:afterAutospacing="0" w:line="480" w:lineRule="auto"/>
        <w:ind w:left="640" w:hanging="640"/>
        <w:divId w:val="940064047"/>
        <w:rPr>
          <w:del w:id="709" w:author="Chris Hartgerink" w:date="2015-04-16T22:59:00Z"/>
          <w:noProof/>
        </w:rPr>
        <w:pPrChange w:id="710" w:author="Chris Hartgerink" w:date="2015-04-16T23:08:00Z">
          <w:pPr>
            <w:pStyle w:val="NormalWeb"/>
            <w:spacing w:before="0" w:beforeAutospacing="0" w:after="0" w:afterAutospacing="0" w:line="480" w:lineRule="auto"/>
            <w:ind w:left="640" w:hanging="640"/>
            <w:divId w:val="940064047"/>
          </w:pPr>
        </w:pPrChange>
      </w:pPr>
      <w:del w:id="711" w:author="Chris Hartgerink" w:date="2015-04-16T22:59:00Z">
        <w:r w:rsidRPr="00812E3E" w:rsidDel="000E4C2B">
          <w:rPr>
            <w:noProof/>
          </w:rPr>
          <w:delText xml:space="preserve">13. </w:delText>
        </w:r>
        <w:r w:rsidRPr="00812E3E" w:rsidDel="000E4C2B">
          <w:rPr>
            <w:noProof/>
          </w:rPr>
          <w:tab/>
          <w:delText>Blackhart GC, Nelson BC, Knowles ML, Baumeister RF (2009) Rejection elicits emotional reactions but neither c</w:delText>
        </w:r>
        <w:r w:rsidRPr="00862FA7" w:rsidDel="000E4C2B">
          <w:rPr>
            <w:noProof/>
          </w:rPr>
          <w:delText xml:space="preserve">auses immediate distress nor lowers self-esteem: a meta-analytic review of 192 studies on social exclusion. Pers Soc Psychol Rev 13: 269–309. </w:delText>
        </w:r>
      </w:del>
    </w:p>
    <w:p w14:paraId="4F7AB049" w14:textId="24045335" w:rsidR="00595722" w:rsidRPr="00A50D11" w:rsidDel="000E4C2B" w:rsidRDefault="00595722" w:rsidP="00A50D11">
      <w:pPr>
        <w:pStyle w:val="NormalWeb"/>
        <w:spacing w:before="0" w:beforeAutospacing="0" w:after="0" w:afterAutospacing="0" w:line="480" w:lineRule="auto"/>
        <w:ind w:left="640" w:hanging="640"/>
        <w:divId w:val="940064047"/>
        <w:rPr>
          <w:del w:id="712" w:author="Chris Hartgerink" w:date="2015-04-16T22:59:00Z"/>
          <w:noProof/>
          <w:rPrChange w:id="713" w:author="Chris Hartgerink" w:date="2015-04-16T23:03:00Z">
            <w:rPr>
              <w:del w:id="714" w:author="Chris Hartgerink" w:date="2015-04-16T22:59:00Z"/>
              <w:noProof/>
              <w:lang w:val="nl-NL"/>
            </w:rPr>
          </w:rPrChange>
        </w:rPr>
        <w:pPrChange w:id="715" w:author="Chris Hartgerink" w:date="2015-04-16T23:08:00Z">
          <w:pPr>
            <w:pStyle w:val="NormalWeb"/>
            <w:spacing w:before="0" w:beforeAutospacing="0" w:after="0" w:afterAutospacing="0" w:line="480" w:lineRule="auto"/>
            <w:ind w:left="640" w:hanging="640"/>
            <w:divId w:val="940064047"/>
          </w:pPr>
        </w:pPrChange>
      </w:pPr>
      <w:del w:id="716" w:author="Chris Hartgerink" w:date="2015-04-16T22:59:00Z">
        <w:r w:rsidRPr="00862FA7" w:rsidDel="000E4C2B">
          <w:rPr>
            <w:noProof/>
          </w:rPr>
          <w:delText xml:space="preserve">14. </w:delText>
        </w:r>
        <w:r w:rsidRPr="00862FA7" w:rsidDel="000E4C2B">
          <w:rPr>
            <w:noProof/>
          </w:rPr>
          <w:tab/>
          <w:delText xml:space="preserve">Gerber J, Wheeler L (2009) On Being Rejected: A Meta-Analysis of Experimental Research on Rejection. </w:delText>
        </w:r>
        <w:r w:rsidRPr="00A50D11" w:rsidDel="000E4C2B">
          <w:rPr>
            <w:noProof/>
            <w:rPrChange w:id="717" w:author="Chris Hartgerink" w:date="2015-04-16T23:03:00Z">
              <w:rPr>
                <w:noProof/>
                <w:lang w:val="nl-NL"/>
              </w:rPr>
            </w:rPrChange>
          </w:rPr>
          <w:delText>P</w:delText>
        </w:r>
        <w:r w:rsidR="00772902" w:rsidRPr="00A50D11" w:rsidDel="000E4C2B">
          <w:rPr>
            <w:noProof/>
            <w:rPrChange w:id="718" w:author="Chris Hartgerink" w:date="2015-04-16T23:03:00Z">
              <w:rPr>
                <w:noProof/>
                <w:lang w:val="nl-NL"/>
              </w:rPr>
            </w:rPrChange>
          </w:rPr>
          <w:delText>erspect Psychol Sci 4: 468–488.</w:delText>
        </w:r>
      </w:del>
    </w:p>
    <w:p w14:paraId="30C9B69D" w14:textId="5300F0C0" w:rsidR="00595722" w:rsidRPr="00A50D11" w:rsidDel="000E4C2B" w:rsidRDefault="00595722" w:rsidP="00A50D11">
      <w:pPr>
        <w:pStyle w:val="NormalWeb"/>
        <w:spacing w:before="0" w:beforeAutospacing="0" w:after="0" w:afterAutospacing="0" w:line="480" w:lineRule="auto"/>
        <w:ind w:left="640" w:hanging="640"/>
        <w:divId w:val="940064047"/>
        <w:rPr>
          <w:del w:id="719" w:author="Chris Hartgerink" w:date="2015-04-16T22:59:00Z"/>
          <w:noProof/>
        </w:rPr>
        <w:pPrChange w:id="720" w:author="Chris Hartgerink" w:date="2015-04-16T23:08:00Z">
          <w:pPr>
            <w:pStyle w:val="NormalWeb"/>
            <w:spacing w:before="0" w:beforeAutospacing="0" w:after="0" w:afterAutospacing="0" w:line="480" w:lineRule="auto"/>
            <w:ind w:left="640" w:hanging="640"/>
            <w:divId w:val="940064047"/>
          </w:pPr>
        </w:pPrChange>
      </w:pPr>
      <w:del w:id="721" w:author="Chris Hartgerink" w:date="2015-04-16T22:59:00Z">
        <w:r w:rsidRPr="00A50D11" w:rsidDel="000E4C2B">
          <w:rPr>
            <w:noProof/>
            <w:rPrChange w:id="722" w:author="Chris Hartgerink" w:date="2015-04-16T23:03:00Z">
              <w:rPr>
                <w:noProof/>
                <w:lang w:val="nl-NL"/>
              </w:rPr>
            </w:rPrChange>
          </w:rPr>
          <w:delText xml:space="preserve">15. </w:delText>
        </w:r>
        <w:r w:rsidRPr="00A50D11" w:rsidDel="000E4C2B">
          <w:rPr>
            <w:noProof/>
            <w:rPrChange w:id="723" w:author="Chris Hartgerink" w:date="2015-04-16T23:03:00Z">
              <w:rPr>
                <w:noProof/>
                <w:lang w:val="nl-NL"/>
              </w:rPr>
            </w:rPrChange>
          </w:rPr>
          <w:tab/>
          <w:delText xml:space="preserve">Cacioppo S, Frum C, Asp E, Weiss RM, Lewis JW, </w:delText>
        </w:r>
        <w:r w:rsidR="00920D58" w:rsidRPr="00A50D11" w:rsidDel="000E4C2B">
          <w:rPr>
            <w:noProof/>
            <w:rPrChange w:id="724" w:author="Chris Hartgerink" w:date="2015-04-16T23:03:00Z">
              <w:rPr>
                <w:noProof/>
                <w:lang w:val="nl-NL"/>
              </w:rPr>
            </w:rPrChange>
          </w:rPr>
          <w:delText>Cacioppo JT</w:delText>
        </w:r>
        <w:r w:rsidRPr="00A50D11" w:rsidDel="000E4C2B">
          <w:rPr>
            <w:noProof/>
            <w:rPrChange w:id="725" w:author="Chris Hartgerink" w:date="2015-04-16T23:03:00Z">
              <w:rPr>
                <w:noProof/>
                <w:lang w:val="nl-NL"/>
              </w:rPr>
            </w:rPrChange>
          </w:rPr>
          <w:delText xml:space="preserve"> </w:delText>
        </w:r>
        <w:r w:rsidRPr="00A50D11" w:rsidDel="000E4C2B">
          <w:rPr>
            <w:noProof/>
          </w:rPr>
          <w:delText>(2013) A Quantitative Meta-Analysis of Functional Imaging Studies of Social Rejection. Sci Rep 3.</w:delText>
        </w:r>
      </w:del>
    </w:p>
    <w:p w14:paraId="456F738F" w14:textId="4F4FBBA6" w:rsidR="00595722" w:rsidRPr="00862FA7" w:rsidDel="000E4C2B" w:rsidRDefault="00595722" w:rsidP="00A50D11">
      <w:pPr>
        <w:pStyle w:val="NormalWeb"/>
        <w:spacing w:before="0" w:beforeAutospacing="0" w:after="0" w:afterAutospacing="0" w:line="480" w:lineRule="auto"/>
        <w:ind w:left="640" w:hanging="640"/>
        <w:divId w:val="940064047"/>
        <w:rPr>
          <w:del w:id="726" w:author="Chris Hartgerink" w:date="2015-04-16T22:59:00Z"/>
          <w:noProof/>
        </w:rPr>
        <w:pPrChange w:id="727" w:author="Chris Hartgerink" w:date="2015-04-16T23:08:00Z">
          <w:pPr>
            <w:pStyle w:val="NormalWeb"/>
            <w:spacing w:before="0" w:beforeAutospacing="0" w:after="0" w:afterAutospacing="0" w:line="480" w:lineRule="auto"/>
            <w:ind w:left="640" w:hanging="640"/>
            <w:divId w:val="940064047"/>
          </w:pPr>
        </w:pPrChange>
      </w:pPr>
      <w:del w:id="728" w:author="Chris Hartgerink" w:date="2015-04-16T22:59:00Z">
        <w:r w:rsidRPr="00A50D11" w:rsidDel="000E4C2B">
          <w:rPr>
            <w:noProof/>
          </w:rPr>
          <w:delText xml:space="preserve">16. </w:delText>
        </w:r>
        <w:r w:rsidRPr="00A50D11" w:rsidDel="000E4C2B">
          <w:rPr>
            <w:noProof/>
          </w:rPr>
          <w:tab/>
          <w:delText xml:space="preserve">Rotge J-Y, Lemogne C, Hinfray S, Huguet P, Grynszpan O, </w:delText>
        </w:r>
        <w:r w:rsidR="00920D58" w:rsidRPr="00A50D11" w:rsidDel="000E4C2B">
          <w:rPr>
            <w:noProof/>
          </w:rPr>
          <w:delText xml:space="preserve">Tartour E, </w:delText>
        </w:r>
        <w:r w:rsidRPr="00A50D11" w:rsidDel="000E4C2B">
          <w:rPr>
            <w:noProof/>
          </w:rPr>
          <w:delText>et al. (2014) A meta-analysis of the anterior cingulate contribution to social pain. Soc Cogn Affect Neurosc</w:delText>
        </w:r>
        <w:r w:rsidR="00772902" w:rsidRPr="00862FA7" w:rsidDel="000E4C2B">
          <w:rPr>
            <w:noProof/>
          </w:rPr>
          <w:delText>i: nsu110</w:delText>
        </w:r>
        <w:r w:rsidRPr="00862FA7" w:rsidDel="000E4C2B">
          <w:rPr>
            <w:noProof/>
          </w:rPr>
          <w:delText xml:space="preserve">. </w:delText>
        </w:r>
      </w:del>
    </w:p>
    <w:p w14:paraId="5FB11C93" w14:textId="4CB637F6" w:rsidR="00595722" w:rsidRPr="00A50D11" w:rsidDel="000E4C2B" w:rsidRDefault="00595722" w:rsidP="00A50D11">
      <w:pPr>
        <w:pStyle w:val="NormalWeb"/>
        <w:spacing w:before="0" w:beforeAutospacing="0" w:after="0" w:afterAutospacing="0" w:line="480" w:lineRule="auto"/>
        <w:ind w:left="640" w:hanging="640"/>
        <w:divId w:val="940064047"/>
        <w:rPr>
          <w:del w:id="729" w:author="Chris Hartgerink" w:date="2015-04-16T22:59:00Z"/>
          <w:noProof/>
          <w:rPrChange w:id="730" w:author="Chris Hartgerink" w:date="2015-04-16T23:03:00Z">
            <w:rPr>
              <w:del w:id="731" w:author="Chris Hartgerink" w:date="2015-04-16T22:59:00Z"/>
              <w:noProof/>
            </w:rPr>
          </w:rPrChange>
        </w:rPr>
        <w:pPrChange w:id="732" w:author="Chris Hartgerink" w:date="2015-04-16T23:08:00Z">
          <w:pPr>
            <w:pStyle w:val="NormalWeb"/>
            <w:spacing w:before="0" w:beforeAutospacing="0" w:after="0" w:afterAutospacing="0" w:line="480" w:lineRule="auto"/>
            <w:ind w:left="640" w:hanging="640"/>
            <w:divId w:val="940064047"/>
          </w:pPr>
        </w:pPrChange>
      </w:pPr>
      <w:del w:id="733" w:author="Chris Hartgerink" w:date="2015-04-16T22:59:00Z">
        <w:r w:rsidRPr="00A50D11" w:rsidDel="000E4C2B">
          <w:rPr>
            <w:noProof/>
            <w:rPrChange w:id="734" w:author="Chris Hartgerink" w:date="2015-04-16T23:03:00Z">
              <w:rPr>
                <w:noProof/>
              </w:rPr>
            </w:rPrChange>
          </w:rPr>
          <w:delText xml:space="preserve">17. </w:delText>
        </w:r>
        <w:r w:rsidRPr="00A50D11" w:rsidDel="000E4C2B">
          <w:rPr>
            <w:noProof/>
            <w:rPrChange w:id="735" w:author="Chris Hartgerink" w:date="2015-04-16T23:03:00Z">
              <w:rPr>
                <w:noProof/>
              </w:rPr>
            </w:rPrChange>
          </w:rPr>
          <w:tab/>
        </w:r>
        <w:r w:rsidR="00772902" w:rsidRPr="00A50D11" w:rsidDel="000E4C2B">
          <w:rPr>
            <w:noProof/>
            <w:rPrChange w:id="736" w:author="Chris Hartgerink" w:date="2015-04-16T23:03:00Z">
              <w:rPr>
                <w:noProof/>
              </w:rPr>
            </w:rPrChange>
          </w:rPr>
          <w:delText>*</w:delText>
        </w:r>
        <w:r w:rsidRPr="00A50D11" w:rsidDel="000E4C2B">
          <w:rPr>
            <w:noProof/>
            <w:rPrChange w:id="737" w:author="Chris Hartgerink" w:date="2015-04-16T23:03:00Z">
              <w:rPr>
                <w:noProof/>
              </w:rPr>
            </w:rPrChange>
          </w:rPr>
          <w:delText xml:space="preserve">De Waal-Andrews W, van Beest I (2012) When you don’t quite get what you want: psychological and interpersonal consequences of claiming inclusion. Pers Soc Psychol Bull 38: 1367–1377. </w:delText>
        </w:r>
      </w:del>
    </w:p>
    <w:p w14:paraId="28A21543" w14:textId="0895DBD7" w:rsidR="00595722" w:rsidRPr="00A50D11" w:rsidDel="000E4C2B" w:rsidRDefault="00595722" w:rsidP="00A50D11">
      <w:pPr>
        <w:pStyle w:val="NormalWeb"/>
        <w:spacing w:before="0" w:beforeAutospacing="0" w:after="0" w:afterAutospacing="0" w:line="480" w:lineRule="auto"/>
        <w:ind w:left="640" w:hanging="640"/>
        <w:divId w:val="940064047"/>
        <w:rPr>
          <w:del w:id="738" w:author="Chris Hartgerink" w:date="2015-04-16T22:59:00Z"/>
          <w:noProof/>
          <w:rPrChange w:id="739" w:author="Chris Hartgerink" w:date="2015-04-16T23:03:00Z">
            <w:rPr>
              <w:del w:id="740" w:author="Chris Hartgerink" w:date="2015-04-16T22:59:00Z"/>
              <w:noProof/>
            </w:rPr>
          </w:rPrChange>
        </w:rPr>
        <w:pPrChange w:id="741" w:author="Chris Hartgerink" w:date="2015-04-16T23:08:00Z">
          <w:pPr>
            <w:pStyle w:val="NormalWeb"/>
            <w:spacing w:before="0" w:beforeAutospacing="0" w:after="0" w:afterAutospacing="0" w:line="480" w:lineRule="auto"/>
            <w:ind w:left="640" w:hanging="640"/>
            <w:divId w:val="940064047"/>
          </w:pPr>
        </w:pPrChange>
      </w:pPr>
      <w:del w:id="742" w:author="Chris Hartgerink" w:date="2015-04-16T22:59:00Z">
        <w:r w:rsidRPr="00A50D11" w:rsidDel="000E4C2B">
          <w:rPr>
            <w:noProof/>
            <w:rPrChange w:id="743" w:author="Chris Hartgerink" w:date="2015-04-16T23:03:00Z">
              <w:rPr>
                <w:noProof/>
              </w:rPr>
            </w:rPrChange>
          </w:rPr>
          <w:delText xml:space="preserve">18. </w:delText>
        </w:r>
        <w:r w:rsidRPr="00A50D11" w:rsidDel="000E4C2B">
          <w:rPr>
            <w:noProof/>
            <w:rPrChange w:id="744" w:author="Chris Hartgerink" w:date="2015-04-16T23:03:00Z">
              <w:rPr>
                <w:noProof/>
              </w:rPr>
            </w:rPrChange>
          </w:rPr>
          <w:tab/>
        </w:r>
        <w:r w:rsidR="00772902" w:rsidRPr="00A50D11" w:rsidDel="000E4C2B">
          <w:rPr>
            <w:noProof/>
            <w:rPrChange w:id="745" w:author="Chris Hartgerink" w:date="2015-04-16T23:03:00Z">
              <w:rPr>
                <w:noProof/>
              </w:rPr>
            </w:rPrChange>
          </w:rPr>
          <w:delText>*</w:delText>
        </w:r>
        <w:r w:rsidRPr="00A50D11" w:rsidDel="000E4C2B">
          <w:rPr>
            <w:noProof/>
            <w:rPrChange w:id="746" w:author="Chris Hartgerink" w:date="2015-04-16T23:03:00Z">
              <w:rPr>
                <w:noProof/>
              </w:rPr>
            </w:rPrChange>
          </w:rPr>
          <w:delText xml:space="preserve">Hawes DJ, Zadro L, Fink E, Richardson R, O’Moore K, </w:delText>
        </w:r>
        <w:r w:rsidR="00920D58" w:rsidRPr="00A50D11" w:rsidDel="000E4C2B">
          <w:rPr>
            <w:noProof/>
            <w:rPrChange w:id="747" w:author="Chris Hartgerink" w:date="2015-04-16T23:03:00Z">
              <w:rPr>
                <w:noProof/>
              </w:rPr>
            </w:rPrChange>
          </w:rPr>
          <w:delText xml:space="preserve">Griffiths B, </w:delText>
        </w:r>
        <w:r w:rsidRPr="00A50D11" w:rsidDel="000E4C2B">
          <w:rPr>
            <w:noProof/>
            <w:rPrChange w:id="748" w:author="Chris Hartgerink" w:date="2015-04-16T23:03:00Z">
              <w:rPr>
                <w:noProof/>
              </w:rPr>
            </w:rPrChange>
          </w:rPr>
          <w:delText xml:space="preserve">et al. (2012) The effects of peer ostracism on children’s cognitive processes. Eur J Dev Psychol 9: 599–613. </w:delText>
        </w:r>
      </w:del>
    </w:p>
    <w:p w14:paraId="6D16675B" w14:textId="76B31A76" w:rsidR="00595722" w:rsidRPr="00A50D11" w:rsidDel="000E4C2B" w:rsidRDefault="00595722" w:rsidP="00A50D11">
      <w:pPr>
        <w:pStyle w:val="NormalWeb"/>
        <w:spacing w:before="0" w:beforeAutospacing="0" w:after="0" w:afterAutospacing="0" w:line="480" w:lineRule="auto"/>
        <w:ind w:left="640" w:hanging="640"/>
        <w:divId w:val="940064047"/>
        <w:rPr>
          <w:del w:id="749" w:author="Chris Hartgerink" w:date="2015-04-16T22:59:00Z"/>
          <w:noProof/>
          <w:rPrChange w:id="750" w:author="Chris Hartgerink" w:date="2015-04-16T23:03:00Z">
            <w:rPr>
              <w:del w:id="751" w:author="Chris Hartgerink" w:date="2015-04-16T22:59:00Z"/>
              <w:noProof/>
            </w:rPr>
          </w:rPrChange>
        </w:rPr>
        <w:pPrChange w:id="752" w:author="Chris Hartgerink" w:date="2015-04-16T23:08:00Z">
          <w:pPr>
            <w:pStyle w:val="NormalWeb"/>
            <w:spacing w:before="0" w:beforeAutospacing="0" w:after="0" w:afterAutospacing="0" w:line="480" w:lineRule="auto"/>
            <w:ind w:left="640" w:hanging="640"/>
            <w:divId w:val="940064047"/>
          </w:pPr>
        </w:pPrChange>
      </w:pPr>
      <w:del w:id="753" w:author="Chris Hartgerink" w:date="2015-04-16T22:59:00Z">
        <w:r w:rsidRPr="00A50D11" w:rsidDel="000E4C2B">
          <w:rPr>
            <w:noProof/>
            <w:rPrChange w:id="754" w:author="Chris Hartgerink" w:date="2015-04-16T23:03:00Z">
              <w:rPr>
                <w:noProof/>
              </w:rPr>
            </w:rPrChange>
          </w:rPr>
          <w:delText xml:space="preserve">19. </w:delText>
        </w:r>
        <w:r w:rsidRPr="00A50D11" w:rsidDel="000E4C2B">
          <w:rPr>
            <w:noProof/>
            <w:rPrChange w:id="755" w:author="Chris Hartgerink" w:date="2015-04-16T23:03:00Z">
              <w:rPr>
                <w:noProof/>
              </w:rPr>
            </w:rPrChange>
          </w:rPr>
          <w:tab/>
        </w:r>
        <w:r w:rsidR="00772902" w:rsidRPr="00A50D11" w:rsidDel="000E4C2B">
          <w:rPr>
            <w:noProof/>
            <w:rPrChange w:id="756" w:author="Chris Hartgerink" w:date="2015-04-16T23:03:00Z">
              <w:rPr>
                <w:noProof/>
              </w:rPr>
            </w:rPrChange>
          </w:rPr>
          <w:delText>*</w:delText>
        </w:r>
        <w:r w:rsidRPr="00A50D11" w:rsidDel="000E4C2B">
          <w:rPr>
            <w:noProof/>
            <w:rPrChange w:id="757" w:author="Chris Hartgerink" w:date="2015-04-16T23:03:00Z">
              <w:rPr>
                <w:noProof/>
              </w:rPr>
            </w:rPrChange>
          </w:rPr>
          <w:delText xml:space="preserve">Pharo H, Gross J, Richardson R, Hayne H (2011) Age-related changes in the effect of ostracism. Soc Influ 6: 22–38. </w:delText>
        </w:r>
      </w:del>
    </w:p>
    <w:p w14:paraId="0F87FADC" w14:textId="2F2AC6BD" w:rsidR="00595722" w:rsidRPr="00A50D11" w:rsidDel="000E4C2B" w:rsidRDefault="00595722" w:rsidP="00A50D11">
      <w:pPr>
        <w:pStyle w:val="NormalWeb"/>
        <w:spacing w:before="0" w:beforeAutospacing="0" w:after="0" w:afterAutospacing="0" w:line="480" w:lineRule="auto"/>
        <w:ind w:left="640" w:hanging="640"/>
        <w:divId w:val="940064047"/>
        <w:rPr>
          <w:del w:id="758" w:author="Chris Hartgerink" w:date="2015-04-16T22:59:00Z"/>
          <w:noProof/>
          <w:rPrChange w:id="759" w:author="Chris Hartgerink" w:date="2015-04-16T23:03:00Z">
            <w:rPr>
              <w:del w:id="760" w:author="Chris Hartgerink" w:date="2015-04-16T22:59:00Z"/>
              <w:noProof/>
            </w:rPr>
          </w:rPrChange>
        </w:rPr>
        <w:pPrChange w:id="761" w:author="Chris Hartgerink" w:date="2015-04-16T23:08:00Z">
          <w:pPr>
            <w:pStyle w:val="NormalWeb"/>
            <w:spacing w:before="0" w:beforeAutospacing="0" w:after="0" w:afterAutospacing="0" w:line="480" w:lineRule="auto"/>
            <w:ind w:left="640" w:hanging="640"/>
            <w:divId w:val="940064047"/>
          </w:pPr>
        </w:pPrChange>
      </w:pPr>
      <w:del w:id="762" w:author="Chris Hartgerink" w:date="2015-04-16T22:59:00Z">
        <w:r w:rsidRPr="00A50D11" w:rsidDel="000E4C2B">
          <w:rPr>
            <w:noProof/>
            <w:rPrChange w:id="763" w:author="Chris Hartgerink" w:date="2015-04-16T23:03:00Z">
              <w:rPr>
                <w:noProof/>
              </w:rPr>
            </w:rPrChange>
          </w:rPr>
          <w:delText xml:space="preserve">20. </w:delText>
        </w:r>
        <w:r w:rsidRPr="00A50D11" w:rsidDel="000E4C2B">
          <w:rPr>
            <w:noProof/>
            <w:rPrChange w:id="764" w:author="Chris Hartgerink" w:date="2015-04-16T23:03:00Z">
              <w:rPr>
                <w:noProof/>
              </w:rPr>
            </w:rPrChange>
          </w:rPr>
          <w:tab/>
          <w:delText>Hofstede G (1980) Culture’s consequences: International differences in work-related values. London, UK: Sage.</w:delText>
        </w:r>
      </w:del>
    </w:p>
    <w:p w14:paraId="6EAF7381" w14:textId="1F81540B" w:rsidR="00595722" w:rsidRPr="00A50D11" w:rsidDel="000E4C2B" w:rsidRDefault="00595722" w:rsidP="00A50D11">
      <w:pPr>
        <w:pStyle w:val="NormalWeb"/>
        <w:spacing w:before="0" w:beforeAutospacing="0" w:after="0" w:afterAutospacing="0" w:line="480" w:lineRule="auto"/>
        <w:ind w:left="640" w:hanging="640"/>
        <w:divId w:val="940064047"/>
        <w:rPr>
          <w:del w:id="765" w:author="Chris Hartgerink" w:date="2015-04-16T22:59:00Z"/>
          <w:noProof/>
          <w:rPrChange w:id="766" w:author="Chris Hartgerink" w:date="2015-04-16T23:03:00Z">
            <w:rPr>
              <w:del w:id="767" w:author="Chris Hartgerink" w:date="2015-04-16T22:59:00Z"/>
              <w:noProof/>
            </w:rPr>
          </w:rPrChange>
        </w:rPr>
        <w:pPrChange w:id="768" w:author="Chris Hartgerink" w:date="2015-04-16T23:08:00Z">
          <w:pPr>
            <w:pStyle w:val="NormalWeb"/>
            <w:spacing w:before="0" w:beforeAutospacing="0" w:after="0" w:afterAutospacing="0" w:line="480" w:lineRule="auto"/>
            <w:ind w:left="640" w:hanging="640"/>
            <w:divId w:val="940064047"/>
          </w:pPr>
        </w:pPrChange>
      </w:pPr>
      <w:del w:id="769" w:author="Chris Hartgerink" w:date="2015-04-16T22:59:00Z">
        <w:r w:rsidRPr="00A50D11" w:rsidDel="000E4C2B">
          <w:rPr>
            <w:noProof/>
            <w:rPrChange w:id="770" w:author="Chris Hartgerink" w:date="2015-04-16T23:03:00Z">
              <w:rPr>
                <w:noProof/>
              </w:rPr>
            </w:rPrChange>
          </w:rPr>
          <w:lastRenderedPageBreak/>
          <w:delText xml:space="preserve">21. </w:delText>
        </w:r>
        <w:r w:rsidRPr="00A50D11" w:rsidDel="000E4C2B">
          <w:rPr>
            <w:noProof/>
            <w:rPrChange w:id="771" w:author="Chris Hartgerink" w:date="2015-04-16T23:03:00Z">
              <w:rPr>
                <w:noProof/>
              </w:rPr>
            </w:rPrChange>
          </w:rPr>
          <w:tab/>
        </w:r>
        <w:r w:rsidR="00772902" w:rsidRPr="00A50D11" w:rsidDel="000E4C2B">
          <w:rPr>
            <w:noProof/>
            <w:rPrChange w:id="772" w:author="Chris Hartgerink" w:date="2015-04-16T23:03:00Z">
              <w:rPr>
                <w:noProof/>
              </w:rPr>
            </w:rPrChange>
          </w:rPr>
          <w:delText>*</w:delText>
        </w:r>
        <w:r w:rsidRPr="00A50D11" w:rsidDel="000E4C2B">
          <w:rPr>
            <w:noProof/>
            <w:rPrChange w:id="773" w:author="Chris Hartgerink" w:date="2015-04-16T23:03:00Z">
              <w:rPr>
                <w:noProof/>
              </w:rPr>
            </w:rPrChange>
          </w:rPr>
          <w:delText>Van Beest I, Williams KD (2006) When inclusion costs and ostracism pays, ostracism still hurts. J</w:delText>
        </w:r>
        <w:r w:rsidR="00772902" w:rsidRPr="00A50D11" w:rsidDel="000E4C2B">
          <w:rPr>
            <w:noProof/>
            <w:rPrChange w:id="774" w:author="Chris Hartgerink" w:date="2015-04-16T23:03:00Z">
              <w:rPr>
                <w:noProof/>
              </w:rPr>
            </w:rPrChange>
          </w:rPr>
          <w:delText xml:space="preserve"> Pers Soc Psychol 91: 918–928.</w:delText>
        </w:r>
      </w:del>
    </w:p>
    <w:p w14:paraId="5BEF14CC" w14:textId="3164A665" w:rsidR="00595722" w:rsidRPr="00A50D11" w:rsidDel="000E4C2B" w:rsidRDefault="00595722" w:rsidP="00A50D11">
      <w:pPr>
        <w:pStyle w:val="NormalWeb"/>
        <w:spacing w:before="0" w:beforeAutospacing="0" w:after="0" w:afterAutospacing="0" w:line="480" w:lineRule="auto"/>
        <w:ind w:left="640" w:hanging="640"/>
        <w:divId w:val="940064047"/>
        <w:rPr>
          <w:del w:id="775" w:author="Chris Hartgerink" w:date="2015-04-16T22:59:00Z"/>
          <w:noProof/>
          <w:rPrChange w:id="776" w:author="Chris Hartgerink" w:date="2015-04-16T23:03:00Z">
            <w:rPr>
              <w:del w:id="777" w:author="Chris Hartgerink" w:date="2015-04-16T22:59:00Z"/>
              <w:noProof/>
            </w:rPr>
          </w:rPrChange>
        </w:rPr>
        <w:pPrChange w:id="778" w:author="Chris Hartgerink" w:date="2015-04-16T23:08:00Z">
          <w:pPr>
            <w:pStyle w:val="NormalWeb"/>
            <w:spacing w:before="0" w:beforeAutospacing="0" w:after="0" w:afterAutospacing="0" w:line="480" w:lineRule="auto"/>
            <w:ind w:left="640" w:hanging="640"/>
            <w:divId w:val="940064047"/>
          </w:pPr>
        </w:pPrChange>
      </w:pPr>
      <w:del w:id="779" w:author="Chris Hartgerink" w:date="2015-04-16T22:59:00Z">
        <w:r w:rsidRPr="00A50D11" w:rsidDel="000E4C2B">
          <w:rPr>
            <w:noProof/>
            <w:rPrChange w:id="780" w:author="Chris Hartgerink" w:date="2015-04-16T23:03:00Z">
              <w:rPr>
                <w:noProof/>
              </w:rPr>
            </w:rPrChange>
          </w:rPr>
          <w:delText xml:space="preserve">22. </w:delText>
        </w:r>
        <w:r w:rsidRPr="00A50D11" w:rsidDel="000E4C2B">
          <w:rPr>
            <w:noProof/>
            <w:rPrChange w:id="781" w:author="Chris Hartgerink" w:date="2015-04-16T23:03:00Z">
              <w:rPr>
                <w:noProof/>
              </w:rPr>
            </w:rPrChange>
          </w:rPr>
          <w:tab/>
        </w:r>
        <w:r w:rsidR="00772902" w:rsidRPr="00A50D11" w:rsidDel="000E4C2B">
          <w:rPr>
            <w:noProof/>
            <w:rPrChange w:id="782" w:author="Chris Hartgerink" w:date="2015-04-16T23:03:00Z">
              <w:rPr>
                <w:noProof/>
              </w:rPr>
            </w:rPrChange>
          </w:rPr>
          <w:delText>*</w:delText>
        </w:r>
        <w:r w:rsidRPr="00A50D11" w:rsidDel="000E4C2B">
          <w:rPr>
            <w:noProof/>
            <w:rPrChange w:id="783" w:author="Chris Hartgerink" w:date="2015-04-16T23:03:00Z">
              <w:rPr>
                <w:noProof/>
              </w:rPr>
            </w:rPrChange>
          </w:rPr>
          <w:delText xml:space="preserve">Zadro L, Williams KD, Richardson R (2004) How low can you go? Ostracism by a computer is sufficient to lower self-reported levels of belonging, control, self-esteem, and meaningful existence. J Exp Soc Psychol 40: 560–567. </w:delText>
        </w:r>
      </w:del>
    </w:p>
    <w:p w14:paraId="7DFDB68A" w14:textId="3D00239D" w:rsidR="00595722" w:rsidRPr="00A50D11" w:rsidDel="000E4C2B" w:rsidRDefault="00595722" w:rsidP="00A50D11">
      <w:pPr>
        <w:pStyle w:val="NormalWeb"/>
        <w:spacing w:before="0" w:beforeAutospacing="0" w:after="0" w:afterAutospacing="0" w:line="480" w:lineRule="auto"/>
        <w:ind w:left="640" w:hanging="640"/>
        <w:divId w:val="940064047"/>
        <w:rPr>
          <w:del w:id="784" w:author="Chris Hartgerink" w:date="2015-04-16T22:59:00Z"/>
          <w:noProof/>
          <w:rPrChange w:id="785" w:author="Chris Hartgerink" w:date="2015-04-16T23:03:00Z">
            <w:rPr>
              <w:del w:id="786" w:author="Chris Hartgerink" w:date="2015-04-16T22:59:00Z"/>
              <w:noProof/>
            </w:rPr>
          </w:rPrChange>
        </w:rPr>
        <w:pPrChange w:id="787" w:author="Chris Hartgerink" w:date="2015-04-16T23:08:00Z">
          <w:pPr>
            <w:pStyle w:val="NormalWeb"/>
            <w:spacing w:before="0" w:beforeAutospacing="0" w:after="0" w:afterAutospacing="0" w:line="480" w:lineRule="auto"/>
            <w:ind w:left="640" w:hanging="640"/>
            <w:divId w:val="940064047"/>
          </w:pPr>
        </w:pPrChange>
      </w:pPr>
      <w:del w:id="788" w:author="Chris Hartgerink" w:date="2015-04-16T22:59:00Z">
        <w:r w:rsidRPr="00A50D11" w:rsidDel="000E4C2B">
          <w:rPr>
            <w:noProof/>
            <w:rPrChange w:id="789" w:author="Chris Hartgerink" w:date="2015-04-16T23:03:00Z">
              <w:rPr>
                <w:noProof/>
              </w:rPr>
            </w:rPrChange>
          </w:rPr>
          <w:delText xml:space="preserve">23. </w:delText>
        </w:r>
        <w:r w:rsidRPr="00A50D11" w:rsidDel="000E4C2B">
          <w:rPr>
            <w:noProof/>
            <w:rPrChange w:id="790" w:author="Chris Hartgerink" w:date="2015-04-16T23:03:00Z">
              <w:rPr>
                <w:noProof/>
              </w:rPr>
            </w:rPrChange>
          </w:rPr>
          <w:tab/>
          <w:delText xml:space="preserve">Hunter J, Schmidt F (1990) Dichotomization of continuous variables: The implications for meta-analysis. J Appl Psychol 75: 334–349. </w:delText>
        </w:r>
      </w:del>
    </w:p>
    <w:p w14:paraId="0950C392" w14:textId="79B75C9F" w:rsidR="00595722" w:rsidRPr="00A50D11" w:rsidDel="000E4C2B" w:rsidRDefault="00595722" w:rsidP="00A50D11">
      <w:pPr>
        <w:pStyle w:val="NormalWeb"/>
        <w:spacing w:before="0" w:beforeAutospacing="0" w:after="0" w:afterAutospacing="0" w:line="480" w:lineRule="auto"/>
        <w:ind w:left="640" w:hanging="640"/>
        <w:divId w:val="940064047"/>
        <w:rPr>
          <w:del w:id="791" w:author="Chris Hartgerink" w:date="2015-04-16T22:59:00Z"/>
          <w:noProof/>
          <w:rPrChange w:id="792" w:author="Chris Hartgerink" w:date="2015-04-16T23:03:00Z">
            <w:rPr>
              <w:del w:id="793" w:author="Chris Hartgerink" w:date="2015-04-16T22:59:00Z"/>
              <w:noProof/>
            </w:rPr>
          </w:rPrChange>
        </w:rPr>
        <w:pPrChange w:id="794" w:author="Chris Hartgerink" w:date="2015-04-16T23:08:00Z">
          <w:pPr>
            <w:pStyle w:val="NormalWeb"/>
            <w:spacing w:before="0" w:beforeAutospacing="0" w:after="0" w:afterAutospacing="0" w:line="480" w:lineRule="auto"/>
            <w:ind w:left="640" w:hanging="640"/>
            <w:divId w:val="940064047"/>
          </w:pPr>
        </w:pPrChange>
      </w:pPr>
      <w:del w:id="795" w:author="Chris Hartgerink" w:date="2015-04-16T22:59:00Z">
        <w:r w:rsidRPr="00A50D11" w:rsidDel="000E4C2B">
          <w:rPr>
            <w:noProof/>
            <w:rPrChange w:id="796" w:author="Chris Hartgerink" w:date="2015-04-16T23:03:00Z">
              <w:rPr>
                <w:noProof/>
              </w:rPr>
            </w:rPrChange>
          </w:rPr>
          <w:delText xml:space="preserve">24. </w:delText>
        </w:r>
        <w:r w:rsidRPr="00A50D11" w:rsidDel="000E4C2B">
          <w:rPr>
            <w:noProof/>
            <w:rPrChange w:id="797" w:author="Chris Hartgerink" w:date="2015-04-16T23:03:00Z">
              <w:rPr>
                <w:noProof/>
              </w:rPr>
            </w:rPrChange>
          </w:rPr>
          <w:tab/>
          <w:delText>MacCallum RC, Zhang S, Preacher KJ, Rucker DD (2002) On the practice of dichotomization of quantitative variables. Psychol Methods 7: 19–40.</w:delText>
        </w:r>
      </w:del>
    </w:p>
    <w:p w14:paraId="7A6B8031" w14:textId="1DBF2DA2" w:rsidR="00595722" w:rsidRPr="00A50D11" w:rsidDel="000E4C2B" w:rsidRDefault="00595722" w:rsidP="00A50D11">
      <w:pPr>
        <w:pStyle w:val="NormalWeb"/>
        <w:spacing w:before="0" w:beforeAutospacing="0" w:after="0" w:afterAutospacing="0" w:line="480" w:lineRule="auto"/>
        <w:ind w:left="640" w:hanging="640"/>
        <w:divId w:val="940064047"/>
        <w:rPr>
          <w:del w:id="798" w:author="Chris Hartgerink" w:date="2015-04-16T22:59:00Z"/>
          <w:noProof/>
          <w:rPrChange w:id="799" w:author="Chris Hartgerink" w:date="2015-04-16T23:03:00Z">
            <w:rPr>
              <w:del w:id="800" w:author="Chris Hartgerink" w:date="2015-04-16T22:59:00Z"/>
              <w:noProof/>
            </w:rPr>
          </w:rPrChange>
        </w:rPr>
        <w:pPrChange w:id="801" w:author="Chris Hartgerink" w:date="2015-04-16T23:08:00Z">
          <w:pPr>
            <w:pStyle w:val="NormalWeb"/>
            <w:spacing w:before="0" w:beforeAutospacing="0" w:after="0" w:afterAutospacing="0" w:line="480" w:lineRule="auto"/>
            <w:ind w:left="640" w:hanging="640"/>
            <w:divId w:val="940064047"/>
          </w:pPr>
        </w:pPrChange>
      </w:pPr>
      <w:del w:id="802" w:author="Chris Hartgerink" w:date="2015-04-16T22:59:00Z">
        <w:r w:rsidRPr="00A50D11" w:rsidDel="000E4C2B">
          <w:rPr>
            <w:noProof/>
            <w:rPrChange w:id="803" w:author="Chris Hartgerink" w:date="2015-04-16T23:03:00Z">
              <w:rPr>
                <w:noProof/>
              </w:rPr>
            </w:rPrChange>
          </w:rPr>
          <w:delText xml:space="preserve">25. </w:delText>
        </w:r>
        <w:r w:rsidRPr="00A50D11" w:rsidDel="000E4C2B">
          <w:rPr>
            <w:noProof/>
            <w:rPrChange w:id="804" w:author="Chris Hartgerink" w:date="2015-04-16T23:03:00Z">
              <w:rPr>
                <w:noProof/>
              </w:rPr>
            </w:rPrChange>
          </w:rPr>
          <w:tab/>
          <w:delText>Hedges L V, Pigott TD (2004) The power of statistical tests for moderators in meta-analysis. Psychol Methods 9: 426–445.</w:delText>
        </w:r>
      </w:del>
    </w:p>
    <w:p w14:paraId="0921D4EF" w14:textId="0B2AB5D3" w:rsidR="00595722" w:rsidRPr="00A50D11" w:rsidDel="000E4C2B" w:rsidRDefault="00595722" w:rsidP="00A50D11">
      <w:pPr>
        <w:pStyle w:val="NormalWeb"/>
        <w:spacing w:before="0" w:beforeAutospacing="0" w:after="0" w:afterAutospacing="0" w:line="480" w:lineRule="auto"/>
        <w:ind w:left="640" w:hanging="640"/>
        <w:divId w:val="940064047"/>
        <w:rPr>
          <w:del w:id="805" w:author="Chris Hartgerink" w:date="2015-04-16T22:59:00Z"/>
          <w:noProof/>
          <w:rPrChange w:id="806" w:author="Chris Hartgerink" w:date="2015-04-16T23:03:00Z">
            <w:rPr>
              <w:del w:id="807" w:author="Chris Hartgerink" w:date="2015-04-16T22:59:00Z"/>
              <w:noProof/>
            </w:rPr>
          </w:rPrChange>
        </w:rPr>
        <w:pPrChange w:id="808" w:author="Chris Hartgerink" w:date="2015-04-16T23:08:00Z">
          <w:pPr>
            <w:pStyle w:val="NormalWeb"/>
            <w:spacing w:before="0" w:beforeAutospacing="0" w:after="0" w:afterAutospacing="0" w:line="480" w:lineRule="auto"/>
            <w:ind w:left="640" w:hanging="640"/>
            <w:divId w:val="940064047"/>
          </w:pPr>
        </w:pPrChange>
      </w:pPr>
      <w:del w:id="809" w:author="Chris Hartgerink" w:date="2015-04-16T22:59:00Z">
        <w:r w:rsidRPr="00A50D11" w:rsidDel="000E4C2B">
          <w:rPr>
            <w:noProof/>
            <w:rPrChange w:id="810" w:author="Chris Hartgerink" w:date="2015-04-16T23:03:00Z">
              <w:rPr>
                <w:noProof/>
              </w:rPr>
            </w:rPrChange>
          </w:rPr>
          <w:delText xml:space="preserve">26. </w:delText>
        </w:r>
        <w:r w:rsidRPr="00A50D11" w:rsidDel="000E4C2B">
          <w:rPr>
            <w:noProof/>
            <w:rPrChange w:id="811" w:author="Chris Hartgerink" w:date="2015-04-16T23:03:00Z">
              <w:rPr>
                <w:noProof/>
              </w:rPr>
            </w:rPrChange>
          </w:rPr>
          <w:tab/>
          <w:delText xml:space="preserve">Williams KD, Jarvis B (2006) Cyberball: A program for use in research on interpersonal ostracism and acceptance. Behav Res Methods 38: 174–180. </w:delText>
        </w:r>
      </w:del>
    </w:p>
    <w:p w14:paraId="71F2957C" w14:textId="2743F488" w:rsidR="00595722" w:rsidRPr="00A50D11" w:rsidDel="000E4C2B" w:rsidRDefault="00595722" w:rsidP="00A50D11">
      <w:pPr>
        <w:pStyle w:val="NormalWeb"/>
        <w:spacing w:before="0" w:beforeAutospacing="0" w:after="0" w:afterAutospacing="0" w:line="480" w:lineRule="auto"/>
        <w:ind w:left="640" w:hanging="640"/>
        <w:divId w:val="940064047"/>
        <w:rPr>
          <w:del w:id="812" w:author="Chris Hartgerink" w:date="2015-04-16T22:59:00Z"/>
          <w:noProof/>
          <w:rPrChange w:id="813" w:author="Chris Hartgerink" w:date="2015-04-16T23:03:00Z">
            <w:rPr>
              <w:del w:id="814" w:author="Chris Hartgerink" w:date="2015-04-16T22:59:00Z"/>
              <w:noProof/>
            </w:rPr>
          </w:rPrChange>
        </w:rPr>
        <w:pPrChange w:id="815" w:author="Chris Hartgerink" w:date="2015-04-16T23:08:00Z">
          <w:pPr>
            <w:pStyle w:val="NormalWeb"/>
            <w:spacing w:before="0" w:beforeAutospacing="0" w:after="0" w:afterAutospacing="0" w:line="480" w:lineRule="auto"/>
            <w:ind w:left="640" w:hanging="640"/>
            <w:divId w:val="940064047"/>
          </w:pPr>
        </w:pPrChange>
      </w:pPr>
      <w:del w:id="816" w:author="Chris Hartgerink" w:date="2015-04-16T22:59:00Z">
        <w:r w:rsidRPr="00A50D11" w:rsidDel="000E4C2B">
          <w:rPr>
            <w:noProof/>
            <w:rPrChange w:id="817" w:author="Chris Hartgerink" w:date="2015-04-16T23:03:00Z">
              <w:rPr>
                <w:noProof/>
              </w:rPr>
            </w:rPrChange>
          </w:rPr>
          <w:delText xml:space="preserve">27. </w:delText>
        </w:r>
        <w:r w:rsidRPr="00A50D11" w:rsidDel="000E4C2B">
          <w:rPr>
            <w:noProof/>
            <w:rPrChange w:id="818" w:author="Chris Hartgerink" w:date="2015-04-16T23:03:00Z">
              <w:rPr>
                <w:noProof/>
              </w:rPr>
            </w:rPrChange>
          </w:rPr>
          <w:tab/>
          <w:delText>Smits IAM, Dolan C V, Vorst H, Wicherts JM, Timmerman ME (2011) Cohort differences in Big Five personality factors over a period of 25 years. J Pers Soc Psychol 100: 1124–1138.</w:delText>
        </w:r>
      </w:del>
    </w:p>
    <w:p w14:paraId="025DACE3" w14:textId="7A7933B8" w:rsidR="00595722" w:rsidRPr="00A50D11" w:rsidDel="000E4C2B" w:rsidRDefault="00595722" w:rsidP="00A50D11">
      <w:pPr>
        <w:pStyle w:val="NormalWeb"/>
        <w:spacing w:before="0" w:beforeAutospacing="0" w:after="0" w:afterAutospacing="0" w:line="480" w:lineRule="auto"/>
        <w:ind w:left="640" w:hanging="640"/>
        <w:divId w:val="940064047"/>
        <w:rPr>
          <w:del w:id="819" w:author="Chris Hartgerink" w:date="2015-04-16T22:59:00Z"/>
          <w:noProof/>
          <w:rPrChange w:id="820" w:author="Chris Hartgerink" w:date="2015-04-16T23:03:00Z">
            <w:rPr>
              <w:del w:id="821" w:author="Chris Hartgerink" w:date="2015-04-16T22:59:00Z"/>
              <w:noProof/>
            </w:rPr>
          </w:rPrChange>
        </w:rPr>
        <w:pPrChange w:id="822" w:author="Chris Hartgerink" w:date="2015-04-16T23:08:00Z">
          <w:pPr>
            <w:pStyle w:val="NormalWeb"/>
            <w:spacing w:before="0" w:beforeAutospacing="0" w:after="0" w:afterAutospacing="0" w:line="480" w:lineRule="auto"/>
            <w:ind w:left="640" w:hanging="640"/>
            <w:divId w:val="940064047"/>
          </w:pPr>
        </w:pPrChange>
      </w:pPr>
      <w:del w:id="823" w:author="Chris Hartgerink" w:date="2015-04-16T22:59:00Z">
        <w:r w:rsidRPr="00A50D11" w:rsidDel="000E4C2B">
          <w:rPr>
            <w:noProof/>
            <w:rPrChange w:id="824" w:author="Chris Hartgerink" w:date="2015-04-16T23:03:00Z">
              <w:rPr>
                <w:noProof/>
              </w:rPr>
            </w:rPrChange>
          </w:rPr>
          <w:delText xml:space="preserve">28. </w:delText>
        </w:r>
        <w:r w:rsidRPr="00A50D11" w:rsidDel="000E4C2B">
          <w:rPr>
            <w:noProof/>
            <w:rPrChange w:id="825" w:author="Chris Hartgerink" w:date="2015-04-16T23:03:00Z">
              <w:rPr>
                <w:noProof/>
              </w:rPr>
            </w:rPrChange>
          </w:rPr>
          <w:tab/>
        </w:r>
        <w:r w:rsidR="00772902" w:rsidRPr="00A50D11" w:rsidDel="000E4C2B">
          <w:rPr>
            <w:noProof/>
            <w:rPrChange w:id="826" w:author="Chris Hartgerink" w:date="2015-04-16T23:03:00Z">
              <w:rPr>
                <w:noProof/>
              </w:rPr>
            </w:rPrChange>
          </w:rPr>
          <w:delText>*</w:delText>
        </w:r>
        <w:r w:rsidRPr="00A50D11" w:rsidDel="000E4C2B">
          <w:rPr>
            <w:noProof/>
            <w:rPrChange w:id="827" w:author="Chris Hartgerink" w:date="2015-04-16T23:03:00Z">
              <w:rPr>
                <w:noProof/>
              </w:rPr>
            </w:rPrChange>
          </w:rPr>
          <w:delText xml:space="preserve">Gonsalkorale K, Williams KD (2007) The KKK won’t let me play: ostracism even by a despised outgroup hurts. Eur J Soc Psychol 37: 1176–1186. </w:delText>
        </w:r>
      </w:del>
    </w:p>
    <w:p w14:paraId="5EBE373C" w14:textId="2CE74D48" w:rsidR="00595722" w:rsidRPr="00A50D11" w:rsidDel="000E4C2B" w:rsidRDefault="00595722" w:rsidP="00A50D11">
      <w:pPr>
        <w:pStyle w:val="NormalWeb"/>
        <w:spacing w:before="0" w:beforeAutospacing="0" w:after="0" w:afterAutospacing="0" w:line="480" w:lineRule="auto"/>
        <w:ind w:left="640" w:hanging="640"/>
        <w:divId w:val="940064047"/>
        <w:rPr>
          <w:del w:id="828" w:author="Chris Hartgerink" w:date="2015-04-16T22:59:00Z"/>
          <w:noProof/>
          <w:rPrChange w:id="829" w:author="Chris Hartgerink" w:date="2015-04-16T23:03:00Z">
            <w:rPr>
              <w:del w:id="830" w:author="Chris Hartgerink" w:date="2015-04-16T22:59:00Z"/>
              <w:noProof/>
            </w:rPr>
          </w:rPrChange>
        </w:rPr>
        <w:pPrChange w:id="831" w:author="Chris Hartgerink" w:date="2015-04-16T23:08:00Z">
          <w:pPr>
            <w:pStyle w:val="NormalWeb"/>
            <w:spacing w:before="0" w:beforeAutospacing="0" w:after="0" w:afterAutospacing="0" w:line="480" w:lineRule="auto"/>
            <w:ind w:left="640" w:hanging="640"/>
            <w:divId w:val="940064047"/>
          </w:pPr>
        </w:pPrChange>
      </w:pPr>
      <w:del w:id="832" w:author="Chris Hartgerink" w:date="2015-04-16T22:59:00Z">
        <w:r w:rsidRPr="00A50D11" w:rsidDel="000E4C2B">
          <w:rPr>
            <w:noProof/>
            <w:rPrChange w:id="833" w:author="Chris Hartgerink" w:date="2015-04-16T23:03:00Z">
              <w:rPr>
                <w:noProof/>
              </w:rPr>
            </w:rPrChange>
          </w:rPr>
          <w:delText xml:space="preserve">29. </w:delText>
        </w:r>
        <w:r w:rsidRPr="00A50D11" w:rsidDel="000E4C2B">
          <w:rPr>
            <w:noProof/>
            <w:rPrChange w:id="834" w:author="Chris Hartgerink" w:date="2015-04-16T23:03:00Z">
              <w:rPr>
                <w:noProof/>
              </w:rPr>
            </w:rPrChange>
          </w:rPr>
          <w:tab/>
          <w:delText xml:space="preserve">Viechtbauer W (2010) Conducting meta-analyses in R with the metafor package. J Stat Softw 36: 1–48. </w:delText>
        </w:r>
      </w:del>
    </w:p>
    <w:p w14:paraId="4259F089" w14:textId="6801BCE0" w:rsidR="00595722" w:rsidRPr="00A50D11" w:rsidDel="000E4C2B" w:rsidRDefault="00595722" w:rsidP="00A50D11">
      <w:pPr>
        <w:pStyle w:val="NormalWeb"/>
        <w:spacing w:before="0" w:beforeAutospacing="0" w:after="0" w:afterAutospacing="0" w:line="480" w:lineRule="auto"/>
        <w:ind w:left="640" w:hanging="640"/>
        <w:divId w:val="940064047"/>
        <w:rPr>
          <w:del w:id="835" w:author="Chris Hartgerink" w:date="2015-04-16T22:59:00Z"/>
          <w:noProof/>
          <w:rPrChange w:id="836" w:author="Chris Hartgerink" w:date="2015-04-16T23:03:00Z">
            <w:rPr>
              <w:del w:id="837" w:author="Chris Hartgerink" w:date="2015-04-16T22:59:00Z"/>
              <w:noProof/>
            </w:rPr>
          </w:rPrChange>
        </w:rPr>
        <w:pPrChange w:id="838" w:author="Chris Hartgerink" w:date="2015-04-16T23:08:00Z">
          <w:pPr>
            <w:pStyle w:val="NormalWeb"/>
            <w:spacing w:before="0" w:beforeAutospacing="0" w:after="0" w:afterAutospacing="0" w:line="480" w:lineRule="auto"/>
            <w:ind w:left="640" w:hanging="640"/>
            <w:divId w:val="940064047"/>
          </w:pPr>
        </w:pPrChange>
      </w:pPr>
      <w:del w:id="839" w:author="Chris Hartgerink" w:date="2015-04-16T22:59:00Z">
        <w:r w:rsidRPr="00A50D11" w:rsidDel="000E4C2B">
          <w:rPr>
            <w:noProof/>
            <w:rPrChange w:id="840" w:author="Chris Hartgerink" w:date="2015-04-16T23:03:00Z">
              <w:rPr>
                <w:noProof/>
              </w:rPr>
            </w:rPrChange>
          </w:rPr>
          <w:delText xml:space="preserve">30. </w:delText>
        </w:r>
        <w:r w:rsidRPr="00A50D11" w:rsidDel="000E4C2B">
          <w:rPr>
            <w:noProof/>
            <w:rPrChange w:id="841" w:author="Chris Hartgerink" w:date="2015-04-16T23:03:00Z">
              <w:rPr>
                <w:noProof/>
              </w:rPr>
            </w:rPrChange>
          </w:rPr>
          <w:tab/>
          <w:delText>R Core Team (2013) R: A language and environment for statistical computing. Available: http://www.r-project.org/.</w:delText>
        </w:r>
      </w:del>
    </w:p>
    <w:p w14:paraId="0F6D8C4B" w14:textId="32BCA74F" w:rsidR="00595722" w:rsidRPr="00A50D11" w:rsidDel="000E4C2B" w:rsidRDefault="00595722" w:rsidP="00A50D11">
      <w:pPr>
        <w:pStyle w:val="NormalWeb"/>
        <w:spacing w:before="0" w:beforeAutospacing="0" w:after="0" w:afterAutospacing="0" w:line="480" w:lineRule="auto"/>
        <w:ind w:left="640" w:hanging="640"/>
        <w:divId w:val="940064047"/>
        <w:rPr>
          <w:del w:id="842" w:author="Chris Hartgerink" w:date="2015-04-16T22:59:00Z"/>
          <w:noProof/>
          <w:rPrChange w:id="843" w:author="Chris Hartgerink" w:date="2015-04-16T23:03:00Z">
            <w:rPr>
              <w:del w:id="844" w:author="Chris Hartgerink" w:date="2015-04-16T22:59:00Z"/>
              <w:noProof/>
            </w:rPr>
          </w:rPrChange>
        </w:rPr>
        <w:pPrChange w:id="845" w:author="Chris Hartgerink" w:date="2015-04-16T23:08:00Z">
          <w:pPr>
            <w:pStyle w:val="NormalWeb"/>
            <w:spacing w:before="0" w:beforeAutospacing="0" w:after="0" w:afterAutospacing="0" w:line="480" w:lineRule="auto"/>
            <w:ind w:left="640" w:hanging="640"/>
            <w:divId w:val="940064047"/>
          </w:pPr>
        </w:pPrChange>
      </w:pPr>
      <w:del w:id="846" w:author="Chris Hartgerink" w:date="2015-04-16T22:59:00Z">
        <w:r w:rsidRPr="00A50D11" w:rsidDel="000E4C2B">
          <w:rPr>
            <w:noProof/>
            <w:rPrChange w:id="847" w:author="Chris Hartgerink" w:date="2015-04-16T23:03:00Z">
              <w:rPr>
                <w:noProof/>
              </w:rPr>
            </w:rPrChange>
          </w:rPr>
          <w:delText xml:space="preserve">31. </w:delText>
        </w:r>
        <w:r w:rsidRPr="00A50D11" w:rsidDel="000E4C2B">
          <w:rPr>
            <w:noProof/>
            <w:rPrChange w:id="848" w:author="Chris Hartgerink" w:date="2015-04-16T23:03:00Z">
              <w:rPr>
                <w:noProof/>
              </w:rPr>
            </w:rPrChange>
          </w:rPr>
          <w:tab/>
          <w:delText xml:space="preserve">Hedges </w:delText>
        </w:r>
        <w:r w:rsidR="00772902" w:rsidRPr="00A50D11" w:rsidDel="000E4C2B">
          <w:rPr>
            <w:noProof/>
            <w:rPrChange w:id="849" w:author="Chris Hartgerink" w:date="2015-04-16T23:03:00Z">
              <w:rPr>
                <w:noProof/>
              </w:rPr>
            </w:rPrChange>
          </w:rPr>
          <w:delText xml:space="preserve">LV </w:delText>
        </w:r>
        <w:r w:rsidRPr="00A50D11" w:rsidDel="000E4C2B">
          <w:rPr>
            <w:noProof/>
            <w:rPrChange w:id="850" w:author="Chris Hartgerink" w:date="2015-04-16T23:03:00Z">
              <w:rPr>
                <w:noProof/>
              </w:rPr>
            </w:rPrChange>
          </w:rPr>
          <w:delText>(1981) Distribution theory for Glass’s estimator of effect size and related estimators. 6: 107–128.</w:delText>
        </w:r>
      </w:del>
    </w:p>
    <w:p w14:paraId="78ABC886" w14:textId="23D8B4B7" w:rsidR="00595722" w:rsidRPr="00A50D11" w:rsidDel="000E4C2B" w:rsidRDefault="00595722" w:rsidP="00A50D11">
      <w:pPr>
        <w:pStyle w:val="NormalWeb"/>
        <w:spacing w:before="0" w:beforeAutospacing="0" w:after="0" w:afterAutospacing="0" w:line="480" w:lineRule="auto"/>
        <w:ind w:left="640" w:hanging="640"/>
        <w:divId w:val="940064047"/>
        <w:rPr>
          <w:del w:id="851" w:author="Chris Hartgerink" w:date="2015-04-16T22:59:00Z"/>
          <w:noProof/>
          <w:rPrChange w:id="852" w:author="Chris Hartgerink" w:date="2015-04-16T23:03:00Z">
            <w:rPr>
              <w:del w:id="853" w:author="Chris Hartgerink" w:date="2015-04-16T22:59:00Z"/>
              <w:noProof/>
            </w:rPr>
          </w:rPrChange>
        </w:rPr>
        <w:pPrChange w:id="854" w:author="Chris Hartgerink" w:date="2015-04-16T23:08:00Z">
          <w:pPr>
            <w:pStyle w:val="NormalWeb"/>
            <w:spacing w:before="0" w:beforeAutospacing="0" w:after="0" w:afterAutospacing="0" w:line="480" w:lineRule="auto"/>
            <w:ind w:left="640" w:hanging="640"/>
            <w:divId w:val="940064047"/>
          </w:pPr>
        </w:pPrChange>
      </w:pPr>
      <w:del w:id="855" w:author="Chris Hartgerink" w:date="2015-04-16T22:59:00Z">
        <w:r w:rsidRPr="00A50D11" w:rsidDel="000E4C2B">
          <w:rPr>
            <w:noProof/>
            <w:rPrChange w:id="856" w:author="Chris Hartgerink" w:date="2015-04-16T23:03:00Z">
              <w:rPr>
                <w:noProof/>
              </w:rPr>
            </w:rPrChange>
          </w:rPr>
          <w:lastRenderedPageBreak/>
          <w:delText xml:space="preserve">32. </w:delText>
        </w:r>
        <w:r w:rsidRPr="00A50D11" w:rsidDel="000E4C2B">
          <w:rPr>
            <w:noProof/>
            <w:rPrChange w:id="857" w:author="Chris Hartgerink" w:date="2015-04-16T23:03:00Z">
              <w:rPr>
                <w:noProof/>
              </w:rPr>
            </w:rPrChange>
          </w:rPr>
          <w:tab/>
          <w:delText>Viechtbauer W (2005) Bias and Efficiency of Meta-Analytic Variance Estimators in the Random-Effects Model. J Educ Behav Stat 30: 261–293.</w:delText>
        </w:r>
      </w:del>
    </w:p>
    <w:p w14:paraId="7138AE1E" w14:textId="5CE66E79" w:rsidR="00595722" w:rsidRPr="00A50D11" w:rsidDel="000E4C2B" w:rsidRDefault="00595722" w:rsidP="00A50D11">
      <w:pPr>
        <w:pStyle w:val="NormalWeb"/>
        <w:spacing w:before="0" w:beforeAutospacing="0" w:after="0" w:afterAutospacing="0" w:line="480" w:lineRule="auto"/>
        <w:ind w:left="640" w:hanging="640"/>
        <w:divId w:val="940064047"/>
        <w:rPr>
          <w:del w:id="858" w:author="Chris Hartgerink" w:date="2015-04-16T22:59:00Z"/>
          <w:noProof/>
          <w:rPrChange w:id="859" w:author="Chris Hartgerink" w:date="2015-04-16T23:03:00Z">
            <w:rPr>
              <w:del w:id="860" w:author="Chris Hartgerink" w:date="2015-04-16T22:59:00Z"/>
              <w:noProof/>
            </w:rPr>
          </w:rPrChange>
        </w:rPr>
        <w:pPrChange w:id="861" w:author="Chris Hartgerink" w:date="2015-04-16T23:08:00Z">
          <w:pPr>
            <w:pStyle w:val="NormalWeb"/>
            <w:spacing w:before="0" w:beforeAutospacing="0" w:after="0" w:afterAutospacing="0" w:line="480" w:lineRule="auto"/>
            <w:ind w:left="640" w:hanging="640"/>
            <w:divId w:val="940064047"/>
          </w:pPr>
        </w:pPrChange>
      </w:pPr>
      <w:del w:id="862" w:author="Chris Hartgerink" w:date="2015-04-16T22:59:00Z">
        <w:r w:rsidRPr="00A50D11" w:rsidDel="000E4C2B">
          <w:rPr>
            <w:noProof/>
            <w:rPrChange w:id="863" w:author="Chris Hartgerink" w:date="2015-04-16T23:03:00Z">
              <w:rPr>
                <w:noProof/>
              </w:rPr>
            </w:rPrChange>
          </w:rPr>
          <w:delText xml:space="preserve">33. </w:delText>
        </w:r>
        <w:r w:rsidRPr="00A50D11" w:rsidDel="000E4C2B">
          <w:rPr>
            <w:noProof/>
            <w:rPrChange w:id="864" w:author="Chris Hartgerink" w:date="2015-04-16T23:03:00Z">
              <w:rPr>
                <w:noProof/>
              </w:rPr>
            </w:rPrChange>
          </w:rPr>
          <w:tab/>
          <w:delText>Light RJ, Pillemer DB (1984) Summing up: the science of reviewing research. Cambridge, MA: Harvard University Press.</w:delText>
        </w:r>
      </w:del>
    </w:p>
    <w:p w14:paraId="267CB567" w14:textId="7F7080CA" w:rsidR="00595722" w:rsidRPr="00A50D11" w:rsidDel="000E4C2B" w:rsidRDefault="00595722" w:rsidP="00A50D11">
      <w:pPr>
        <w:pStyle w:val="NormalWeb"/>
        <w:spacing w:before="0" w:beforeAutospacing="0" w:after="0" w:afterAutospacing="0" w:line="480" w:lineRule="auto"/>
        <w:ind w:left="640" w:hanging="640"/>
        <w:divId w:val="940064047"/>
        <w:rPr>
          <w:del w:id="865" w:author="Chris Hartgerink" w:date="2015-04-16T22:59:00Z"/>
          <w:noProof/>
          <w:rPrChange w:id="866" w:author="Chris Hartgerink" w:date="2015-04-16T23:03:00Z">
            <w:rPr>
              <w:del w:id="867" w:author="Chris Hartgerink" w:date="2015-04-16T22:59:00Z"/>
              <w:noProof/>
            </w:rPr>
          </w:rPrChange>
        </w:rPr>
        <w:pPrChange w:id="868" w:author="Chris Hartgerink" w:date="2015-04-16T23:08:00Z">
          <w:pPr>
            <w:pStyle w:val="NormalWeb"/>
            <w:spacing w:before="0" w:beforeAutospacing="0" w:after="0" w:afterAutospacing="0" w:line="480" w:lineRule="auto"/>
            <w:ind w:left="640" w:hanging="640"/>
            <w:divId w:val="940064047"/>
          </w:pPr>
        </w:pPrChange>
      </w:pPr>
      <w:del w:id="869" w:author="Chris Hartgerink" w:date="2015-04-16T22:59:00Z">
        <w:r w:rsidRPr="00A50D11" w:rsidDel="000E4C2B">
          <w:rPr>
            <w:noProof/>
            <w:rPrChange w:id="870" w:author="Chris Hartgerink" w:date="2015-04-16T23:03:00Z">
              <w:rPr>
                <w:noProof/>
              </w:rPr>
            </w:rPrChange>
          </w:rPr>
          <w:delText xml:space="preserve">34. </w:delText>
        </w:r>
        <w:r w:rsidRPr="00A50D11" w:rsidDel="000E4C2B">
          <w:rPr>
            <w:noProof/>
            <w:rPrChange w:id="871" w:author="Chris Hartgerink" w:date="2015-04-16T23:03:00Z">
              <w:rPr>
                <w:noProof/>
              </w:rPr>
            </w:rPrChange>
          </w:rPr>
          <w:tab/>
          <w:delText>Bakker M, Van Dijk A, Wicherts JM (2012) The rules of the game called psychological science. Perspect Psychol Sci 7: 543–554.</w:delText>
        </w:r>
      </w:del>
    </w:p>
    <w:p w14:paraId="1947F7AD" w14:textId="0518CFCB" w:rsidR="00595722" w:rsidRPr="00A50D11" w:rsidDel="000E4C2B" w:rsidRDefault="00595722" w:rsidP="00A50D11">
      <w:pPr>
        <w:pStyle w:val="NormalWeb"/>
        <w:spacing w:before="0" w:beforeAutospacing="0" w:after="0" w:afterAutospacing="0" w:line="480" w:lineRule="auto"/>
        <w:ind w:left="640" w:hanging="640"/>
        <w:divId w:val="940064047"/>
        <w:rPr>
          <w:del w:id="872" w:author="Chris Hartgerink" w:date="2015-04-16T22:59:00Z"/>
          <w:noProof/>
          <w:rPrChange w:id="873" w:author="Chris Hartgerink" w:date="2015-04-16T23:03:00Z">
            <w:rPr>
              <w:del w:id="874" w:author="Chris Hartgerink" w:date="2015-04-16T22:59:00Z"/>
              <w:noProof/>
            </w:rPr>
          </w:rPrChange>
        </w:rPr>
        <w:pPrChange w:id="875" w:author="Chris Hartgerink" w:date="2015-04-16T23:08:00Z">
          <w:pPr>
            <w:pStyle w:val="NormalWeb"/>
            <w:spacing w:before="0" w:beforeAutospacing="0" w:after="0" w:afterAutospacing="0" w:line="480" w:lineRule="auto"/>
            <w:ind w:left="640" w:hanging="640"/>
            <w:divId w:val="940064047"/>
          </w:pPr>
        </w:pPrChange>
      </w:pPr>
      <w:del w:id="876" w:author="Chris Hartgerink" w:date="2015-04-16T22:59:00Z">
        <w:r w:rsidRPr="00A50D11" w:rsidDel="000E4C2B">
          <w:rPr>
            <w:noProof/>
            <w:rPrChange w:id="877" w:author="Chris Hartgerink" w:date="2015-04-16T23:03:00Z">
              <w:rPr>
                <w:noProof/>
              </w:rPr>
            </w:rPrChange>
          </w:rPr>
          <w:delText xml:space="preserve">35. </w:delText>
        </w:r>
        <w:r w:rsidRPr="00A50D11" w:rsidDel="000E4C2B">
          <w:rPr>
            <w:noProof/>
            <w:rPrChange w:id="878" w:author="Chris Hartgerink" w:date="2015-04-16T23:03:00Z">
              <w:rPr>
                <w:noProof/>
              </w:rPr>
            </w:rPrChange>
          </w:rPr>
          <w:tab/>
          <w:delText xml:space="preserve">Egger M, Smith GD, Schneider M, Minder C (1997) Bias in meta-analysis detected by a simple, graphical test. BMJ 315: 629–634. </w:delText>
        </w:r>
      </w:del>
    </w:p>
    <w:p w14:paraId="78F577B8" w14:textId="1331C6BD" w:rsidR="00595722" w:rsidRPr="00A50D11" w:rsidDel="000E4C2B" w:rsidRDefault="00595722" w:rsidP="00A50D11">
      <w:pPr>
        <w:pStyle w:val="NormalWeb"/>
        <w:spacing w:before="0" w:beforeAutospacing="0" w:after="0" w:afterAutospacing="0" w:line="480" w:lineRule="auto"/>
        <w:ind w:left="640" w:hanging="640"/>
        <w:divId w:val="940064047"/>
        <w:rPr>
          <w:del w:id="879" w:author="Chris Hartgerink" w:date="2015-04-16T22:59:00Z"/>
          <w:noProof/>
          <w:rPrChange w:id="880" w:author="Chris Hartgerink" w:date="2015-04-16T23:03:00Z">
            <w:rPr>
              <w:del w:id="881" w:author="Chris Hartgerink" w:date="2015-04-16T22:59:00Z"/>
              <w:noProof/>
            </w:rPr>
          </w:rPrChange>
        </w:rPr>
        <w:pPrChange w:id="882" w:author="Chris Hartgerink" w:date="2015-04-16T23:08:00Z">
          <w:pPr>
            <w:pStyle w:val="NormalWeb"/>
            <w:spacing w:before="0" w:beforeAutospacing="0" w:after="0" w:afterAutospacing="0" w:line="480" w:lineRule="auto"/>
            <w:ind w:left="640" w:hanging="640"/>
            <w:divId w:val="940064047"/>
          </w:pPr>
        </w:pPrChange>
      </w:pPr>
      <w:del w:id="883" w:author="Chris Hartgerink" w:date="2015-04-16T22:59:00Z">
        <w:r w:rsidRPr="00A50D11" w:rsidDel="000E4C2B">
          <w:rPr>
            <w:noProof/>
            <w:rPrChange w:id="884" w:author="Chris Hartgerink" w:date="2015-04-16T23:03:00Z">
              <w:rPr>
                <w:noProof/>
              </w:rPr>
            </w:rPrChange>
          </w:rPr>
          <w:delText xml:space="preserve">36. </w:delText>
        </w:r>
        <w:r w:rsidRPr="00A50D11" w:rsidDel="000E4C2B">
          <w:rPr>
            <w:noProof/>
            <w:rPrChange w:id="885" w:author="Chris Hartgerink" w:date="2015-04-16T23:03:00Z">
              <w:rPr>
                <w:noProof/>
              </w:rPr>
            </w:rPrChange>
          </w:rPr>
          <w:tab/>
          <w:delText>Sterne JAC, Egger M (2005) Regression Methods to Detect Publication and Other Bias in Meta-Analysis. In: Rothstein HR, Sutton AJ, Borenstein M, editors. Publication bias in meta-analysis. Chichester: John Wiley &amp; Sons.</w:delText>
        </w:r>
      </w:del>
    </w:p>
    <w:p w14:paraId="7BFEBFCE" w14:textId="1F1386DE" w:rsidR="00595722" w:rsidRPr="00A50D11" w:rsidDel="000E4C2B" w:rsidRDefault="00595722" w:rsidP="00A50D11">
      <w:pPr>
        <w:pStyle w:val="NormalWeb"/>
        <w:spacing w:before="0" w:beforeAutospacing="0" w:after="0" w:afterAutospacing="0" w:line="480" w:lineRule="auto"/>
        <w:ind w:left="640" w:hanging="640"/>
        <w:divId w:val="940064047"/>
        <w:rPr>
          <w:del w:id="886" w:author="Chris Hartgerink" w:date="2015-04-16T22:59:00Z"/>
          <w:noProof/>
          <w:rPrChange w:id="887" w:author="Chris Hartgerink" w:date="2015-04-16T23:03:00Z">
            <w:rPr>
              <w:del w:id="888" w:author="Chris Hartgerink" w:date="2015-04-16T22:59:00Z"/>
              <w:noProof/>
            </w:rPr>
          </w:rPrChange>
        </w:rPr>
        <w:pPrChange w:id="889" w:author="Chris Hartgerink" w:date="2015-04-16T23:08:00Z">
          <w:pPr>
            <w:pStyle w:val="NormalWeb"/>
            <w:spacing w:before="0" w:beforeAutospacing="0" w:after="0" w:afterAutospacing="0" w:line="480" w:lineRule="auto"/>
            <w:ind w:left="640" w:hanging="640"/>
            <w:divId w:val="940064047"/>
          </w:pPr>
        </w:pPrChange>
      </w:pPr>
      <w:del w:id="890" w:author="Chris Hartgerink" w:date="2015-04-16T22:59:00Z">
        <w:r w:rsidRPr="00A50D11" w:rsidDel="000E4C2B">
          <w:rPr>
            <w:noProof/>
            <w:rPrChange w:id="891" w:author="Chris Hartgerink" w:date="2015-04-16T23:03:00Z">
              <w:rPr>
                <w:noProof/>
              </w:rPr>
            </w:rPrChange>
          </w:rPr>
          <w:delText xml:space="preserve">37. </w:delText>
        </w:r>
        <w:r w:rsidRPr="00A50D11" w:rsidDel="000E4C2B">
          <w:rPr>
            <w:noProof/>
            <w:rPrChange w:id="892" w:author="Chris Hartgerink" w:date="2015-04-16T23:03:00Z">
              <w:rPr>
                <w:noProof/>
              </w:rPr>
            </w:rPrChange>
          </w:rPr>
          <w:tab/>
          <w:delText>Cohen J (1988) Statistical Power Analysis for the Behavioral Sciences. 2nd ed. Hillsdale, NJ: Lawrence Erlbaum.</w:delText>
        </w:r>
      </w:del>
    </w:p>
    <w:p w14:paraId="77114CAD" w14:textId="4C5BA9F0" w:rsidR="00595722" w:rsidRPr="00A50D11" w:rsidDel="000E4C2B" w:rsidRDefault="00595722" w:rsidP="00A50D11">
      <w:pPr>
        <w:pStyle w:val="NormalWeb"/>
        <w:spacing w:before="0" w:beforeAutospacing="0" w:after="0" w:afterAutospacing="0" w:line="480" w:lineRule="auto"/>
        <w:ind w:left="640" w:hanging="640"/>
        <w:divId w:val="940064047"/>
        <w:rPr>
          <w:del w:id="893" w:author="Chris Hartgerink" w:date="2015-04-16T22:59:00Z"/>
          <w:noProof/>
          <w:rPrChange w:id="894" w:author="Chris Hartgerink" w:date="2015-04-16T23:03:00Z">
            <w:rPr>
              <w:del w:id="895" w:author="Chris Hartgerink" w:date="2015-04-16T22:59:00Z"/>
              <w:noProof/>
            </w:rPr>
          </w:rPrChange>
        </w:rPr>
        <w:pPrChange w:id="896" w:author="Chris Hartgerink" w:date="2015-04-16T23:08:00Z">
          <w:pPr>
            <w:pStyle w:val="NormalWeb"/>
            <w:spacing w:before="0" w:beforeAutospacing="0" w:after="0" w:afterAutospacing="0" w:line="480" w:lineRule="auto"/>
            <w:ind w:left="640" w:hanging="640"/>
            <w:divId w:val="940064047"/>
          </w:pPr>
        </w:pPrChange>
      </w:pPr>
      <w:del w:id="897" w:author="Chris Hartgerink" w:date="2015-04-16T22:59:00Z">
        <w:r w:rsidRPr="00A50D11" w:rsidDel="000E4C2B">
          <w:rPr>
            <w:noProof/>
            <w:rPrChange w:id="898" w:author="Chris Hartgerink" w:date="2015-04-16T23:03:00Z">
              <w:rPr>
                <w:noProof/>
              </w:rPr>
            </w:rPrChange>
          </w:rPr>
          <w:delText xml:space="preserve">38. </w:delText>
        </w:r>
        <w:r w:rsidRPr="00A50D11" w:rsidDel="000E4C2B">
          <w:rPr>
            <w:noProof/>
            <w:rPrChange w:id="899" w:author="Chris Hartgerink" w:date="2015-04-16T23:03:00Z">
              <w:rPr>
                <w:noProof/>
              </w:rPr>
            </w:rPrChange>
          </w:rPr>
          <w:tab/>
          <w:delText>Schenker N, Gentleman JF (2001) On Judging the Significance of Differences by Examining the Overlap Between Confidence Intervals. Am Stat 55: 182–186.</w:delText>
        </w:r>
      </w:del>
    </w:p>
    <w:p w14:paraId="6DB77903" w14:textId="2B7C8E0B" w:rsidR="00595722" w:rsidRPr="00A50D11" w:rsidDel="000E4C2B" w:rsidRDefault="00595722" w:rsidP="00A50D11">
      <w:pPr>
        <w:pStyle w:val="NormalWeb"/>
        <w:spacing w:before="0" w:beforeAutospacing="0" w:after="0" w:afterAutospacing="0" w:line="480" w:lineRule="auto"/>
        <w:ind w:left="640" w:hanging="640"/>
        <w:divId w:val="940064047"/>
        <w:rPr>
          <w:del w:id="900" w:author="Chris Hartgerink" w:date="2015-04-16T22:59:00Z"/>
          <w:noProof/>
          <w:rPrChange w:id="901" w:author="Chris Hartgerink" w:date="2015-04-16T23:03:00Z">
            <w:rPr>
              <w:del w:id="902" w:author="Chris Hartgerink" w:date="2015-04-16T22:59:00Z"/>
              <w:noProof/>
              <w:lang w:val="nl-NL"/>
            </w:rPr>
          </w:rPrChange>
        </w:rPr>
        <w:pPrChange w:id="903" w:author="Chris Hartgerink" w:date="2015-04-16T23:08:00Z">
          <w:pPr>
            <w:pStyle w:val="NormalWeb"/>
            <w:spacing w:before="0" w:beforeAutospacing="0" w:after="0" w:afterAutospacing="0" w:line="480" w:lineRule="auto"/>
            <w:ind w:left="640" w:hanging="640"/>
            <w:divId w:val="940064047"/>
          </w:pPr>
        </w:pPrChange>
      </w:pPr>
      <w:del w:id="904" w:author="Chris Hartgerink" w:date="2015-04-16T22:59:00Z">
        <w:r w:rsidRPr="00A50D11" w:rsidDel="000E4C2B">
          <w:rPr>
            <w:noProof/>
            <w:rPrChange w:id="905" w:author="Chris Hartgerink" w:date="2015-04-16T23:03:00Z">
              <w:rPr>
                <w:noProof/>
              </w:rPr>
            </w:rPrChange>
          </w:rPr>
          <w:delText xml:space="preserve">39. </w:delText>
        </w:r>
        <w:r w:rsidRPr="00A50D11" w:rsidDel="000E4C2B">
          <w:rPr>
            <w:noProof/>
            <w:rPrChange w:id="906" w:author="Chris Hartgerink" w:date="2015-04-16T23:03:00Z">
              <w:rPr>
                <w:noProof/>
              </w:rPr>
            </w:rPrChange>
          </w:rPr>
          <w:tab/>
        </w:r>
        <w:r w:rsidR="00772902" w:rsidRPr="00A50D11" w:rsidDel="000E4C2B">
          <w:rPr>
            <w:noProof/>
            <w:rPrChange w:id="907" w:author="Chris Hartgerink" w:date="2015-04-16T23:03:00Z">
              <w:rPr>
                <w:noProof/>
              </w:rPr>
            </w:rPrChange>
          </w:rPr>
          <w:delText>*</w:delText>
        </w:r>
        <w:r w:rsidRPr="00A50D11" w:rsidDel="000E4C2B">
          <w:rPr>
            <w:noProof/>
            <w:rPrChange w:id="908" w:author="Chris Hartgerink" w:date="2015-04-16T23:03:00Z">
              <w:rPr>
                <w:noProof/>
              </w:rPr>
            </w:rPrChange>
          </w:rPr>
          <w:delText xml:space="preserve">Bernstein MJ, Claypool HM (2012) Not all social exclusions are created equal: Emotional distress following social exclusion is moderated by exclusion paradigm. </w:delText>
        </w:r>
        <w:r w:rsidRPr="00A50D11" w:rsidDel="000E4C2B">
          <w:rPr>
            <w:noProof/>
            <w:rPrChange w:id="909" w:author="Chris Hartgerink" w:date="2015-04-16T23:03:00Z">
              <w:rPr>
                <w:noProof/>
                <w:lang w:val="nl-NL"/>
              </w:rPr>
            </w:rPrChange>
          </w:rPr>
          <w:delText xml:space="preserve">Soc Influ 7: 113–130. </w:delText>
        </w:r>
      </w:del>
    </w:p>
    <w:p w14:paraId="32AA6525" w14:textId="70DACE62" w:rsidR="00595722" w:rsidRPr="00A50D11" w:rsidDel="000E4C2B" w:rsidRDefault="00595722" w:rsidP="00A50D11">
      <w:pPr>
        <w:pStyle w:val="NormalWeb"/>
        <w:spacing w:before="0" w:beforeAutospacing="0" w:after="0" w:afterAutospacing="0" w:line="480" w:lineRule="auto"/>
        <w:ind w:left="640" w:hanging="640"/>
        <w:divId w:val="940064047"/>
        <w:rPr>
          <w:del w:id="910" w:author="Chris Hartgerink" w:date="2015-04-16T22:59:00Z"/>
          <w:noProof/>
        </w:rPr>
        <w:pPrChange w:id="911" w:author="Chris Hartgerink" w:date="2015-04-16T23:08:00Z">
          <w:pPr>
            <w:pStyle w:val="NormalWeb"/>
            <w:spacing w:before="0" w:beforeAutospacing="0" w:after="0" w:afterAutospacing="0" w:line="480" w:lineRule="auto"/>
            <w:ind w:left="640" w:hanging="640"/>
            <w:divId w:val="940064047"/>
          </w:pPr>
        </w:pPrChange>
      </w:pPr>
      <w:del w:id="912" w:author="Chris Hartgerink" w:date="2015-04-16T22:59:00Z">
        <w:r w:rsidRPr="00A50D11" w:rsidDel="000E4C2B">
          <w:rPr>
            <w:noProof/>
            <w:rPrChange w:id="913" w:author="Chris Hartgerink" w:date="2015-04-16T23:03:00Z">
              <w:rPr>
                <w:noProof/>
                <w:lang w:val="nl-NL"/>
              </w:rPr>
            </w:rPrChange>
          </w:rPr>
          <w:delText xml:space="preserve">40. </w:delText>
        </w:r>
        <w:r w:rsidRPr="00A50D11" w:rsidDel="000E4C2B">
          <w:rPr>
            <w:noProof/>
            <w:rPrChange w:id="914" w:author="Chris Hartgerink" w:date="2015-04-16T23:03:00Z">
              <w:rPr>
                <w:noProof/>
                <w:lang w:val="nl-NL"/>
              </w:rPr>
            </w:rPrChange>
          </w:rPr>
          <w:tab/>
          <w:delText xml:space="preserve">DeWall CN, MacDonald G, Webster GD, Masten CL, Baumeister RF, </w:delText>
        </w:r>
        <w:r w:rsidR="00920D58" w:rsidRPr="00A50D11" w:rsidDel="000E4C2B">
          <w:rPr>
            <w:noProof/>
            <w:rPrChange w:id="915" w:author="Chris Hartgerink" w:date="2015-04-16T23:03:00Z">
              <w:rPr>
                <w:noProof/>
                <w:lang w:val="nl-NL"/>
              </w:rPr>
            </w:rPrChange>
          </w:rPr>
          <w:delText xml:space="preserve">Powell C, </w:delText>
        </w:r>
        <w:r w:rsidRPr="00A50D11" w:rsidDel="000E4C2B">
          <w:rPr>
            <w:noProof/>
            <w:rPrChange w:id="916" w:author="Chris Hartgerink" w:date="2015-04-16T23:03:00Z">
              <w:rPr>
                <w:noProof/>
                <w:lang w:val="nl-NL"/>
              </w:rPr>
            </w:rPrChange>
          </w:rPr>
          <w:delText xml:space="preserve">et al. </w:delText>
        </w:r>
        <w:r w:rsidRPr="00A50D11" w:rsidDel="000E4C2B">
          <w:rPr>
            <w:noProof/>
          </w:rPr>
          <w:delText xml:space="preserve">(2010) Acetaminophen reduces social pain: behavioral and neural evidence. Psychol Sci 21: 931–937. </w:delText>
        </w:r>
      </w:del>
    </w:p>
    <w:p w14:paraId="4DF71C6D" w14:textId="24954C97" w:rsidR="00595722" w:rsidRPr="00A50D11" w:rsidDel="000E4C2B" w:rsidRDefault="00595722" w:rsidP="00A50D11">
      <w:pPr>
        <w:pStyle w:val="NormalWeb"/>
        <w:spacing w:before="0" w:beforeAutospacing="0" w:after="0" w:afterAutospacing="0" w:line="480" w:lineRule="auto"/>
        <w:ind w:left="640" w:hanging="640"/>
        <w:divId w:val="940064047"/>
        <w:rPr>
          <w:del w:id="917" w:author="Chris Hartgerink" w:date="2015-04-16T22:59:00Z"/>
          <w:noProof/>
        </w:rPr>
        <w:pPrChange w:id="918" w:author="Chris Hartgerink" w:date="2015-04-16T23:08:00Z">
          <w:pPr>
            <w:pStyle w:val="NormalWeb"/>
            <w:spacing w:before="0" w:beforeAutospacing="0" w:after="0" w:afterAutospacing="0" w:line="480" w:lineRule="auto"/>
            <w:ind w:left="640" w:hanging="640"/>
            <w:divId w:val="940064047"/>
          </w:pPr>
        </w:pPrChange>
      </w:pPr>
      <w:del w:id="919" w:author="Chris Hartgerink" w:date="2015-04-16T22:59:00Z">
        <w:r w:rsidRPr="00A50D11" w:rsidDel="000E4C2B">
          <w:rPr>
            <w:noProof/>
          </w:rPr>
          <w:delText xml:space="preserve">41. </w:delText>
        </w:r>
        <w:r w:rsidRPr="00A50D11" w:rsidDel="000E4C2B">
          <w:rPr>
            <w:noProof/>
          </w:rPr>
          <w:tab/>
        </w:r>
        <w:r w:rsidR="00772902" w:rsidRPr="00A50D11" w:rsidDel="000E4C2B">
          <w:rPr>
            <w:noProof/>
          </w:rPr>
          <w:delText>*</w:delText>
        </w:r>
        <w:r w:rsidRPr="00A50D11" w:rsidDel="000E4C2B">
          <w:rPr>
            <w:noProof/>
          </w:rPr>
          <w:delText xml:space="preserve">Riva P, Romero Lauro LJ, Dewall CN, Bushman BJ (2012) Buffer the pain away: stimulating the right ventrolateral prefrontal cortex reduces pain following social exclusion. Psychol Sci 23: 1473–1475. </w:delText>
        </w:r>
      </w:del>
    </w:p>
    <w:p w14:paraId="1C0A4F3A" w14:textId="167A1CCC" w:rsidR="00595722" w:rsidRPr="00862FA7" w:rsidDel="000E4C2B" w:rsidRDefault="00595722" w:rsidP="00A50D11">
      <w:pPr>
        <w:pStyle w:val="NormalWeb"/>
        <w:spacing w:before="0" w:beforeAutospacing="0" w:after="0" w:afterAutospacing="0" w:line="480" w:lineRule="auto"/>
        <w:ind w:left="640" w:hanging="640"/>
        <w:divId w:val="940064047"/>
        <w:rPr>
          <w:del w:id="920" w:author="Chris Hartgerink" w:date="2015-04-16T22:59:00Z"/>
          <w:noProof/>
        </w:rPr>
        <w:pPrChange w:id="921" w:author="Chris Hartgerink" w:date="2015-04-16T23:08:00Z">
          <w:pPr>
            <w:pStyle w:val="NormalWeb"/>
            <w:spacing w:before="0" w:beforeAutospacing="0" w:after="0" w:afterAutospacing="0" w:line="480" w:lineRule="auto"/>
            <w:ind w:left="640" w:hanging="640"/>
            <w:divId w:val="940064047"/>
          </w:pPr>
        </w:pPrChange>
      </w:pPr>
      <w:del w:id="922" w:author="Chris Hartgerink" w:date="2015-04-16T22:59:00Z">
        <w:r w:rsidRPr="00812E3E" w:rsidDel="000E4C2B">
          <w:rPr>
            <w:noProof/>
          </w:rPr>
          <w:lastRenderedPageBreak/>
          <w:delText xml:space="preserve">42. </w:delText>
        </w:r>
        <w:r w:rsidRPr="00812E3E" w:rsidDel="000E4C2B">
          <w:rPr>
            <w:noProof/>
          </w:rPr>
          <w:tab/>
        </w:r>
        <w:r w:rsidR="00772902" w:rsidRPr="00812E3E" w:rsidDel="000E4C2B">
          <w:rPr>
            <w:noProof/>
          </w:rPr>
          <w:delText>*</w:delText>
        </w:r>
        <w:r w:rsidRPr="00812E3E" w:rsidDel="000E4C2B">
          <w:rPr>
            <w:noProof/>
          </w:rPr>
          <w:delText>Wirth JH, Lynam DR, Williams KD (2010) When social pain is not automatic: Personality disorder traits buffer ostracism’s immediate n</w:delText>
        </w:r>
        <w:r w:rsidRPr="00862FA7" w:rsidDel="000E4C2B">
          <w:rPr>
            <w:noProof/>
          </w:rPr>
          <w:delText xml:space="preserve">egative impact. J Res Pers 44: 397–401. </w:delText>
        </w:r>
      </w:del>
    </w:p>
    <w:p w14:paraId="528E1E70" w14:textId="2927B626" w:rsidR="00595722" w:rsidRPr="00862FA7" w:rsidDel="000E4C2B" w:rsidRDefault="00595722" w:rsidP="00A50D11">
      <w:pPr>
        <w:pStyle w:val="NormalWeb"/>
        <w:spacing w:before="0" w:beforeAutospacing="0" w:after="0" w:afterAutospacing="0" w:line="480" w:lineRule="auto"/>
        <w:ind w:left="640" w:hanging="640"/>
        <w:divId w:val="940064047"/>
        <w:rPr>
          <w:del w:id="923" w:author="Chris Hartgerink" w:date="2015-04-16T22:59:00Z"/>
          <w:noProof/>
        </w:rPr>
        <w:pPrChange w:id="924" w:author="Chris Hartgerink" w:date="2015-04-16T23:08:00Z">
          <w:pPr>
            <w:pStyle w:val="NormalWeb"/>
            <w:spacing w:before="0" w:beforeAutospacing="0" w:after="0" w:afterAutospacing="0" w:line="480" w:lineRule="auto"/>
            <w:ind w:left="640" w:hanging="640"/>
            <w:divId w:val="940064047"/>
          </w:pPr>
        </w:pPrChange>
      </w:pPr>
      <w:del w:id="925" w:author="Chris Hartgerink" w:date="2015-04-16T22:59:00Z">
        <w:r w:rsidRPr="00862FA7" w:rsidDel="000E4C2B">
          <w:rPr>
            <w:noProof/>
          </w:rPr>
          <w:delText xml:space="preserve">43. </w:delText>
        </w:r>
        <w:r w:rsidRPr="00862FA7" w:rsidDel="000E4C2B">
          <w:rPr>
            <w:noProof/>
          </w:rPr>
          <w:tab/>
          <w:delText>Lautenbacher S, Krieg J-C (1994) Pain perception in psychiatric disorders: A review of the literature. J Psychiatr Res 28: 109–122.</w:delText>
        </w:r>
      </w:del>
    </w:p>
    <w:p w14:paraId="31329BA2" w14:textId="13C7E4B6" w:rsidR="00595722" w:rsidRPr="00A50D11" w:rsidDel="000E4C2B" w:rsidRDefault="00595722" w:rsidP="00A50D11">
      <w:pPr>
        <w:pStyle w:val="NormalWeb"/>
        <w:spacing w:before="0" w:beforeAutospacing="0" w:after="0" w:afterAutospacing="0" w:line="480" w:lineRule="auto"/>
        <w:ind w:left="640" w:hanging="640"/>
        <w:divId w:val="940064047"/>
        <w:rPr>
          <w:del w:id="926" w:author="Chris Hartgerink" w:date="2015-04-16T22:59:00Z"/>
          <w:noProof/>
          <w:rPrChange w:id="927" w:author="Chris Hartgerink" w:date="2015-04-16T23:03:00Z">
            <w:rPr>
              <w:del w:id="928" w:author="Chris Hartgerink" w:date="2015-04-16T22:59:00Z"/>
              <w:noProof/>
            </w:rPr>
          </w:rPrChange>
        </w:rPr>
        <w:pPrChange w:id="929" w:author="Chris Hartgerink" w:date="2015-04-16T23:08:00Z">
          <w:pPr>
            <w:pStyle w:val="NormalWeb"/>
            <w:spacing w:before="0" w:beforeAutospacing="0" w:after="0" w:afterAutospacing="0" w:line="480" w:lineRule="auto"/>
            <w:ind w:left="640" w:hanging="640"/>
            <w:divId w:val="940064047"/>
          </w:pPr>
        </w:pPrChange>
      </w:pPr>
      <w:del w:id="930" w:author="Chris Hartgerink" w:date="2015-04-16T22:59:00Z">
        <w:r w:rsidRPr="00A50D11" w:rsidDel="000E4C2B">
          <w:rPr>
            <w:noProof/>
            <w:rPrChange w:id="931" w:author="Chris Hartgerink" w:date="2015-04-16T23:03:00Z">
              <w:rPr>
                <w:noProof/>
              </w:rPr>
            </w:rPrChange>
          </w:rPr>
          <w:delText xml:space="preserve">44. </w:delText>
        </w:r>
        <w:r w:rsidRPr="00A50D11" w:rsidDel="000E4C2B">
          <w:rPr>
            <w:noProof/>
            <w:rPrChange w:id="932" w:author="Chris Hartgerink" w:date="2015-04-16T23:03:00Z">
              <w:rPr>
                <w:noProof/>
              </w:rPr>
            </w:rPrChange>
          </w:rPr>
          <w:tab/>
        </w:r>
        <w:r w:rsidR="00772902" w:rsidRPr="00A50D11" w:rsidDel="000E4C2B">
          <w:rPr>
            <w:noProof/>
            <w:rPrChange w:id="933" w:author="Chris Hartgerink" w:date="2015-04-16T23:03:00Z">
              <w:rPr>
                <w:noProof/>
              </w:rPr>
            </w:rPrChange>
          </w:rPr>
          <w:delText>*</w:delText>
        </w:r>
        <w:r w:rsidRPr="00A50D11" w:rsidDel="000E4C2B">
          <w:rPr>
            <w:noProof/>
            <w:rPrChange w:id="934" w:author="Chris Hartgerink" w:date="2015-04-16T23:03:00Z">
              <w:rPr>
                <w:noProof/>
              </w:rPr>
            </w:rPrChange>
          </w:rPr>
          <w:delText xml:space="preserve">Zadro L, Boland C, Richardson R (2006) How long does it last? The persistence of the effects of ostracism in the socially anxious. J Exp Soc Psychol 42: 692–697. </w:delText>
        </w:r>
      </w:del>
    </w:p>
    <w:p w14:paraId="7D8973BC" w14:textId="744BA676" w:rsidR="00595722" w:rsidRPr="00A50D11" w:rsidDel="000E4C2B" w:rsidRDefault="00595722" w:rsidP="00A50D11">
      <w:pPr>
        <w:pStyle w:val="NormalWeb"/>
        <w:spacing w:before="0" w:beforeAutospacing="0" w:after="0" w:afterAutospacing="0" w:line="480" w:lineRule="auto"/>
        <w:ind w:left="640" w:hanging="640"/>
        <w:divId w:val="940064047"/>
        <w:rPr>
          <w:del w:id="935" w:author="Chris Hartgerink" w:date="2015-04-16T22:59:00Z"/>
          <w:noProof/>
          <w:lang w:val="nl-NL"/>
          <w:rPrChange w:id="936" w:author="Chris Hartgerink" w:date="2015-04-16T23:03:00Z">
            <w:rPr>
              <w:del w:id="937" w:author="Chris Hartgerink" w:date="2015-04-16T22:59:00Z"/>
              <w:noProof/>
              <w:lang w:val="nl-NL"/>
            </w:rPr>
          </w:rPrChange>
        </w:rPr>
        <w:pPrChange w:id="938" w:author="Chris Hartgerink" w:date="2015-04-16T23:08:00Z">
          <w:pPr>
            <w:pStyle w:val="NormalWeb"/>
            <w:spacing w:before="0" w:beforeAutospacing="0" w:after="0" w:afterAutospacing="0" w:line="480" w:lineRule="auto"/>
            <w:ind w:left="640" w:hanging="640"/>
            <w:divId w:val="940064047"/>
          </w:pPr>
        </w:pPrChange>
      </w:pPr>
      <w:del w:id="939" w:author="Chris Hartgerink" w:date="2015-04-16T22:59:00Z">
        <w:r w:rsidRPr="00A50D11" w:rsidDel="000E4C2B">
          <w:rPr>
            <w:noProof/>
            <w:rPrChange w:id="940" w:author="Chris Hartgerink" w:date="2015-04-16T23:03:00Z">
              <w:rPr>
                <w:noProof/>
              </w:rPr>
            </w:rPrChange>
          </w:rPr>
          <w:delText xml:space="preserve">45. </w:delText>
        </w:r>
        <w:r w:rsidRPr="00A50D11" w:rsidDel="000E4C2B">
          <w:rPr>
            <w:noProof/>
            <w:rPrChange w:id="941" w:author="Chris Hartgerink" w:date="2015-04-16T23:03:00Z">
              <w:rPr>
                <w:noProof/>
              </w:rPr>
            </w:rPrChange>
          </w:rPr>
          <w:tab/>
          <w:delText xml:space="preserve">Wicherts JM, Borsboom D, Kats J, Molenaar D (2006) The poor availability of psychological research data for reanalysis. </w:delText>
        </w:r>
        <w:r w:rsidRPr="00A50D11" w:rsidDel="000E4C2B">
          <w:rPr>
            <w:noProof/>
            <w:lang w:val="nl-NL"/>
            <w:rPrChange w:id="942" w:author="Chris Hartgerink" w:date="2015-04-16T23:03:00Z">
              <w:rPr>
                <w:noProof/>
                <w:lang w:val="nl-NL"/>
              </w:rPr>
            </w:rPrChange>
          </w:rPr>
          <w:delText>Am Psychol 61: 726–728.</w:delText>
        </w:r>
      </w:del>
    </w:p>
    <w:p w14:paraId="1D29E3FE" w14:textId="5B7DD515" w:rsidR="00595722" w:rsidRPr="00A50D11" w:rsidDel="000E4C2B" w:rsidRDefault="00595722" w:rsidP="00A50D11">
      <w:pPr>
        <w:pStyle w:val="NormalWeb"/>
        <w:spacing w:before="0" w:beforeAutospacing="0" w:after="0" w:afterAutospacing="0" w:line="480" w:lineRule="auto"/>
        <w:ind w:left="640" w:hanging="640"/>
        <w:divId w:val="940064047"/>
        <w:rPr>
          <w:del w:id="943" w:author="Chris Hartgerink" w:date="2015-04-16T22:59:00Z"/>
          <w:noProof/>
          <w:rPrChange w:id="944" w:author="Chris Hartgerink" w:date="2015-04-16T23:03:00Z">
            <w:rPr>
              <w:del w:id="945" w:author="Chris Hartgerink" w:date="2015-04-16T22:59:00Z"/>
              <w:noProof/>
            </w:rPr>
          </w:rPrChange>
        </w:rPr>
        <w:pPrChange w:id="946" w:author="Chris Hartgerink" w:date="2015-04-16T23:08:00Z">
          <w:pPr>
            <w:pStyle w:val="NormalWeb"/>
            <w:spacing w:before="0" w:beforeAutospacing="0" w:after="0" w:afterAutospacing="0" w:line="480" w:lineRule="auto"/>
            <w:ind w:left="640" w:hanging="640"/>
            <w:divId w:val="940064047"/>
          </w:pPr>
        </w:pPrChange>
      </w:pPr>
      <w:del w:id="947" w:author="Chris Hartgerink" w:date="2015-04-16T22:59:00Z">
        <w:r w:rsidRPr="00A50D11" w:rsidDel="000E4C2B">
          <w:rPr>
            <w:noProof/>
            <w:lang w:val="nl-NL"/>
            <w:rPrChange w:id="948" w:author="Chris Hartgerink" w:date="2015-04-16T23:03:00Z">
              <w:rPr>
                <w:noProof/>
                <w:lang w:val="nl-NL"/>
              </w:rPr>
            </w:rPrChange>
          </w:rPr>
          <w:delText xml:space="preserve">46. </w:delText>
        </w:r>
        <w:r w:rsidRPr="00A50D11" w:rsidDel="000E4C2B">
          <w:rPr>
            <w:noProof/>
            <w:lang w:val="nl-NL"/>
            <w:rPrChange w:id="949" w:author="Chris Hartgerink" w:date="2015-04-16T23:03:00Z">
              <w:rPr>
                <w:noProof/>
                <w:lang w:val="nl-NL"/>
              </w:rPr>
            </w:rPrChange>
          </w:rPr>
          <w:tab/>
          <w:delText xml:space="preserve">LeBel EP, Borsboom D, Giner-Sorolla R, Hasselman F, Peters KR, </w:delText>
        </w:r>
        <w:r w:rsidR="00920D58" w:rsidRPr="00A50D11" w:rsidDel="000E4C2B">
          <w:rPr>
            <w:noProof/>
            <w:lang w:val="nl-NL"/>
            <w:rPrChange w:id="950" w:author="Chris Hartgerink" w:date="2015-04-16T23:03:00Z">
              <w:rPr>
                <w:noProof/>
                <w:lang w:val="nl-NL"/>
              </w:rPr>
            </w:rPrChange>
          </w:rPr>
          <w:delText xml:space="preserve">Ratliff KA, </w:delText>
        </w:r>
        <w:r w:rsidRPr="00A50D11" w:rsidDel="000E4C2B">
          <w:rPr>
            <w:noProof/>
            <w:lang w:val="nl-NL"/>
            <w:rPrChange w:id="951" w:author="Chris Hartgerink" w:date="2015-04-16T23:03:00Z">
              <w:rPr>
                <w:noProof/>
                <w:lang w:val="nl-NL"/>
              </w:rPr>
            </w:rPrChange>
          </w:rPr>
          <w:delText xml:space="preserve">et al. </w:delText>
        </w:r>
        <w:r w:rsidRPr="00A50D11" w:rsidDel="000E4C2B">
          <w:rPr>
            <w:noProof/>
            <w:rPrChange w:id="952" w:author="Chris Hartgerink" w:date="2015-04-16T23:03:00Z">
              <w:rPr>
                <w:noProof/>
              </w:rPr>
            </w:rPrChange>
          </w:rPr>
          <w:delText xml:space="preserve">(2013) PsychDisclosure.org: Grassroots Support for Reforming Reporting Standards in Psychology. Perspect Psychol Sci 8: 424–432. </w:delText>
        </w:r>
      </w:del>
    </w:p>
    <w:p w14:paraId="6B1C41F1" w14:textId="6803B91B" w:rsidR="00595722" w:rsidRPr="00A50D11" w:rsidDel="000E4C2B" w:rsidRDefault="00595722" w:rsidP="00A50D11">
      <w:pPr>
        <w:pStyle w:val="NormalWeb"/>
        <w:spacing w:before="0" w:beforeAutospacing="0" w:after="0" w:afterAutospacing="0" w:line="480" w:lineRule="auto"/>
        <w:ind w:left="640" w:hanging="640"/>
        <w:divId w:val="940064047"/>
        <w:rPr>
          <w:del w:id="953" w:author="Chris Hartgerink" w:date="2015-04-16T22:59:00Z"/>
          <w:noProof/>
          <w:rPrChange w:id="954" w:author="Chris Hartgerink" w:date="2015-04-16T23:03:00Z">
            <w:rPr>
              <w:del w:id="955" w:author="Chris Hartgerink" w:date="2015-04-16T22:59:00Z"/>
              <w:noProof/>
            </w:rPr>
          </w:rPrChange>
        </w:rPr>
        <w:pPrChange w:id="956" w:author="Chris Hartgerink" w:date="2015-04-16T23:08:00Z">
          <w:pPr>
            <w:pStyle w:val="NormalWeb"/>
            <w:spacing w:before="0" w:beforeAutospacing="0" w:after="0" w:afterAutospacing="0" w:line="480" w:lineRule="auto"/>
            <w:ind w:left="640" w:hanging="640"/>
            <w:divId w:val="940064047"/>
          </w:pPr>
        </w:pPrChange>
      </w:pPr>
      <w:del w:id="957" w:author="Chris Hartgerink" w:date="2015-04-16T22:59:00Z">
        <w:r w:rsidRPr="00A50D11" w:rsidDel="000E4C2B">
          <w:rPr>
            <w:noProof/>
            <w:rPrChange w:id="958" w:author="Chris Hartgerink" w:date="2015-04-16T23:03:00Z">
              <w:rPr>
                <w:noProof/>
              </w:rPr>
            </w:rPrChange>
          </w:rPr>
          <w:delText xml:space="preserve">47. </w:delText>
        </w:r>
        <w:r w:rsidRPr="00A50D11" w:rsidDel="000E4C2B">
          <w:rPr>
            <w:noProof/>
            <w:rPrChange w:id="959" w:author="Chris Hartgerink" w:date="2015-04-16T23:03:00Z">
              <w:rPr>
                <w:noProof/>
              </w:rPr>
            </w:rPrChange>
          </w:rPr>
          <w:tab/>
          <w:delText xml:space="preserve">Ritter D, Eslea M (2005) Hot Sauce, toy guns, and graffiti: A critical account of current laboratory aggression paradigms. Aggress Behav 31: 407–419. </w:delText>
        </w:r>
      </w:del>
    </w:p>
    <w:p w14:paraId="361A9D02" w14:textId="665D463B" w:rsidR="00595722" w:rsidRPr="00A50D11" w:rsidDel="000E4C2B" w:rsidRDefault="00595722" w:rsidP="00A50D11">
      <w:pPr>
        <w:pStyle w:val="NormalWeb"/>
        <w:spacing w:before="0" w:beforeAutospacing="0" w:after="0" w:afterAutospacing="0" w:line="480" w:lineRule="auto"/>
        <w:ind w:left="640" w:hanging="640"/>
        <w:divId w:val="940064047"/>
        <w:rPr>
          <w:del w:id="960" w:author="Chris Hartgerink" w:date="2015-04-16T22:59:00Z"/>
          <w:noProof/>
          <w:rPrChange w:id="961" w:author="Chris Hartgerink" w:date="2015-04-16T23:03:00Z">
            <w:rPr>
              <w:del w:id="962" w:author="Chris Hartgerink" w:date="2015-04-16T22:59:00Z"/>
              <w:noProof/>
            </w:rPr>
          </w:rPrChange>
        </w:rPr>
        <w:pPrChange w:id="963" w:author="Chris Hartgerink" w:date="2015-04-16T23:08:00Z">
          <w:pPr>
            <w:pStyle w:val="NormalWeb"/>
            <w:spacing w:before="0" w:beforeAutospacing="0" w:after="0" w:afterAutospacing="0" w:line="480" w:lineRule="auto"/>
            <w:ind w:left="640" w:hanging="640"/>
            <w:divId w:val="940064047"/>
          </w:pPr>
        </w:pPrChange>
      </w:pPr>
      <w:del w:id="964" w:author="Chris Hartgerink" w:date="2015-04-16T22:59:00Z">
        <w:r w:rsidRPr="00A50D11" w:rsidDel="000E4C2B">
          <w:rPr>
            <w:noProof/>
            <w:rPrChange w:id="965" w:author="Chris Hartgerink" w:date="2015-04-16T23:03:00Z">
              <w:rPr>
                <w:noProof/>
              </w:rPr>
            </w:rPrChange>
          </w:rPr>
          <w:delText xml:space="preserve">48. </w:delText>
        </w:r>
        <w:r w:rsidRPr="00A50D11" w:rsidDel="000E4C2B">
          <w:rPr>
            <w:noProof/>
            <w:rPrChange w:id="966" w:author="Chris Hartgerink" w:date="2015-04-16T23:03:00Z">
              <w:rPr>
                <w:noProof/>
              </w:rPr>
            </w:rPrChange>
          </w:rPr>
          <w:tab/>
          <w:delText>Oaten M, Williams KD, Jones A, Zadro L (2008) The effects of ostracism on self-regulation in the socially anxious. J Soc Clin Psychol 27: 471–504.</w:delText>
        </w:r>
      </w:del>
    </w:p>
    <w:p w14:paraId="36062347" w14:textId="6FD46097" w:rsidR="00595722" w:rsidRPr="00A50D11" w:rsidDel="000E4C2B" w:rsidRDefault="00595722" w:rsidP="00A50D11">
      <w:pPr>
        <w:pStyle w:val="NormalWeb"/>
        <w:spacing w:before="0" w:beforeAutospacing="0" w:after="0" w:afterAutospacing="0" w:line="480" w:lineRule="auto"/>
        <w:ind w:left="640" w:hanging="640"/>
        <w:divId w:val="940064047"/>
        <w:rPr>
          <w:del w:id="967" w:author="Chris Hartgerink" w:date="2015-04-16T22:59:00Z"/>
          <w:noProof/>
          <w:rPrChange w:id="968" w:author="Chris Hartgerink" w:date="2015-04-16T23:03:00Z">
            <w:rPr>
              <w:del w:id="969" w:author="Chris Hartgerink" w:date="2015-04-16T22:59:00Z"/>
              <w:noProof/>
            </w:rPr>
          </w:rPrChange>
        </w:rPr>
        <w:pPrChange w:id="970" w:author="Chris Hartgerink" w:date="2015-04-16T23:08:00Z">
          <w:pPr>
            <w:pStyle w:val="NormalWeb"/>
            <w:spacing w:before="0" w:beforeAutospacing="0" w:after="0" w:afterAutospacing="0" w:line="480" w:lineRule="auto"/>
            <w:ind w:left="640" w:hanging="640"/>
            <w:divId w:val="940064047"/>
          </w:pPr>
        </w:pPrChange>
      </w:pPr>
    </w:p>
    <w:p w14:paraId="67333ABC" w14:textId="65D0C0F3" w:rsidR="00B90537" w:rsidRPr="00667C31" w:rsidRDefault="00E374AF" w:rsidP="00A50D11">
      <w:pPr>
        <w:pStyle w:val="Heading1"/>
        <w:pPrChange w:id="971" w:author="Chris Hartgerink" w:date="2015-04-16T23:08:00Z">
          <w:pPr>
            <w:pStyle w:val="Heading1"/>
          </w:pPr>
        </w:pPrChange>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proofErr w:type="spellStart"/>
      <w:r w:rsidRPr="00CD6CFB">
        <w:rPr>
          <w:rFonts w:ascii="Times New Roman" w:hAnsi="Times New Roman" w:cs="Times New Roman"/>
          <w:b/>
          <w:sz w:val="24"/>
          <w:szCs w:val="24"/>
        </w:rPr>
        <w:t>S1</w:t>
      </w:r>
      <w:proofErr w:type="spellEnd"/>
      <w:r w:rsidRPr="00CD6CFB">
        <w:rPr>
          <w:rFonts w:ascii="Times New Roman" w:hAnsi="Times New Roman" w:cs="Times New Roman"/>
          <w:b/>
          <w:sz w:val="24"/>
          <w:szCs w:val="24"/>
        </w:rPr>
        <w:t xml:space="preserve">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proofErr w:type="spellStart"/>
      <w:r w:rsidRPr="00CD6CFB">
        <w:rPr>
          <w:rFonts w:ascii="Times New Roman" w:hAnsi="Times New Roman" w:cs="Times New Roman"/>
          <w:b/>
          <w:sz w:val="24"/>
          <w:szCs w:val="24"/>
        </w:rPr>
        <w:t>S2</w:t>
      </w:r>
      <w:proofErr w:type="spellEnd"/>
      <w:r w:rsidRPr="00CD6CFB">
        <w:rPr>
          <w:rFonts w:ascii="Times New Roman" w:hAnsi="Times New Roman" w:cs="Times New Roman"/>
          <w:b/>
          <w:sz w:val="24"/>
          <w:szCs w:val="24"/>
        </w:rPr>
        <w:t xml:space="preserve">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rFonts w:ascii="Times New Roman" w:hAnsi="Times New Roman" w:cs="Times New Roman"/>
          <w:sz w:val="24"/>
          <w:szCs w:val="24"/>
        </w:rPr>
      </w:pPr>
      <w:proofErr w:type="spellStart"/>
      <w:r w:rsidRPr="00CD6CFB">
        <w:rPr>
          <w:rFonts w:ascii="Times New Roman" w:hAnsi="Times New Roman" w:cs="Times New Roman"/>
          <w:b/>
          <w:sz w:val="24"/>
          <w:szCs w:val="24"/>
        </w:rPr>
        <w:t>S3</w:t>
      </w:r>
      <w:proofErr w:type="spellEnd"/>
      <w:r w:rsidRPr="00CD6CFB">
        <w:rPr>
          <w:rFonts w:ascii="Times New Roman" w:hAnsi="Times New Roman" w:cs="Times New Roman"/>
          <w:b/>
          <w:sz w:val="24"/>
          <w:szCs w:val="24"/>
        </w:rPr>
        <w:t xml:space="preserve"> </w:t>
      </w:r>
      <w:r w:rsidR="00CD6CFB">
        <w:rPr>
          <w:rFonts w:ascii="Times New Roman" w:hAnsi="Times New Roman" w:cs="Times New Roman"/>
          <w:b/>
          <w:sz w:val="24"/>
          <w:szCs w:val="24"/>
        </w:rPr>
        <w:t xml:space="preserve">File. </w:t>
      </w:r>
      <w:r w:rsidR="00BE3F2E">
        <w:rPr>
          <w:rFonts w:ascii="Times New Roman" w:hAnsi="Times New Roman" w:cs="Times New Roman"/>
          <w:sz w:val="24"/>
          <w:szCs w:val="24"/>
        </w:rPr>
        <w:t>Scatterplot of the effects in hypotheses 1 and 2 and estimated time.</w:t>
      </w:r>
    </w:p>
    <w:p w14:paraId="44E20ECF" w14:textId="00EF65AF" w:rsidR="0068126D" w:rsidRDefault="00BE3F2E" w:rsidP="00C84E50">
      <w:pPr>
        <w:spacing w:after="0" w:line="480" w:lineRule="auto"/>
        <w:rPr>
          <w:rFonts w:ascii="Times New Roman" w:hAnsi="Times New Roman" w:cs="Times New Roman"/>
          <w:sz w:val="24"/>
          <w:szCs w:val="24"/>
        </w:rPr>
      </w:pPr>
      <w:proofErr w:type="spellStart"/>
      <w:r>
        <w:rPr>
          <w:rFonts w:ascii="Times New Roman" w:hAnsi="Times New Roman" w:cs="Times New Roman"/>
          <w:b/>
          <w:sz w:val="24"/>
          <w:szCs w:val="24"/>
        </w:rPr>
        <w:t>S4</w:t>
      </w:r>
      <w:proofErr w:type="spellEnd"/>
      <w:r>
        <w:rPr>
          <w:rFonts w:ascii="Times New Roman" w:hAnsi="Times New Roman" w:cs="Times New Roman"/>
          <w:b/>
          <w:sz w:val="24"/>
          <w:szCs w:val="24"/>
        </w:rPr>
        <w:t xml:space="preserve"> File. </w:t>
      </w:r>
      <w:r w:rsidR="00BB18DE" w:rsidRPr="00CD6CFB">
        <w:rPr>
          <w:rFonts w:ascii="Times New Roman" w:hAnsi="Times New Roman" w:cs="Times New Roman"/>
          <w:b/>
          <w:sz w:val="24"/>
          <w:szCs w:val="24"/>
        </w:rPr>
        <w:t xml:space="preserve">Figure </w:t>
      </w:r>
      <w:r w:rsidR="00EF4585">
        <w:rPr>
          <w:rFonts w:ascii="Times New Roman" w:hAnsi="Times New Roman" w:cs="Times New Roman"/>
          <w:b/>
          <w:sz w:val="24"/>
          <w:szCs w:val="24"/>
        </w:rPr>
        <w:t>3</w:t>
      </w:r>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794F1397" w:rsidR="005F190B" w:rsidRDefault="006E0A3C" w:rsidP="00C84E50">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S5</w:t>
      </w:r>
      <w:proofErr w:type="spellEnd"/>
      <w:r>
        <w:rPr>
          <w:rFonts w:ascii="Times New Roman" w:hAnsi="Times New Roman" w:cs="Times New Roman"/>
          <w:b/>
          <w:sz w:val="24"/>
          <w:szCs w:val="24"/>
        </w:rPr>
        <w:t xml:space="preserve"> File. </w:t>
      </w:r>
      <w:proofErr w:type="spellStart"/>
      <w:r>
        <w:rPr>
          <w:rFonts w:ascii="Times New Roman" w:hAnsi="Times New Roman" w:cs="Times New Roman"/>
          <w:b/>
          <w:sz w:val="24"/>
          <w:szCs w:val="24"/>
        </w:rPr>
        <w:t>PRISMA</w:t>
      </w:r>
      <w:proofErr w:type="spellEnd"/>
      <w:r>
        <w:rPr>
          <w:rFonts w:ascii="Times New Roman" w:hAnsi="Times New Roman" w:cs="Times New Roman"/>
          <w:b/>
          <w:sz w:val="24"/>
          <w:szCs w:val="24"/>
        </w:rPr>
        <w:t xml:space="preserve"> checklist.</w:t>
      </w:r>
    </w:p>
    <w:p w14:paraId="66EC488F" w14:textId="78813D48" w:rsidR="00401BDD" w:rsidRPr="006E0A3C" w:rsidRDefault="00401BDD" w:rsidP="00C84E50">
      <w:pPr>
        <w:spacing w:after="0" w:line="48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S6</w:t>
      </w:r>
      <w:proofErr w:type="spellEnd"/>
      <w:r>
        <w:rPr>
          <w:rFonts w:ascii="Times New Roman" w:hAnsi="Times New Roman" w:cs="Times New Roman"/>
          <w:b/>
          <w:sz w:val="24"/>
          <w:szCs w:val="24"/>
        </w:rPr>
        <w:t xml:space="preserve"> File. Effect size formulae.</w:t>
      </w:r>
    </w:p>
    <w:sectPr w:rsidR="00401BDD" w:rsidRPr="006E0A3C"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69B6B" w14:textId="77777777" w:rsidR="008A2C72" w:rsidRDefault="008A2C72" w:rsidP="00E87791">
      <w:pPr>
        <w:spacing w:after="0" w:line="240" w:lineRule="auto"/>
      </w:pPr>
      <w:r>
        <w:separator/>
      </w:r>
    </w:p>
  </w:endnote>
  <w:endnote w:type="continuationSeparator" w:id="0">
    <w:p w14:paraId="27EF5F1A" w14:textId="77777777" w:rsidR="008A2C72" w:rsidRDefault="008A2C72" w:rsidP="00E87791">
      <w:pPr>
        <w:spacing w:after="0" w:line="240" w:lineRule="auto"/>
      </w:pPr>
      <w:r>
        <w:continuationSeparator/>
      </w:r>
    </w:p>
  </w:endnote>
  <w:endnote w:type="continuationNotice" w:id="1">
    <w:p w14:paraId="5D5D2D13" w14:textId="77777777" w:rsidR="008A2C72" w:rsidRDefault="008A2C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BB787" w14:textId="77777777" w:rsidR="008A2C72" w:rsidRDefault="008A2C72" w:rsidP="00E87791">
      <w:pPr>
        <w:spacing w:after="0" w:line="240" w:lineRule="auto"/>
      </w:pPr>
      <w:r>
        <w:separator/>
      </w:r>
    </w:p>
  </w:footnote>
  <w:footnote w:type="continuationSeparator" w:id="0">
    <w:p w14:paraId="1022E309" w14:textId="77777777" w:rsidR="008A2C72" w:rsidRDefault="008A2C72" w:rsidP="00E87791">
      <w:pPr>
        <w:spacing w:after="0" w:line="240" w:lineRule="auto"/>
      </w:pPr>
      <w:r>
        <w:continuationSeparator/>
      </w:r>
    </w:p>
  </w:footnote>
  <w:footnote w:type="continuationNotice" w:id="1">
    <w:p w14:paraId="5031FA9C" w14:textId="77777777" w:rsidR="008A2C72" w:rsidRDefault="008A2C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0E4C2B" w:rsidRPr="007A3A95" w:rsidRDefault="000E4C2B"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862FA7">
      <w:rPr>
        <w:rFonts w:ascii="Times New Roman" w:hAnsi="Times New Roman" w:cs="Times New Roman"/>
        <w:noProof/>
        <w:sz w:val="24"/>
      </w:rPr>
      <w:t>53</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370022329"/>
      <w:docPartObj>
        <w:docPartGallery w:val="Page Numbers (Top of Page)"/>
        <w:docPartUnique/>
      </w:docPartObj>
    </w:sdtPr>
    <w:sdtEndPr>
      <w:rPr>
        <w:noProof/>
      </w:rPr>
    </w:sdtEndPr>
    <w:sdtContent>
      <w:p w14:paraId="2B4502FD" w14:textId="77777777" w:rsidR="000E4C2B" w:rsidRPr="009D79C3" w:rsidRDefault="000E4C2B"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862FA7">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100000" w:hash="HNb6sWfTBFzmGoCw+QmMc6IHQxY=" w:salt="XnIiZvgZMOOJkHtGsvh8nA=="/>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63D2"/>
    <w:rsid w:val="000073B5"/>
    <w:rsid w:val="00010151"/>
    <w:rsid w:val="00010800"/>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1BDD"/>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6DD9"/>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4C2B"/>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3582"/>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658"/>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0EE"/>
    <w:rsid w:val="00331223"/>
    <w:rsid w:val="00336B1E"/>
    <w:rsid w:val="003375A0"/>
    <w:rsid w:val="00337B37"/>
    <w:rsid w:val="00340D54"/>
    <w:rsid w:val="00342EC8"/>
    <w:rsid w:val="00346CD5"/>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1BDD"/>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27CB5"/>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423"/>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4F75"/>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B7C1B"/>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567C3"/>
    <w:rsid w:val="006623EF"/>
    <w:rsid w:val="00662AC3"/>
    <w:rsid w:val="00662D2B"/>
    <w:rsid w:val="0066375E"/>
    <w:rsid w:val="00667204"/>
    <w:rsid w:val="0066729A"/>
    <w:rsid w:val="006676DB"/>
    <w:rsid w:val="00667843"/>
    <w:rsid w:val="00667C31"/>
    <w:rsid w:val="006717B7"/>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0A3C"/>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0327"/>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2E3E"/>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2FA7"/>
    <w:rsid w:val="008634A5"/>
    <w:rsid w:val="00865AFC"/>
    <w:rsid w:val="00871AD5"/>
    <w:rsid w:val="00871BEA"/>
    <w:rsid w:val="008760BF"/>
    <w:rsid w:val="008762F6"/>
    <w:rsid w:val="00876774"/>
    <w:rsid w:val="0088433C"/>
    <w:rsid w:val="00884611"/>
    <w:rsid w:val="00885A1A"/>
    <w:rsid w:val="00885EF1"/>
    <w:rsid w:val="008878A7"/>
    <w:rsid w:val="0089224F"/>
    <w:rsid w:val="00892BAA"/>
    <w:rsid w:val="00893FA3"/>
    <w:rsid w:val="008944AC"/>
    <w:rsid w:val="00897958"/>
    <w:rsid w:val="008A2C72"/>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0D58"/>
    <w:rsid w:val="009215FE"/>
    <w:rsid w:val="00922531"/>
    <w:rsid w:val="00925283"/>
    <w:rsid w:val="009258DE"/>
    <w:rsid w:val="009259CD"/>
    <w:rsid w:val="00931476"/>
    <w:rsid w:val="00931B08"/>
    <w:rsid w:val="009328C4"/>
    <w:rsid w:val="009355D1"/>
    <w:rsid w:val="00936C65"/>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11"/>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3EBF"/>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2301"/>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49"/>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B77E9"/>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372D"/>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24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7D0"/>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6B3367BA-DD96-42EA-8917-68E91FD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sChild>
                        <w:div w:id="2130322336">
                          <w:marLeft w:val="0"/>
                          <w:marRight w:val="0"/>
                          <w:marTop w:val="0"/>
                          <w:marBottom w:val="0"/>
                          <w:divBdr>
                            <w:top w:val="none" w:sz="0" w:space="0" w:color="auto"/>
                            <w:left w:val="none" w:sz="0" w:space="0" w:color="auto"/>
                            <w:bottom w:val="none" w:sz="0" w:space="0" w:color="auto"/>
                            <w:right w:val="none" w:sz="0" w:space="0" w:color="auto"/>
                          </w:divBdr>
                        </w:div>
                        <w:div w:id="571551718">
                          <w:marLeft w:val="0"/>
                          <w:marRight w:val="0"/>
                          <w:marTop w:val="0"/>
                          <w:marBottom w:val="0"/>
                          <w:divBdr>
                            <w:top w:val="none" w:sz="0" w:space="0" w:color="auto"/>
                            <w:left w:val="none" w:sz="0" w:space="0" w:color="auto"/>
                            <w:bottom w:val="none" w:sz="0" w:space="0" w:color="auto"/>
                            <w:right w:val="none" w:sz="0" w:space="0" w:color="auto"/>
                          </w:divBdr>
                        </w:div>
                        <w:div w:id="1210993656">
                          <w:marLeft w:val="0"/>
                          <w:marRight w:val="0"/>
                          <w:marTop w:val="0"/>
                          <w:marBottom w:val="0"/>
                          <w:divBdr>
                            <w:top w:val="none" w:sz="0" w:space="0" w:color="auto"/>
                            <w:left w:val="none" w:sz="0" w:space="0" w:color="auto"/>
                            <w:bottom w:val="none" w:sz="0" w:space="0" w:color="auto"/>
                            <w:right w:val="none" w:sz="0" w:space="0" w:color="auto"/>
                          </w:divBdr>
                          <w:divsChild>
                            <w:div w:id="1637952710">
                              <w:marLeft w:val="0"/>
                              <w:marRight w:val="0"/>
                              <w:marTop w:val="0"/>
                              <w:marBottom w:val="0"/>
                              <w:divBdr>
                                <w:top w:val="none" w:sz="0" w:space="0" w:color="auto"/>
                                <w:left w:val="none" w:sz="0" w:space="0" w:color="auto"/>
                                <w:bottom w:val="none" w:sz="0" w:space="0" w:color="auto"/>
                                <w:right w:val="none" w:sz="0" w:space="0" w:color="auto"/>
                              </w:divBdr>
                            </w:div>
                          </w:divsChild>
                        </w:div>
                        <w:div w:id="1307470906">
                          <w:marLeft w:val="0"/>
                          <w:marRight w:val="0"/>
                          <w:marTop w:val="0"/>
                          <w:marBottom w:val="0"/>
                          <w:divBdr>
                            <w:top w:val="none" w:sz="0" w:space="0" w:color="auto"/>
                            <w:left w:val="none" w:sz="0" w:space="0" w:color="auto"/>
                            <w:bottom w:val="none" w:sz="0" w:space="0" w:color="auto"/>
                            <w:right w:val="none" w:sz="0" w:space="0" w:color="auto"/>
                          </w:divBdr>
                          <w:divsChild>
                            <w:div w:id="1670020783">
                              <w:marLeft w:val="0"/>
                              <w:marRight w:val="0"/>
                              <w:marTop w:val="0"/>
                              <w:marBottom w:val="0"/>
                              <w:divBdr>
                                <w:top w:val="none" w:sz="0" w:space="0" w:color="auto"/>
                                <w:left w:val="none" w:sz="0" w:space="0" w:color="auto"/>
                                <w:bottom w:val="none" w:sz="0" w:space="0" w:color="auto"/>
                                <w:right w:val="none" w:sz="0" w:space="0" w:color="auto"/>
                              </w:divBdr>
                              <w:divsChild>
                                <w:div w:id="1828206338">
                                  <w:marLeft w:val="0"/>
                                  <w:marRight w:val="0"/>
                                  <w:marTop w:val="0"/>
                                  <w:marBottom w:val="0"/>
                                  <w:divBdr>
                                    <w:top w:val="none" w:sz="0" w:space="0" w:color="auto"/>
                                    <w:left w:val="none" w:sz="0" w:space="0" w:color="auto"/>
                                    <w:bottom w:val="none" w:sz="0" w:space="0" w:color="auto"/>
                                    <w:right w:val="none" w:sz="0" w:space="0" w:color="auto"/>
                                  </w:divBdr>
                                  <w:divsChild>
                                    <w:div w:id="1919553668">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sChild>
                                            <w:div w:id="18796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0EEC6-B09D-4501-924E-50C3497432BE}">
  <ds:schemaRefs>
    <ds:schemaRef ds:uri="http://schemas.openxmlformats.org/officeDocument/2006/bibliography"/>
  </ds:schemaRefs>
</ds:datastoreItem>
</file>

<file path=customXml/itemProps2.xml><?xml version="1.0" encoding="utf-8"?>
<ds:datastoreItem xmlns:ds="http://schemas.openxmlformats.org/officeDocument/2006/customXml" ds:itemID="{32F91FFC-254F-40F1-BEE2-7FD036D2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53</Pages>
  <Words>45866</Words>
  <Characters>252269</Characters>
  <Application>Microsoft Office Word</Application>
  <DocSecurity>0</DocSecurity>
  <Lines>2102</Lines>
  <Paragraphs>595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297540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3</cp:revision>
  <cp:lastPrinted>2015-04-16T21:32:00Z</cp:lastPrinted>
  <dcterms:created xsi:type="dcterms:W3CDTF">2015-04-16T21:31:00Z</dcterms:created>
  <dcterms:modified xsi:type="dcterms:W3CDTF">2015-04-16T21:35:00Z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