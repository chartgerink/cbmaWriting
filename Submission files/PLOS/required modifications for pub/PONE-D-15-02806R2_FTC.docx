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31BED" w14:textId="77777777" w:rsidR="00C30555" w:rsidRPr="006726CB" w:rsidRDefault="005620A8" w:rsidP="006D3C88">
      <w:pPr>
        <w:spacing w:after="0" w:line="480" w:lineRule="auto"/>
        <w:jc w:val="center"/>
        <w:rPr>
          <w:rFonts w:ascii="Times New Roman" w:hAnsi="Times New Roman" w:cs="Times New Roman"/>
          <w:b/>
          <w:sz w:val="24"/>
          <w:szCs w:val="24"/>
        </w:rPr>
      </w:pPr>
      <w:r w:rsidRPr="006726CB">
        <w:rPr>
          <w:rFonts w:ascii="Times New Roman" w:hAnsi="Times New Roman" w:cs="Times New Roman"/>
          <w:b/>
          <w:sz w:val="24"/>
          <w:szCs w:val="24"/>
        </w:rPr>
        <w:t>The Ordinal Effects of</w:t>
      </w:r>
      <w:r w:rsidR="00731737" w:rsidRPr="006726CB">
        <w:rPr>
          <w:rFonts w:ascii="Times New Roman" w:hAnsi="Times New Roman" w:cs="Times New Roman"/>
          <w:b/>
          <w:sz w:val="24"/>
          <w:szCs w:val="24"/>
        </w:rPr>
        <w:t xml:space="preserve"> </w:t>
      </w:r>
      <w:r w:rsidR="00F50ADB" w:rsidRPr="006726CB">
        <w:rPr>
          <w:rFonts w:ascii="Times New Roman" w:hAnsi="Times New Roman" w:cs="Times New Roman"/>
          <w:b/>
          <w:sz w:val="24"/>
          <w:szCs w:val="24"/>
        </w:rPr>
        <w:t>Ostracism</w:t>
      </w:r>
      <w:r w:rsidR="00731737" w:rsidRPr="006726CB">
        <w:rPr>
          <w:rFonts w:ascii="Times New Roman" w:hAnsi="Times New Roman" w:cs="Times New Roman"/>
          <w:b/>
          <w:sz w:val="24"/>
          <w:szCs w:val="24"/>
        </w:rPr>
        <w:t xml:space="preserve">: </w:t>
      </w:r>
    </w:p>
    <w:p w14:paraId="0B13212D" w14:textId="77777777" w:rsidR="00C30555" w:rsidRPr="006726CB" w:rsidRDefault="00731737" w:rsidP="006D3C88">
      <w:pPr>
        <w:spacing w:after="0" w:line="480" w:lineRule="auto"/>
        <w:jc w:val="center"/>
        <w:rPr>
          <w:rFonts w:ascii="Times New Roman" w:hAnsi="Times New Roman" w:cs="Times New Roman"/>
          <w:b/>
          <w:sz w:val="24"/>
          <w:szCs w:val="24"/>
        </w:rPr>
      </w:pPr>
      <w:r w:rsidRPr="006726CB">
        <w:rPr>
          <w:rFonts w:ascii="Times New Roman" w:hAnsi="Times New Roman" w:cs="Times New Roman"/>
          <w:b/>
          <w:sz w:val="24"/>
          <w:szCs w:val="24"/>
        </w:rPr>
        <w:t xml:space="preserve">A </w:t>
      </w:r>
      <w:r w:rsidR="00F50ADB" w:rsidRPr="006726CB">
        <w:rPr>
          <w:rFonts w:ascii="Times New Roman" w:hAnsi="Times New Roman" w:cs="Times New Roman"/>
          <w:b/>
          <w:sz w:val="24"/>
          <w:szCs w:val="24"/>
        </w:rPr>
        <w:t>Meta</w:t>
      </w:r>
      <w:r w:rsidRPr="006726CB">
        <w:rPr>
          <w:rFonts w:ascii="Times New Roman" w:hAnsi="Times New Roman" w:cs="Times New Roman"/>
          <w:b/>
          <w:sz w:val="24"/>
          <w:szCs w:val="24"/>
        </w:rPr>
        <w:t>-</w:t>
      </w:r>
      <w:r w:rsidR="00F50ADB" w:rsidRPr="006726CB">
        <w:rPr>
          <w:rFonts w:ascii="Times New Roman" w:hAnsi="Times New Roman" w:cs="Times New Roman"/>
          <w:b/>
          <w:sz w:val="24"/>
          <w:szCs w:val="24"/>
        </w:rPr>
        <w:t xml:space="preserve">Analysis </w:t>
      </w:r>
      <w:r w:rsidRPr="006726CB">
        <w:rPr>
          <w:rFonts w:ascii="Times New Roman" w:hAnsi="Times New Roman" w:cs="Times New Roman"/>
          <w:b/>
          <w:sz w:val="24"/>
          <w:szCs w:val="24"/>
        </w:rPr>
        <w:t xml:space="preserve">of </w:t>
      </w:r>
      <w:r w:rsidR="005620A8" w:rsidRPr="006726CB">
        <w:rPr>
          <w:rFonts w:ascii="Times New Roman" w:hAnsi="Times New Roman" w:cs="Times New Roman"/>
          <w:b/>
          <w:sz w:val="24"/>
          <w:szCs w:val="24"/>
        </w:rPr>
        <w:t xml:space="preserve">120 </w:t>
      </w:r>
      <w:r w:rsidRPr="006726CB">
        <w:rPr>
          <w:rFonts w:ascii="Times New Roman" w:hAnsi="Times New Roman" w:cs="Times New Roman"/>
          <w:b/>
          <w:sz w:val="24"/>
          <w:szCs w:val="24"/>
        </w:rPr>
        <w:t xml:space="preserve">Cyberball </w:t>
      </w:r>
      <w:r w:rsidR="00F50ADB" w:rsidRPr="006726CB">
        <w:rPr>
          <w:rFonts w:ascii="Times New Roman" w:hAnsi="Times New Roman" w:cs="Times New Roman"/>
          <w:b/>
          <w:sz w:val="24"/>
          <w:szCs w:val="24"/>
        </w:rPr>
        <w:t>Studies</w:t>
      </w:r>
    </w:p>
    <w:p w14:paraId="77EC7929" w14:textId="77777777" w:rsidR="00F92E62" w:rsidRPr="009159AB" w:rsidRDefault="00F92E62" w:rsidP="00897958">
      <w:pPr>
        <w:spacing w:after="0" w:line="480" w:lineRule="auto"/>
        <w:rPr>
          <w:rFonts w:ascii="Times New Roman" w:hAnsi="Times New Roman" w:cs="Times New Roman"/>
          <w:sz w:val="24"/>
          <w:szCs w:val="24"/>
        </w:rPr>
        <w:pPrChange w:id="0" w:author="Chris Hartgerink" w:date="2015-04-16T12:52:00Z">
          <w:pPr>
            <w:spacing w:after="0" w:line="480" w:lineRule="auto"/>
            <w:jc w:val="center"/>
          </w:pPr>
        </w:pPrChange>
      </w:pPr>
    </w:p>
    <w:p w14:paraId="45F1147A" w14:textId="1E2F21B1" w:rsidR="00E76D2C" w:rsidRPr="00162627" w:rsidDel="00897958" w:rsidRDefault="008944AC" w:rsidP="00897958">
      <w:pPr>
        <w:spacing w:after="0" w:line="480" w:lineRule="auto"/>
        <w:rPr>
          <w:del w:id="1" w:author="Chris Hartgerink" w:date="2015-04-16T12:51:00Z"/>
          <w:rFonts w:ascii="Times New Roman" w:hAnsi="Times New Roman" w:cs="Times New Roman"/>
          <w:sz w:val="24"/>
          <w:szCs w:val="24"/>
          <w:lang w:val="nl-NL"/>
        </w:rPr>
        <w:pPrChange w:id="2" w:author="Chris Hartgerink" w:date="2015-04-16T12:52:00Z">
          <w:pPr>
            <w:spacing w:after="0" w:line="480" w:lineRule="auto"/>
            <w:jc w:val="center"/>
          </w:pPr>
        </w:pPrChange>
      </w:pPr>
      <w:r w:rsidRPr="00162627">
        <w:rPr>
          <w:rFonts w:ascii="Times New Roman" w:hAnsi="Times New Roman" w:cs="Times New Roman"/>
          <w:sz w:val="24"/>
          <w:szCs w:val="24"/>
          <w:lang w:val="nl-NL"/>
        </w:rPr>
        <w:t xml:space="preserve">Chris H.J. </w:t>
      </w:r>
      <w:r w:rsidR="00731737" w:rsidRPr="00162627">
        <w:rPr>
          <w:rFonts w:ascii="Times New Roman" w:hAnsi="Times New Roman" w:cs="Times New Roman"/>
          <w:sz w:val="24"/>
          <w:szCs w:val="24"/>
          <w:lang w:val="nl-NL"/>
        </w:rPr>
        <w:t>Hartgerink</w:t>
      </w:r>
      <w:r w:rsidR="00731737" w:rsidRPr="00162627">
        <w:rPr>
          <w:rFonts w:ascii="Times New Roman" w:hAnsi="Times New Roman" w:cs="Times New Roman"/>
          <w:sz w:val="24"/>
          <w:szCs w:val="24"/>
          <w:vertAlign w:val="superscript"/>
          <w:lang w:val="nl-NL"/>
        </w:rPr>
        <w:t>1</w:t>
      </w:r>
      <w:del w:id="3" w:author="Chris Hartgerink" w:date="2015-04-16T12:52:00Z">
        <w:r w:rsidR="00BF0960" w:rsidRPr="00897958" w:rsidDel="00897958">
          <w:rPr>
            <w:vertAlign w:val="superscript"/>
            <w:lang w:val="nl-NL"/>
            <w:rPrChange w:id="4" w:author="Chris Hartgerink" w:date="2015-04-16T12:52:00Z">
              <w:rPr>
                <w:lang w:val="nl-NL"/>
              </w:rPr>
            </w:rPrChange>
          </w:rPr>
          <w:delText xml:space="preserve"> </w:delText>
        </w:r>
      </w:del>
      <w:r w:rsidR="00BF0960" w:rsidRPr="00897958">
        <w:rPr>
          <w:vertAlign w:val="superscript"/>
          <w:lang w:val="nl-NL"/>
          <w:rPrChange w:id="5" w:author="Chris Hartgerink" w:date="2015-04-16T12:52:00Z">
            <w:rPr>
              <w:lang w:val="nl-NL"/>
            </w:rPr>
          </w:rPrChange>
        </w:rPr>
        <w:t>¶</w:t>
      </w:r>
      <w:ins w:id="6" w:author="Chris Hartgerink" w:date="2015-04-16T12:51:00Z">
        <w:r w:rsidR="00897958">
          <w:rPr>
            <w:lang w:val="nl-NL"/>
          </w:rPr>
          <w:t>,</w:t>
        </w:r>
      </w:ins>
      <w:ins w:id="7" w:author="Chris Hartgerink" w:date="2015-04-16T12:52:00Z">
        <w:r w:rsidR="00897958">
          <w:rPr>
            <w:lang w:val="nl-NL"/>
          </w:rPr>
          <w:t xml:space="preserve"> </w:t>
        </w:r>
      </w:ins>
    </w:p>
    <w:p w14:paraId="4CAB6C74" w14:textId="2324CA6E" w:rsidR="00E76D2C" w:rsidRPr="00162627" w:rsidDel="00897958" w:rsidRDefault="008944AC" w:rsidP="00897958">
      <w:pPr>
        <w:spacing w:after="0" w:line="480" w:lineRule="auto"/>
        <w:rPr>
          <w:del w:id="8" w:author="Chris Hartgerink" w:date="2015-04-16T12:51:00Z"/>
          <w:rFonts w:ascii="Times New Roman" w:hAnsi="Times New Roman" w:cs="Times New Roman"/>
          <w:sz w:val="24"/>
          <w:szCs w:val="24"/>
          <w:lang w:val="nl-NL"/>
        </w:rPr>
        <w:pPrChange w:id="9" w:author="Chris Hartgerink" w:date="2015-04-16T12:52:00Z">
          <w:pPr>
            <w:spacing w:after="0" w:line="480" w:lineRule="auto"/>
            <w:jc w:val="center"/>
          </w:pPr>
        </w:pPrChange>
      </w:pPr>
      <w:r w:rsidRPr="00162627">
        <w:rPr>
          <w:rFonts w:ascii="Times New Roman" w:hAnsi="Times New Roman" w:cs="Times New Roman"/>
          <w:sz w:val="24"/>
          <w:szCs w:val="24"/>
          <w:lang w:val="nl-NL"/>
        </w:rPr>
        <w:t xml:space="preserve">Ilja </w:t>
      </w:r>
      <w:r w:rsidR="00731737" w:rsidRPr="00162627">
        <w:rPr>
          <w:rFonts w:ascii="Times New Roman" w:hAnsi="Times New Roman" w:cs="Times New Roman"/>
          <w:sz w:val="24"/>
          <w:szCs w:val="24"/>
          <w:lang w:val="nl-NL"/>
        </w:rPr>
        <w:t>Van Beest</w:t>
      </w:r>
      <w:r w:rsidR="00B90537">
        <w:rPr>
          <w:rFonts w:ascii="Times New Roman" w:hAnsi="Times New Roman" w:cs="Times New Roman"/>
          <w:sz w:val="24"/>
          <w:szCs w:val="24"/>
          <w:vertAlign w:val="superscript"/>
          <w:lang w:val="nl-NL"/>
        </w:rPr>
        <w:t>2</w:t>
      </w:r>
      <w:r w:rsidR="00A267E1">
        <w:rPr>
          <w:rFonts w:ascii="Times New Roman" w:hAnsi="Times New Roman" w:cs="Times New Roman"/>
          <w:sz w:val="24"/>
          <w:szCs w:val="24"/>
          <w:vertAlign w:val="superscript"/>
          <w:lang w:val="nl-NL"/>
        </w:rPr>
        <w:t>*</w:t>
      </w:r>
      <w:del w:id="10" w:author="Chris Hartgerink" w:date="2015-04-16T12:52:00Z">
        <w:r w:rsidR="00BF0960" w:rsidRPr="00897958" w:rsidDel="00897958">
          <w:rPr>
            <w:vertAlign w:val="superscript"/>
            <w:lang w:val="nl-NL"/>
            <w:rPrChange w:id="11" w:author="Chris Hartgerink" w:date="2015-04-16T12:52:00Z">
              <w:rPr>
                <w:lang w:val="nl-NL"/>
              </w:rPr>
            </w:rPrChange>
          </w:rPr>
          <w:delText xml:space="preserve"> </w:delText>
        </w:r>
      </w:del>
      <w:r w:rsidR="00BF0960" w:rsidRPr="00897958">
        <w:rPr>
          <w:vertAlign w:val="superscript"/>
          <w:lang w:val="nl-NL"/>
          <w:rPrChange w:id="12" w:author="Chris Hartgerink" w:date="2015-04-16T12:52:00Z">
            <w:rPr>
              <w:lang w:val="nl-NL"/>
            </w:rPr>
          </w:rPrChange>
        </w:rPr>
        <w:t>¶</w:t>
      </w:r>
      <w:ins w:id="13" w:author="Chris Hartgerink" w:date="2015-04-16T12:51:00Z">
        <w:r w:rsidR="00897958">
          <w:rPr>
            <w:lang w:val="nl-NL"/>
          </w:rPr>
          <w:t>,</w:t>
        </w:r>
      </w:ins>
      <w:ins w:id="14" w:author="Chris Hartgerink" w:date="2015-04-16T12:52:00Z">
        <w:r w:rsidR="00897958">
          <w:rPr>
            <w:lang w:val="nl-NL"/>
          </w:rPr>
          <w:t xml:space="preserve"> </w:t>
        </w:r>
      </w:ins>
    </w:p>
    <w:p w14:paraId="676C79B3" w14:textId="4FE89A2E" w:rsidR="00E76D2C" w:rsidRPr="00897958" w:rsidDel="00897958" w:rsidRDefault="008944AC" w:rsidP="00897958">
      <w:pPr>
        <w:spacing w:after="0" w:line="480" w:lineRule="auto"/>
        <w:rPr>
          <w:del w:id="15" w:author="Chris Hartgerink" w:date="2015-04-16T12:51:00Z"/>
          <w:rFonts w:ascii="Times New Roman" w:hAnsi="Times New Roman" w:cs="Times New Roman"/>
          <w:sz w:val="24"/>
          <w:szCs w:val="24"/>
          <w:rPrChange w:id="16" w:author="Chris Hartgerink" w:date="2015-04-16T12:51:00Z">
            <w:rPr>
              <w:del w:id="17" w:author="Chris Hartgerink" w:date="2015-04-16T12:51:00Z"/>
              <w:rFonts w:ascii="Times New Roman" w:hAnsi="Times New Roman" w:cs="Times New Roman"/>
              <w:sz w:val="24"/>
              <w:szCs w:val="24"/>
              <w:vertAlign w:val="superscript"/>
            </w:rPr>
          </w:rPrChange>
        </w:rPr>
        <w:pPrChange w:id="18" w:author="Chris Hartgerink" w:date="2015-04-16T12:52:00Z">
          <w:pPr>
            <w:spacing w:after="0" w:line="480" w:lineRule="auto"/>
            <w:jc w:val="center"/>
          </w:pPr>
        </w:pPrChange>
      </w:pPr>
      <w:r w:rsidRPr="00CD1961">
        <w:rPr>
          <w:rFonts w:ascii="Times New Roman" w:hAnsi="Times New Roman" w:cs="Times New Roman"/>
          <w:sz w:val="24"/>
          <w:szCs w:val="24"/>
        </w:rPr>
        <w:t xml:space="preserve">Jelte M. </w:t>
      </w:r>
      <w:r w:rsidR="00731737" w:rsidRPr="00CD1961">
        <w:rPr>
          <w:rFonts w:ascii="Times New Roman" w:hAnsi="Times New Roman" w:cs="Times New Roman"/>
          <w:sz w:val="24"/>
          <w:szCs w:val="24"/>
        </w:rPr>
        <w:t>Wicherts</w:t>
      </w:r>
      <w:r w:rsidR="00731737" w:rsidRPr="00CD1961">
        <w:rPr>
          <w:rFonts w:ascii="Times New Roman" w:hAnsi="Times New Roman" w:cs="Times New Roman"/>
          <w:sz w:val="24"/>
          <w:szCs w:val="24"/>
          <w:vertAlign w:val="superscript"/>
        </w:rPr>
        <w:t>1</w:t>
      </w:r>
      <w:ins w:id="19" w:author="Chris Hartgerink" w:date="2015-04-16T12:51:00Z">
        <w:r w:rsidR="00897958">
          <w:rPr>
            <w:rFonts w:ascii="Times New Roman" w:hAnsi="Times New Roman" w:cs="Times New Roman"/>
            <w:sz w:val="24"/>
            <w:szCs w:val="24"/>
          </w:rPr>
          <w:t>,</w:t>
        </w:r>
      </w:ins>
      <w:ins w:id="20" w:author="Chris Hartgerink" w:date="2015-04-16T12:52:00Z">
        <w:r w:rsidR="00897958">
          <w:rPr>
            <w:rFonts w:ascii="Times New Roman" w:hAnsi="Times New Roman" w:cs="Times New Roman"/>
            <w:sz w:val="24"/>
            <w:szCs w:val="24"/>
          </w:rPr>
          <w:t xml:space="preserve"> </w:t>
        </w:r>
      </w:ins>
    </w:p>
    <w:p w14:paraId="4785C6E1" w14:textId="64D99E70" w:rsidR="00E76D2C" w:rsidRPr="009159AB" w:rsidRDefault="008944AC" w:rsidP="00897958">
      <w:pPr>
        <w:spacing w:after="0" w:line="480" w:lineRule="auto"/>
        <w:rPr>
          <w:rFonts w:ascii="Times New Roman" w:hAnsi="Times New Roman" w:cs="Times New Roman"/>
          <w:sz w:val="24"/>
          <w:szCs w:val="24"/>
        </w:rPr>
        <w:pPrChange w:id="21" w:author="Chris Hartgerink" w:date="2015-04-16T12:52:00Z">
          <w:pPr>
            <w:spacing w:after="0" w:line="480" w:lineRule="auto"/>
            <w:jc w:val="center"/>
          </w:pPr>
        </w:pPrChange>
      </w:pPr>
      <w:r w:rsidRPr="009159AB">
        <w:rPr>
          <w:rFonts w:ascii="Times New Roman" w:hAnsi="Times New Roman" w:cs="Times New Roman"/>
          <w:sz w:val="24"/>
          <w:szCs w:val="24"/>
        </w:rPr>
        <w:t xml:space="preserve">Kipling D. </w:t>
      </w:r>
      <w:r w:rsidR="00731737" w:rsidRPr="009159AB">
        <w:rPr>
          <w:rFonts w:ascii="Times New Roman" w:hAnsi="Times New Roman" w:cs="Times New Roman"/>
          <w:sz w:val="24"/>
          <w:szCs w:val="24"/>
        </w:rPr>
        <w:t>Williams</w:t>
      </w:r>
      <w:r w:rsidR="00B90537">
        <w:rPr>
          <w:rFonts w:ascii="Times New Roman" w:hAnsi="Times New Roman" w:cs="Times New Roman"/>
          <w:sz w:val="24"/>
          <w:szCs w:val="24"/>
          <w:vertAlign w:val="superscript"/>
        </w:rPr>
        <w:t>3</w:t>
      </w:r>
    </w:p>
    <w:p w14:paraId="722B936E" w14:textId="77777777" w:rsidR="00E76D2C" w:rsidRPr="009159AB" w:rsidRDefault="00E76D2C" w:rsidP="006D3C88">
      <w:pPr>
        <w:spacing w:after="0" w:line="480" w:lineRule="auto"/>
        <w:jc w:val="center"/>
        <w:rPr>
          <w:rFonts w:ascii="Times New Roman" w:hAnsi="Times New Roman" w:cs="Times New Roman"/>
          <w:sz w:val="24"/>
          <w:szCs w:val="24"/>
        </w:rPr>
      </w:pPr>
    </w:p>
    <w:p w14:paraId="0CC3E02B" w14:textId="4413837C" w:rsidR="00E76D2C" w:rsidRDefault="00731737" w:rsidP="00897958">
      <w:pPr>
        <w:spacing w:after="0" w:line="480" w:lineRule="auto"/>
        <w:rPr>
          <w:rFonts w:ascii="Times New Roman" w:hAnsi="Times New Roman" w:cs="Times New Roman"/>
          <w:sz w:val="24"/>
          <w:szCs w:val="24"/>
        </w:rPr>
        <w:pPrChange w:id="22" w:author="Chris Hartgerink" w:date="2015-04-16T12:52:00Z">
          <w:pPr>
            <w:spacing w:after="0" w:line="480" w:lineRule="auto"/>
            <w:jc w:val="center"/>
          </w:pPr>
        </w:pPrChange>
      </w:pPr>
      <w:r w:rsidRPr="009159AB">
        <w:rPr>
          <w:rFonts w:ascii="Times New Roman" w:hAnsi="Times New Roman" w:cs="Times New Roman"/>
          <w:sz w:val="24"/>
          <w:szCs w:val="24"/>
          <w:vertAlign w:val="superscript"/>
        </w:rPr>
        <w:t>1</w:t>
      </w:r>
      <w:r w:rsidR="006D537C" w:rsidRPr="009159AB">
        <w:rPr>
          <w:rFonts w:ascii="Times New Roman" w:hAnsi="Times New Roman" w:cs="Times New Roman"/>
          <w:sz w:val="24"/>
          <w:szCs w:val="24"/>
          <w:vertAlign w:val="superscript"/>
        </w:rPr>
        <w:t xml:space="preserve"> </w:t>
      </w:r>
      <w:r w:rsidR="00B90537">
        <w:rPr>
          <w:rFonts w:ascii="Times New Roman" w:hAnsi="Times New Roman" w:cs="Times New Roman"/>
          <w:sz w:val="24"/>
          <w:szCs w:val="24"/>
        </w:rPr>
        <w:t>Department of Methodology and Statistics,</w:t>
      </w:r>
      <w:r w:rsidR="0030262B">
        <w:rPr>
          <w:rFonts w:ascii="Times New Roman" w:hAnsi="Times New Roman" w:cs="Times New Roman"/>
          <w:sz w:val="24"/>
          <w:szCs w:val="24"/>
        </w:rPr>
        <w:t xml:space="preserve"> </w:t>
      </w:r>
      <w:r w:rsidR="00BF0960" w:rsidRPr="009159AB">
        <w:rPr>
          <w:rFonts w:ascii="Times New Roman" w:hAnsi="Times New Roman" w:cs="Times New Roman"/>
          <w:sz w:val="24"/>
          <w:szCs w:val="24"/>
        </w:rPr>
        <w:t>Tilburg University,</w:t>
      </w:r>
      <w:r w:rsidR="0030262B">
        <w:rPr>
          <w:rFonts w:ascii="Times New Roman" w:hAnsi="Times New Roman" w:cs="Times New Roman"/>
          <w:sz w:val="24"/>
          <w:szCs w:val="24"/>
        </w:rPr>
        <w:t xml:space="preserve"> </w:t>
      </w:r>
      <w:del w:id="23" w:author="Chris Hartgerink" w:date="2015-04-16T12:53:00Z">
        <w:r w:rsidR="0030262B" w:rsidDel="00897958">
          <w:rPr>
            <w:rFonts w:ascii="Times New Roman" w:hAnsi="Times New Roman" w:cs="Times New Roman"/>
            <w:sz w:val="24"/>
            <w:szCs w:val="24"/>
          </w:rPr>
          <w:delText>North-Brabant</w:delText>
        </w:r>
      </w:del>
      <w:ins w:id="24" w:author="Chris Hartgerink" w:date="2015-04-16T12:53:00Z">
        <w:r w:rsidR="00897958">
          <w:rPr>
            <w:rFonts w:ascii="Times New Roman" w:hAnsi="Times New Roman" w:cs="Times New Roman"/>
            <w:sz w:val="24"/>
            <w:szCs w:val="24"/>
          </w:rPr>
          <w:t>Tilburg</w:t>
        </w:r>
      </w:ins>
      <w:r w:rsidR="0030262B">
        <w:rPr>
          <w:rFonts w:ascii="Times New Roman" w:hAnsi="Times New Roman" w:cs="Times New Roman"/>
          <w:sz w:val="24"/>
          <w:szCs w:val="24"/>
        </w:rPr>
        <w:t>,</w:t>
      </w:r>
      <w:r w:rsidR="00B90537">
        <w:rPr>
          <w:rFonts w:ascii="Times New Roman" w:hAnsi="Times New Roman" w:cs="Times New Roman"/>
          <w:sz w:val="24"/>
          <w:szCs w:val="24"/>
        </w:rPr>
        <w:t xml:space="preserve"> </w:t>
      </w:r>
      <w:r w:rsidRPr="009159AB">
        <w:rPr>
          <w:rFonts w:ascii="Times New Roman" w:hAnsi="Times New Roman" w:cs="Times New Roman"/>
          <w:sz w:val="24"/>
          <w:szCs w:val="24"/>
        </w:rPr>
        <w:t>the Netherlands</w:t>
      </w:r>
    </w:p>
    <w:p w14:paraId="2D513D8C" w14:textId="1C87C21B" w:rsidR="00B90537" w:rsidRPr="009159AB" w:rsidRDefault="00B90537" w:rsidP="00897958">
      <w:pPr>
        <w:spacing w:after="0" w:line="480" w:lineRule="auto"/>
        <w:rPr>
          <w:rFonts w:ascii="Times New Roman" w:hAnsi="Times New Roman" w:cs="Times New Roman"/>
          <w:sz w:val="24"/>
          <w:szCs w:val="24"/>
        </w:rPr>
        <w:pPrChange w:id="25" w:author="Chris Hartgerink" w:date="2015-04-16T12:52:00Z">
          <w:pPr>
            <w:spacing w:after="0" w:line="480" w:lineRule="auto"/>
            <w:jc w:val="center"/>
          </w:pPr>
        </w:pPrChange>
      </w:pPr>
      <w:r>
        <w:rPr>
          <w:rFonts w:ascii="Times New Roman" w:hAnsi="Times New Roman" w:cs="Times New Roman"/>
          <w:sz w:val="24"/>
          <w:szCs w:val="24"/>
          <w:vertAlign w:val="superscript"/>
        </w:rPr>
        <w:t>2</w:t>
      </w:r>
      <w:r w:rsidRPr="009159AB">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Department of Social Psychology, </w:t>
      </w:r>
      <w:r w:rsidR="0030262B">
        <w:rPr>
          <w:rFonts w:ascii="Times New Roman" w:hAnsi="Times New Roman" w:cs="Times New Roman"/>
          <w:sz w:val="24"/>
          <w:szCs w:val="24"/>
        </w:rPr>
        <w:t>Tilburg</w:t>
      </w:r>
      <w:r w:rsidR="00BF0960">
        <w:rPr>
          <w:rFonts w:ascii="Times New Roman" w:hAnsi="Times New Roman" w:cs="Times New Roman"/>
          <w:sz w:val="24"/>
          <w:szCs w:val="24"/>
        </w:rPr>
        <w:t xml:space="preserve"> Univer</w:t>
      </w:r>
      <w:ins w:id="26" w:author="Chris Hartgerink" w:date="2015-04-15T11:44:00Z">
        <w:r w:rsidR="003310EE">
          <w:rPr>
            <w:rFonts w:ascii="Times New Roman" w:hAnsi="Times New Roman" w:cs="Times New Roman"/>
            <w:sz w:val="24"/>
            <w:szCs w:val="24"/>
          </w:rPr>
          <w:t>s</w:t>
        </w:r>
      </w:ins>
      <w:r w:rsidR="00BF0960">
        <w:rPr>
          <w:rFonts w:ascii="Times New Roman" w:hAnsi="Times New Roman" w:cs="Times New Roman"/>
          <w:sz w:val="24"/>
          <w:szCs w:val="24"/>
        </w:rPr>
        <w:t>i</w:t>
      </w:r>
      <w:del w:id="27" w:author="Chris Hartgerink" w:date="2015-04-15T11:44:00Z">
        <w:r w:rsidR="00BF0960" w:rsidDel="003310EE">
          <w:rPr>
            <w:rFonts w:ascii="Times New Roman" w:hAnsi="Times New Roman" w:cs="Times New Roman"/>
            <w:sz w:val="24"/>
            <w:szCs w:val="24"/>
          </w:rPr>
          <w:delText>s</w:delText>
        </w:r>
      </w:del>
      <w:r w:rsidR="00BF0960">
        <w:rPr>
          <w:rFonts w:ascii="Times New Roman" w:hAnsi="Times New Roman" w:cs="Times New Roman"/>
          <w:sz w:val="24"/>
          <w:szCs w:val="24"/>
        </w:rPr>
        <w:t>ty</w:t>
      </w:r>
      <w:r w:rsidR="0030262B">
        <w:rPr>
          <w:rFonts w:ascii="Times New Roman" w:hAnsi="Times New Roman" w:cs="Times New Roman"/>
          <w:sz w:val="24"/>
          <w:szCs w:val="24"/>
        </w:rPr>
        <w:t xml:space="preserve">, </w:t>
      </w:r>
      <w:del w:id="28" w:author="Chris Hartgerink" w:date="2015-04-16T12:53:00Z">
        <w:r w:rsidR="0030262B" w:rsidDel="00897958">
          <w:rPr>
            <w:rFonts w:ascii="Times New Roman" w:hAnsi="Times New Roman" w:cs="Times New Roman"/>
            <w:sz w:val="24"/>
            <w:szCs w:val="24"/>
          </w:rPr>
          <w:delText>North-Brabant</w:delText>
        </w:r>
      </w:del>
      <w:ins w:id="29" w:author="Chris Hartgerink" w:date="2015-04-16T12:53:00Z">
        <w:r w:rsidR="00897958">
          <w:rPr>
            <w:rFonts w:ascii="Times New Roman" w:hAnsi="Times New Roman" w:cs="Times New Roman"/>
            <w:sz w:val="24"/>
            <w:szCs w:val="24"/>
          </w:rPr>
          <w:t>Tilburg</w:t>
        </w:r>
      </w:ins>
      <w:r w:rsidR="0030262B">
        <w:rPr>
          <w:rFonts w:ascii="Times New Roman" w:hAnsi="Times New Roman" w:cs="Times New Roman"/>
          <w:sz w:val="24"/>
          <w:szCs w:val="24"/>
        </w:rPr>
        <w:t xml:space="preserve">, </w:t>
      </w:r>
      <w:r w:rsidRPr="009159AB">
        <w:rPr>
          <w:rFonts w:ascii="Times New Roman" w:hAnsi="Times New Roman" w:cs="Times New Roman"/>
          <w:sz w:val="24"/>
          <w:szCs w:val="24"/>
        </w:rPr>
        <w:t>the Netherlands</w:t>
      </w:r>
    </w:p>
    <w:p w14:paraId="517B992D" w14:textId="0111FB21" w:rsidR="00E76D2C" w:rsidRDefault="00B90537" w:rsidP="00897958">
      <w:pPr>
        <w:spacing w:after="0" w:line="480" w:lineRule="auto"/>
        <w:rPr>
          <w:rFonts w:ascii="Times New Roman" w:hAnsi="Times New Roman" w:cs="Times New Roman"/>
          <w:sz w:val="24"/>
          <w:szCs w:val="24"/>
        </w:rPr>
        <w:pPrChange w:id="30" w:author="Chris Hartgerink" w:date="2015-04-16T12:52:00Z">
          <w:pPr>
            <w:spacing w:after="0" w:line="480" w:lineRule="auto"/>
            <w:jc w:val="center"/>
          </w:pPr>
        </w:pPrChange>
      </w:pPr>
      <w:r>
        <w:rPr>
          <w:rFonts w:ascii="Times New Roman" w:hAnsi="Times New Roman" w:cs="Times New Roman"/>
          <w:sz w:val="24"/>
          <w:szCs w:val="24"/>
          <w:vertAlign w:val="superscript"/>
        </w:rPr>
        <w:t>3</w:t>
      </w:r>
      <w:r w:rsidR="006D537C" w:rsidRPr="009159AB">
        <w:rPr>
          <w:rFonts w:ascii="Times New Roman" w:hAnsi="Times New Roman" w:cs="Times New Roman"/>
          <w:sz w:val="24"/>
          <w:szCs w:val="24"/>
          <w:vertAlign w:val="superscript"/>
        </w:rPr>
        <w:t xml:space="preserve"> </w:t>
      </w:r>
      <w:r w:rsidR="00BF0960">
        <w:rPr>
          <w:rFonts w:ascii="Times New Roman" w:hAnsi="Times New Roman" w:cs="Times New Roman"/>
          <w:sz w:val="24"/>
          <w:szCs w:val="24"/>
        </w:rPr>
        <w:t>D</w:t>
      </w:r>
      <w:r>
        <w:rPr>
          <w:rFonts w:ascii="Times New Roman" w:hAnsi="Times New Roman" w:cs="Times New Roman"/>
          <w:sz w:val="24"/>
          <w:szCs w:val="24"/>
        </w:rPr>
        <w:t xml:space="preserve">epartment of Psychology, </w:t>
      </w:r>
      <w:r w:rsidR="00BF0960">
        <w:rPr>
          <w:rFonts w:ascii="Times New Roman" w:hAnsi="Times New Roman" w:cs="Times New Roman"/>
          <w:sz w:val="24"/>
          <w:szCs w:val="24"/>
        </w:rPr>
        <w:t>Purdue University</w:t>
      </w:r>
      <w:r w:rsidR="0030262B">
        <w:rPr>
          <w:rFonts w:ascii="Times New Roman" w:hAnsi="Times New Roman" w:cs="Times New Roman"/>
          <w:sz w:val="24"/>
          <w:szCs w:val="24"/>
        </w:rPr>
        <w:t xml:space="preserve">, </w:t>
      </w:r>
      <w:del w:id="31" w:author="Chris Hartgerink" w:date="2015-04-16T12:54:00Z">
        <w:r w:rsidR="0030262B" w:rsidDel="00897958">
          <w:rPr>
            <w:rFonts w:ascii="Times New Roman" w:hAnsi="Times New Roman" w:cs="Times New Roman"/>
            <w:sz w:val="24"/>
            <w:szCs w:val="24"/>
          </w:rPr>
          <w:delText>Illinois</w:delText>
        </w:r>
      </w:del>
      <w:ins w:id="32" w:author="Chris Hartgerink" w:date="2015-04-16T12:54:00Z">
        <w:r w:rsidR="00897958">
          <w:rPr>
            <w:rFonts w:ascii="Times New Roman" w:hAnsi="Times New Roman" w:cs="Times New Roman"/>
            <w:sz w:val="24"/>
            <w:szCs w:val="24"/>
          </w:rPr>
          <w:t>West Lafayette</w:t>
        </w:r>
      </w:ins>
      <w:r w:rsidR="0030262B">
        <w:rPr>
          <w:rFonts w:ascii="Times New Roman" w:hAnsi="Times New Roman" w:cs="Times New Roman"/>
          <w:sz w:val="24"/>
          <w:szCs w:val="24"/>
        </w:rPr>
        <w:t xml:space="preserve">, </w:t>
      </w:r>
      <w:r w:rsidR="00731737" w:rsidRPr="009159AB">
        <w:rPr>
          <w:rFonts w:ascii="Times New Roman" w:hAnsi="Times New Roman" w:cs="Times New Roman"/>
          <w:sz w:val="24"/>
          <w:szCs w:val="24"/>
        </w:rPr>
        <w:t>United States of America</w:t>
      </w:r>
    </w:p>
    <w:p w14:paraId="0DB03F19" w14:textId="77777777" w:rsidR="00622AE9" w:rsidRDefault="00622AE9" w:rsidP="006D3C88">
      <w:pPr>
        <w:spacing w:after="0" w:line="480" w:lineRule="auto"/>
        <w:jc w:val="center"/>
        <w:rPr>
          <w:rFonts w:ascii="Times New Roman" w:hAnsi="Times New Roman" w:cs="Times New Roman"/>
          <w:sz w:val="24"/>
          <w:szCs w:val="24"/>
        </w:rPr>
      </w:pPr>
    </w:p>
    <w:p w14:paraId="076032E6" w14:textId="77777777" w:rsidR="00BF0960" w:rsidRDefault="00DF52E6" w:rsidP="00897958">
      <w:pPr>
        <w:spacing w:after="0" w:line="480" w:lineRule="auto"/>
        <w:rPr>
          <w:rFonts w:ascii="Times New Roman" w:hAnsi="Times New Roman" w:cs="Times New Roman"/>
          <w:sz w:val="24"/>
          <w:szCs w:val="24"/>
        </w:rPr>
        <w:pPrChange w:id="33" w:author="Chris Hartgerink" w:date="2015-04-16T12:54:00Z">
          <w:pPr>
            <w:spacing w:after="0" w:line="480" w:lineRule="auto"/>
            <w:jc w:val="center"/>
          </w:pPr>
        </w:pPrChange>
      </w:pPr>
      <w:r>
        <w:rPr>
          <w:rFonts w:ascii="Times New Roman" w:hAnsi="Times New Roman" w:cs="Times New Roman"/>
          <w:sz w:val="24"/>
          <w:szCs w:val="24"/>
        </w:rPr>
        <w:t>*</w:t>
      </w:r>
      <w:r w:rsidR="00BF0960">
        <w:rPr>
          <w:rFonts w:ascii="Times New Roman" w:hAnsi="Times New Roman" w:cs="Times New Roman"/>
          <w:sz w:val="24"/>
          <w:szCs w:val="24"/>
        </w:rPr>
        <w:t>Corresponding author</w:t>
      </w:r>
    </w:p>
    <w:p w14:paraId="02002BEB" w14:textId="2B0B0AD1" w:rsidR="00BF0960" w:rsidRDefault="00BF0960" w:rsidP="00897958">
      <w:pPr>
        <w:spacing w:after="0" w:line="480" w:lineRule="auto"/>
        <w:rPr>
          <w:ins w:id="34" w:author="Chris Hartgerink" w:date="2015-04-16T12:54:00Z"/>
          <w:rStyle w:val="Hyperlink"/>
          <w:rFonts w:ascii="Times New Roman" w:hAnsi="Times New Roman" w:cs="Times New Roman"/>
          <w:sz w:val="24"/>
          <w:szCs w:val="24"/>
        </w:rPr>
        <w:pPrChange w:id="35" w:author="Chris Hartgerink" w:date="2015-04-16T12:54:00Z">
          <w:pPr>
            <w:spacing w:after="0" w:line="480" w:lineRule="auto"/>
            <w:jc w:val="center"/>
          </w:pPr>
        </w:pPrChange>
      </w:pPr>
      <w:r>
        <w:rPr>
          <w:rFonts w:ascii="Times New Roman" w:hAnsi="Times New Roman" w:cs="Times New Roman"/>
          <w:sz w:val="24"/>
          <w:szCs w:val="24"/>
        </w:rPr>
        <w:t xml:space="preserve">E-mail: </w:t>
      </w:r>
      <w:r w:rsidR="00BD2301">
        <w:fldChar w:fldCharType="begin"/>
      </w:r>
      <w:r w:rsidR="00BD2301">
        <w:instrText xml:space="preserve"> HYPERLINK "mailto:i.vanbeest@tilburguniversity.edu" </w:instrText>
      </w:r>
      <w:r w:rsidR="00BD2301">
        <w:fldChar w:fldCharType="separate"/>
      </w:r>
      <w:r w:rsidRPr="00066675">
        <w:rPr>
          <w:rStyle w:val="Hyperlink"/>
          <w:rFonts w:ascii="Times New Roman" w:hAnsi="Times New Roman" w:cs="Times New Roman"/>
          <w:sz w:val="24"/>
          <w:szCs w:val="24"/>
        </w:rPr>
        <w:t>i.vanbeest@tilburguniversity.edu</w:t>
      </w:r>
      <w:r w:rsidR="00BD2301">
        <w:rPr>
          <w:rStyle w:val="Hyperlink"/>
          <w:rFonts w:ascii="Times New Roman" w:hAnsi="Times New Roman" w:cs="Times New Roman"/>
          <w:sz w:val="24"/>
          <w:szCs w:val="24"/>
        </w:rPr>
        <w:fldChar w:fldCharType="end"/>
      </w:r>
    </w:p>
    <w:p w14:paraId="76CBF1DD" w14:textId="77777777" w:rsidR="00897958" w:rsidRDefault="00897958" w:rsidP="00897958">
      <w:pPr>
        <w:spacing w:after="0" w:line="480" w:lineRule="auto"/>
        <w:rPr>
          <w:rFonts w:ascii="Times New Roman" w:hAnsi="Times New Roman" w:cs="Times New Roman"/>
          <w:sz w:val="24"/>
          <w:szCs w:val="24"/>
        </w:rPr>
        <w:pPrChange w:id="36" w:author="Chris Hartgerink" w:date="2015-04-16T12:54:00Z">
          <w:pPr>
            <w:spacing w:after="0" w:line="480" w:lineRule="auto"/>
            <w:jc w:val="center"/>
          </w:pPr>
        </w:pPrChange>
      </w:pPr>
    </w:p>
    <w:p w14:paraId="3D715D33" w14:textId="3B0EF5A6" w:rsidR="00DF52E6" w:rsidRPr="00BF0960" w:rsidRDefault="00BF0960" w:rsidP="00897958">
      <w:pPr>
        <w:spacing w:after="0" w:line="480" w:lineRule="auto"/>
        <w:rPr>
          <w:rFonts w:ascii="Times New Roman" w:hAnsi="Times New Roman" w:cs="Times New Roman"/>
          <w:sz w:val="28"/>
          <w:szCs w:val="24"/>
        </w:rPr>
        <w:pPrChange w:id="37" w:author="Chris Hartgerink" w:date="2015-04-16T12:54:00Z">
          <w:pPr>
            <w:spacing w:after="0" w:line="480" w:lineRule="auto"/>
            <w:jc w:val="center"/>
          </w:pPr>
        </w:pPrChange>
      </w:pPr>
      <w:r w:rsidRPr="00BF0960">
        <w:rPr>
          <w:rFonts w:ascii="Times New Roman" w:hAnsi="Times New Roman" w:cs="Times New Roman"/>
          <w:sz w:val="24"/>
        </w:rPr>
        <w:t>¶ These authors contributed equally to this work.</w:t>
      </w:r>
    </w:p>
    <w:p w14:paraId="027C8E2A" w14:textId="77777777" w:rsidR="00B90537" w:rsidRDefault="00B90537">
      <w:pPr>
        <w:rPr>
          <w:rFonts w:ascii="Times New Roman" w:hAnsi="Times New Roman" w:cs="Times New Roman"/>
          <w:b/>
          <w:sz w:val="24"/>
          <w:szCs w:val="24"/>
        </w:rPr>
      </w:pPr>
      <w:r>
        <w:rPr>
          <w:rFonts w:ascii="Times New Roman" w:hAnsi="Times New Roman" w:cs="Times New Roman"/>
          <w:b/>
          <w:sz w:val="24"/>
          <w:szCs w:val="24"/>
        </w:rPr>
        <w:br w:type="page"/>
      </w:r>
    </w:p>
    <w:p w14:paraId="723A7C10" w14:textId="0E197A7C" w:rsidR="00E76D2C" w:rsidRPr="00BF0960" w:rsidRDefault="00731737" w:rsidP="00BF0960">
      <w:pPr>
        <w:pStyle w:val="Heading1"/>
      </w:pPr>
      <w:r w:rsidRPr="00BF0960">
        <w:lastRenderedPageBreak/>
        <w:t>Abstract</w:t>
      </w:r>
    </w:p>
    <w:p w14:paraId="48B67610" w14:textId="69D75E5B" w:rsidR="009827ED" w:rsidRPr="009159AB" w:rsidRDefault="00050B4E" w:rsidP="006D3C88">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We examine</w:t>
      </w:r>
      <w:r w:rsidR="00884611">
        <w:rPr>
          <w:rFonts w:ascii="Times New Roman" w:hAnsi="Times New Roman" w:cs="Times New Roman"/>
          <w:sz w:val="24"/>
          <w:szCs w:val="24"/>
        </w:rPr>
        <w:t>d</w:t>
      </w:r>
      <w:r w:rsidRPr="009159AB">
        <w:rPr>
          <w:rFonts w:ascii="Times New Roman" w:hAnsi="Times New Roman" w:cs="Times New Roman"/>
          <w:sz w:val="24"/>
          <w:szCs w:val="24"/>
        </w:rPr>
        <w:t xml:space="preserve"> 120 </w:t>
      </w:r>
      <w:r w:rsidR="009D2B6C">
        <w:rPr>
          <w:rFonts w:ascii="Times New Roman" w:hAnsi="Times New Roman" w:cs="Times New Roman"/>
          <w:sz w:val="24"/>
          <w:szCs w:val="24"/>
        </w:rPr>
        <w:t xml:space="preserve">Cyberball </w:t>
      </w:r>
      <w:r w:rsidRPr="009159AB">
        <w:rPr>
          <w:rFonts w:ascii="Times New Roman" w:hAnsi="Times New Roman" w:cs="Times New Roman"/>
          <w:sz w:val="24"/>
          <w:szCs w:val="24"/>
        </w:rPr>
        <w:t>studies</w:t>
      </w:r>
      <w:r w:rsidR="009E1D56" w:rsidRPr="009159AB">
        <w:rPr>
          <w:rFonts w:ascii="Times New Roman" w:hAnsi="Times New Roman" w:cs="Times New Roman"/>
          <w:sz w:val="24"/>
          <w:szCs w:val="24"/>
        </w:rPr>
        <w:t xml:space="preserve"> (N = 11,869) </w:t>
      </w:r>
      <w:r w:rsidRPr="009159AB">
        <w:rPr>
          <w:rFonts w:ascii="Times New Roman" w:hAnsi="Times New Roman" w:cs="Times New Roman"/>
          <w:sz w:val="24"/>
          <w:szCs w:val="24"/>
        </w:rPr>
        <w:t xml:space="preserve">to determine the effect size </w:t>
      </w:r>
      <w:r w:rsidR="009D2B6C">
        <w:rPr>
          <w:rFonts w:ascii="Times New Roman" w:hAnsi="Times New Roman" w:cs="Times New Roman"/>
          <w:sz w:val="24"/>
          <w:szCs w:val="24"/>
        </w:rPr>
        <w:t xml:space="preserve">of ostracism </w:t>
      </w:r>
      <w:r w:rsidRPr="009159AB">
        <w:rPr>
          <w:rFonts w:ascii="Times New Roman" w:hAnsi="Times New Roman" w:cs="Times New Roman"/>
          <w:sz w:val="24"/>
          <w:szCs w:val="24"/>
        </w:rPr>
        <w:t xml:space="preserve">and conditions under which the effect may </w:t>
      </w:r>
      <w:r w:rsidR="009827ED">
        <w:rPr>
          <w:rFonts w:ascii="Times New Roman" w:hAnsi="Times New Roman" w:cs="Times New Roman"/>
          <w:sz w:val="24"/>
          <w:szCs w:val="24"/>
        </w:rPr>
        <w:t>be reversed, eliminated</w:t>
      </w:r>
      <w:r w:rsidR="00A5130A">
        <w:rPr>
          <w:rFonts w:ascii="Times New Roman" w:hAnsi="Times New Roman" w:cs="Times New Roman"/>
          <w:sz w:val="24"/>
          <w:szCs w:val="24"/>
        </w:rPr>
        <w:t>,</w:t>
      </w:r>
      <w:r w:rsidR="009827ED">
        <w:rPr>
          <w:rFonts w:ascii="Times New Roman" w:hAnsi="Times New Roman" w:cs="Times New Roman"/>
          <w:sz w:val="24"/>
          <w:szCs w:val="24"/>
        </w:rPr>
        <w:t xml:space="preserve"> or small</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Our analyses showed that (1) the average ostracism effect is large (d &gt; </w:t>
      </w:r>
      <w:r w:rsidR="00EA4B57">
        <w:rPr>
          <w:rFonts w:ascii="Times New Roman" w:hAnsi="Times New Roman" w:cs="Times New Roman"/>
          <w:sz w:val="24"/>
          <w:szCs w:val="24"/>
        </w:rPr>
        <w:t>|</w:t>
      </w:r>
      <w:r w:rsidR="00F07A9C" w:rsidRPr="009159AB">
        <w:rPr>
          <w:rFonts w:ascii="Times New Roman" w:hAnsi="Times New Roman" w:cs="Times New Roman"/>
          <w:sz w:val="24"/>
          <w:szCs w:val="24"/>
        </w:rPr>
        <w:t>1</w:t>
      </w:r>
      <w:r w:rsidR="00D77F5C">
        <w:rPr>
          <w:rFonts w:ascii="Times New Roman" w:hAnsi="Times New Roman" w:cs="Times New Roman"/>
          <w:sz w:val="24"/>
          <w:szCs w:val="24"/>
        </w:rPr>
        <w:t>.4</w:t>
      </w:r>
      <w:r w:rsidR="00B46D14" w:rsidRPr="009159AB">
        <w:rPr>
          <w:rFonts w:ascii="Times New Roman" w:hAnsi="Times New Roman" w:cs="Times New Roman"/>
          <w:sz w:val="24"/>
          <w:szCs w:val="24"/>
        </w:rPr>
        <w:t>|</w:t>
      </w:r>
      <w:r w:rsidR="00F07A9C" w:rsidRPr="009159AB">
        <w:rPr>
          <w:rFonts w:ascii="Times New Roman" w:hAnsi="Times New Roman" w:cs="Times New Roman"/>
          <w:sz w:val="24"/>
          <w:szCs w:val="24"/>
        </w:rPr>
        <w:t xml:space="preserve">) and (2) </w:t>
      </w:r>
      <w:r w:rsidR="00716C9D">
        <w:rPr>
          <w:rFonts w:ascii="Times New Roman" w:hAnsi="Times New Roman" w:cs="Times New Roman"/>
          <w:sz w:val="24"/>
          <w:szCs w:val="24"/>
        </w:rPr>
        <w:t>generalize</w:t>
      </w:r>
      <w:r w:rsidR="00622AE9">
        <w:rPr>
          <w:rFonts w:ascii="Times New Roman" w:hAnsi="Times New Roman" w:cs="Times New Roman"/>
          <w:sz w:val="24"/>
          <w:szCs w:val="24"/>
        </w:rPr>
        <w:t>s</w:t>
      </w:r>
      <w:r w:rsidR="00716C9D">
        <w:rPr>
          <w:rFonts w:ascii="Times New Roman" w:hAnsi="Times New Roman" w:cs="Times New Roman"/>
          <w:sz w:val="24"/>
          <w:szCs w:val="24"/>
        </w:rPr>
        <w:t xml:space="preserve"> across </w:t>
      </w:r>
      <w:r w:rsidR="00F07A9C" w:rsidRPr="009159AB">
        <w:rPr>
          <w:rStyle w:val="CommentReference"/>
          <w:rFonts w:ascii="Times New Roman" w:hAnsi="Times New Roman" w:cs="Times New Roman"/>
          <w:sz w:val="24"/>
          <w:szCs w:val="24"/>
        </w:rPr>
        <w:t>structural</w:t>
      </w:r>
      <w:r w:rsidR="00836678">
        <w:rPr>
          <w:rStyle w:val="CommentReference"/>
          <w:rFonts w:ascii="Times New Roman" w:hAnsi="Times New Roman" w:cs="Times New Roman"/>
          <w:sz w:val="24"/>
          <w:szCs w:val="24"/>
        </w:rPr>
        <w:t xml:space="preserve"> aspects (number of players, </w:t>
      </w:r>
      <w:r w:rsidR="00B777FC">
        <w:rPr>
          <w:rStyle w:val="CommentReference"/>
          <w:rFonts w:ascii="Times New Roman" w:hAnsi="Times New Roman" w:cs="Times New Roman"/>
          <w:sz w:val="24"/>
          <w:szCs w:val="24"/>
        </w:rPr>
        <w:t xml:space="preserve">ostracism </w:t>
      </w:r>
      <w:r w:rsidR="009827ED">
        <w:rPr>
          <w:rStyle w:val="CommentReference"/>
          <w:rFonts w:ascii="Times New Roman" w:hAnsi="Times New Roman" w:cs="Times New Roman"/>
          <w:sz w:val="24"/>
          <w:szCs w:val="24"/>
        </w:rPr>
        <w:t>duration</w:t>
      </w:r>
      <w:r w:rsidR="00622AE9">
        <w:rPr>
          <w:rStyle w:val="CommentReference"/>
          <w:rFonts w:ascii="Times New Roman" w:hAnsi="Times New Roman" w:cs="Times New Roman"/>
          <w:sz w:val="24"/>
          <w:szCs w:val="24"/>
        </w:rPr>
        <w:t>,</w:t>
      </w:r>
      <w:r w:rsidR="00836678">
        <w:rPr>
          <w:rStyle w:val="CommentReference"/>
          <w:rFonts w:ascii="Times New Roman" w:hAnsi="Times New Roman" w:cs="Times New Roman"/>
          <w:sz w:val="24"/>
          <w:szCs w:val="24"/>
        </w:rPr>
        <w:t xml:space="preserve"> number of tosses, type of needs scale), sampling aspects (gender</w:t>
      </w:r>
      <w:r w:rsidR="009D2B6C">
        <w:rPr>
          <w:rStyle w:val="CommentReference"/>
          <w:rFonts w:ascii="Times New Roman" w:hAnsi="Times New Roman" w:cs="Times New Roman"/>
          <w:sz w:val="24"/>
          <w:szCs w:val="24"/>
        </w:rPr>
        <w:t>,</w:t>
      </w:r>
      <w:r w:rsidR="00836678">
        <w:rPr>
          <w:rStyle w:val="CommentReference"/>
          <w:rFonts w:ascii="Times New Roman" w:hAnsi="Times New Roman" w:cs="Times New Roman"/>
          <w:sz w:val="24"/>
          <w:szCs w:val="24"/>
        </w:rPr>
        <w:t xml:space="preserve"> age</w:t>
      </w:r>
      <w:r w:rsidR="006726CB">
        <w:rPr>
          <w:rStyle w:val="CommentReference"/>
          <w:rFonts w:ascii="Times New Roman" w:hAnsi="Times New Roman" w:cs="Times New Roman"/>
          <w:sz w:val="24"/>
          <w:szCs w:val="24"/>
        </w:rPr>
        <w:t>, country</w:t>
      </w:r>
      <w:r w:rsidR="00836678">
        <w:rPr>
          <w:rStyle w:val="CommentReference"/>
          <w:rFonts w:ascii="Times New Roman" w:hAnsi="Times New Roman" w:cs="Times New Roman"/>
          <w:sz w:val="24"/>
          <w:szCs w:val="24"/>
        </w:rPr>
        <w:t xml:space="preserve">), and </w:t>
      </w:r>
      <w:r w:rsidR="002333F5">
        <w:rPr>
          <w:rStyle w:val="CommentReference"/>
          <w:rFonts w:ascii="Times New Roman" w:hAnsi="Times New Roman" w:cs="Times New Roman"/>
          <w:sz w:val="24"/>
          <w:szCs w:val="24"/>
        </w:rPr>
        <w:t>type</w:t>
      </w:r>
      <w:r w:rsidR="00A5130A">
        <w:rPr>
          <w:rStyle w:val="CommentReference"/>
          <w:rFonts w:ascii="Times New Roman" w:hAnsi="Times New Roman" w:cs="Times New Roman"/>
          <w:sz w:val="24"/>
          <w:szCs w:val="24"/>
        </w:rPr>
        <w:t>s</w:t>
      </w:r>
      <w:r w:rsidR="002333F5">
        <w:rPr>
          <w:rStyle w:val="CommentReference"/>
          <w:rFonts w:ascii="Times New Roman" w:hAnsi="Times New Roman" w:cs="Times New Roman"/>
          <w:sz w:val="24"/>
          <w:szCs w:val="24"/>
        </w:rPr>
        <w:t xml:space="preserve"> of dependent measure </w:t>
      </w:r>
      <w:r w:rsidR="00836678">
        <w:rPr>
          <w:rStyle w:val="CommentReference"/>
          <w:rFonts w:ascii="Times New Roman" w:hAnsi="Times New Roman" w:cs="Times New Roman"/>
          <w:sz w:val="24"/>
          <w:szCs w:val="24"/>
        </w:rPr>
        <w:t>(interpersonal, intrapersonal, fundamental needs)</w:t>
      </w:r>
      <w:r w:rsidR="00F07A9C" w:rsidRPr="009159AB">
        <w:rPr>
          <w:rStyle w:val="CommentReference"/>
          <w:rFonts w:ascii="Times New Roman" w:hAnsi="Times New Roman" w:cs="Times New Roman"/>
          <w:sz w:val="24"/>
          <w:szCs w:val="24"/>
        </w:rPr>
        <w:t xml:space="preserve">. </w:t>
      </w:r>
      <w:r w:rsidRPr="009159AB">
        <w:rPr>
          <w:rFonts w:ascii="Times New Roman" w:hAnsi="Times New Roman" w:cs="Times New Roman"/>
          <w:sz w:val="24"/>
          <w:szCs w:val="24"/>
        </w:rPr>
        <w:t>Further, we test Williams</w:t>
      </w:r>
      <w:r w:rsidR="00716C9D">
        <w:rPr>
          <w:rFonts w:ascii="Times New Roman" w:hAnsi="Times New Roman" w:cs="Times New Roman"/>
          <w:sz w:val="24"/>
          <w:szCs w:val="24"/>
        </w:rPr>
        <w:t>’s</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(2009) </w:t>
      </w:r>
      <w:r w:rsidR="00716C9D">
        <w:rPr>
          <w:rFonts w:ascii="Times New Roman" w:hAnsi="Times New Roman" w:cs="Times New Roman"/>
          <w:sz w:val="24"/>
          <w:szCs w:val="24"/>
        </w:rPr>
        <w:t xml:space="preserve">proposition </w:t>
      </w:r>
      <w:r w:rsidRPr="009159AB">
        <w:rPr>
          <w:rFonts w:ascii="Times New Roman" w:hAnsi="Times New Roman" w:cs="Times New Roman"/>
          <w:sz w:val="24"/>
          <w:szCs w:val="24"/>
        </w:rPr>
        <w:t xml:space="preserve">that the immediate impact of ostracism is resistant to moderation, but that moderation is more likely to be observed in delayed measures. </w:t>
      </w:r>
      <w:r w:rsidR="00F07A9C" w:rsidRPr="009159AB">
        <w:rPr>
          <w:rFonts w:ascii="Times New Roman" w:hAnsi="Times New Roman" w:cs="Times New Roman"/>
          <w:sz w:val="24"/>
          <w:szCs w:val="24"/>
        </w:rPr>
        <w:t xml:space="preserve">Our findings suggest that (3) </w:t>
      </w:r>
      <w:r w:rsidR="00A5130A">
        <w:rPr>
          <w:rFonts w:ascii="Times New Roman" w:hAnsi="Times New Roman" w:cs="Times New Roman"/>
          <w:sz w:val="24"/>
          <w:szCs w:val="24"/>
        </w:rPr>
        <w:t xml:space="preserve">both </w:t>
      </w:r>
      <w:r w:rsidR="00F07A9C" w:rsidRPr="009159AB">
        <w:rPr>
          <w:rFonts w:ascii="Times New Roman" w:hAnsi="Times New Roman" w:cs="Times New Roman"/>
          <w:sz w:val="24"/>
          <w:szCs w:val="24"/>
        </w:rPr>
        <w:t>first and last measure</w:t>
      </w:r>
      <w:r w:rsidR="00A5130A">
        <w:rPr>
          <w:rFonts w:ascii="Times New Roman" w:hAnsi="Times New Roman" w:cs="Times New Roman"/>
          <w:sz w:val="24"/>
          <w:szCs w:val="24"/>
        </w:rPr>
        <w:t>s</w:t>
      </w:r>
      <w:r w:rsidR="00F07A9C" w:rsidRPr="009159AB">
        <w:rPr>
          <w:rFonts w:ascii="Times New Roman" w:hAnsi="Times New Roman" w:cs="Times New Roman"/>
          <w:sz w:val="24"/>
          <w:szCs w:val="24"/>
        </w:rPr>
        <w:t xml:space="preserve"> </w:t>
      </w:r>
      <w:r w:rsidR="0080034C">
        <w:rPr>
          <w:rFonts w:ascii="Times New Roman" w:hAnsi="Times New Roman" w:cs="Times New Roman"/>
          <w:sz w:val="24"/>
          <w:szCs w:val="24"/>
        </w:rPr>
        <w:t xml:space="preserve">are </w:t>
      </w:r>
      <w:r w:rsidR="00A3531E">
        <w:rPr>
          <w:rFonts w:ascii="Times New Roman" w:hAnsi="Times New Roman" w:cs="Times New Roman"/>
          <w:sz w:val="24"/>
          <w:szCs w:val="24"/>
        </w:rPr>
        <w:t>susceptible to</w:t>
      </w:r>
      <w:r w:rsidR="00A3531E" w:rsidRPr="009159AB">
        <w:rPr>
          <w:rFonts w:ascii="Times New Roman" w:hAnsi="Times New Roman" w:cs="Times New Roman"/>
          <w:sz w:val="24"/>
          <w:szCs w:val="24"/>
        </w:rPr>
        <w:t xml:space="preserve"> moderat</w:t>
      </w:r>
      <w:r w:rsidR="00A3531E">
        <w:rPr>
          <w:rFonts w:ascii="Times New Roman" w:hAnsi="Times New Roman" w:cs="Times New Roman"/>
          <w:sz w:val="24"/>
          <w:szCs w:val="24"/>
        </w:rPr>
        <w:t>ion</w:t>
      </w:r>
      <w:r w:rsidR="00F07A9C" w:rsidRPr="009159AB">
        <w:rPr>
          <w:rFonts w:ascii="Times New Roman" w:hAnsi="Times New Roman" w:cs="Times New Roman"/>
          <w:sz w:val="24"/>
          <w:szCs w:val="24"/>
        </w:rPr>
        <w:t xml:space="preserve"> and (4) time passed since being ostracized does not predict effect sizes of the last measure. Thus, s</w:t>
      </w:r>
      <w:r w:rsidRPr="009159AB">
        <w:rPr>
          <w:rFonts w:ascii="Times New Roman" w:hAnsi="Times New Roman" w:cs="Times New Roman"/>
          <w:sz w:val="24"/>
          <w:szCs w:val="24"/>
        </w:rPr>
        <w:t xml:space="preserve">upport for this </w:t>
      </w:r>
      <w:r w:rsidR="00B46D14" w:rsidRPr="009159AB">
        <w:rPr>
          <w:rFonts w:ascii="Times New Roman" w:hAnsi="Times New Roman" w:cs="Times New Roman"/>
          <w:sz w:val="24"/>
          <w:szCs w:val="24"/>
        </w:rPr>
        <w:t>proposition</w:t>
      </w:r>
      <w:r w:rsidRPr="009159AB">
        <w:rPr>
          <w:rFonts w:ascii="Times New Roman" w:hAnsi="Times New Roman" w:cs="Times New Roman"/>
          <w:sz w:val="24"/>
          <w:szCs w:val="24"/>
        </w:rPr>
        <w:t xml:space="preserve"> is tenuous</w:t>
      </w:r>
      <w:r w:rsidR="009827ED">
        <w:rPr>
          <w:rFonts w:ascii="Times New Roman" w:hAnsi="Times New Roman" w:cs="Times New Roman"/>
          <w:sz w:val="24"/>
          <w:szCs w:val="24"/>
        </w:rPr>
        <w:t xml:space="preserve"> and w</w:t>
      </w:r>
      <w:r w:rsidRPr="009159AB">
        <w:rPr>
          <w:rFonts w:ascii="Times New Roman" w:hAnsi="Times New Roman" w:cs="Times New Roman"/>
          <w:sz w:val="24"/>
          <w:szCs w:val="24"/>
        </w:rPr>
        <w:t>e suggest modifications to the temporal need-threat model of ostracism.</w:t>
      </w:r>
    </w:p>
    <w:p w14:paraId="1ADC0E38" w14:textId="77777777" w:rsidR="00E76D2C" w:rsidRPr="009159AB" w:rsidRDefault="00731737" w:rsidP="006D3C88">
      <w:pPr>
        <w:spacing w:after="0" w:line="480" w:lineRule="auto"/>
        <w:ind w:firstLine="708"/>
        <w:rPr>
          <w:rFonts w:ascii="Times New Roman" w:hAnsi="Times New Roman" w:cs="Times New Roman"/>
          <w:sz w:val="24"/>
          <w:szCs w:val="24"/>
        </w:rPr>
      </w:pPr>
      <w:r w:rsidRPr="009159AB">
        <w:rPr>
          <w:rFonts w:ascii="Times New Roman" w:hAnsi="Times New Roman" w:cs="Times New Roman"/>
          <w:i/>
          <w:sz w:val="24"/>
          <w:szCs w:val="24"/>
        </w:rPr>
        <w:t xml:space="preserve">Keywords: Cyberball, meta-analysis, </w:t>
      </w:r>
      <w:r w:rsidR="006D3C88" w:rsidRPr="009159AB">
        <w:rPr>
          <w:rFonts w:ascii="Times New Roman" w:hAnsi="Times New Roman" w:cs="Times New Roman"/>
          <w:i/>
          <w:sz w:val="24"/>
          <w:szCs w:val="24"/>
        </w:rPr>
        <w:t>ordinal</w:t>
      </w:r>
      <w:r w:rsidRPr="009159AB">
        <w:rPr>
          <w:rFonts w:ascii="Times New Roman" w:hAnsi="Times New Roman" w:cs="Times New Roman"/>
          <w:i/>
          <w:sz w:val="24"/>
          <w:szCs w:val="24"/>
        </w:rPr>
        <w:t>, ostracism</w:t>
      </w:r>
      <w:r w:rsidRPr="009159AB">
        <w:rPr>
          <w:rFonts w:ascii="Times New Roman" w:hAnsi="Times New Roman" w:cs="Times New Roman"/>
          <w:sz w:val="24"/>
          <w:szCs w:val="24"/>
        </w:rPr>
        <w:br w:type="page"/>
      </w:r>
    </w:p>
    <w:p w14:paraId="48BCA170" w14:textId="1E9C596A" w:rsidR="00BF0960" w:rsidRDefault="00BF0960" w:rsidP="00BF0960">
      <w:pPr>
        <w:pStyle w:val="Heading1"/>
      </w:pPr>
      <w:r>
        <w:lastRenderedPageBreak/>
        <w:t>Introduction</w:t>
      </w:r>
    </w:p>
    <w:p w14:paraId="70E0BE17" w14:textId="5A49DE54" w:rsidR="00E76D2C" w:rsidRDefault="00731737" w:rsidP="002F39CE">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Cyberball </w:t>
      </w:r>
      <w:r w:rsidR="00F00E92">
        <w:rPr>
          <w:rFonts w:ascii="Times New Roman" w:hAnsi="Times New Roman" w:cs="Times New Roman"/>
          <w:sz w:val="24"/>
          <w:szCs w:val="24"/>
        </w:rPr>
        <w:fldChar w:fldCharType="begin" w:fldLock="1"/>
      </w:r>
      <w:r w:rsidR="00F00E92">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F00E92">
        <w:rPr>
          <w:rFonts w:ascii="Times New Roman" w:hAnsi="Times New Roman" w:cs="Times New Roman"/>
          <w:sz w:val="24"/>
          <w:szCs w:val="24"/>
        </w:rPr>
        <w:fldChar w:fldCharType="separate"/>
      </w:r>
      <w:r w:rsidR="00F00E92" w:rsidRPr="00F00E92">
        <w:rPr>
          <w:rFonts w:ascii="Times New Roman" w:hAnsi="Times New Roman" w:cs="Times New Roman"/>
          <w:noProof/>
          <w:sz w:val="24"/>
          <w:szCs w:val="24"/>
        </w:rPr>
        <w:t>[1]</w:t>
      </w:r>
      <w:r w:rsidR="00F00E92">
        <w:rPr>
          <w:rFonts w:ascii="Times New Roman" w:hAnsi="Times New Roman" w:cs="Times New Roman"/>
          <w:sz w:val="24"/>
          <w:szCs w:val="24"/>
        </w:rPr>
        <w:fldChar w:fldCharType="end"/>
      </w:r>
      <w:r w:rsidR="000B48A1" w:rsidRPr="009159AB">
        <w:rPr>
          <w:rFonts w:ascii="Times New Roman" w:hAnsi="Times New Roman" w:cs="Times New Roman"/>
          <w:sz w:val="24"/>
          <w:szCs w:val="24"/>
        </w:rPr>
        <w:t xml:space="preserve"> </w:t>
      </w:r>
      <w:r w:rsidRPr="009159AB">
        <w:rPr>
          <w:rFonts w:ascii="Times New Roman" w:hAnsi="Times New Roman" w:cs="Times New Roman"/>
          <w:sz w:val="24"/>
          <w:szCs w:val="24"/>
        </w:rPr>
        <w:t>is a virtual ball-tossing game</w:t>
      </w:r>
      <w:r w:rsidR="000B48A1" w:rsidRPr="009159AB">
        <w:rPr>
          <w:rFonts w:ascii="Times New Roman" w:hAnsi="Times New Roman" w:cs="Times New Roman"/>
          <w:sz w:val="24"/>
          <w:szCs w:val="24"/>
        </w:rPr>
        <w:t xml:space="preserve"> that is </w:t>
      </w:r>
      <w:r w:rsidRPr="009159AB">
        <w:rPr>
          <w:rFonts w:ascii="Times New Roman" w:hAnsi="Times New Roman" w:cs="Times New Roman"/>
          <w:sz w:val="24"/>
          <w:szCs w:val="24"/>
        </w:rPr>
        <w:t xml:space="preserve">used to manipulate the degree of social inclusion or ostracism </w:t>
      </w:r>
      <w:r w:rsidR="000B48A1" w:rsidRPr="009159AB">
        <w:rPr>
          <w:rFonts w:ascii="Times New Roman" w:hAnsi="Times New Roman" w:cs="Times New Roman"/>
          <w:sz w:val="24"/>
          <w:szCs w:val="24"/>
        </w:rPr>
        <w:t>in social psychological</w:t>
      </w:r>
      <w:r w:rsidRPr="009159AB">
        <w:rPr>
          <w:rFonts w:ascii="Times New Roman" w:hAnsi="Times New Roman" w:cs="Times New Roman"/>
          <w:sz w:val="24"/>
          <w:szCs w:val="24"/>
        </w:rPr>
        <w:t xml:space="preserve"> experiment</w:t>
      </w:r>
      <w:r w:rsidR="000B48A1" w:rsidRPr="009159AB">
        <w:rPr>
          <w:rFonts w:ascii="Times New Roman" w:hAnsi="Times New Roman" w:cs="Times New Roman"/>
          <w:sz w:val="24"/>
          <w:szCs w:val="24"/>
        </w:rPr>
        <w:t>s</w:t>
      </w:r>
      <w:r w:rsidRPr="009159AB">
        <w:rPr>
          <w:rFonts w:ascii="Times New Roman" w:hAnsi="Times New Roman" w:cs="Times New Roman"/>
          <w:sz w:val="24"/>
          <w:szCs w:val="24"/>
        </w:rPr>
        <w:t>.</w:t>
      </w:r>
      <w:r w:rsidR="002F101B"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In this </w:t>
      </w:r>
      <w:r w:rsidR="002F101B" w:rsidRPr="009159AB">
        <w:rPr>
          <w:rFonts w:ascii="Times New Roman" w:hAnsi="Times New Roman" w:cs="Times New Roman"/>
          <w:sz w:val="24"/>
          <w:szCs w:val="24"/>
        </w:rPr>
        <w:t>game</w:t>
      </w:r>
      <w:r w:rsidR="000B48A1"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the participant </w:t>
      </w:r>
      <w:r w:rsidR="000B48A1" w:rsidRPr="009159AB">
        <w:rPr>
          <w:rFonts w:ascii="Times New Roman" w:hAnsi="Times New Roman" w:cs="Times New Roman"/>
          <w:sz w:val="24"/>
          <w:szCs w:val="24"/>
        </w:rPr>
        <w:t xml:space="preserve">supposedly plays with </w:t>
      </w:r>
      <w:r w:rsidR="002F101B" w:rsidRPr="009159AB">
        <w:rPr>
          <w:rFonts w:ascii="Times New Roman" w:hAnsi="Times New Roman" w:cs="Times New Roman"/>
          <w:sz w:val="24"/>
          <w:szCs w:val="24"/>
        </w:rPr>
        <w:t xml:space="preserve">two </w:t>
      </w:r>
      <w:r w:rsidR="00E50C70" w:rsidRPr="009159AB">
        <w:rPr>
          <w:rFonts w:ascii="Times New Roman" w:hAnsi="Times New Roman" w:cs="Times New Roman"/>
          <w:sz w:val="24"/>
          <w:szCs w:val="24"/>
        </w:rPr>
        <w:t xml:space="preserve">(or </w:t>
      </w:r>
      <w:r w:rsidR="00B4131A">
        <w:rPr>
          <w:rFonts w:ascii="Times New Roman" w:hAnsi="Times New Roman" w:cs="Times New Roman"/>
          <w:sz w:val="24"/>
          <w:szCs w:val="24"/>
        </w:rPr>
        <w:t>more</w:t>
      </w:r>
      <w:r w:rsidR="00E50C70"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other </w:t>
      </w:r>
      <w:r w:rsidR="009C1A66" w:rsidRPr="009159AB">
        <w:rPr>
          <w:rFonts w:ascii="Times New Roman" w:hAnsi="Times New Roman" w:cs="Times New Roman"/>
          <w:sz w:val="24"/>
          <w:szCs w:val="24"/>
        </w:rPr>
        <w:t>participants</w:t>
      </w:r>
      <w:r w:rsidR="000B48A1" w:rsidRPr="009159AB">
        <w:rPr>
          <w:rFonts w:ascii="Times New Roman" w:hAnsi="Times New Roman" w:cs="Times New Roman"/>
          <w:sz w:val="24"/>
          <w:szCs w:val="24"/>
        </w:rPr>
        <w:t>, who are in fact part of</w:t>
      </w:r>
      <w:r w:rsidR="009C1A66" w:rsidRPr="009159AB">
        <w:rPr>
          <w:rFonts w:ascii="Times New Roman" w:hAnsi="Times New Roman" w:cs="Times New Roman"/>
          <w:sz w:val="24"/>
          <w:szCs w:val="24"/>
        </w:rPr>
        <w:t xml:space="preserve"> the computer program</w:t>
      </w:r>
      <w:r w:rsidR="000B48A1" w:rsidRPr="009159AB">
        <w:rPr>
          <w:rFonts w:ascii="Times New Roman" w:hAnsi="Times New Roman" w:cs="Times New Roman"/>
          <w:sz w:val="24"/>
          <w:szCs w:val="24"/>
        </w:rPr>
        <w:t xml:space="preserve">. The program varies the degree to which </w:t>
      </w:r>
      <w:r w:rsidR="000E37AA" w:rsidRPr="009159AB">
        <w:rPr>
          <w:rFonts w:ascii="Times New Roman" w:hAnsi="Times New Roman" w:cs="Times New Roman"/>
          <w:sz w:val="24"/>
          <w:szCs w:val="24"/>
        </w:rPr>
        <w:t xml:space="preserve">the participant </w:t>
      </w:r>
      <w:r w:rsidR="00EA36FA">
        <w:rPr>
          <w:rFonts w:ascii="Times New Roman" w:hAnsi="Times New Roman" w:cs="Times New Roman"/>
          <w:sz w:val="24"/>
          <w:szCs w:val="24"/>
        </w:rPr>
        <w:t xml:space="preserve">is passed </w:t>
      </w:r>
      <w:r w:rsidR="000E37AA" w:rsidRPr="009159AB">
        <w:rPr>
          <w:rFonts w:ascii="Times New Roman" w:hAnsi="Times New Roman" w:cs="Times New Roman"/>
          <w:sz w:val="24"/>
          <w:szCs w:val="24"/>
        </w:rPr>
        <w:t>the ball</w:t>
      </w:r>
      <w:r w:rsidR="00134C36">
        <w:rPr>
          <w:rFonts w:ascii="Times New Roman" w:hAnsi="Times New Roman" w:cs="Times New Roman"/>
          <w:sz w:val="24"/>
          <w:szCs w:val="24"/>
        </w:rPr>
        <w:t xml:space="preserve"> (see Fig</w:t>
      </w:r>
      <w:r w:rsidR="0075273E">
        <w:rPr>
          <w:rFonts w:ascii="Times New Roman" w:hAnsi="Times New Roman" w:cs="Times New Roman"/>
          <w:sz w:val="24"/>
          <w:szCs w:val="24"/>
        </w:rPr>
        <w:t>.</w:t>
      </w:r>
      <w:r w:rsidR="00134C36">
        <w:rPr>
          <w:rFonts w:ascii="Times New Roman" w:hAnsi="Times New Roman" w:cs="Times New Roman"/>
          <w:sz w:val="24"/>
          <w:szCs w:val="24"/>
        </w:rPr>
        <w:t xml:space="preserve"> 1 for a still from the game)</w:t>
      </w:r>
      <w:r w:rsidR="00070388">
        <w:rPr>
          <w:rFonts w:ascii="Times New Roman" w:hAnsi="Times New Roman" w:cs="Times New Roman"/>
          <w:sz w:val="24"/>
          <w:szCs w:val="24"/>
        </w:rPr>
        <w:t>. O</w:t>
      </w:r>
      <w:r w:rsidR="00EE5060" w:rsidRPr="009159AB">
        <w:rPr>
          <w:rFonts w:ascii="Times New Roman" w:hAnsi="Times New Roman" w:cs="Times New Roman"/>
          <w:sz w:val="24"/>
          <w:szCs w:val="24"/>
        </w:rPr>
        <w:t xml:space="preserve">stracized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are not passed the ball</w:t>
      </w:r>
      <w:r w:rsidR="000E37AA" w:rsidRPr="009159AB">
        <w:rPr>
          <w:rFonts w:ascii="Times New Roman" w:hAnsi="Times New Roman" w:cs="Times New Roman"/>
          <w:sz w:val="24"/>
          <w:szCs w:val="24"/>
        </w:rPr>
        <w:t xml:space="preserve"> after two initial tosses</w:t>
      </w:r>
      <w:r w:rsidR="00070388">
        <w:rPr>
          <w:rFonts w:ascii="Times New Roman" w:hAnsi="Times New Roman" w:cs="Times New Roman"/>
          <w:sz w:val="24"/>
          <w:szCs w:val="24"/>
        </w:rPr>
        <w:t xml:space="preserve"> and </w:t>
      </w:r>
      <w:r w:rsidR="000E040E">
        <w:rPr>
          <w:rFonts w:ascii="Times New Roman" w:hAnsi="Times New Roman" w:cs="Times New Roman"/>
          <w:sz w:val="24"/>
          <w:szCs w:val="24"/>
        </w:rPr>
        <w:t xml:space="preserve">thus </w:t>
      </w:r>
      <w:r w:rsidR="00070388">
        <w:rPr>
          <w:rFonts w:ascii="Times New Roman" w:hAnsi="Times New Roman" w:cs="Times New Roman"/>
          <w:sz w:val="24"/>
          <w:szCs w:val="24"/>
        </w:rPr>
        <w:t>obtain fewer ball tosses than the other players.</w:t>
      </w:r>
      <w:r w:rsidR="00134C36">
        <w:rPr>
          <w:rFonts w:ascii="Times New Roman" w:hAnsi="Times New Roman" w:cs="Times New Roman"/>
          <w:sz w:val="24"/>
          <w:szCs w:val="24"/>
        </w:rPr>
        <w:t xml:space="preserve"> </w:t>
      </w:r>
      <w:r w:rsidR="00070388">
        <w:rPr>
          <w:rFonts w:ascii="Times New Roman" w:hAnsi="Times New Roman" w:cs="Times New Roman"/>
          <w:sz w:val="24"/>
          <w:szCs w:val="24"/>
        </w:rPr>
        <w:t>I</w:t>
      </w:r>
      <w:r w:rsidR="002F101B" w:rsidRPr="009159AB">
        <w:rPr>
          <w:rFonts w:ascii="Times New Roman" w:hAnsi="Times New Roman" w:cs="Times New Roman"/>
          <w:sz w:val="24"/>
          <w:szCs w:val="24"/>
        </w:rPr>
        <w:t xml:space="preserve">ncluded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are </w:t>
      </w:r>
      <w:r w:rsidR="00162627">
        <w:rPr>
          <w:rFonts w:ascii="Times New Roman" w:hAnsi="Times New Roman" w:cs="Times New Roman"/>
          <w:sz w:val="24"/>
          <w:szCs w:val="24"/>
        </w:rPr>
        <w:t xml:space="preserve">repeatedly </w:t>
      </w:r>
      <w:r w:rsidR="002F101B" w:rsidRPr="009159AB">
        <w:rPr>
          <w:rFonts w:ascii="Times New Roman" w:hAnsi="Times New Roman" w:cs="Times New Roman"/>
          <w:sz w:val="24"/>
          <w:szCs w:val="24"/>
        </w:rPr>
        <w:t>passed the ball</w:t>
      </w:r>
      <w:r w:rsidR="000E37AA" w:rsidRPr="009159AB">
        <w:rPr>
          <w:rFonts w:ascii="Times New Roman" w:hAnsi="Times New Roman" w:cs="Times New Roman"/>
          <w:sz w:val="24"/>
          <w:szCs w:val="24"/>
        </w:rPr>
        <w:t xml:space="preserve"> </w:t>
      </w:r>
      <w:r w:rsidR="00070388">
        <w:rPr>
          <w:rFonts w:ascii="Times New Roman" w:hAnsi="Times New Roman" w:cs="Times New Roman"/>
          <w:sz w:val="24"/>
          <w:szCs w:val="24"/>
        </w:rPr>
        <w:t>and obtain an equal number of ball tosses as the other players</w:t>
      </w:r>
      <w:r w:rsidR="002F101B"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Our </w:t>
      </w:r>
      <w:r w:rsidRPr="009159AB">
        <w:rPr>
          <w:rFonts w:ascii="Times New Roman" w:hAnsi="Times New Roman" w:cs="Times New Roman"/>
          <w:sz w:val="24"/>
          <w:szCs w:val="24"/>
        </w:rPr>
        <w:t>literature search showed that at least 200 published papers involve</w:t>
      </w:r>
      <w:r w:rsidR="000B48A1" w:rsidRPr="009159AB">
        <w:rPr>
          <w:rFonts w:ascii="Times New Roman" w:hAnsi="Times New Roman" w:cs="Times New Roman"/>
          <w:sz w:val="24"/>
          <w:szCs w:val="24"/>
        </w:rPr>
        <w:t>d</w:t>
      </w:r>
      <w:r w:rsidRPr="009159AB">
        <w:rPr>
          <w:rFonts w:ascii="Times New Roman" w:hAnsi="Times New Roman" w:cs="Times New Roman"/>
          <w:sz w:val="24"/>
          <w:szCs w:val="24"/>
        </w:rPr>
        <w:t xml:space="preserve"> the use of the Cyberball paradigm</w:t>
      </w:r>
      <w:r w:rsidR="000B48A1" w:rsidRPr="009159AB">
        <w:rPr>
          <w:rFonts w:ascii="Times New Roman" w:hAnsi="Times New Roman" w:cs="Times New Roman"/>
          <w:sz w:val="24"/>
          <w:szCs w:val="24"/>
        </w:rPr>
        <w:t xml:space="preserve"> to study ostracism</w:t>
      </w:r>
      <w:r w:rsidR="00134C36">
        <w:rPr>
          <w:rFonts w:ascii="Times New Roman" w:hAnsi="Times New Roman" w:cs="Times New Roman"/>
          <w:sz w:val="24"/>
          <w:szCs w:val="24"/>
        </w:rPr>
        <w:t xml:space="preserve"> </w:t>
      </w:r>
      <w:r w:rsidRPr="009159AB">
        <w:rPr>
          <w:rFonts w:ascii="Times New Roman" w:hAnsi="Times New Roman" w:cs="Times New Roman"/>
          <w:sz w:val="24"/>
          <w:szCs w:val="24"/>
        </w:rPr>
        <w:t>and that over 19,500 participants have played the game</w:t>
      </w:r>
      <w:r w:rsidR="008F6491" w:rsidRPr="009159AB">
        <w:rPr>
          <w:rFonts w:ascii="Times New Roman" w:hAnsi="Times New Roman" w:cs="Times New Roman"/>
          <w:sz w:val="24"/>
          <w:szCs w:val="24"/>
        </w:rPr>
        <w:t xml:space="preserve"> thus far</w:t>
      </w:r>
      <w:r w:rsidRPr="009159AB">
        <w:rPr>
          <w:rFonts w:ascii="Times New Roman" w:hAnsi="Times New Roman" w:cs="Times New Roman"/>
          <w:sz w:val="24"/>
          <w:szCs w:val="24"/>
        </w:rPr>
        <w:t xml:space="preserve">. </w:t>
      </w:r>
      <w:r w:rsidR="00070388">
        <w:rPr>
          <w:rFonts w:ascii="Times New Roman" w:hAnsi="Times New Roman" w:cs="Times New Roman"/>
          <w:sz w:val="24"/>
          <w:szCs w:val="24"/>
        </w:rPr>
        <w:t>In this paper we provide a meta-analys</w:t>
      </w:r>
      <w:r w:rsidR="000B6760">
        <w:rPr>
          <w:rFonts w:ascii="Times New Roman" w:hAnsi="Times New Roman" w:cs="Times New Roman"/>
          <w:sz w:val="24"/>
          <w:szCs w:val="24"/>
        </w:rPr>
        <w:t>i</w:t>
      </w:r>
      <w:r w:rsidR="00070388">
        <w:rPr>
          <w:rFonts w:ascii="Times New Roman" w:hAnsi="Times New Roman" w:cs="Times New Roman"/>
          <w:sz w:val="24"/>
          <w:szCs w:val="24"/>
        </w:rPr>
        <w:t xml:space="preserve">s of these studies. Our aim was to gauge the typical effect size </w:t>
      </w:r>
      <w:r w:rsidR="00794171">
        <w:rPr>
          <w:rFonts w:ascii="Times New Roman" w:hAnsi="Times New Roman" w:cs="Times New Roman"/>
          <w:sz w:val="24"/>
          <w:szCs w:val="24"/>
        </w:rPr>
        <w:t xml:space="preserve">of being ostracized </w:t>
      </w:r>
      <w:r w:rsidR="00070388">
        <w:rPr>
          <w:rFonts w:ascii="Times New Roman" w:hAnsi="Times New Roman" w:cs="Times New Roman"/>
          <w:sz w:val="24"/>
          <w:szCs w:val="24"/>
        </w:rPr>
        <w:t xml:space="preserve">in </w:t>
      </w:r>
      <w:r w:rsidR="00794171">
        <w:rPr>
          <w:rFonts w:ascii="Times New Roman" w:hAnsi="Times New Roman" w:cs="Times New Roman"/>
          <w:sz w:val="24"/>
          <w:szCs w:val="24"/>
        </w:rPr>
        <w:t xml:space="preserve">the </w:t>
      </w:r>
      <w:r w:rsidR="00070388">
        <w:rPr>
          <w:rFonts w:ascii="Times New Roman" w:hAnsi="Times New Roman" w:cs="Times New Roman"/>
          <w:sz w:val="24"/>
          <w:szCs w:val="24"/>
        </w:rPr>
        <w:t xml:space="preserve">Cyberball </w:t>
      </w:r>
      <w:r w:rsidR="00794171">
        <w:rPr>
          <w:rFonts w:ascii="Times New Roman" w:hAnsi="Times New Roman" w:cs="Times New Roman"/>
          <w:sz w:val="24"/>
          <w:szCs w:val="24"/>
        </w:rPr>
        <w:t>game</w:t>
      </w:r>
      <w:r w:rsidR="00070388">
        <w:rPr>
          <w:rFonts w:ascii="Times New Roman" w:hAnsi="Times New Roman" w:cs="Times New Roman"/>
          <w:sz w:val="24"/>
          <w:szCs w:val="24"/>
        </w:rPr>
        <w:t xml:space="preserve"> and to see whether th</w:t>
      </w:r>
      <w:r w:rsidR="00794171">
        <w:rPr>
          <w:rFonts w:ascii="Times New Roman" w:hAnsi="Times New Roman" w:cs="Times New Roman"/>
          <w:sz w:val="24"/>
          <w:szCs w:val="24"/>
        </w:rPr>
        <w:t>is</w:t>
      </w:r>
      <w:r w:rsidR="00070388">
        <w:rPr>
          <w:rFonts w:ascii="Times New Roman" w:hAnsi="Times New Roman" w:cs="Times New Roman"/>
          <w:sz w:val="24"/>
          <w:szCs w:val="24"/>
        </w:rPr>
        <w:t xml:space="preserve"> effect is </w:t>
      </w:r>
      <w:r w:rsidR="00794171">
        <w:rPr>
          <w:rFonts w:ascii="Times New Roman" w:hAnsi="Times New Roman" w:cs="Times New Roman"/>
          <w:sz w:val="24"/>
          <w:szCs w:val="24"/>
        </w:rPr>
        <w:t xml:space="preserve">moderated </w:t>
      </w:r>
      <w:r w:rsidR="00070388">
        <w:rPr>
          <w:rFonts w:ascii="Times New Roman" w:hAnsi="Times New Roman" w:cs="Times New Roman"/>
          <w:sz w:val="24"/>
          <w:szCs w:val="24"/>
        </w:rPr>
        <w:t xml:space="preserve">by cross-cutting variables </w:t>
      </w:r>
      <w:r w:rsidR="00EA36FA">
        <w:rPr>
          <w:rFonts w:ascii="Times New Roman" w:hAnsi="Times New Roman" w:cs="Times New Roman"/>
          <w:sz w:val="24"/>
          <w:szCs w:val="24"/>
        </w:rPr>
        <w:t xml:space="preserve">that </w:t>
      </w:r>
      <w:r w:rsidR="00162627">
        <w:rPr>
          <w:rFonts w:ascii="Times New Roman" w:hAnsi="Times New Roman" w:cs="Times New Roman"/>
          <w:sz w:val="24"/>
          <w:szCs w:val="24"/>
        </w:rPr>
        <w:t xml:space="preserve">were hypothesized to </w:t>
      </w:r>
      <w:r w:rsidR="00070388">
        <w:rPr>
          <w:rFonts w:ascii="Times New Roman" w:hAnsi="Times New Roman" w:cs="Times New Roman"/>
          <w:sz w:val="24"/>
          <w:szCs w:val="24"/>
        </w:rPr>
        <w:t xml:space="preserve">reduce/enhance the psychological impact of ostracism, structural </w:t>
      </w:r>
      <w:r w:rsidR="00836678">
        <w:rPr>
          <w:rFonts w:ascii="Times New Roman" w:hAnsi="Times New Roman" w:cs="Times New Roman"/>
          <w:sz w:val="24"/>
          <w:szCs w:val="24"/>
        </w:rPr>
        <w:t>aspects</w:t>
      </w:r>
      <w:r w:rsidR="00070388">
        <w:rPr>
          <w:rFonts w:ascii="Times New Roman" w:hAnsi="Times New Roman" w:cs="Times New Roman"/>
          <w:sz w:val="24"/>
          <w:szCs w:val="24"/>
        </w:rPr>
        <w:t xml:space="preserve"> that are inherent in Cyberball (e.g., number of players, number of ball tosses), </w:t>
      </w:r>
      <w:r w:rsidR="00836678">
        <w:rPr>
          <w:rFonts w:ascii="Times New Roman" w:hAnsi="Times New Roman" w:cs="Times New Roman"/>
          <w:sz w:val="24"/>
          <w:szCs w:val="24"/>
        </w:rPr>
        <w:t xml:space="preserve">sampling aspects of the studies (e.g., gender composition), </w:t>
      </w:r>
      <w:r w:rsidR="00134C36">
        <w:rPr>
          <w:rFonts w:ascii="Times New Roman" w:hAnsi="Times New Roman" w:cs="Times New Roman"/>
          <w:sz w:val="24"/>
          <w:szCs w:val="24"/>
        </w:rPr>
        <w:t xml:space="preserve">the </w:t>
      </w:r>
      <w:r w:rsidR="002F1536">
        <w:rPr>
          <w:rFonts w:ascii="Times New Roman" w:hAnsi="Times New Roman" w:cs="Times New Roman"/>
          <w:sz w:val="24"/>
          <w:szCs w:val="24"/>
        </w:rPr>
        <w:t>type of dependent variables used</w:t>
      </w:r>
      <w:r w:rsidR="00630E3D">
        <w:rPr>
          <w:rFonts w:ascii="Times New Roman" w:hAnsi="Times New Roman" w:cs="Times New Roman"/>
          <w:sz w:val="24"/>
          <w:szCs w:val="24"/>
        </w:rPr>
        <w:t xml:space="preserve"> (e.g</w:t>
      </w:r>
      <w:r w:rsidR="00162627">
        <w:rPr>
          <w:rFonts w:ascii="Times New Roman" w:hAnsi="Times New Roman" w:cs="Times New Roman"/>
          <w:sz w:val="24"/>
          <w:szCs w:val="24"/>
        </w:rPr>
        <w:t>.</w:t>
      </w:r>
      <w:r w:rsidR="00630E3D">
        <w:rPr>
          <w:rFonts w:ascii="Times New Roman" w:hAnsi="Times New Roman" w:cs="Times New Roman"/>
          <w:sz w:val="24"/>
          <w:szCs w:val="24"/>
        </w:rPr>
        <w:t>, intrapersonal measures such as need satisfaction or interpersonal measures such as pro</w:t>
      </w:r>
      <w:r w:rsidR="00B4131A">
        <w:rPr>
          <w:rFonts w:ascii="Times New Roman" w:hAnsi="Times New Roman" w:cs="Times New Roman"/>
          <w:sz w:val="24"/>
          <w:szCs w:val="24"/>
        </w:rPr>
        <w:t>- or anti</w:t>
      </w:r>
      <w:r w:rsidR="00630E3D">
        <w:rPr>
          <w:rFonts w:ascii="Times New Roman" w:hAnsi="Times New Roman" w:cs="Times New Roman"/>
          <w:sz w:val="24"/>
          <w:szCs w:val="24"/>
        </w:rPr>
        <w:t>social behavior</w:t>
      </w:r>
      <w:r w:rsidR="00162627">
        <w:rPr>
          <w:rFonts w:ascii="Times New Roman" w:hAnsi="Times New Roman" w:cs="Times New Roman"/>
          <w:sz w:val="24"/>
          <w:szCs w:val="24"/>
        </w:rPr>
        <w:t>)</w:t>
      </w:r>
      <w:r w:rsidR="002F1536">
        <w:rPr>
          <w:rFonts w:ascii="Times New Roman" w:hAnsi="Times New Roman" w:cs="Times New Roman"/>
          <w:sz w:val="24"/>
          <w:szCs w:val="24"/>
        </w:rPr>
        <w:t xml:space="preserve">, and </w:t>
      </w:r>
      <w:r w:rsidR="00134C36">
        <w:rPr>
          <w:rFonts w:ascii="Times New Roman" w:hAnsi="Times New Roman" w:cs="Times New Roman"/>
          <w:sz w:val="24"/>
          <w:szCs w:val="24"/>
        </w:rPr>
        <w:t xml:space="preserve">the </w:t>
      </w:r>
      <w:r w:rsidR="00B4131A">
        <w:rPr>
          <w:rFonts w:ascii="Times New Roman" w:hAnsi="Times New Roman" w:cs="Times New Roman"/>
          <w:sz w:val="24"/>
          <w:szCs w:val="24"/>
        </w:rPr>
        <w:t xml:space="preserve">ordinal </w:t>
      </w:r>
      <w:r w:rsidR="00162627">
        <w:rPr>
          <w:rFonts w:ascii="Times New Roman" w:hAnsi="Times New Roman" w:cs="Times New Roman"/>
          <w:sz w:val="24"/>
          <w:szCs w:val="24"/>
        </w:rPr>
        <w:t>time</w:t>
      </w:r>
      <w:r w:rsidR="0080034C">
        <w:rPr>
          <w:rFonts w:ascii="Times New Roman" w:hAnsi="Times New Roman" w:cs="Times New Roman"/>
          <w:sz w:val="24"/>
          <w:szCs w:val="24"/>
        </w:rPr>
        <w:t xml:space="preserve"> </w:t>
      </w:r>
      <w:r w:rsidR="00162627">
        <w:rPr>
          <w:rFonts w:ascii="Times New Roman" w:hAnsi="Times New Roman" w:cs="Times New Roman"/>
          <w:sz w:val="24"/>
          <w:szCs w:val="24"/>
        </w:rPr>
        <w:t>point o</w:t>
      </w:r>
      <w:r w:rsidR="00B4131A">
        <w:rPr>
          <w:rFonts w:ascii="Times New Roman" w:hAnsi="Times New Roman" w:cs="Times New Roman"/>
          <w:sz w:val="24"/>
          <w:szCs w:val="24"/>
        </w:rPr>
        <w:t>f the variable asses</w:t>
      </w:r>
      <w:r w:rsidR="00794171">
        <w:rPr>
          <w:rFonts w:ascii="Times New Roman" w:hAnsi="Times New Roman" w:cs="Times New Roman"/>
          <w:sz w:val="24"/>
          <w:szCs w:val="24"/>
        </w:rPr>
        <w:t>s</w:t>
      </w:r>
      <w:r w:rsidR="00B4131A">
        <w:rPr>
          <w:rFonts w:ascii="Times New Roman" w:hAnsi="Times New Roman" w:cs="Times New Roman"/>
          <w:sz w:val="24"/>
          <w:szCs w:val="24"/>
        </w:rPr>
        <w:t>ment</w:t>
      </w:r>
      <w:r w:rsidR="00630E3D">
        <w:rPr>
          <w:rFonts w:ascii="Times New Roman" w:hAnsi="Times New Roman" w:cs="Times New Roman"/>
          <w:sz w:val="24"/>
          <w:szCs w:val="24"/>
        </w:rPr>
        <w:t xml:space="preserve"> (i.e</w:t>
      </w:r>
      <w:r w:rsidR="00794171">
        <w:rPr>
          <w:rFonts w:ascii="Times New Roman" w:hAnsi="Times New Roman" w:cs="Times New Roman"/>
          <w:sz w:val="24"/>
          <w:szCs w:val="24"/>
        </w:rPr>
        <w:t>.</w:t>
      </w:r>
      <w:r w:rsidR="00630E3D">
        <w:rPr>
          <w:rFonts w:ascii="Times New Roman" w:hAnsi="Times New Roman" w:cs="Times New Roman"/>
          <w:sz w:val="24"/>
          <w:szCs w:val="24"/>
        </w:rPr>
        <w:t xml:space="preserve">, </w:t>
      </w:r>
      <w:r w:rsidR="00EA36FA">
        <w:rPr>
          <w:rFonts w:ascii="Times New Roman" w:hAnsi="Times New Roman" w:cs="Times New Roman"/>
          <w:sz w:val="24"/>
          <w:szCs w:val="24"/>
        </w:rPr>
        <w:t xml:space="preserve">first </w:t>
      </w:r>
      <w:r w:rsidR="002F1536">
        <w:rPr>
          <w:rFonts w:ascii="Times New Roman" w:hAnsi="Times New Roman" w:cs="Times New Roman"/>
          <w:sz w:val="24"/>
          <w:szCs w:val="24"/>
        </w:rPr>
        <w:t xml:space="preserve">or </w:t>
      </w:r>
      <w:r w:rsidR="00EA36FA">
        <w:rPr>
          <w:rFonts w:ascii="Times New Roman" w:hAnsi="Times New Roman" w:cs="Times New Roman"/>
          <w:sz w:val="24"/>
          <w:szCs w:val="24"/>
        </w:rPr>
        <w:t>last</w:t>
      </w:r>
      <w:r w:rsidR="002F1536">
        <w:rPr>
          <w:rFonts w:ascii="Times New Roman" w:hAnsi="Times New Roman" w:cs="Times New Roman"/>
          <w:sz w:val="24"/>
          <w:szCs w:val="24"/>
        </w:rPr>
        <w:t>).</w:t>
      </w:r>
    </w:p>
    <w:p w14:paraId="05AE948E" w14:textId="77777777" w:rsidR="00F00E92" w:rsidRDefault="00F00E92" w:rsidP="002F39CE">
      <w:pPr>
        <w:spacing w:after="0" w:line="480" w:lineRule="auto"/>
        <w:ind w:firstLine="567"/>
        <w:rPr>
          <w:rFonts w:ascii="Times New Roman" w:hAnsi="Times New Roman" w:cs="Times New Roman"/>
          <w:sz w:val="24"/>
          <w:szCs w:val="24"/>
        </w:rPr>
      </w:pPr>
    </w:p>
    <w:p w14:paraId="46B66792" w14:textId="6368DEB8" w:rsidR="00F00E92" w:rsidRPr="00BF0960" w:rsidRDefault="00F00E92" w:rsidP="00F00E92">
      <w:pPr>
        <w:spacing w:before="120"/>
        <w:rPr>
          <w:rFonts w:ascii="Times New Roman" w:hAnsi="Times New Roman" w:cs="Times New Roman"/>
          <w:b/>
          <w:sz w:val="24"/>
          <w:szCs w:val="24"/>
        </w:rPr>
      </w:pPr>
      <w:r w:rsidRPr="00BF0960">
        <w:rPr>
          <w:rFonts w:ascii="Times New Roman" w:hAnsi="Times New Roman" w:cs="Times New Roman"/>
          <w:b/>
          <w:sz w:val="24"/>
          <w:szCs w:val="24"/>
        </w:rPr>
        <w:t>Fig</w:t>
      </w:r>
      <w:r w:rsidR="000D5210" w:rsidRPr="00BF0960">
        <w:rPr>
          <w:rFonts w:ascii="Times New Roman" w:hAnsi="Times New Roman" w:cs="Times New Roman"/>
          <w:b/>
          <w:sz w:val="24"/>
          <w:szCs w:val="24"/>
        </w:rPr>
        <w:t>.</w:t>
      </w:r>
      <w:r w:rsidRPr="00BF0960">
        <w:rPr>
          <w:rFonts w:ascii="Times New Roman" w:hAnsi="Times New Roman" w:cs="Times New Roman"/>
          <w:b/>
          <w:sz w:val="24"/>
          <w:szCs w:val="24"/>
        </w:rPr>
        <w:t xml:space="preserve"> 1</w:t>
      </w:r>
      <w:r w:rsidR="000D5210" w:rsidRPr="00BF0960">
        <w:rPr>
          <w:rFonts w:ascii="Times New Roman" w:hAnsi="Times New Roman" w:cs="Times New Roman"/>
          <w:b/>
          <w:sz w:val="24"/>
          <w:szCs w:val="24"/>
        </w:rPr>
        <w:t>.</w:t>
      </w:r>
      <w:r w:rsidRPr="00BF0960">
        <w:rPr>
          <w:rFonts w:ascii="Times New Roman" w:hAnsi="Times New Roman" w:cs="Times New Roman"/>
          <w:b/>
          <w:sz w:val="24"/>
          <w:szCs w:val="24"/>
        </w:rPr>
        <w:t xml:space="preserve"> Cyberball game</w:t>
      </w:r>
      <w:r w:rsidR="00BF0960">
        <w:rPr>
          <w:rFonts w:ascii="Times New Roman" w:hAnsi="Times New Roman" w:cs="Times New Roman"/>
          <w:b/>
          <w:sz w:val="24"/>
          <w:szCs w:val="24"/>
        </w:rPr>
        <w:t xml:space="preserve"> screenshot</w:t>
      </w:r>
      <w:r w:rsidRPr="00BF0960">
        <w:rPr>
          <w:rFonts w:ascii="Times New Roman" w:hAnsi="Times New Roman" w:cs="Times New Roman"/>
          <w:b/>
          <w:sz w:val="24"/>
          <w:szCs w:val="24"/>
        </w:rPr>
        <w:t xml:space="preserve">. </w:t>
      </w:r>
    </w:p>
    <w:p w14:paraId="498C7845" w14:textId="77777777" w:rsidR="00F00E92" w:rsidRPr="009159AB" w:rsidRDefault="00F00E92" w:rsidP="00F00E92">
      <w:pPr>
        <w:spacing w:before="120"/>
        <w:rPr>
          <w:rFonts w:ascii="Times New Roman" w:hAnsi="Times New Roman" w:cs="Times New Roman"/>
          <w:sz w:val="32"/>
          <w:szCs w:val="24"/>
        </w:rPr>
      </w:pPr>
    </w:p>
    <w:p w14:paraId="78E96705" w14:textId="77777777" w:rsidR="007B0F0C" w:rsidRPr="00BF0960" w:rsidRDefault="007B0F0C" w:rsidP="00BF0960">
      <w:pPr>
        <w:pStyle w:val="Heading2"/>
      </w:pPr>
      <w:r w:rsidRPr="00BF0960">
        <w:t>Historical background</w:t>
      </w:r>
    </w:p>
    <w:p w14:paraId="147CDDAF" w14:textId="3B3E2FF5" w:rsidR="006B0F3D" w:rsidRPr="009159AB" w:rsidRDefault="00EF4585" w:rsidP="00423460">
      <w:pPr>
        <w:spacing w:after="0" w:line="480" w:lineRule="auto"/>
        <w:ind w:firstLine="567"/>
        <w:rPr>
          <w:rFonts w:ascii="Times New Roman" w:hAnsi="Times New Roman" w:cs="Times New Roman"/>
          <w:sz w:val="24"/>
          <w:szCs w:val="24"/>
        </w:rPr>
      </w:pPr>
      <w:r w:rsidRPr="00EF4585">
        <w:rPr>
          <w:rFonts w:ascii="Times New Roman" w:hAnsi="Times New Roman" w:cs="Times New Roman"/>
          <w:sz w:val="24"/>
          <w:szCs w:val="24"/>
        </w:rPr>
        <w:t xml:space="preserve">Cyberball was introduced in 2000 as a means to study ostracism, that is: being excluded and ignored [1]. This focus of Cyberball on ostracism sets it apart from other paradigms that </w:t>
      </w:r>
      <w:r w:rsidRPr="00EF4585">
        <w:rPr>
          <w:rFonts w:ascii="Times New Roman" w:hAnsi="Times New Roman" w:cs="Times New Roman"/>
          <w:sz w:val="24"/>
          <w:szCs w:val="24"/>
        </w:rPr>
        <w:lastRenderedPageBreak/>
        <w:t xml:space="preserve">are tailored to study rejection, such as the future life rejection [2], the get-acquainted paradigm [3], and the autobiographical memory manipulation (i.e., remember a time when you were excluded [4]). The difference is that participants in Cyberball are not explicitly informed that they are excluded whereas in the other paradigms participants are provided a reason pertaining to why they are excluded. </w:t>
      </w:r>
      <w:r w:rsidR="003A0415">
        <w:rPr>
          <w:rFonts w:ascii="Times New Roman" w:hAnsi="Times New Roman" w:cs="Times New Roman"/>
          <w:sz w:val="24"/>
          <w:szCs w:val="24"/>
        </w:rPr>
        <w:t xml:space="preserve">The </w:t>
      </w:r>
      <w:r w:rsidR="002F39CE">
        <w:rPr>
          <w:rFonts w:ascii="Times New Roman" w:hAnsi="Times New Roman" w:cs="Times New Roman"/>
          <w:sz w:val="24"/>
          <w:szCs w:val="24"/>
        </w:rPr>
        <w:t xml:space="preserve">Cyberball </w:t>
      </w:r>
      <w:r w:rsidR="003A0415">
        <w:rPr>
          <w:rFonts w:ascii="Times New Roman" w:hAnsi="Times New Roman" w:cs="Times New Roman"/>
          <w:sz w:val="24"/>
          <w:szCs w:val="24"/>
        </w:rPr>
        <w:t xml:space="preserve">manipulation </w:t>
      </w:r>
      <w:r w:rsidR="002F39CE">
        <w:rPr>
          <w:rFonts w:ascii="Times New Roman" w:hAnsi="Times New Roman" w:cs="Times New Roman"/>
          <w:sz w:val="24"/>
          <w:szCs w:val="24"/>
        </w:rPr>
        <w:t xml:space="preserve">is a </w:t>
      </w:r>
      <w:r w:rsidR="003A0415">
        <w:rPr>
          <w:rFonts w:ascii="Times New Roman" w:hAnsi="Times New Roman" w:cs="Times New Roman"/>
          <w:sz w:val="24"/>
          <w:szCs w:val="24"/>
        </w:rPr>
        <w:t xml:space="preserve">suitable method to study how people react to being ignored and excluded. </w:t>
      </w:r>
      <w:r w:rsidR="009A195D">
        <w:rPr>
          <w:rFonts w:ascii="Times New Roman" w:hAnsi="Times New Roman" w:cs="Times New Roman"/>
          <w:sz w:val="24"/>
          <w:szCs w:val="24"/>
        </w:rPr>
        <w:t xml:space="preserve">Humans are social animals and care deeply about whether they are included or ostracized by </w:t>
      </w:r>
      <w:r w:rsidR="006B0F3D">
        <w:rPr>
          <w:rFonts w:ascii="Times New Roman" w:hAnsi="Times New Roman" w:cs="Times New Roman"/>
          <w:sz w:val="24"/>
          <w:szCs w:val="24"/>
        </w:rPr>
        <w:t>others</w:t>
      </w:r>
      <w:r w:rsidR="009A195D">
        <w:rPr>
          <w:rFonts w:ascii="Times New Roman" w:hAnsi="Times New Roman" w:cs="Times New Roman"/>
          <w:sz w:val="24"/>
          <w:szCs w:val="24"/>
        </w:rPr>
        <w:t>. Interestingly, ostracism is not only observed among loved ones, but on all levels of human organization. In fact</w:t>
      </w:r>
      <w:r w:rsidR="005E5E51">
        <w:rPr>
          <w:rFonts w:ascii="Times New Roman" w:hAnsi="Times New Roman" w:cs="Times New Roman"/>
          <w:sz w:val="24"/>
          <w:szCs w:val="24"/>
        </w:rPr>
        <w:t>,</w:t>
      </w:r>
      <w:r w:rsidR="009A195D">
        <w:rPr>
          <w:rFonts w:ascii="Times New Roman" w:hAnsi="Times New Roman" w:cs="Times New Roman"/>
          <w:sz w:val="24"/>
          <w:szCs w:val="24"/>
        </w:rPr>
        <w:t xml:space="preserve"> research suggest</w:t>
      </w:r>
      <w:r w:rsidR="006B0F3D">
        <w:rPr>
          <w:rFonts w:ascii="Times New Roman" w:hAnsi="Times New Roman" w:cs="Times New Roman"/>
          <w:sz w:val="24"/>
          <w:szCs w:val="24"/>
        </w:rPr>
        <w:t>s</w:t>
      </w:r>
      <w:r w:rsidR="009A195D">
        <w:rPr>
          <w:rFonts w:ascii="Times New Roman" w:hAnsi="Times New Roman" w:cs="Times New Roman"/>
          <w:sz w:val="24"/>
          <w:szCs w:val="24"/>
        </w:rPr>
        <w:t xml:space="preserve"> that most people are </w:t>
      </w:r>
      <w:r w:rsidR="006B0F3D">
        <w:rPr>
          <w:rFonts w:ascii="Times New Roman" w:hAnsi="Times New Roman" w:cs="Times New Roman"/>
          <w:sz w:val="24"/>
          <w:szCs w:val="24"/>
        </w:rPr>
        <w:t>ignored and exc</w:t>
      </w:r>
      <w:r w:rsidR="00064A01">
        <w:rPr>
          <w:rFonts w:ascii="Times New Roman" w:hAnsi="Times New Roman" w:cs="Times New Roman"/>
          <w:sz w:val="24"/>
          <w:szCs w:val="24"/>
        </w:rPr>
        <w:t>l</w:t>
      </w:r>
      <w:r w:rsidR="006B0F3D">
        <w:rPr>
          <w:rFonts w:ascii="Times New Roman" w:hAnsi="Times New Roman" w:cs="Times New Roman"/>
          <w:sz w:val="24"/>
          <w:szCs w:val="24"/>
        </w:rPr>
        <w:t>uded</w:t>
      </w:r>
      <w:r w:rsidR="009A195D">
        <w:rPr>
          <w:rFonts w:ascii="Times New Roman" w:hAnsi="Times New Roman" w:cs="Times New Roman"/>
          <w:sz w:val="24"/>
          <w:szCs w:val="24"/>
        </w:rPr>
        <w:t xml:space="preserve"> at least once a day</w:t>
      </w:r>
      <w:r w:rsidR="006B0F3D">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"author" : [ { "dropping-particle" : "", "family" : "Nezlek", "given" : "John B", "non-dropping-particle" : "", "parse-names" : false, "suffix" : "" }, { "dropping-particle" : "", "family" : "Kowalski", "given" : "Robin M", "non-dropping-particle" : "", "parse-names" : false, "suffix" : "" }, { "dropping-particle" : "", "family" : "Leary", "given" : "Mark R", "non-dropping-particle" : "", "parse-names" : false, "suffix" : "" }, { "dropping-particle" : "", "family" : "Blevins", "given" : "Tana", "non-dropping-particle" : "", "parse-names" : false, "suffix" : "" }, { "dropping-particle" : "", "family" : "Holgate", "given" : "Stephane", "non-dropping-particle" : "", "parse-names" : false, "suffix" : "" } ], "container-title" : "Personality and Social Psychology Bulletin", "id" : "ITEM-1", "issue" : "12", "issued" : { "date-parts" : [ [ "1997" ] ] }, "page" : "1235-1244", "publisher" : "Sage Publications", "title" : "Personality moderators of reactions to interpersonal rejection: Depression and trait self-esteem", "type" : "article-journal", "volume" : "23" }, "uris" : [ "http://www.mendeley.com/documents/?uuid=9da15beb-acbf-4f5a-8fed-d5eb8bbe74fc" ] } ], "mendeley" : { "formattedCitation" : "[3]", "plainTextFormattedCitation" : "[3]", "previouslyFormattedCitation" : "[3]"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[3]</w:t>
      </w:r>
      <w:r w:rsidR="00637F61">
        <w:rPr>
          <w:rFonts w:ascii="Times New Roman" w:hAnsi="Times New Roman" w:cs="Times New Roman"/>
          <w:sz w:val="24"/>
          <w:szCs w:val="24"/>
        </w:rPr>
        <w:fldChar w:fldCharType="end"/>
      </w:r>
      <w:r w:rsidR="009A195D">
        <w:rPr>
          <w:rFonts w:ascii="Times New Roman" w:hAnsi="Times New Roman" w:cs="Times New Roman"/>
          <w:sz w:val="24"/>
          <w:szCs w:val="24"/>
        </w:rPr>
        <w:t xml:space="preserve">. </w:t>
      </w:r>
      <w:r w:rsidRPr="00EF4585">
        <w:rPr>
          <w:rFonts w:ascii="Times New Roman" w:hAnsi="Times New Roman" w:cs="Times New Roman"/>
          <w:sz w:val="24"/>
          <w:szCs w:val="24"/>
        </w:rPr>
        <w:t>The social relevance is further evident in that ostracism not only affects the person who is ostracized (intrapersonal effects), but often also others (interpersonal effects). As a grim example, research on school shootings has suggested a direct link between ostracism and revenge. People who were ostracized may retaliate by murdering those responsible and sometimes even innocent bystanders [5].</w:t>
      </w:r>
      <w:r>
        <w:rPr>
          <w:rFonts w:ascii="Times New Roman" w:hAnsi="Times New Roman" w:cs="Times New Roman"/>
          <w:sz w:val="24"/>
          <w:szCs w:val="24"/>
        </w:rPr>
        <w:t xml:space="preserve"> </w:t>
      </w:r>
      <w:r w:rsidR="009A195D">
        <w:rPr>
          <w:rFonts w:ascii="Times New Roman" w:hAnsi="Times New Roman" w:cs="Times New Roman"/>
          <w:sz w:val="24"/>
          <w:szCs w:val="24"/>
        </w:rPr>
        <w:t>Th</w:t>
      </w:r>
      <w:r w:rsidR="002F39CE">
        <w:rPr>
          <w:rFonts w:ascii="Times New Roman" w:hAnsi="Times New Roman" w:cs="Times New Roman"/>
          <w:sz w:val="24"/>
          <w:szCs w:val="24"/>
        </w:rPr>
        <w:t>e</w:t>
      </w:r>
      <w:r w:rsidR="009A195D">
        <w:rPr>
          <w:rFonts w:ascii="Times New Roman" w:hAnsi="Times New Roman" w:cs="Times New Roman"/>
          <w:sz w:val="24"/>
          <w:szCs w:val="24"/>
        </w:rPr>
        <w:t xml:space="preserve"> impact of ostracism is also evident in research</w:t>
      </w:r>
      <w:r w:rsidR="003A0415">
        <w:rPr>
          <w:rFonts w:ascii="Times New Roman" w:hAnsi="Times New Roman" w:cs="Times New Roman"/>
          <w:sz w:val="24"/>
          <w:szCs w:val="24"/>
        </w:rPr>
        <w:t xml:space="preserve"> findings using Cyberball</w:t>
      </w:r>
      <w:r w:rsidR="009A195D">
        <w:rPr>
          <w:rFonts w:ascii="Times New Roman" w:hAnsi="Times New Roman" w:cs="Times New Roman"/>
          <w:sz w:val="24"/>
          <w:szCs w:val="24"/>
        </w:rPr>
        <w:t xml:space="preserve">. </w:t>
      </w:r>
      <w:r w:rsidR="00731737" w:rsidRPr="009159AB">
        <w:rPr>
          <w:rFonts w:ascii="Times New Roman" w:hAnsi="Times New Roman" w:cs="Times New Roman"/>
          <w:sz w:val="24"/>
          <w:szCs w:val="24"/>
        </w:rPr>
        <w:t>Through experimental work, it has been repeatedly shown that being ostracized has a</w:t>
      </w:r>
      <w:r w:rsidR="00822478" w:rsidRPr="009159AB">
        <w:rPr>
          <w:rFonts w:ascii="Times New Roman" w:hAnsi="Times New Roman" w:cs="Times New Roman"/>
          <w:sz w:val="24"/>
          <w:szCs w:val="24"/>
        </w:rPr>
        <w:t xml:space="preserve">n </w:t>
      </w:r>
      <w:r w:rsidR="00731737" w:rsidRPr="009159AB">
        <w:rPr>
          <w:rFonts w:ascii="Times New Roman" w:hAnsi="Times New Roman" w:cs="Times New Roman"/>
          <w:sz w:val="24"/>
          <w:szCs w:val="24"/>
        </w:rPr>
        <w:t xml:space="preserve">effect on people—either </w:t>
      </w:r>
      <w:r w:rsidR="00822478"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their psychological functioning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decreases in </w:t>
      </w:r>
      <w:r w:rsidR="000E37AA" w:rsidRPr="009159AB">
        <w:rPr>
          <w:rFonts w:ascii="Times New Roman" w:hAnsi="Times New Roman" w:cs="Times New Roman"/>
          <w:sz w:val="24"/>
          <w:szCs w:val="24"/>
        </w:rPr>
        <w:t xml:space="preserve">positive </w:t>
      </w:r>
      <w:r w:rsidR="00637F61">
        <w:rPr>
          <w:rFonts w:ascii="Times New Roman" w:hAnsi="Times New Roman" w:cs="Times New Roman"/>
          <w:sz w:val="24"/>
          <w:szCs w:val="24"/>
        </w:rPr>
        <w:t xml:space="preserve">mood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"10.1080/08959285.2010.501046", "ISSN" : "0895-9285", "abstract" : "Two experiments investigated the effects of ostracism on performance and intrinsic motivation. Participants were either included or ostracized via an online ball-tossing game and then completed two trials of an interesting word-search task. Later, they engaged in a free-choice trial designed to assess their intrinsic motivation for the word-search task. Results indicated that ostracized participants performed more poorly and experienced lower positive mood and relatedness than included participants. Although no direct effects of ostracism on intrinsic motivation were found, in both studies ostracism indirectly affected intrinsic motivation through positive mood, such that ostracism led to poorer mood and, in turn, lower intrinsic motivation. Implications for future research on ostracism in organizations are discussed.", "author" : [ { "dropping-particle" : "", "family" : "Lustenberger", "given" : "Donald E", "non-dropping-particle" : "", "parse-names" : false, "suffix" : "" }, { "dropping-particle" : "", "family" : "Jagacinski", "given" : "Carolyn M", "non-dropping-particle" : "", "parse-names" : false, "suffix" : "" } ], "container-title" : "Human Performance", "id" : "ITEM-1", "issue" : "4", "issued" : { "date-parts" : [ [ "2010", "8" ] ] }, "page" : "283-304", "publisher" : "LAWRENCE ERLBAUM ASSOC INC-TAYLOR &amp;amp; FRANCIS", "title" : "Exploring the Effects of Ostracism on Performance and Intrinsic Motivation", "type" : "article-journal", "volume" : "23" }, "uris" : [ "http://www.mendeley.com/documents/?uuid=0a7abea3-e29f-4073-a221-74146bcab04b" ] } ], "mendeley" : { "formattedCitation" : "[6]", "plainTextFormattedCitation" : "[6]", "previouslyFormattedCitation" : "[6]"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[6]</w:t>
      </w:r>
      <w:r w:rsidR="00637F61">
        <w:rPr>
          <w:rFonts w:ascii="Times New Roman" w:hAnsi="Times New Roman" w:cs="Times New Roman"/>
          <w:sz w:val="24"/>
          <w:szCs w:val="24"/>
        </w:rPr>
        <w:fldChar w:fldCharType="end"/>
      </w:r>
      <w:r w:rsidR="00731737" w:rsidRPr="009159AB">
        <w:rPr>
          <w:rFonts w:ascii="Times New Roman" w:hAnsi="Times New Roman" w:cs="Times New Roman"/>
          <w:sz w:val="24"/>
          <w:szCs w:val="24"/>
        </w:rPr>
        <w:t xml:space="preserve">) or </w:t>
      </w:r>
      <w:r w:rsidR="00C2192A"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certain interpersonal behaviors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increases </w:t>
      </w:r>
      <w:r w:rsidR="002F39CE">
        <w:rPr>
          <w:rFonts w:ascii="Times New Roman" w:hAnsi="Times New Roman" w:cs="Times New Roman"/>
          <w:sz w:val="24"/>
          <w:szCs w:val="24"/>
        </w:rPr>
        <w:t xml:space="preserve">in </w:t>
      </w:r>
      <w:r w:rsidR="00B225BD" w:rsidRPr="009159AB">
        <w:rPr>
          <w:rFonts w:ascii="Times New Roman" w:hAnsi="Times New Roman" w:cs="Times New Roman"/>
          <w:sz w:val="24"/>
          <w:szCs w:val="24"/>
        </w:rPr>
        <w:t xml:space="preserve">social susceptibility or </w:t>
      </w:r>
      <w:r w:rsidR="00731737" w:rsidRPr="009159AB">
        <w:rPr>
          <w:rFonts w:ascii="Times New Roman" w:hAnsi="Times New Roman" w:cs="Times New Roman"/>
          <w:sz w:val="24"/>
          <w:szCs w:val="24"/>
        </w:rPr>
        <w:t>aggressive behaviors</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"10.1080/15534510802204868", "ISSN" : "1553-4510", "author" : [ { "dropping-particle" : "", "family" : "Carter-Sowell", "given" : "Adrienne R", "non-dropping-particle" : "", "parse-names" : false, "suffix" : "" }, { "dropping-particle" : "", "family" : "Chen", "given" : "Zhansheng", "non-dropping-particle" : "", "parse-names" : false, "suffix" : "" }, { "dropping-particle" : "", "family" : "Williams", "given" : "Kipling D", "non-dropping-particle" : "", "parse-names" : false, "suffix" : "" } ], "container-title" : "Social Influence", "id" : "ITEM-1", "issue" : "3", "issued" : { "date-parts" : [ [ "2008", "9" ] ] }, "page" : "143-153", "title" : "Ostracism increases social susceptibility", "type" : "article-journal", "volume" : "3" }, "uris" : [ "http://www.mendeley.com/documents/?uuid=c1f2a0a7-bc5b-42e9-9225-4f85a52bad2c" ] }, { "id" : "ITEM-2", "itemData" : { "DOI" : "10.1037/a0030104", "ISSN" : "1930-7802", "abstract" : "Considerable research has documented that brief and seemingly innocuous episodes of ostracism cause individuals to feel initial pain, distress, and threatened fundamental needs. How do ostracized groups respond? Does sharing ostracism with a cotarget reduce the distress? Are groups more aggressive than individuals, particularly if they are ostracized? Following a brief inclusion or ostracism experience in Cyberball, either as a solo or as a dyad, participants provided self-reports of need threats and mood during the game, and after a delay that allowed for reflection and coping. In addition, after this delay participants also had an opportunity to aggress. We found that ostracism's initial distress is not mitigated by being in a group. Instead, sharing the ostracism experience did moderate delayed responses. Sharing the ostracism experience did mitigate reflective self-reports of belonging, self-esteem, meaning, control and mood. Moreover, ostracism increased aggression and groups were more aggressive than individuals.", "author" : [ { "dropping-particle" : "", "family" : "Beest", "given" : "Ilja", "non-dropping-particle" : "van", "parse-names" : false, "suffix" : "" }, { "dropping-particle" : "", "family" : "Carter-Sowell", "given" : "Adrienne R", "non-dropping-particle" : "", "parse-names" : false, "suffix" : "" }, { "dropping-particle" : "", "family" : "Dijk", "given" : "Eric", "non-dropping-particle" : "van", "parse-names" : false, "suffix" : "" }, { "dropping-particle" : "", "family" : "Williams", "given" : "Kipling D", "non-dropping-particle" : "", "parse-names" : false, "suffix" : "" } ], "container-title" : "Group Dynamics: Theory, Research, and Practice", "id" : "ITEM-2", "issue" : "4", "issued" : { "date-parts" : [ [ "2012" ] ] }, "page" : "241-254", "title" : "Groups being ostracized by groups: Is the pain shared, is recovery quicker, and are groups more likely to be aggressive?", "type" : "article-journal", "volume" : "16" }, "uris" : [ "http://www.mendeley.com/documents/?uuid=719fe5bc-1556-46be-b8c1-16444fa02a43" ] } ], "mendeley" : { "formattedCitation" : "[7,8]", "plainTextFormattedCitation" : "[7,8]", "previouslyFormattedCitation" : "[7,8]"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[7,8]</w:t>
      </w:r>
      <w:r w:rsidR="00637F61">
        <w:rPr>
          <w:rFonts w:ascii="Times New Roman" w:hAnsi="Times New Roman" w:cs="Times New Roman"/>
          <w:sz w:val="24"/>
          <w:szCs w:val="24"/>
        </w:rPr>
        <w:fldChar w:fldCharType="end"/>
      </w:r>
      <w:r w:rsidR="00731737" w:rsidRPr="009159AB">
        <w:rPr>
          <w:rFonts w:ascii="Times New Roman" w:hAnsi="Times New Roman" w:cs="Times New Roman"/>
          <w:sz w:val="24"/>
          <w:szCs w:val="24"/>
        </w:rPr>
        <w:t xml:space="preserve">). </w:t>
      </w:r>
      <w:r w:rsidR="00901224" w:rsidRPr="009159AB">
        <w:rPr>
          <w:rFonts w:ascii="Times New Roman" w:hAnsi="Times New Roman" w:cs="Times New Roman"/>
          <w:sz w:val="24"/>
          <w:szCs w:val="24"/>
        </w:rPr>
        <w:t>These experiments have highlighted the (mostly negative) impact of ostracism on</w:t>
      </w:r>
      <w:r w:rsidR="00822478" w:rsidRPr="009159AB">
        <w:rPr>
          <w:rFonts w:ascii="Times New Roman" w:hAnsi="Times New Roman" w:cs="Times New Roman"/>
          <w:sz w:val="24"/>
          <w:szCs w:val="24"/>
        </w:rPr>
        <w:t xml:space="preserve"> fundamental needs (e.g., belonging</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"10.1037/0033-2909.117.3.497", "ISBN" : "1227401000838", "ISSN" : "0033-2909", "PMID" : "7777651", "abstract" : "A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"author" : [ { "dropping-particle" : "", "family" : "Baumeister", "given" : "R F", "non-dropping-particle" : "", "parse-names" : false, "suffix" : "" }, { "dropping-particle" : "", "family" : "Leary", "given" : "M R", "non-dropping-particle" : "", "parse-names" : false, "suffix" : "" } ], "container-title" : "Psychological bulletin", "id" : "ITEM-1", "issued" : { "date-parts" : [ [ "1995" ] ] }, "page" : "497-529", "title" : "The need to belong: desire for interpersonal attachments as a fundamental human motivation.", "type" : "article-journal", "volume" : "117" }, "uris" : [ "http://www.mendeley.com/documents/?uuid=53ddbf49-a214-4fe5-ae16-4175b8e4faa7" ] } ], "mendeley" : { "formattedCitation" : "[9]", "plainTextFormattedCitation" : "[9]", "previouslyFormattedCitation" : "[9]"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[9]</w:t>
      </w:r>
      <w:r w:rsidR="00637F61">
        <w:rPr>
          <w:rFonts w:ascii="Times New Roman" w:hAnsi="Times New Roman" w:cs="Times New Roman"/>
          <w:sz w:val="24"/>
          <w:szCs w:val="24"/>
        </w:rPr>
        <w:fldChar w:fldCharType="end"/>
      </w:r>
      <w:r w:rsidR="00822478" w:rsidRPr="009159AB">
        <w:rPr>
          <w:rFonts w:ascii="Times New Roman" w:hAnsi="Times New Roman" w:cs="Times New Roman"/>
          <w:sz w:val="24"/>
          <w:szCs w:val="24"/>
        </w:rPr>
        <w:t>), mood</w:t>
      </w:r>
      <w:r w:rsidR="00E06E83" w:rsidRPr="009159AB">
        <w:rPr>
          <w:rFonts w:ascii="Times New Roman" w:hAnsi="Times New Roman" w:cs="Times New Roman"/>
          <w:sz w:val="24"/>
          <w:szCs w:val="24"/>
        </w:rPr>
        <w:t>, physiology (e.g., body temperature</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"10.1016/j.actpsy.2012.05.002", "ISSN" : "1873-6297", "PMID" : "22717422", "abstract" : "Being ostracized or excluded, even briefly and by strangers, is painful and threatens fundamental needs. Recent work by Zhong and Leonardelli (2008) found that excluded individuals perceive the room as cooler and that they desire warmer drinks. A perspective that many rely on in embodiment is the theoretical idea that people use metaphorical associations to understand social exclusion (see Landau, Meier, &amp; Keefer, 2010). We suggest that people feel colder because they are colder. The results strongly support the idea that more complex metaphorical understandings of social relations are scaffolded onto literal changes in bodily temperature: Being excluded in an online ball tossing game leads to lower finger temperatures (Study 1), while the negative affect typically experienced after such social exclusion is alleviated after holding a cup of warm tea (Study 2). The authors discuss further implications for the interaction between body and social relations specifically, and for basic and cognitive systems in general.", "author" : [ { "dropping-particle" : "", "family" : "Ijzerman", "given" : "Hans", "non-dropping-particle" : "", "parse-names" : false, "suffix" : "" }, { "dropping-particle" : "", "family" : "Gallucci", "given" : "Marcello", "non-dropping-particle" : "", "parse-names" : false, "suffix" : "" }, { "dropping-particle" : "", "family" : "Pouw", "given" : "Wim T J L", "non-dropping-particle" : "", "parse-names" : false, "suffix" : "" }, { "dropping-particle" : "", "family" : "Wei\u03b2gerber", "given" : "Sophia C", "non-dropping-particle" : "", "parse-names" : false, "suffix" : "" }, { "dropping-particle" : "", "family" : "Doesum", "given" : "Niels J", "non-dropping-particle" : "Van", "parse-names" : false, "suffix" : "" }, { "dropping-particle" : "", "family" : "Williams", "given" : "Kipling D", "non-dropping-particle" : "", "parse-names" : false, "suffix" : "" } ], "container-title" : "Acta Psychologica", "id" : "ITEM-1", "issue" : "3", "issued" : { "date-parts" : [ [ "2012" ] ] }, "page" : "283-288", "publisher" : "ELSEVIER SCIENCE BV", "title" : "Cold-blooded loneliness: social exclusion leads to lower skin temperatures.", "type" : "article-journal", "volume" : "140" }, "uris" : [ "http://www.mendeley.com/documents/?uuid=9368a96a-4749-44f6-9d70-75d682ec789b" ] } ], "mendeley" : { "formattedCitation" : "[10]", "plainTextFormattedCitation" : "[10]", "previouslyFormattedCitation" : "[10]"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[10]</w:t>
      </w:r>
      <w:r w:rsidR="00637F61">
        <w:rPr>
          <w:rFonts w:ascii="Times New Roman" w:hAnsi="Times New Roman" w:cs="Times New Roman"/>
          <w:sz w:val="24"/>
          <w:szCs w:val="24"/>
        </w:rPr>
        <w:fldChar w:fldCharType="end"/>
      </w:r>
      <w:r w:rsidR="00E06E83" w:rsidRPr="009159AB">
        <w:rPr>
          <w:rFonts w:ascii="Times New Roman" w:eastAsia="Times New Roman" w:hAnsi="Times New Roman" w:cs="Times New Roman"/>
          <w:sz w:val="24"/>
          <w:szCs w:val="24"/>
        </w:rPr>
        <w:t>)</w:t>
      </w:r>
      <w:r w:rsidR="00552A0D" w:rsidRPr="009159AB">
        <w:rPr>
          <w:rFonts w:ascii="Times New Roman" w:eastAsia="Times New Roman" w:hAnsi="Times New Roman" w:cs="Times New Roman"/>
          <w:sz w:val="24"/>
          <w:szCs w:val="24"/>
        </w:rPr>
        <w:t>,</w:t>
      </w:r>
      <w:r w:rsidR="00E06E83" w:rsidRPr="009159AB">
        <w:rPr>
          <w:rFonts w:ascii="Times New Roman" w:hAnsi="Times New Roman" w:cs="Times New Roman"/>
          <w:sz w:val="24"/>
          <w:szCs w:val="24"/>
        </w:rPr>
        <w:t xml:space="preserve"> and var</w:t>
      </w:r>
      <w:r w:rsidR="00552A0D" w:rsidRPr="009159AB">
        <w:rPr>
          <w:rFonts w:ascii="Times New Roman" w:hAnsi="Times New Roman" w:cs="Times New Roman"/>
          <w:sz w:val="24"/>
          <w:szCs w:val="24"/>
        </w:rPr>
        <w:t>ious</w:t>
      </w:r>
      <w:r w:rsidR="00E06E83" w:rsidRPr="009159AB">
        <w:rPr>
          <w:rFonts w:ascii="Times New Roman" w:hAnsi="Times New Roman" w:cs="Times New Roman"/>
          <w:sz w:val="24"/>
          <w:szCs w:val="24"/>
        </w:rPr>
        <w:t xml:space="preserve"> other constructs, </w:t>
      </w:r>
      <w:r w:rsidR="008A5DA6" w:rsidRPr="009159AB">
        <w:rPr>
          <w:rFonts w:ascii="Times New Roman" w:hAnsi="Times New Roman" w:cs="Times New Roman"/>
          <w:sz w:val="24"/>
          <w:szCs w:val="24"/>
        </w:rPr>
        <w:t xml:space="preserve">including those measured with </w:t>
      </w:r>
      <w:r w:rsidR="00E06E83" w:rsidRPr="009159AB">
        <w:rPr>
          <w:rFonts w:ascii="Times New Roman" w:hAnsi="Times New Roman" w:cs="Times New Roman"/>
          <w:sz w:val="24"/>
          <w:szCs w:val="24"/>
        </w:rPr>
        <w:t>behavioral measures</w:t>
      </w:r>
      <w:r w:rsidR="008F1EF2" w:rsidRPr="009159AB">
        <w:rPr>
          <w:rFonts w:ascii="Times New Roman" w:hAnsi="Times New Roman" w:cs="Times New Roman"/>
          <w:sz w:val="24"/>
          <w:szCs w:val="24"/>
        </w:rPr>
        <w:t xml:space="preserve"> (e.g., conformity, compliance, aggression)</w:t>
      </w:r>
      <w:r w:rsidR="0082247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the current paper,</w:t>
      </w:r>
      <w:r w:rsidR="007425DF" w:rsidRPr="009159AB">
        <w:rPr>
          <w:rFonts w:ascii="Times New Roman" w:hAnsi="Times New Roman" w:cs="Times New Roman"/>
          <w:sz w:val="24"/>
          <w:szCs w:val="24"/>
        </w:rPr>
        <w:t xml:space="preserve"> we refer to</w:t>
      </w:r>
      <w:r w:rsidR="00731737" w:rsidRPr="009159AB">
        <w:rPr>
          <w:rFonts w:ascii="Times New Roman" w:hAnsi="Times New Roman" w:cs="Times New Roman"/>
          <w:sz w:val="24"/>
          <w:szCs w:val="24"/>
        </w:rPr>
        <w:t xml:space="preserve"> </w:t>
      </w:r>
      <w:r w:rsidR="007D26AC" w:rsidRPr="009159AB">
        <w:rPr>
          <w:rFonts w:ascii="Times New Roman" w:hAnsi="Times New Roman" w:cs="Times New Roman"/>
          <w:sz w:val="24"/>
          <w:szCs w:val="24"/>
        </w:rPr>
        <w:t xml:space="preserve">the general </w:t>
      </w:r>
      <w:r w:rsidR="00731737" w:rsidRPr="009159AB">
        <w:rPr>
          <w:rFonts w:ascii="Times New Roman" w:hAnsi="Times New Roman" w:cs="Times New Roman"/>
          <w:sz w:val="24"/>
          <w:szCs w:val="24"/>
        </w:rPr>
        <w:t xml:space="preserve">effect of being ostracized </w:t>
      </w:r>
      <w:r w:rsidR="00EC5428" w:rsidRPr="009159AB">
        <w:rPr>
          <w:rFonts w:ascii="Times New Roman" w:hAnsi="Times New Roman" w:cs="Times New Roman"/>
          <w:sz w:val="24"/>
          <w:szCs w:val="24"/>
        </w:rPr>
        <w:t xml:space="preserve">compared to being included in Cyberball </w:t>
      </w:r>
      <w:r w:rsidR="00731737" w:rsidRPr="009159AB">
        <w:rPr>
          <w:rFonts w:ascii="Times New Roman" w:hAnsi="Times New Roman" w:cs="Times New Roman"/>
          <w:sz w:val="24"/>
          <w:szCs w:val="24"/>
        </w:rPr>
        <w:t xml:space="preserve">as the </w:t>
      </w:r>
      <w:r w:rsidR="00731737" w:rsidRPr="009159AB">
        <w:rPr>
          <w:rFonts w:ascii="Times New Roman" w:hAnsi="Times New Roman" w:cs="Times New Roman"/>
          <w:i/>
          <w:sz w:val="24"/>
          <w:szCs w:val="24"/>
        </w:rPr>
        <w:t>ostracism effect</w:t>
      </w:r>
      <w:r w:rsidR="00731737" w:rsidRPr="009159AB">
        <w:rPr>
          <w:rFonts w:ascii="Times New Roman" w:hAnsi="Times New Roman" w:cs="Times New Roman"/>
          <w:sz w:val="24"/>
          <w:szCs w:val="24"/>
        </w:rPr>
        <w:t xml:space="preserve">. </w:t>
      </w:r>
    </w:p>
    <w:p w14:paraId="155148B6" w14:textId="7D2A4AD7" w:rsidR="00D6101D" w:rsidRDefault="00D96D4C" w:rsidP="000B2751">
      <w:pPr>
        <w:spacing w:after="0" w:line="480" w:lineRule="auto"/>
        <w:ind w:firstLine="567"/>
        <w:rPr>
          <w:rFonts w:ascii="Times New Roman" w:hAnsi="Times New Roman" w:cs="Times New Roman"/>
          <w:sz w:val="24"/>
          <w:szCs w:val="24"/>
        </w:rPr>
      </w:pPr>
      <w:r>
        <w:rPr>
          <w:rFonts w:ascii="Times New Roman" w:hAnsi="Times New Roman" w:cs="Times New Roman"/>
          <w:noProof/>
          <w:sz w:val="24"/>
          <w:szCs w:val="24"/>
        </w:rPr>
        <w:t xml:space="preserve">To capture </w:t>
      </w:r>
      <w:r w:rsidR="003A0415">
        <w:rPr>
          <w:rFonts w:ascii="Times New Roman" w:hAnsi="Times New Roman" w:cs="Times New Roman"/>
          <w:noProof/>
          <w:sz w:val="24"/>
          <w:szCs w:val="24"/>
        </w:rPr>
        <w:t>how people respond to ostracism</w:t>
      </w:r>
      <w:r w:rsidR="00EA36FA">
        <w:rPr>
          <w:rFonts w:ascii="Times New Roman" w:hAnsi="Times New Roman" w:cs="Times New Roman"/>
          <w:noProof/>
          <w:sz w:val="24"/>
          <w:szCs w:val="24"/>
        </w:rPr>
        <w:t>,</w:t>
      </w:r>
      <w:r>
        <w:rPr>
          <w:rFonts w:ascii="Times New Roman" w:hAnsi="Times New Roman" w:cs="Times New Roman"/>
          <w:noProof/>
          <w:sz w:val="24"/>
          <w:szCs w:val="24"/>
        </w:rPr>
        <w:t xml:space="preserve"> </w:t>
      </w:r>
      <w:r w:rsidR="00731737" w:rsidRPr="009159AB">
        <w:rPr>
          <w:rFonts w:ascii="Times New Roman" w:hAnsi="Times New Roman" w:cs="Times New Roman"/>
          <w:noProof/>
          <w:sz w:val="24"/>
          <w:szCs w:val="24"/>
        </w:rPr>
        <w:t xml:space="preserve">Williams </w:t>
      </w:r>
      <w:r w:rsidR="00637F61">
        <w:rPr>
          <w:rFonts w:ascii="Times New Roman" w:hAnsi="Times New Roman" w:cs="Times New Roman"/>
          <w:noProof/>
          <w:sz w:val="24"/>
          <w:szCs w:val="24"/>
        </w:rPr>
        <w:fldChar w:fldCharType="begin" w:fldLock="1"/>
      </w:r>
      <w:r w:rsidR="00637F61">
        <w:rPr>
          <w:rFonts w:ascii="Times New Roman" w:hAnsi="Times New Roman" w:cs="Times New Roman"/>
          <w:noProof/>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637F61">
        <w:rPr>
          <w:rFonts w:ascii="Times New Roman" w:hAnsi="Times New Roman" w:cs="Times New Roman"/>
          <w:noProof/>
          <w:sz w:val="24"/>
          <w:szCs w:val="24"/>
        </w:rPr>
        <w:fldChar w:fldCharType="separate"/>
      </w:r>
      <w:r w:rsidR="00637F61" w:rsidRPr="00637F61">
        <w:rPr>
          <w:rFonts w:ascii="Times New Roman" w:hAnsi="Times New Roman" w:cs="Times New Roman"/>
          <w:noProof/>
          <w:sz w:val="24"/>
          <w:szCs w:val="24"/>
        </w:rPr>
        <w:t>[11]</w:t>
      </w:r>
      <w:r w:rsidR="00637F61">
        <w:rPr>
          <w:rFonts w:ascii="Times New Roman" w:hAnsi="Times New Roman" w:cs="Times New Roman"/>
          <w:noProof/>
          <w:sz w:val="24"/>
          <w:szCs w:val="24"/>
        </w:rPr>
        <w:fldChar w:fldCharType="end"/>
      </w:r>
      <w:r w:rsidR="00731737" w:rsidRPr="009159AB">
        <w:rPr>
          <w:rFonts w:ascii="Times New Roman" w:hAnsi="Times New Roman" w:cs="Times New Roman"/>
          <w:sz w:val="24"/>
          <w:szCs w:val="24"/>
        </w:rPr>
        <w:t xml:space="preserve"> proposed a temporal </w:t>
      </w:r>
      <w:r w:rsidR="0007185A" w:rsidRPr="009159AB">
        <w:rPr>
          <w:rFonts w:ascii="Times New Roman" w:hAnsi="Times New Roman" w:cs="Times New Roman"/>
          <w:sz w:val="24"/>
          <w:szCs w:val="24"/>
        </w:rPr>
        <w:t xml:space="preserve">need-threat </w:t>
      </w:r>
      <w:r w:rsidR="00731737" w:rsidRPr="009159AB">
        <w:rPr>
          <w:rFonts w:ascii="Times New Roman" w:hAnsi="Times New Roman" w:cs="Times New Roman"/>
          <w:sz w:val="24"/>
          <w:szCs w:val="24"/>
        </w:rPr>
        <w:t>model of ostracism</w:t>
      </w:r>
      <w:r w:rsidR="00EA36FA">
        <w:rPr>
          <w:rFonts w:ascii="Times New Roman" w:hAnsi="Times New Roman" w:cs="Times New Roman"/>
          <w:sz w:val="24"/>
          <w:szCs w:val="24"/>
        </w:rPr>
        <w:t xml:space="preserve">. Here </w:t>
      </w:r>
      <w:r w:rsidR="00731737" w:rsidRPr="009159AB">
        <w:rPr>
          <w:rFonts w:ascii="Times New Roman" w:hAnsi="Times New Roman" w:cs="Times New Roman"/>
          <w:sz w:val="24"/>
          <w:szCs w:val="24"/>
        </w:rPr>
        <w:t xml:space="preserve">he suggested three stages </w:t>
      </w:r>
      <w:r w:rsidR="00EA36FA">
        <w:rPr>
          <w:rFonts w:ascii="Times New Roman" w:hAnsi="Times New Roman" w:cs="Times New Roman"/>
          <w:sz w:val="24"/>
          <w:szCs w:val="24"/>
        </w:rPr>
        <w:t xml:space="preserve">of </w:t>
      </w:r>
      <w:r w:rsidR="00731737" w:rsidRPr="009159AB">
        <w:rPr>
          <w:rFonts w:ascii="Times New Roman" w:hAnsi="Times New Roman" w:cs="Times New Roman"/>
          <w:sz w:val="24"/>
          <w:szCs w:val="24"/>
        </w:rPr>
        <w:t xml:space="preserve">the ostracism effect, namely: (1) </w:t>
      </w:r>
      <w:r w:rsidR="00731737" w:rsidRPr="009159AB">
        <w:rPr>
          <w:rFonts w:ascii="Times New Roman" w:hAnsi="Times New Roman" w:cs="Times New Roman"/>
          <w:sz w:val="24"/>
          <w:szCs w:val="24"/>
        </w:rPr>
        <w:lastRenderedPageBreak/>
        <w:t xml:space="preserve">a </w:t>
      </w:r>
      <w:r w:rsidR="00731737" w:rsidRPr="009159AB">
        <w:rPr>
          <w:rFonts w:ascii="Times New Roman" w:hAnsi="Times New Roman" w:cs="Times New Roman"/>
          <w:i/>
          <w:sz w:val="24"/>
          <w:szCs w:val="24"/>
        </w:rPr>
        <w:t>reflexive</w:t>
      </w:r>
      <w:r w:rsidR="00731737" w:rsidRPr="009159AB">
        <w:rPr>
          <w:rFonts w:ascii="Times New Roman" w:hAnsi="Times New Roman" w:cs="Times New Roman"/>
          <w:sz w:val="24"/>
          <w:szCs w:val="24"/>
        </w:rPr>
        <w:t xml:space="preserve"> stage, (2) a </w:t>
      </w:r>
      <w:r w:rsidR="00731737" w:rsidRPr="009159AB">
        <w:rPr>
          <w:rFonts w:ascii="Times New Roman" w:hAnsi="Times New Roman" w:cs="Times New Roman"/>
          <w:i/>
          <w:sz w:val="24"/>
          <w:szCs w:val="24"/>
        </w:rPr>
        <w:t>reflective</w:t>
      </w:r>
      <w:r w:rsidR="00731737" w:rsidRPr="009159AB">
        <w:rPr>
          <w:rFonts w:ascii="Times New Roman" w:hAnsi="Times New Roman" w:cs="Times New Roman"/>
          <w:sz w:val="24"/>
          <w:szCs w:val="24"/>
        </w:rPr>
        <w:t xml:space="preserve"> stage</w:t>
      </w:r>
      <w:r w:rsidR="00772345"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and (3) a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In the reflexive stage, the response to the ostracism sequence </w:t>
      </w:r>
      <w:r w:rsidR="00772345" w:rsidRPr="009159AB">
        <w:rPr>
          <w:rFonts w:ascii="Times New Roman" w:hAnsi="Times New Roman" w:cs="Times New Roman"/>
          <w:sz w:val="24"/>
          <w:szCs w:val="24"/>
        </w:rPr>
        <w:t xml:space="preserve">is immediate and </w:t>
      </w:r>
      <w:r w:rsidR="00731737" w:rsidRPr="009159AB">
        <w:rPr>
          <w:rFonts w:ascii="Times New Roman" w:hAnsi="Times New Roman" w:cs="Times New Roman"/>
          <w:sz w:val="24"/>
          <w:szCs w:val="24"/>
        </w:rPr>
        <w:t xml:space="preserve">occurs like a reflex. </w:t>
      </w:r>
      <w:r w:rsidR="00EF4585" w:rsidRPr="00EF4585">
        <w:rPr>
          <w:rFonts w:ascii="Times New Roman" w:hAnsi="Times New Roman" w:cs="Times New Roman"/>
          <w:sz w:val="24"/>
          <w:szCs w:val="24"/>
        </w:rPr>
        <w:t>This initial response is theorized to be socially painful, threatening [9] and, following overdetection theory [12], should be easily detectable due to evolutionary over-sensitivity to cues of ostracism</w:t>
      </w:r>
      <w:r w:rsidR="00731737" w:rsidRPr="009159AB">
        <w:rPr>
          <w:rFonts w:ascii="Times New Roman" w:hAnsi="Times New Roman" w:cs="Times New Roman"/>
          <w:sz w:val="24"/>
          <w:szCs w:val="24"/>
        </w:rPr>
        <w:t xml:space="preserve">. Such </w:t>
      </w:r>
      <w:r w:rsidR="00EC31F3" w:rsidRPr="009159AB">
        <w:rPr>
          <w:rFonts w:ascii="Times New Roman" w:hAnsi="Times New Roman" w:cs="Times New Roman"/>
          <w:sz w:val="24"/>
          <w:szCs w:val="24"/>
        </w:rPr>
        <w:t>a reflex would</w:t>
      </w:r>
      <w:r w:rsidR="00731737" w:rsidRPr="009159AB">
        <w:rPr>
          <w:rFonts w:ascii="Times New Roman" w:hAnsi="Times New Roman" w:cs="Times New Roman"/>
          <w:sz w:val="24"/>
          <w:szCs w:val="24"/>
        </w:rPr>
        <w:t xml:space="preserve"> not take into account situational specifics and provides little room for coping</w:t>
      </w:r>
      <w:r w:rsidR="000E37AA" w:rsidRPr="009159AB">
        <w:rPr>
          <w:rFonts w:ascii="Times New Roman" w:hAnsi="Times New Roman" w:cs="Times New Roman"/>
          <w:sz w:val="24"/>
          <w:szCs w:val="24"/>
        </w:rPr>
        <w:t>. T</w:t>
      </w:r>
      <w:r w:rsidR="00692953" w:rsidRPr="009159AB">
        <w:rPr>
          <w:rFonts w:ascii="Times New Roman" w:hAnsi="Times New Roman" w:cs="Times New Roman"/>
          <w:sz w:val="24"/>
          <w:szCs w:val="24"/>
        </w:rPr>
        <w:t>he reflex is proposed to affect primarily pain</w:t>
      </w:r>
      <w:r w:rsidR="000E37AA"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fundamental needs</w:t>
      </w:r>
      <w:r w:rsidR="000E37AA" w:rsidRPr="009159AB">
        <w:rPr>
          <w:rFonts w:ascii="Times New Roman" w:hAnsi="Times New Roman" w:cs="Times New Roman"/>
          <w:sz w:val="24"/>
          <w:szCs w:val="24"/>
        </w:rPr>
        <w:t>, and emotional reactions</w:t>
      </w:r>
      <w:r w:rsidR="00E242B8" w:rsidRPr="009159AB">
        <w:rPr>
          <w:rFonts w:ascii="Times New Roman" w:hAnsi="Times New Roman" w:cs="Times New Roman"/>
          <w:sz w:val="24"/>
          <w:szCs w:val="24"/>
        </w:rPr>
        <w:t xml:space="preserve"> (e.g., increased anger and sadness)</w:t>
      </w:r>
      <w:r w:rsidR="00E51543"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The affected fundamental needs are belonging, </w:t>
      </w:r>
      <w:r w:rsidR="00E51543" w:rsidRPr="009159AB">
        <w:rPr>
          <w:rFonts w:ascii="Times New Roman" w:hAnsi="Times New Roman" w:cs="Times New Roman"/>
          <w:sz w:val="24"/>
          <w:szCs w:val="24"/>
        </w:rPr>
        <w:t>self-esteem</w:t>
      </w:r>
      <w:r w:rsidR="00692953" w:rsidRPr="009159AB">
        <w:rPr>
          <w:rFonts w:ascii="Times New Roman" w:hAnsi="Times New Roman" w:cs="Times New Roman"/>
          <w:sz w:val="24"/>
          <w:szCs w:val="24"/>
        </w:rPr>
        <w:t>, control, and meaningful existence</w:t>
      </w:r>
      <w:r w:rsidR="005349C7" w:rsidRPr="009159AB">
        <w:rPr>
          <w:rFonts w:ascii="Times New Roman" w:hAnsi="Times New Roman" w:cs="Times New Roman"/>
          <w:sz w:val="24"/>
          <w:szCs w:val="24"/>
        </w:rPr>
        <w:t xml:space="preserve">, </w:t>
      </w:r>
      <w:r w:rsidR="00A6700D">
        <w:rPr>
          <w:rFonts w:ascii="Times New Roman" w:hAnsi="Times New Roman" w:cs="Times New Roman"/>
          <w:sz w:val="24"/>
          <w:szCs w:val="24"/>
        </w:rPr>
        <w:t xml:space="preserve">typically </w:t>
      </w:r>
      <w:r w:rsidR="005349C7" w:rsidRPr="009159AB">
        <w:rPr>
          <w:rFonts w:ascii="Times New Roman" w:hAnsi="Times New Roman" w:cs="Times New Roman"/>
          <w:sz w:val="24"/>
          <w:szCs w:val="24"/>
        </w:rPr>
        <w:t>measured by a need satisfaction scale</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[11]</w:t>
      </w:r>
      <w:r w:rsidR="00637F61">
        <w:rPr>
          <w:rFonts w:ascii="Times New Roman" w:hAnsi="Times New Roman" w:cs="Times New Roman"/>
          <w:sz w:val="24"/>
          <w:szCs w:val="24"/>
        </w:rPr>
        <w:fldChar w:fldCharType="end"/>
      </w:r>
      <w:r w:rsidR="00692953"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000E37AA" w:rsidRPr="009159AB">
        <w:rPr>
          <w:rFonts w:ascii="Times New Roman" w:hAnsi="Times New Roman" w:cs="Times New Roman"/>
          <w:sz w:val="24"/>
          <w:szCs w:val="24"/>
        </w:rPr>
        <w:t xml:space="preserve">According to Williams, measures of reflexive responses must occur during, or in the case of self-report measures, immediately following Cyberball (with the wording of the questions referring to how participants felt </w:t>
      </w:r>
      <w:r w:rsidR="000E37AA" w:rsidRPr="009159AB">
        <w:rPr>
          <w:rFonts w:ascii="Times New Roman" w:hAnsi="Times New Roman" w:cs="Times New Roman"/>
          <w:i/>
          <w:sz w:val="24"/>
          <w:szCs w:val="24"/>
        </w:rPr>
        <w:t>during the game</w:t>
      </w:r>
      <w:r w:rsidR="000E37AA"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reflective</w:t>
      </w:r>
      <w:r w:rsidR="00270A66" w:rsidRPr="009159AB">
        <w:rPr>
          <w:rFonts w:ascii="Times New Roman" w:hAnsi="Times New Roman" w:cs="Times New Roman"/>
          <w:sz w:val="24"/>
          <w:szCs w:val="24"/>
        </w:rPr>
        <w:t xml:space="preserve"> (or delayed)</w:t>
      </w:r>
      <w:r w:rsidR="00731737" w:rsidRPr="009159AB">
        <w:rPr>
          <w:rFonts w:ascii="Times New Roman" w:hAnsi="Times New Roman" w:cs="Times New Roman"/>
          <w:sz w:val="24"/>
          <w:szCs w:val="24"/>
        </w:rPr>
        <w:t xml:space="preserve"> stage, which follows this immediate response, is subject to more rational thought and coping with the threats.</w:t>
      </w:r>
      <w:r w:rsidR="00692953" w:rsidRPr="009159AB">
        <w:rPr>
          <w:rFonts w:ascii="Times New Roman" w:hAnsi="Times New Roman" w:cs="Times New Roman"/>
          <w:sz w:val="24"/>
          <w:szCs w:val="24"/>
        </w:rPr>
        <w:t xml:space="preserve"> Part of such coping is </w:t>
      </w:r>
      <w:r w:rsidR="00884611">
        <w:rPr>
          <w:rFonts w:ascii="Times New Roman" w:hAnsi="Times New Roman" w:cs="Times New Roman"/>
          <w:sz w:val="24"/>
          <w:szCs w:val="24"/>
        </w:rPr>
        <w:t>the necessity</w:t>
      </w:r>
      <w:r w:rsidR="00884611" w:rsidRPr="009159AB">
        <w:rPr>
          <w:rFonts w:ascii="Times New Roman" w:hAnsi="Times New Roman" w:cs="Times New Roman"/>
          <w:sz w:val="24"/>
          <w:szCs w:val="24"/>
        </w:rPr>
        <w:t xml:space="preserve"> </w:t>
      </w:r>
      <w:r w:rsidR="00884611">
        <w:rPr>
          <w:rFonts w:ascii="Times New Roman" w:hAnsi="Times New Roman" w:cs="Times New Roman"/>
          <w:sz w:val="24"/>
          <w:szCs w:val="24"/>
        </w:rPr>
        <w:t xml:space="preserve">for </w:t>
      </w:r>
      <w:r w:rsidR="00692953" w:rsidRPr="009159AB">
        <w:rPr>
          <w:rFonts w:ascii="Times New Roman" w:hAnsi="Times New Roman" w:cs="Times New Roman"/>
          <w:sz w:val="24"/>
          <w:szCs w:val="24"/>
        </w:rPr>
        <w:t xml:space="preserve">fortification of the </w:t>
      </w:r>
      <w:r w:rsidR="00B4115B" w:rsidRPr="009159AB">
        <w:rPr>
          <w:rFonts w:ascii="Times New Roman" w:hAnsi="Times New Roman" w:cs="Times New Roman"/>
          <w:sz w:val="24"/>
          <w:szCs w:val="24"/>
        </w:rPr>
        <w:t xml:space="preserve">threatened </w:t>
      </w:r>
      <w:r w:rsidR="00692953" w:rsidRPr="009159AB">
        <w:rPr>
          <w:rFonts w:ascii="Times New Roman" w:hAnsi="Times New Roman" w:cs="Times New Roman"/>
          <w:sz w:val="24"/>
          <w:szCs w:val="24"/>
        </w:rPr>
        <w:t xml:space="preserve">fundamental needs. </w:t>
      </w:r>
      <w:r w:rsidR="00B4115B" w:rsidRPr="009159AB">
        <w:rPr>
          <w:rFonts w:ascii="Times New Roman" w:hAnsi="Times New Roman" w:cs="Times New Roman"/>
          <w:sz w:val="24"/>
          <w:szCs w:val="24"/>
        </w:rPr>
        <w:t xml:space="preserve">Coping can be measured both in terms of speed of recovery (higher levels of need satisfaction approaching the levels of included participants) and emotional, cognitive, and behavioral choices.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occurs after prolonged ostracism, causing prolonged periods of pain and </w:t>
      </w:r>
      <w:r w:rsidR="001E7A9D" w:rsidRPr="009159AB">
        <w:rPr>
          <w:rFonts w:ascii="Times New Roman" w:hAnsi="Times New Roman" w:cs="Times New Roman"/>
          <w:sz w:val="24"/>
          <w:szCs w:val="24"/>
        </w:rPr>
        <w:t xml:space="preserve">more </w:t>
      </w:r>
      <w:r w:rsidR="00692953" w:rsidRPr="009159AB">
        <w:rPr>
          <w:rFonts w:ascii="Times New Roman" w:hAnsi="Times New Roman" w:cs="Times New Roman"/>
          <w:sz w:val="24"/>
          <w:szCs w:val="24"/>
        </w:rPr>
        <w:t xml:space="preserve">fundamental need </w:t>
      </w:r>
      <w:r w:rsidR="00731737" w:rsidRPr="009159AB">
        <w:rPr>
          <w:rFonts w:ascii="Times New Roman" w:hAnsi="Times New Roman" w:cs="Times New Roman"/>
          <w:sz w:val="24"/>
          <w:szCs w:val="24"/>
        </w:rPr>
        <w:t xml:space="preserve">threat. </w:t>
      </w:r>
      <w:r w:rsidR="00692953" w:rsidRPr="009159AB">
        <w:rPr>
          <w:rFonts w:ascii="Times New Roman" w:hAnsi="Times New Roman" w:cs="Times New Roman"/>
          <w:sz w:val="24"/>
          <w:szCs w:val="24"/>
        </w:rPr>
        <w:t xml:space="preserve">If one is not able to fortify the fundamental needs, a </w:t>
      </w:r>
      <w:r w:rsidR="00731737" w:rsidRPr="009159AB">
        <w:rPr>
          <w:rFonts w:ascii="Times New Roman" w:hAnsi="Times New Roman" w:cs="Times New Roman"/>
          <w:sz w:val="24"/>
          <w:szCs w:val="24"/>
        </w:rPr>
        <w:t>prolonged ostracism sequence lead</w:t>
      </w:r>
      <w:r w:rsidR="00692953" w:rsidRPr="009159AB">
        <w:rPr>
          <w:rFonts w:ascii="Times New Roman" w:hAnsi="Times New Roman" w:cs="Times New Roman"/>
          <w:sz w:val="24"/>
          <w:szCs w:val="24"/>
        </w:rPr>
        <w:t>s</w:t>
      </w:r>
      <w:r w:rsidR="00731737" w:rsidRPr="009159AB">
        <w:rPr>
          <w:rFonts w:ascii="Times New Roman" w:hAnsi="Times New Roman" w:cs="Times New Roman"/>
          <w:sz w:val="24"/>
          <w:szCs w:val="24"/>
        </w:rPr>
        <w:t xml:space="preserve"> to </w:t>
      </w:r>
      <w:r w:rsidR="00692953" w:rsidRPr="009159AB">
        <w:rPr>
          <w:rFonts w:ascii="Times New Roman" w:hAnsi="Times New Roman" w:cs="Times New Roman"/>
          <w:sz w:val="24"/>
          <w:szCs w:val="24"/>
        </w:rPr>
        <w:t xml:space="preserve">feelings of </w:t>
      </w:r>
      <w:r w:rsidR="00731737" w:rsidRPr="009159AB">
        <w:rPr>
          <w:rFonts w:ascii="Times New Roman" w:hAnsi="Times New Roman" w:cs="Times New Roman"/>
          <w:sz w:val="24"/>
          <w:szCs w:val="24"/>
        </w:rPr>
        <w:t xml:space="preserve">helplessness, </w:t>
      </w:r>
      <w:r w:rsidR="00692953" w:rsidRPr="009159AB">
        <w:rPr>
          <w:rFonts w:ascii="Times New Roman" w:hAnsi="Times New Roman" w:cs="Times New Roman"/>
          <w:sz w:val="24"/>
          <w:szCs w:val="24"/>
        </w:rPr>
        <w:t xml:space="preserve">alienation, depression, and unworthiness. </w:t>
      </w:r>
      <w:r w:rsidR="00B4115B" w:rsidRPr="009159AB">
        <w:rPr>
          <w:rFonts w:ascii="Times New Roman" w:hAnsi="Times New Roman" w:cs="Times New Roman"/>
          <w:sz w:val="24"/>
          <w:szCs w:val="24"/>
        </w:rPr>
        <w:t>Because the resignation stage is hypothesized to occur only after prolonged and repeated exposure to ostracism (as in months</w:t>
      </w:r>
      <w:r w:rsidR="001470ED" w:rsidRPr="009159AB">
        <w:rPr>
          <w:rFonts w:ascii="Times New Roman" w:hAnsi="Times New Roman" w:cs="Times New Roman"/>
          <w:sz w:val="24"/>
          <w:szCs w:val="24"/>
        </w:rPr>
        <w:t xml:space="preserve"> or </w:t>
      </w:r>
      <w:r w:rsidR="00B4115B" w:rsidRPr="009159AB">
        <w:rPr>
          <w:rFonts w:ascii="Times New Roman" w:hAnsi="Times New Roman" w:cs="Times New Roman"/>
          <w:sz w:val="24"/>
          <w:szCs w:val="24"/>
        </w:rPr>
        <w:t xml:space="preserve">years), it is </w:t>
      </w:r>
      <w:r w:rsidR="005B6147" w:rsidRPr="009159AB">
        <w:rPr>
          <w:rFonts w:ascii="Times New Roman" w:hAnsi="Times New Roman" w:cs="Times New Roman"/>
          <w:sz w:val="24"/>
          <w:szCs w:val="24"/>
        </w:rPr>
        <w:t>not feasible</w:t>
      </w:r>
      <w:r w:rsidR="00B4115B" w:rsidRPr="009159AB">
        <w:rPr>
          <w:rFonts w:ascii="Times New Roman" w:hAnsi="Times New Roman" w:cs="Times New Roman"/>
          <w:sz w:val="24"/>
          <w:szCs w:val="24"/>
        </w:rPr>
        <w:t xml:space="preserve"> </w:t>
      </w:r>
      <w:r w:rsidR="005B6147" w:rsidRPr="009159AB">
        <w:rPr>
          <w:rFonts w:ascii="Times New Roman" w:hAnsi="Times New Roman" w:cs="Times New Roman"/>
          <w:sz w:val="24"/>
          <w:szCs w:val="24"/>
        </w:rPr>
        <w:t xml:space="preserve">(and even unethical) to study </w:t>
      </w:r>
      <w:r w:rsidR="00B4115B" w:rsidRPr="009159AB">
        <w:rPr>
          <w:rFonts w:ascii="Times New Roman" w:hAnsi="Times New Roman" w:cs="Times New Roman"/>
          <w:sz w:val="24"/>
          <w:szCs w:val="24"/>
        </w:rPr>
        <w:t>resignation responses</w:t>
      </w:r>
      <w:r w:rsidR="005B6147" w:rsidRPr="009159AB">
        <w:rPr>
          <w:rFonts w:ascii="Times New Roman" w:hAnsi="Times New Roman" w:cs="Times New Roman"/>
          <w:sz w:val="24"/>
          <w:szCs w:val="24"/>
        </w:rPr>
        <w:t xml:space="preserve"> in laboratory experiments</w:t>
      </w:r>
      <w:r w:rsidR="00B4115B" w:rsidRPr="009159AB">
        <w:rPr>
          <w:rFonts w:ascii="Times New Roman" w:hAnsi="Times New Roman" w:cs="Times New Roman"/>
          <w:sz w:val="24"/>
          <w:szCs w:val="24"/>
        </w:rPr>
        <w:t>. Hence, i</w:t>
      </w:r>
      <w:r w:rsidR="00692953" w:rsidRPr="009159AB">
        <w:rPr>
          <w:rFonts w:ascii="Times New Roman" w:hAnsi="Times New Roman" w:cs="Times New Roman"/>
          <w:sz w:val="24"/>
          <w:szCs w:val="24"/>
        </w:rPr>
        <w:t xml:space="preserve">n this paper we </w:t>
      </w:r>
      <w:r w:rsidR="005B6147" w:rsidRPr="009159AB">
        <w:rPr>
          <w:rFonts w:ascii="Times New Roman" w:hAnsi="Times New Roman" w:cs="Times New Roman"/>
          <w:sz w:val="24"/>
          <w:szCs w:val="24"/>
        </w:rPr>
        <w:t xml:space="preserve">limit </w:t>
      </w:r>
      <w:r w:rsidR="00692953" w:rsidRPr="009159AB">
        <w:rPr>
          <w:rFonts w:ascii="Times New Roman" w:hAnsi="Times New Roman" w:cs="Times New Roman"/>
          <w:sz w:val="24"/>
          <w:szCs w:val="24"/>
        </w:rPr>
        <w:t xml:space="preserve">ourselves </w:t>
      </w:r>
      <w:r w:rsidR="005B6147" w:rsidRPr="009159AB">
        <w:rPr>
          <w:rFonts w:ascii="Times New Roman" w:hAnsi="Times New Roman" w:cs="Times New Roman"/>
          <w:sz w:val="24"/>
          <w:szCs w:val="24"/>
        </w:rPr>
        <w:t xml:space="preserve">to studying </w:t>
      </w:r>
      <w:r w:rsidR="00692953" w:rsidRPr="009159AB">
        <w:rPr>
          <w:rFonts w:ascii="Times New Roman" w:hAnsi="Times New Roman" w:cs="Times New Roman"/>
          <w:sz w:val="24"/>
          <w:szCs w:val="24"/>
        </w:rPr>
        <w:t>the reflexive and reflective stage</w:t>
      </w:r>
      <w:r w:rsidR="001E7A9D" w:rsidRPr="009159AB">
        <w:rPr>
          <w:rFonts w:ascii="Times New Roman" w:hAnsi="Times New Roman" w:cs="Times New Roman"/>
          <w:sz w:val="24"/>
          <w:szCs w:val="24"/>
        </w:rPr>
        <w:t>s</w:t>
      </w:r>
      <w:r w:rsidR="00692953" w:rsidRPr="009159AB">
        <w:rPr>
          <w:rFonts w:ascii="Times New Roman" w:hAnsi="Times New Roman" w:cs="Times New Roman"/>
          <w:sz w:val="24"/>
          <w:szCs w:val="24"/>
        </w:rPr>
        <w:t xml:space="preserve">. For these stages, </w:t>
      </w:r>
      <w:r w:rsidR="00731737" w:rsidRPr="009159AB">
        <w:rPr>
          <w:rFonts w:ascii="Times New Roman" w:hAnsi="Times New Roman" w:cs="Times New Roman"/>
          <w:sz w:val="24"/>
          <w:szCs w:val="24"/>
        </w:rPr>
        <w:t>Williams</w:t>
      </w:r>
      <w:r w:rsidR="007204CA" w:rsidRPr="009159AB">
        <w:rPr>
          <w:rFonts w:ascii="Times New Roman" w:hAnsi="Times New Roman" w:cs="Times New Roman"/>
          <w:sz w:val="24"/>
          <w:szCs w:val="24"/>
        </w:rPr>
        <w:t xml:space="preserve"> asserts that </w:t>
      </w:r>
      <w:r w:rsidR="00731737" w:rsidRPr="009159AB">
        <w:rPr>
          <w:rFonts w:ascii="Times New Roman" w:hAnsi="Times New Roman" w:cs="Times New Roman"/>
          <w:sz w:val="24"/>
          <w:szCs w:val="24"/>
        </w:rPr>
        <w:t xml:space="preserve">moderation </w:t>
      </w:r>
      <w:r w:rsidR="00E225C1" w:rsidRPr="009159AB">
        <w:rPr>
          <w:rFonts w:ascii="Times New Roman" w:hAnsi="Times New Roman" w:cs="Times New Roman"/>
          <w:sz w:val="24"/>
          <w:szCs w:val="24"/>
        </w:rPr>
        <w:t xml:space="preserve">and variation </w:t>
      </w:r>
      <w:r w:rsidR="00731737" w:rsidRPr="009159AB">
        <w:rPr>
          <w:rFonts w:ascii="Times New Roman" w:hAnsi="Times New Roman" w:cs="Times New Roman"/>
          <w:sz w:val="24"/>
          <w:szCs w:val="24"/>
        </w:rPr>
        <w:t xml:space="preserve">of </w:t>
      </w:r>
      <w:r w:rsidR="007204CA" w:rsidRPr="009159AB">
        <w:rPr>
          <w:rFonts w:ascii="Times New Roman" w:hAnsi="Times New Roman" w:cs="Times New Roman"/>
          <w:sz w:val="24"/>
          <w:szCs w:val="24"/>
        </w:rPr>
        <w:t xml:space="preserve">need satisfaction </w:t>
      </w:r>
      <w:r w:rsidR="00731737" w:rsidRPr="009159AB">
        <w:rPr>
          <w:rFonts w:ascii="Times New Roman" w:hAnsi="Times New Roman" w:cs="Times New Roman"/>
          <w:sz w:val="24"/>
          <w:szCs w:val="24"/>
        </w:rPr>
        <w:t>effects by</w:t>
      </w:r>
      <w:r w:rsidR="00B4115B" w:rsidRPr="009159AB">
        <w:rPr>
          <w:rFonts w:ascii="Times New Roman" w:hAnsi="Times New Roman" w:cs="Times New Roman"/>
          <w:sz w:val="24"/>
          <w:szCs w:val="24"/>
        </w:rPr>
        <w:t xml:space="preserve"> individual differences and </w:t>
      </w:r>
      <w:r w:rsidR="00731737" w:rsidRPr="009159AB">
        <w:rPr>
          <w:rFonts w:ascii="Times New Roman" w:hAnsi="Times New Roman" w:cs="Times New Roman"/>
          <w:sz w:val="24"/>
          <w:szCs w:val="24"/>
        </w:rPr>
        <w:t xml:space="preserve">socially relevant factors (e.g., type of group from which one is excluded) will </w:t>
      </w:r>
      <w:r w:rsidR="00B4115B" w:rsidRPr="009159AB">
        <w:rPr>
          <w:rFonts w:ascii="Times New Roman" w:hAnsi="Times New Roman" w:cs="Times New Roman"/>
          <w:sz w:val="24"/>
          <w:szCs w:val="24"/>
        </w:rPr>
        <w:t>be less likely to occur for reflexive measures than for reflective measures</w:t>
      </w:r>
      <w:r w:rsidR="00404F63" w:rsidRPr="009159AB">
        <w:rPr>
          <w:rFonts w:ascii="Times New Roman" w:hAnsi="Times New Roman" w:cs="Times New Roman"/>
          <w:sz w:val="24"/>
          <w:szCs w:val="24"/>
        </w:rPr>
        <w:t>.</w:t>
      </w:r>
    </w:p>
    <w:p w14:paraId="6A5F2231" w14:textId="77777777" w:rsidR="001F5979" w:rsidRPr="009159AB" w:rsidRDefault="001F5979" w:rsidP="00BF0960">
      <w:pPr>
        <w:pStyle w:val="Heading2"/>
      </w:pPr>
      <w:r w:rsidRPr="009159AB">
        <w:lastRenderedPageBreak/>
        <w:t xml:space="preserve">Goals of </w:t>
      </w:r>
      <w:r w:rsidR="00E46E10">
        <w:t>m</w:t>
      </w:r>
      <w:r w:rsidRPr="009159AB">
        <w:t>eta-analysis</w:t>
      </w:r>
    </w:p>
    <w:p w14:paraId="09B68EBC" w14:textId="546ED3F1" w:rsidR="00953C54" w:rsidRDefault="003F701F" w:rsidP="007F5B6F">
      <w:pPr>
        <w:spacing w:after="0" w:line="480" w:lineRule="auto"/>
        <w:ind w:firstLine="567"/>
        <w:rPr>
          <w:rFonts w:ascii="Times New Roman" w:hAnsi="Times New Roman" w:cs="Times New Roman"/>
          <w:sz w:val="24"/>
          <w:szCs w:val="24"/>
          <w:vertAlign w:val="superscript"/>
        </w:rPr>
      </w:pPr>
      <w:r>
        <w:rPr>
          <w:rFonts w:ascii="Times New Roman" w:hAnsi="Times New Roman" w:cs="Times New Roman"/>
          <w:sz w:val="24"/>
          <w:szCs w:val="24"/>
        </w:rPr>
        <w:t>A limited number of Cyberball experiments have been reviewed in other meta-analyses, but these meta-analyses had a different goal than the current meta-analys</w:t>
      </w:r>
      <w:r w:rsidR="00911D46">
        <w:rPr>
          <w:rFonts w:ascii="Times New Roman" w:hAnsi="Times New Roman" w:cs="Times New Roman"/>
          <w:sz w:val="24"/>
          <w:szCs w:val="24"/>
        </w:rPr>
        <w:t>i</w:t>
      </w:r>
      <w:r>
        <w:rPr>
          <w:rFonts w:ascii="Times New Roman" w:hAnsi="Times New Roman" w:cs="Times New Roman"/>
          <w:sz w:val="24"/>
          <w:szCs w:val="24"/>
        </w:rPr>
        <w:t>s. Previous meta-analyses focused on social rejection and not on ostracism</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"10.1177/1088868309346065", "ISSN" : "1088-8683", "PMID" : "19770347", "abstract" : "Competing predictions about the effect of social exclusion were tested by meta-analyzing findings from studies of interpersonal rejection, ostracism, and similar procedures. Rejection appears to cause a significant shift toward a more negative emotional state. Typically, however, the result was an emotionally neutral state marked by low levels of both positive and negative affect. Acceptance caused a slight increase in positive mood and a moderate increase in self-esteem. Self-esteem among rejected persons was no different from neutral controls. These findings are discussed in terms of belongingness motivation, sociometer theory, affective numbing, and self-esteem defenses.", "author" : [ { "dropping-particle" : "", "family" : "Blackhart", "given" : "Ginette C", "non-dropping-particle" : "", "parse-names" : false, "suffix" : "" }, { "dropping-particle" : "", "family" : "Nelson", "given" : "Brian C", "non-dropping-particle" : "", "parse-names" : false, "suffix" : "" }, { "dropping-particle" : "", "family" : "Knowles", "given" : "Megan L", "non-dropping-particle" : "", "parse-names" : false, "suffix" : "" }, { "dropping-particle" : "", "family" : "Baumeister", "given" : "Roy F", "non-dropping-particle" : "", "parse-names" : false, "suffix" : "" } ], "container-title" : "Personality and social psychology review : an official journal of the Society for Personality and Social Psychology, Inc", "id" : "ITEM-1", "issue" : "4", "issued" : { "date-parts" : [ [ "2009", "11" ] ] }, "page" : "269-309", "title" : "Rejection elicits emotional reactions but neither causes immediate distress nor lowers self-esteem: a meta-analytic review of 192 studies on social exclusion.", "type" : "article-journal", "volume" : "13" }, "uris" : [ "http://www.mendeley.com/documents/?uuid=529628d1-90da-491a-af78-b9145d433771" ] }, { "id" : "ITEM-2",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"ITEM-2", "issue" : "5", "issued" : { "date-parts" : [ [ "2009", "9" ] ] }, "page" : "468-488", "title" : "On Being Rejected: A Meta-Analysis of Experimental Research on Rejection", "type" : "article-journal", "volume" : "4" }, "uris" : [ "http://www.mendeley.com/documents/?uuid=d8daa73d-5f27-4ca7-9ba9-b61634656d6d" ] } ], "mendeley" : { "formattedCitation" : "[13,14]", "plainTextFormattedCitation" : "[13,14]", "previouslyFormattedCitation" : "[13,14]"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[13,14]</w:t>
      </w:r>
      <w:r w:rsidR="00637F61">
        <w:rPr>
          <w:rFonts w:ascii="Times New Roman" w:hAnsi="Times New Roman" w:cs="Times New Roman"/>
          <w:sz w:val="24"/>
          <w:szCs w:val="24"/>
        </w:rPr>
        <w:fldChar w:fldCharType="end"/>
      </w:r>
      <w:r>
        <w:rPr>
          <w:rFonts w:ascii="Times New Roman" w:hAnsi="Times New Roman" w:cs="Times New Roman"/>
          <w:sz w:val="24"/>
          <w:szCs w:val="24"/>
        </w:rPr>
        <w:t>, or focused only on a specific dependent variable (e.g., fMRI</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"author" : [ { "dropping-particle" : "", "family" : "Cacioppo", "given" : "Stephanie", "non-dropping-particle" : "", "parse-names" : false, "suffix" : "" }, { "dropping-particle" : "", "family" : "Frum", "given" : "Chris", "non-dropping-particle" : "", "parse-names" : false, "suffix" : "" }, { "dropping-particle" : "", "family" : "Asp", "given" : "Erik", "non-dropping-particle" : "", "parse-names" : false, "suffix" : "" }, { "dropping-particle" : "", "family" : "Weiss", "given" : "Robin M", "non-dropping-particle" : "", "parse-names" : false, "suffix" : "" }, { "dropping-particle" : "", "family" : "Lewis", "given" : "James W", "non-dropping-particle" : "", "parse-names" : false, "suffix" : "" }, { "dropping-particle" : "", "family" : "Cacioppo", "given" : "John T", "non-dropping-particle" : "", "parse-names" : false, "suffix" : "" } ], "container-title" : "Scientific Reports", "id" : "ITEM-1", "issued" : { "date-parts" : [ [ "2013" ] ] }, "publisher" : "Nature Publishing Group", "title" : "A Quantitative Meta-Analysis of Functional Imaging Studies of Social Rejection", "type" : "article-journal", "volume" : "3" }, "uris" : [ "http://www.mendeley.com/documents/?uuid=b0fcd66d-d074-4fcf-be56-29bc784fe318" ] }, { "id" : "ITEM-2", "itemData" : { "DOI" : "10.1093/scan/nsu110", "ISSN" : "1749-5024", "PMID" : "25140048", "abstract" : "Many functional magnetic resonance imaging studies have explored the neural correlates of social pain that results from social threat, exclusion, rejection, loss or negative evaluation. Although activations have consistently been reported within the anterior cingulate cortex (ACC), it remains unclear which ACC subdivision is particularly involved. To provide a quantitative estimation of the specific involvement of ACC subdivisions in social pain, we conducted a voxel-based meta-analysis. The literature search identified 46 articles that included 940 subjects, the majority of which used the cyberball task. Significant likelihoods of activation were found in both the ventral and dorsal ACC for both social pain elicitation and self-reported distress during social pain. Self-reported distress involved more specifically the subgenual and pregenual ACC than social pain-related contrasts. The cyberball task involved the anterior midcingulate cortex to a lesser extent than other experimental tasks. During social pain, children exhibited subgenual activations to a greater extent than adults. Finally, the ventro-dorsal gradient of ACC activations in cyberball studies was related to the length of exclusion phases. The present meta-analysis contributes to a better understanding of the role of ACC subdivisions in social pain, and it could be of particular importance for guiding future studies of social pain and its neural underpinnings.", "author" : [ { "dropping-particle" : "", "family" : "Rotge", "given" : "Jean-Yves", "non-dropping-particle" : "", "parse-names" : false, "suffix" : "" }, { "dropping-particle" : "", "family" : "Lemogne", "given" : "Cedric", "non-dropping-particle" : "", "parse-names" : false, "suffix" : "" }, { "dropping-particle" : "", "family" : "Hinfray", "given" : "Sophie", "non-dropping-particle" : "", "parse-names" : false, "suffix" : "" }, { "dropping-particle" : "", "family" : "Huguet", "given" : "Pascal", "non-dropping-particle" : "", "parse-names" : false, "suffix" : "" }, { "dropping-particle" : "", "family" : "Grynszpan", "given" : "Ouriel", "non-dropping-particle" : "", "parse-names" : false, "suffix" : "" }, { "dropping-particle" : "", "family" : "Tartour", "given" : "Eric", "non-dropping-particle" : "", "parse-names" : false, "suffix" : "" }, { "dropping-particle" : "", "family" : "George", "given" : "Nathalie", "non-dropping-particle" : "", "parse-names" : false, "suffix" : "" }, { "dropping-particle" : "", "family" : "Fossati", "given" : "Philippe", "non-dropping-particle" : "", "parse-names" : false, "suffix" : "" } ], "container-title" : "Social cognitive and affective neuroscience", "id" : "ITEM-2", "issued" : { "date-parts" : [ [ "2014", "8", "19" ] ] }, "page" : "nsu110-", "title" : "A meta-analysis of the anterior cingulate contribution to social pain.", "type" : "article-journal" }, "uris" : [ "http://www.mendeley.com/documents/?uuid=30466012-9b64-412e-8931-bb33ac3f12af" ] } ], "mendeley" : { "formattedCitation" : "[15,16]", "plainTextFormattedCitation" : "[15,16]", "previouslyFormattedCitation" : "[15,16]"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[15,16]</w:t>
      </w:r>
      <w:r w:rsidR="00637F61">
        <w:rPr>
          <w:rFonts w:ascii="Times New Roman" w:hAnsi="Times New Roman" w:cs="Times New Roman"/>
          <w:sz w:val="24"/>
          <w:szCs w:val="24"/>
        </w:rPr>
        <w:fldChar w:fldCharType="end"/>
      </w:r>
      <w:r>
        <w:rPr>
          <w:rFonts w:ascii="Times New Roman" w:hAnsi="Times New Roman" w:cs="Times New Roman"/>
          <w:sz w:val="24"/>
          <w:szCs w:val="24"/>
        </w:rPr>
        <w:t>). Importantly, none of these</w:t>
      </w:r>
      <w:r w:rsidR="00884611">
        <w:rPr>
          <w:rFonts w:ascii="Times New Roman" w:hAnsi="Times New Roman" w:cs="Times New Roman"/>
          <w:sz w:val="24"/>
          <w:szCs w:val="24"/>
        </w:rPr>
        <w:t xml:space="preserve"> early</w:t>
      </w:r>
      <w:r>
        <w:rPr>
          <w:rFonts w:ascii="Times New Roman" w:hAnsi="Times New Roman" w:cs="Times New Roman"/>
          <w:sz w:val="24"/>
          <w:szCs w:val="24"/>
        </w:rPr>
        <w:t xml:space="preserve"> meta-analyses were specifically set up to test Cyberball </w:t>
      </w:r>
      <w:r w:rsidR="000F19EF">
        <w:rPr>
          <w:rFonts w:ascii="Times New Roman" w:hAnsi="Times New Roman" w:cs="Times New Roman"/>
          <w:sz w:val="24"/>
          <w:szCs w:val="24"/>
        </w:rPr>
        <w:t xml:space="preserve">effects </w:t>
      </w:r>
      <w:r>
        <w:rPr>
          <w:rFonts w:ascii="Times New Roman" w:hAnsi="Times New Roman" w:cs="Times New Roman"/>
          <w:sz w:val="24"/>
          <w:szCs w:val="24"/>
        </w:rPr>
        <w:t>only</w:t>
      </w:r>
      <w:r w:rsidR="006007D4">
        <w:rPr>
          <w:rFonts w:ascii="Times New Roman" w:hAnsi="Times New Roman" w:cs="Times New Roman"/>
          <w:sz w:val="24"/>
          <w:szCs w:val="24"/>
        </w:rPr>
        <w:t>.</w:t>
      </w:r>
      <w:r w:rsidR="007F5B6F">
        <w:rPr>
          <w:rFonts w:ascii="Times New Roman" w:hAnsi="Times New Roman" w:cs="Times New Roman"/>
          <w:sz w:val="24"/>
          <w:szCs w:val="24"/>
        </w:rPr>
        <w:t xml:space="preserve"> Consequently, we do not know how structural variables of Cyberball </w:t>
      </w:r>
      <w:r w:rsidR="00CD2629">
        <w:rPr>
          <w:rFonts w:ascii="Times New Roman" w:hAnsi="Times New Roman" w:cs="Times New Roman"/>
          <w:sz w:val="24"/>
          <w:szCs w:val="24"/>
        </w:rPr>
        <w:t xml:space="preserve">or sample characteristics </w:t>
      </w:r>
      <w:r w:rsidR="00911D46">
        <w:rPr>
          <w:rFonts w:ascii="Times New Roman" w:hAnsi="Times New Roman" w:cs="Times New Roman"/>
          <w:sz w:val="24"/>
          <w:szCs w:val="24"/>
        </w:rPr>
        <w:t>affect</w:t>
      </w:r>
      <w:r w:rsidR="007F5B6F">
        <w:rPr>
          <w:rFonts w:ascii="Times New Roman" w:hAnsi="Times New Roman" w:cs="Times New Roman"/>
          <w:sz w:val="24"/>
          <w:szCs w:val="24"/>
        </w:rPr>
        <w:t xml:space="preserve"> the ostracism effect size. Moreover</w:t>
      </w:r>
      <w:r w:rsidR="000F19EF">
        <w:rPr>
          <w:rFonts w:ascii="Times New Roman" w:hAnsi="Times New Roman" w:cs="Times New Roman"/>
          <w:sz w:val="24"/>
          <w:szCs w:val="24"/>
        </w:rPr>
        <w:t>,</w:t>
      </w:r>
      <w:r w:rsidR="007F5B6F">
        <w:rPr>
          <w:rFonts w:ascii="Times New Roman" w:hAnsi="Times New Roman" w:cs="Times New Roman"/>
          <w:sz w:val="24"/>
          <w:szCs w:val="24"/>
        </w:rPr>
        <w:t xml:space="preserve"> none of these meta-analyses considered whether it matters if a specific variable is measure</w:t>
      </w:r>
      <w:r w:rsidR="000F19EF">
        <w:rPr>
          <w:rFonts w:ascii="Times New Roman" w:hAnsi="Times New Roman" w:cs="Times New Roman"/>
          <w:sz w:val="24"/>
          <w:szCs w:val="24"/>
        </w:rPr>
        <w:t>d</w:t>
      </w:r>
      <w:r w:rsidR="007F5B6F">
        <w:rPr>
          <w:rFonts w:ascii="Times New Roman" w:hAnsi="Times New Roman" w:cs="Times New Roman"/>
          <w:sz w:val="24"/>
          <w:szCs w:val="24"/>
        </w:rPr>
        <w:t xml:space="preserve"> first or last. </w:t>
      </w:r>
      <w:r w:rsidR="000F19EF">
        <w:rPr>
          <w:rFonts w:ascii="Times New Roman" w:hAnsi="Times New Roman" w:cs="Times New Roman"/>
          <w:sz w:val="24"/>
          <w:szCs w:val="24"/>
        </w:rPr>
        <w:t xml:space="preserve">Thus, </w:t>
      </w:r>
      <w:r w:rsidR="00884611">
        <w:rPr>
          <w:rFonts w:ascii="Times New Roman" w:hAnsi="Times New Roman" w:cs="Times New Roman"/>
          <w:sz w:val="24"/>
          <w:szCs w:val="24"/>
        </w:rPr>
        <w:t>it remains unclear</w:t>
      </w:r>
      <w:r w:rsidR="007F5B6F">
        <w:rPr>
          <w:rFonts w:ascii="Times New Roman" w:hAnsi="Times New Roman" w:cs="Times New Roman"/>
          <w:sz w:val="24"/>
          <w:szCs w:val="24"/>
        </w:rPr>
        <w:t xml:space="preserve"> whether the ostracism effect size decreases </w:t>
      </w:r>
      <w:r w:rsidR="000F19EF">
        <w:rPr>
          <w:rFonts w:ascii="Times New Roman" w:hAnsi="Times New Roman" w:cs="Times New Roman"/>
          <w:sz w:val="24"/>
          <w:szCs w:val="24"/>
        </w:rPr>
        <w:t>or increases over time</w:t>
      </w:r>
      <w:r w:rsidR="007F5B6F">
        <w:rPr>
          <w:rFonts w:ascii="Times New Roman" w:hAnsi="Times New Roman" w:cs="Times New Roman"/>
          <w:sz w:val="24"/>
          <w:szCs w:val="24"/>
        </w:rPr>
        <w:t xml:space="preserve"> and whether immediate measures are more or less moderated by cross-cutting variables. T</w:t>
      </w:r>
      <w:r w:rsidR="00F92E62" w:rsidRPr="009159AB">
        <w:rPr>
          <w:rFonts w:ascii="Times New Roman" w:hAnsi="Times New Roman" w:cs="Times New Roman"/>
          <w:sz w:val="24"/>
          <w:szCs w:val="24"/>
        </w:rPr>
        <w:t xml:space="preserve">he </w:t>
      </w:r>
      <w:r w:rsidR="001F5979" w:rsidRPr="009159AB">
        <w:rPr>
          <w:rFonts w:ascii="Times New Roman" w:hAnsi="Times New Roman" w:cs="Times New Roman"/>
          <w:sz w:val="24"/>
          <w:szCs w:val="24"/>
        </w:rPr>
        <w:t>goal of our meta-analysis is to provide a comprehensive understanding of the Cyberball-induced inclusion versus ostracism effect size. Under what conditions, if any, is the effect size negative, zero</w:t>
      </w:r>
      <w:r w:rsidR="006F4F63">
        <w:rPr>
          <w:rFonts w:ascii="Times New Roman" w:hAnsi="Times New Roman" w:cs="Times New Roman"/>
          <w:sz w:val="24"/>
          <w:szCs w:val="24"/>
        </w:rPr>
        <w:t>,</w:t>
      </w:r>
      <w:r w:rsidR="001F5979" w:rsidRPr="009159AB">
        <w:rPr>
          <w:rFonts w:ascii="Times New Roman" w:hAnsi="Times New Roman" w:cs="Times New Roman"/>
          <w:sz w:val="24"/>
          <w:szCs w:val="24"/>
        </w:rPr>
        <w:t xml:space="preserve"> or especially small? Under what conditions is it especially large?</w:t>
      </w:r>
      <w:r w:rsidR="001B088A" w:rsidRPr="009159AB">
        <w:rPr>
          <w:rFonts w:ascii="Times New Roman" w:hAnsi="Times New Roman" w:cs="Times New Roman"/>
          <w:sz w:val="24"/>
          <w:szCs w:val="24"/>
        </w:rPr>
        <w:t xml:space="preserve"> </w:t>
      </w:r>
      <w:r w:rsidR="00D96D4C">
        <w:rPr>
          <w:rFonts w:ascii="Times New Roman" w:hAnsi="Times New Roman" w:cs="Times New Roman"/>
          <w:sz w:val="24"/>
          <w:szCs w:val="24"/>
        </w:rPr>
        <w:t xml:space="preserve">To answer these questions we made </w:t>
      </w:r>
      <w:r w:rsidR="0052312F">
        <w:rPr>
          <w:rFonts w:ascii="Times New Roman" w:hAnsi="Times New Roman" w:cs="Times New Roman"/>
          <w:sz w:val="24"/>
          <w:szCs w:val="24"/>
        </w:rPr>
        <w:t xml:space="preserve">several </w:t>
      </w:r>
      <w:r w:rsidR="005A6F9B">
        <w:rPr>
          <w:rFonts w:ascii="Times New Roman" w:hAnsi="Times New Roman" w:cs="Times New Roman"/>
          <w:sz w:val="24"/>
          <w:szCs w:val="24"/>
        </w:rPr>
        <w:t xml:space="preserve">selection </w:t>
      </w:r>
      <w:r w:rsidR="0052312F">
        <w:rPr>
          <w:rFonts w:ascii="Times New Roman" w:hAnsi="Times New Roman" w:cs="Times New Roman"/>
          <w:sz w:val="24"/>
          <w:szCs w:val="24"/>
        </w:rPr>
        <w:t>decisions</w:t>
      </w:r>
      <w:r w:rsidR="00282474">
        <w:rPr>
          <w:rFonts w:ascii="Times New Roman" w:hAnsi="Times New Roman" w:cs="Times New Roman"/>
          <w:sz w:val="24"/>
          <w:szCs w:val="24"/>
        </w:rPr>
        <w:t xml:space="preserve"> (see also</w:t>
      </w:r>
      <w:r w:rsidR="00282474" w:rsidRPr="009159AB">
        <w:rPr>
          <w:rFonts w:ascii="Times New Roman" w:hAnsi="Times New Roman" w:cs="Times New Roman"/>
          <w:sz w:val="24"/>
          <w:szCs w:val="24"/>
        </w:rPr>
        <w:t xml:space="preserve"> the Open Science Framework (OSF)</w:t>
      </w:r>
      <w:r w:rsidR="00282474">
        <w:rPr>
          <w:rFonts w:ascii="Times New Roman" w:hAnsi="Times New Roman" w:cs="Times New Roman"/>
          <w:sz w:val="24"/>
          <w:szCs w:val="24"/>
        </w:rPr>
        <w:t xml:space="preserve"> </w:t>
      </w:r>
      <w:r w:rsidR="00EA36FA">
        <w:rPr>
          <w:rFonts w:ascii="Times New Roman" w:hAnsi="Times New Roman" w:cs="Times New Roman"/>
          <w:sz w:val="24"/>
          <w:szCs w:val="24"/>
        </w:rPr>
        <w:t xml:space="preserve">where </w:t>
      </w:r>
      <w:r w:rsidR="00282474">
        <w:rPr>
          <w:rFonts w:ascii="Times New Roman" w:hAnsi="Times New Roman" w:cs="Times New Roman"/>
          <w:sz w:val="24"/>
          <w:szCs w:val="24"/>
        </w:rPr>
        <w:t xml:space="preserve">we </w:t>
      </w:r>
      <w:r w:rsidR="005A6F9B">
        <w:rPr>
          <w:rFonts w:ascii="Times New Roman" w:hAnsi="Times New Roman" w:cs="Times New Roman"/>
          <w:sz w:val="24"/>
          <w:szCs w:val="24"/>
        </w:rPr>
        <w:t>pre</w:t>
      </w:r>
      <w:r w:rsidR="00282474">
        <w:rPr>
          <w:rFonts w:ascii="Times New Roman" w:hAnsi="Times New Roman" w:cs="Times New Roman"/>
          <w:sz w:val="24"/>
          <w:szCs w:val="24"/>
        </w:rPr>
        <w:t>registered all</w:t>
      </w:r>
      <w:r w:rsidR="005A6F9B">
        <w:rPr>
          <w:rFonts w:ascii="Times New Roman" w:hAnsi="Times New Roman" w:cs="Times New Roman"/>
          <w:sz w:val="24"/>
          <w:szCs w:val="24"/>
        </w:rPr>
        <w:t xml:space="preserve"> selections and</w:t>
      </w:r>
      <w:r w:rsidR="00282474">
        <w:rPr>
          <w:rFonts w:ascii="Times New Roman" w:hAnsi="Times New Roman" w:cs="Times New Roman"/>
          <w:sz w:val="24"/>
          <w:szCs w:val="24"/>
        </w:rPr>
        <w:t xml:space="preserve"> hypotheses</w:t>
      </w:r>
      <w:ins w:id="38" w:author="Chris Hartgerink" w:date="2015-04-15T13:22:00Z">
        <w:r w:rsidR="005B7C1B">
          <w:rPr>
            <w:rFonts w:ascii="Times New Roman" w:hAnsi="Times New Roman" w:cs="Times New Roman"/>
            <w:sz w:val="24"/>
            <w:szCs w:val="24"/>
          </w:rPr>
          <w:t>; https://osf.io/ht25n</w:t>
        </w:r>
      </w:ins>
      <w:r w:rsidR="0068133C">
        <w:rPr>
          <w:rFonts w:ascii="Times New Roman" w:hAnsi="Times New Roman" w:cs="Times New Roman"/>
          <w:sz w:val="24"/>
          <w:szCs w:val="24"/>
        </w:rPr>
        <w:t>)</w:t>
      </w:r>
      <w:r w:rsidR="00EA36FA">
        <w:rPr>
          <w:rFonts w:ascii="Times New Roman" w:hAnsi="Times New Roman" w:cs="Times New Roman"/>
          <w:sz w:val="24"/>
          <w:szCs w:val="24"/>
        </w:rPr>
        <w:t>.</w:t>
      </w:r>
      <w:del w:id="39" w:author="Chris Hartgerink" w:date="2015-04-15T13:23:00Z">
        <w:r w:rsidR="0073000D" w:rsidDel="005B7C1B">
          <w:rPr>
            <w:rFonts w:ascii="Times New Roman" w:hAnsi="Times New Roman" w:cs="Times New Roman"/>
            <w:sz w:val="24"/>
            <w:szCs w:val="24"/>
            <w:vertAlign w:val="superscript"/>
          </w:rPr>
          <w:delText>1</w:delText>
        </w:r>
      </w:del>
    </w:p>
    <w:p w14:paraId="61F83E49" w14:textId="27283E93" w:rsidR="00B24212" w:rsidRDefault="007523E6" w:rsidP="00953C54">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The first selection</w:t>
      </w:r>
      <w:r w:rsidR="005A6F9B">
        <w:rPr>
          <w:rFonts w:ascii="Times New Roman" w:hAnsi="Times New Roman" w:cs="Times New Roman"/>
          <w:sz w:val="24"/>
          <w:szCs w:val="24"/>
        </w:rPr>
        <w:t xml:space="preserve"> </w:t>
      </w:r>
      <w:r w:rsidR="001D16D4">
        <w:rPr>
          <w:rFonts w:ascii="Times New Roman" w:hAnsi="Times New Roman" w:cs="Times New Roman"/>
          <w:sz w:val="24"/>
          <w:szCs w:val="24"/>
        </w:rPr>
        <w:t xml:space="preserve">decision is that we considered only the first and </w:t>
      </w:r>
      <w:r w:rsidR="00223DA9">
        <w:rPr>
          <w:rFonts w:ascii="Times New Roman" w:hAnsi="Times New Roman" w:cs="Times New Roman"/>
          <w:sz w:val="24"/>
          <w:szCs w:val="24"/>
        </w:rPr>
        <w:t xml:space="preserve">the </w:t>
      </w:r>
      <w:r w:rsidR="001D16D4">
        <w:rPr>
          <w:rFonts w:ascii="Times New Roman" w:hAnsi="Times New Roman" w:cs="Times New Roman"/>
          <w:sz w:val="24"/>
          <w:szCs w:val="24"/>
        </w:rPr>
        <w:t xml:space="preserve">last dependent variable of all included studies. </w:t>
      </w:r>
      <w:r w:rsidR="003E57D5">
        <w:rPr>
          <w:rFonts w:ascii="Times New Roman" w:hAnsi="Times New Roman" w:cs="Times New Roman"/>
          <w:sz w:val="24"/>
          <w:szCs w:val="24"/>
        </w:rPr>
        <w:t xml:space="preserve">The reason for this selection was that it allowed us to gauge whether </w:t>
      </w:r>
      <w:r w:rsidR="00817E14">
        <w:rPr>
          <w:rFonts w:ascii="Times New Roman" w:hAnsi="Times New Roman" w:cs="Times New Roman"/>
          <w:sz w:val="24"/>
          <w:szCs w:val="24"/>
        </w:rPr>
        <w:t xml:space="preserve">the </w:t>
      </w:r>
      <w:r w:rsidR="003E57D5">
        <w:rPr>
          <w:rFonts w:ascii="Times New Roman" w:hAnsi="Times New Roman" w:cs="Times New Roman"/>
          <w:sz w:val="24"/>
          <w:szCs w:val="24"/>
        </w:rPr>
        <w:t>effect sizes are affected by the time point at which the effects are measured</w:t>
      </w:r>
      <w:r w:rsidR="00B24212">
        <w:rPr>
          <w:rFonts w:ascii="Times New Roman" w:hAnsi="Times New Roman" w:cs="Times New Roman"/>
          <w:sz w:val="24"/>
          <w:szCs w:val="24"/>
        </w:rPr>
        <w:t>. Another reason is that it served as a proxy to evaluate the hypothesis that immediate measures should be less affected by cross-cutting variables than more delayed measures.</w:t>
      </w:r>
      <w:r w:rsidR="007C4578">
        <w:rPr>
          <w:rFonts w:ascii="Times New Roman" w:hAnsi="Times New Roman" w:cs="Times New Roman"/>
          <w:sz w:val="24"/>
          <w:szCs w:val="24"/>
        </w:rPr>
        <w:t xml:space="preserve"> </w:t>
      </w:r>
    </w:p>
    <w:p w14:paraId="616BB88B" w14:textId="779D49A7" w:rsidR="007523E6" w:rsidRDefault="007523E6" w:rsidP="005443F5">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A second decision is that we considered </w:t>
      </w:r>
      <w:r w:rsidR="00FE7338">
        <w:rPr>
          <w:rFonts w:ascii="Times New Roman" w:hAnsi="Times New Roman" w:cs="Times New Roman"/>
          <w:sz w:val="24"/>
          <w:szCs w:val="24"/>
        </w:rPr>
        <w:t>two</w:t>
      </w:r>
      <w:r>
        <w:rPr>
          <w:rFonts w:ascii="Times New Roman" w:hAnsi="Times New Roman" w:cs="Times New Roman"/>
          <w:sz w:val="24"/>
          <w:szCs w:val="24"/>
        </w:rPr>
        <w:t xml:space="preserve"> different </w:t>
      </w:r>
      <w:r w:rsidR="00D76DA3">
        <w:rPr>
          <w:rFonts w:ascii="Times New Roman" w:hAnsi="Times New Roman" w:cs="Times New Roman"/>
          <w:sz w:val="24"/>
          <w:szCs w:val="24"/>
        </w:rPr>
        <w:t>approaches</w:t>
      </w:r>
      <w:r>
        <w:rPr>
          <w:rFonts w:ascii="Times New Roman" w:hAnsi="Times New Roman" w:cs="Times New Roman"/>
          <w:sz w:val="24"/>
          <w:szCs w:val="24"/>
        </w:rPr>
        <w:t xml:space="preserve"> to test whether first and last measures can be moderated by cross-cutting variables. </w:t>
      </w:r>
      <w:r w:rsidR="00FE7338">
        <w:rPr>
          <w:rFonts w:ascii="Times New Roman" w:hAnsi="Times New Roman" w:cs="Times New Roman"/>
          <w:sz w:val="24"/>
          <w:szCs w:val="24"/>
        </w:rPr>
        <w:t xml:space="preserve">This allowed us to test the robustness of our hypothesis across independent variables. The </w:t>
      </w:r>
      <w:r w:rsidR="005443F5">
        <w:rPr>
          <w:rFonts w:ascii="Times New Roman" w:hAnsi="Times New Roman" w:cs="Times New Roman"/>
          <w:sz w:val="24"/>
          <w:szCs w:val="24"/>
        </w:rPr>
        <w:t>first</w:t>
      </w:r>
      <w:r w:rsidR="00FE7338">
        <w:rPr>
          <w:rFonts w:ascii="Times New Roman" w:hAnsi="Times New Roman" w:cs="Times New Roman"/>
          <w:sz w:val="24"/>
          <w:szCs w:val="24"/>
        </w:rPr>
        <w:t xml:space="preserve"> </w:t>
      </w:r>
      <w:r w:rsidR="00D76DA3">
        <w:rPr>
          <w:rFonts w:ascii="Times New Roman" w:hAnsi="Times New Roman" w:cs="Times New Roman"/>
          <w:sz w:val="24"/>
          <w:szCs w:val="24"/>
        </w:rPr>
        <w:t>approach</w:t>
      </w:r>
      <w:r w:rsidR="00FE7338">
        <w:rPr>
          <w:rFonts w:ascii="Times New Roman" w:hAnsi="Times New Roman" w:cs="Times New Roman"/>
          <w:sz w:val="24"/>
          <w:szCs w:val="24"/>
        </w:rPr>
        <w:t xml:space="preserve"> to assess moderation was to </w:t>
      </w:r>
      <w:r w:rsidR="00EF4585">
        <w:rPr>
          <w:rFonts w:ascii="Times New Roman" w:hAnsi="Times New Roman" w:cs="Times New Roman"/>
          <w:sz w:val="24"/>
          <w:szCs w:val="24"/>
        </w:rPr>
        <w:t>conduct a meta-analysi</w:t>
      </w:r>
      <w:r w:rsidR="00DD06D8">
        <w:rPr>
          <w:rFonts w:ascii="Times New Roman" w:hAnsi="Times New Roman" w:cs="Times New Roman"/>
          <w:sz w:val="24"/>
          <w:szCs w:val="24"/>
        </w:rPr>
        <w:t>s on all</w:t>
      </w:r>
      <w:r w:rsidR="00B56DFE">
        <w:rPr>
          <w:rFonts w:ascii="Times New Roman" w:hAnsi="Times New Roman" w:cs="Times New Roman"/>
          <w:sz w:val="24"/>
          <w:szCs w:val="24"/>
        </w:rPr>
        <w:t xml:space="preserve"> studies that </w:t>
      </w:r>
      <w:r w:rsidR="00DD06D8">
        <w:rPr>
          <w:rFonts w:ascii="Times New Roman" w:hAnsi="Times New Roman" w:cs="Times New Roman"/>
          <w:sz w:val="24"/>
          <w:szCs w:val="24"/>
        </w:rPr>
        <w:t>were</w:t>
      </w:r>
      <w:r w:rsidR="00B56DFE">
        <w:rPr>
          <w:rFonts w:ascii="Times New Roman" w:hAnsi="Times New Roman" w:cs="Times New Roman"/>
          <w:sz w:val="24"/>
          <w:szCs w:val="24"/>
        </w:rPr>
        <w:t xml:space="preserve"> explicitly </w:t>
      </w:r>
      <w:r w:rsidR="00DD06D8">
        <w:rPr>
          <w:rFonts w:ascii="Times New Roman" w:hAnsi="Times New Roman" w:cs="Times New Roman"/>
          <w:sz w:val="24"/>
          <w:szCs w:val="24"/>
        </w:rPr>
        <w:t>designed to</w:t>
      </w:r>
      <w:r w:rsidR="00B56DFE">
        <w:rPr>
          <w:rFonts w:ascii="Times New Roman" w:hAnsi="Times New Roman" w:cs="Times New Roman"/>
          <w:sz w:val="24"/>
          <w:szCs w:val="24"/>
        </w:rPr>
        <w:t xml:space="preserve"> test </w:t>
      </w:r>
      <w:r w:rsidR="00B56DFE">
        <w:rPr>
          <w:rFonts w:ascii="Times New Roman" w:hAnsi="Times New Roman" w:cs="Times New Roman"/>
          <w:sz w:val="24"/>
          <w:szCs w:val="24"/>
        </w:rPr>
        <w:lastRenderedPageBreak/>
        <w:t xml:space="preserve">whether being ostracized or included can be moderated by a cross-cutting factor. For this purpose we selected all the studies that included an experimentally manipulated moderator variable. Moreover, to </w:t>
      </w:r>
      <w:r>
        <w:rPr>
          <w:rFonts w:ascii="Times New Roman" w:hAnsi="Times New Roman" w:cs="Times New Roman"/>
          <w:sz w:val="24"/>
          <w:szCs w:val="24"/>
        </w:rPr>
        <w:t xml:space="preserve">meta-analyze the interaction term for first and last measure we followed the prediction of the authors in computing this interaction term. </w:t>
      </w:r>
      <w:r w:rsidR="00696718" w:rsidRPr="00696718">
        <w:rPr>
          <w:rFonts w:ascii="Times New Roman" w:hAnsi="Times New Roman" w:cs="Times New Roman"/>
          <w:sz w:val="24"/>
          <w:szCs w:val="24"/>
        </w:rPr>
        <w:t>A potential limitation of our decision to follow the prediction of the authors is that the predictions may have been generated post-hoc on the basis of observed outcomes.</w:t>
      </w:r>
      <w:r w:rsidR="00696718">
        <w:rPr>
          <w:rFonts w:ascii="Times New Roman" w:hAnsi="Times New Roman" w:cs="Times New Roman"/>
          <w:sz w:val="24"/>
          <w:szCs w:val="24"/>
        </w:rPr>
        <w:t xml:space="preserve"> </w:t>
      </w:r>
      <w:r>
        <w:rPr>
          <w:rFonts w:ascii="Times New Roman" w:hAnsi="Times New Roman" w:cs="Times New Roman"/>
          <w:sz w:val="24"/>
          <w:szCs w:val="24"/>
        </w:rPr>
        <w:t>For example, if authors used a 2</w:t>
      </w:r>
      <w:r w:rsidR="00637F61">
        <w:rPr>
          <w:rFonts w:ascii="Times New Roman" w:hAnsi="Times New Roman" w:cs="Times New Roman"/>
          <w:sz w:val="24"/>
          <w:szCs w:val="24"/>
        </w:rPr>
        <w:t xml:space="preserve"> </w:t>
      </w:r>
      <w:r>
        <w:rPr>
          <w:rFonts w:ascii="Times New Roman" w:hAnsi="Times New Roman" w:cs="Times New Roman"/>
          <w:sz w:val="24"/>
          <w:szCs w:val="24"/>
        </w:rPr>
        <w:t>(ostracized vs included) x 2</w:t>
      </w:r>
      <w:r w:rsidR="00637F61">
        <w:rPr>
          <w:rFonts w:ascii="Times New Roman" w:hAnsi="Times New Roman" w:cs="Times New Roman"/>
          <w:sz w:val="24"/>
          <w:szCs w:val="24"/>
        </w:rPr>
        <w:t xml:space="preserve"> </w:t>
      </w:r>
      <w:r>
        <w:rPr>
          <w:rFonts w:ascii="Times New Roman" w:hAnsi="Times New Roman" w:cs="Times New Roman"/>
          <w:sz w:val="24"/>
          <w:szCs w:val="24"/>
        </w:rPr>
        <w:t>(ingroup vs outgroup design) we followed the prediction of the authors to compute whether the interaction term denotes that ostracism is increased by an outgroup or decreased by an outgroup</w:t>
      </w:r>
      <w:r w:rsidRPr="009159AB">
        <w:rPr>
          <w:rFonts w:ascii="Times New Roman" w:hAnsi="Times New Roman" w:cs="Times New Roman"/>
          <w:sz w:val="24"/>
          <w:szCs w:val="24"/>
        </w:rPr>
        <w:t xml:space="preserve"> (specific calculations are reported in the methods section </w:t>
      </w:r>
      <w:r>
        <w:rPr>
          <w:rFonts w:ascii="Times New Roman" w:hAnsi="Times New Roman" w:cs="Times New Roman"/>
          <w:sz w:val="24"/>
          <w:szCs w:val="24"/>
        </w:rPr>
        <w:t xml:space="preserve">and formulae in the </w:t>
      </w:r>
      <w:del w:id="40" w:author="Chris Hartgerink" w:date="2015-04-15T12:51:00Z">
        <w:r w:rsidDel="000A6DD9">
          <w:rPr>
            <w:rFonts w:ascii="Times New Roman" w:hAnsi="Times New Roman" w:cs="Times New Roman"/>
            <w:sz w:val="24"/>
            <w:szCs w:val="24"/>
          </w:rPr>
          <w:delText>Appendix</w:delText>
        </w:r>
      </w:del>
      <w:ins w:id="41" w:author="Chris Hartgerink" w:date="2015-04-15T12:51:00Z">
        <w:r w:rsidR="000A6DD9">
          <w:rPr>
            <w:rFonts w:ascii="Times New Roman" w:hAnsi="Times New Roman" w:cs="Times New Roman"/>
            <w:sz w:val="24"/>
            <w:szCs w:val="24"/>
          </w:rPr>
          <w:t>S6 File</w:t>
        </w:r>
      </w:ins>
      <w:r>
        <w:rPr>
          <w:rFonts w:ascii="Times New Roman" w:hAnsi="Times New Roman" w:cs="Times New Roman"/>
          <w:sz w:val="24"/>
          <w:szCs w:val="24"/>
        </w:rPr>
        <w:t>).</w:t>
      </w:r>
      <w:r w:rsidR="007C4578">
        <w:rPr>
          <w:rFonts w:ascii="Times New Roman" w:hAnsi="Times New Roman" w:cs="Times New Roman"/>
          <w:sz w:val="24"/>
          <w:szCs w:val="24"/>
        </w:rPr>
        <w:t xml:space="preserve"> </w:t>
      </w:r>
      <w:r>
        <w:rPr>
          <w:rFonts w:ascii="Times New Roman" w:hAnsi="Times New Roman" w:cs="Times New Roman"/>
          <w:sz w:val="24"/>
          <w:szCs w:val="24"/>
        </w:rPr>
        <w:t>Moreover, after computing the overall interaction terms we created dotplots in which we depicted the effect of ostracism across the two levels of the moderator and – perhaps more importantly - the effect of the moderator across the two levels of the ostracism manipulation. This was done to facilitate the interpretation of an interaction term and specifically to show whether cross-cutting variables have more impact on being included in Cyberball or more impact on being ostracized in Cyberb</w:t>
      </w:r>
      <w:r w:rsidR="005443F5">
        <w:rPr>
          <w:rFonts w:ascii="Times New Roman" w:hAnsi="Times New Roman" w:cs="Times New Roman"/>
          <w:sz w:val="24"/>
          <w:szCs w:val="24"/>
        </w:rPr>
        <w:t>a</w:t>
      </w:r>
      <w:r>
        <w:rPr>
          <w:rFonts w:ascii="Times New Roman" w:hAnsi="Times New Roman" w:cs="Times New Roman"/>
          <w:sz w:val="24"/>
          <w:szCs w:val="24"/>
        </w:rPr>
        <w:t>ll</w:t>
      </w:r>
      <w:r w:rsidR="006B2F34">
        <w:rPr>
          <w:rFonts w:ascii="Times New Roman" w:hAnsi="Times New Roman" w:cs="Times New Roman"/>
          <w:sz w:val="24"/>
          <w:szCs w:val="24"/>
        </w:rPr>
        <w:t xml:space="preserve"> </w:t>
      </w:r>
      <w:r w:rsidR="006B2F34">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"10.1177/0146167212450463", "ISSN" : "1552-7433", "PMID" : "22700244", "abstract" : "People's success or failure to gain inclusion in groups may result from their own actions or the actions of others. Two studies compared the personal and interpersonal consequences of inclusion and exclusion when they resulted from these two processes. People's own failure to \"claim\" inclusion in a computerized ballgame was equally detrimental for fundamental needs and made people equally unlikely to behave prosocially to group members, as being denied inclusion by others. In contrast, the beneficial effects of inclusion depended on the process with which it was obtained, and meta-perceptions of warmth mediated these differences; people who succeeded to claim inclusion thought their interaction partners liked them less than people who were granted inclusion, and as a result, their fundamental needs were satisfied less, and they behaved less prosocially.", "author" : [ { "dropping-particle" : "", "family" : "Waal-Andrews", "given" : "Wendy", "non-dropping-particle" : "de", "parse-names" : false, "suffix" : "" }, { "dropping-particle" : "", "family" : "Beest", "given" : "Ilja", "non-dropping-particle" : "van", "parse-names" : false, "suffix" : "" } ], "container-title" : "Personality &amp; social psychology bulletin", "id" : "ITEM-1", "issue" : "10", "issued" : { "date-parts" : [ [ "2012" ] ] }, "page" : "1367-1377", "title" : "When you don't quite get what you want: psychological and interpersonal consequences of claiming inclusion.", "type" : "article-journal", "volume" : "38" }, "uris" : [ "http://www.mendeley.com/documents/?uuid=722750d4-04ee-4db9-a03d-400b6d1acc4e" ] } ], "mendeley" : { "formattedCitation" : "[17]", "plainTextFormattedCitation" : "[17]", "previouslyFormattedCitation" : "[17]"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[17]</w:t>
      </w:r>
      <w:r w:rsidR="006B2F34">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879D914" w14:textId="2FC8E1E6" w:rsidR="005443F5" w:rsidRDefault="005443F5" w:rsidP="00D76DA3">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second </w:t>
      </w:r>
      <w:r w:rsidR="00D76DA3">
        <w:rPr>
          <w:rFonts w:ascii="Times New Roman" w:hAnsi="Times New Roman" w:cs="Times New Roman"/>
          <w:sz w:val="24"/>
          <w:szCs w:val="24"/>
        </w:rPr>
        <w:t>approach</w:t>
      </w:r>
      <w:r>
        <w:rPr>
          <w:rFonts w:ascii="Times New Roman" w:hAnsi="Times New Roman" w:cs="Times New Roman"/>
          <w:sz w:val="24"/>
          <w:szCs w:val="24"/>
        </w:rPr>
        <w:t xml:space="preserve"> to </w:t>
      </w:r>
      <w:r w:rsidR="00D76DA3">
        <w:rPr>
          <w:rFonts w:ascii="Times New Roman" w:hAnsi="Times New Roman" w:cs="Times New Roman"/>
          <w:sz w:val="24"/>
          <w:szCs w:val="24"/>
        </w:rPr>
        <w:t xml:space="preserve">test moderation was to assess if and how first and last measures are moderated </w:t>
      </w:r>
      <w:r>
        <w:rPr>
          <w:rFonts w:ascii="Times New Roman" w:hAnsi="Times New Roman" w:cs="Times New Roman"/>
          <w:sz w:val="24"/>
          <w:szCs w:val="24"/>
        </w:rPr>
        <w:t>by structural aspects of Cyberball (i.e., number of depicted Cyberball players, number of ball tosses used, duration of the game) and sample aspects (i.e., gender composition, country of origin, age)</w:t>
      </w:r>
      <w:r w:rsidR="00D76DA3">
        <w:rPr>
          <w:rFonts w:ascii="Times New Roman" w:hAnsi="Times New Roman" w:cs="Times New Roman"/>
          <w:sz w:val="24"/>
          <w:szCs w:val="24"/>
        </w:rPr>
        <w:t>. Note that the outcome of this analysis may thus also be used for future r</w:t>
      </w:r>
      <w:r w:rsidR="000063D2">
        <w:rPr>
          <w:rFonts w:ascii="Times New Roman" w:hAnsi="Times New Roman" w:cs="Times New Roman"/>
          <w:sz w:val="24"/>
          <w:szCs w:val="24"/>
        </w:rPr>
        <w:t xml:space="preserve">esearchers to decide how to set </w:t>
      </w:r>
      <w:r w:rsidR="00D76DA3">
        <w:rPr>
          <w:rFonts w:ascii="Times New Roman" w:hAnsi="Times New Roman" w:cs="Times New Roman"/>
          <w:sz w:val="24"/>
          <w:szCs w:val="24"/>
        </w:rPr>
        <w:t>up a game of Cyberball and whether effects generalize across age, gender</w:t>
      </w:r>
      <w:r w:rsidR="007441B8">
        <w:rPr>
          <w:rFonts w:ascii="Times New Roman" w:hAnsi="Times New Roman" w:cs="Times New Roman"/>
          <w:sz w:val="24"/>
          <w:szCs w:val="24"/>
        </w:rPr>
        <w:t>,</w:t>
      </w:r>
      <w:r w:rsidR="00D76DA3">
        <w:rPr>
          <w:rFonts w:ascii="Times New Roman" w:hAnsi="Times New Roman" w:cs="Times New Roman"/>
          <w:sz w:val="24"/>
          <w:szCs w:val="24"/>
        </w:rPr>
        <w:t xml:space="preserve"> and country of origin. Because p</w:t>
      </w:r>
      <w:r>
        <w:rPr>
          <w:rFonts w:ascii="Times New Roman" w:hAnsi="Times New Roman" w:cs="Times New Roman"/>
          <w:sz w:val="24"/>
          <w:szCs w:val="24"/>
        </w:rPr>
        <w:t>rior research has not explicitly manipulated structural aspects in controlled experiments we did not have a specific prediction whether increasing the number of players, ball tosses</w:t>
      </w:r>
      <w:r w:rsidR="007441B8">
        <w:rPr>
          <w:rFonts w:ascii="Times New Roman" w:hAnsi="Times New Roman" w:cs="Times New Roman"/>
          <w:sz w:val="24"/>
          <w:szCs w:val="24"/>
        </w:rPr>
        <w:t>,</w:t>
      </w:r>
      <w:r>
        <w:rPr>
          <w:rFonts w:ascii="Times New Roman" w:hAnsi="Times New Roman" w:cs="Times New Roman"/>
          <w:sz w:val="24"/>
          <w:szCs w:val="24"/>
        </w:rPr>
        <w:t xml:space="preserve"> and game duration would increase or diffuse the impact of ostracism. </w:t>
      </w:r>
      <w:r w:rsidRPr="000978B6">
        <w:rPr>
          <w:rFonts w:ascii="Times New Roman" w:hAnsi="Times New Roman" w:cs="Times New Roman"/>
          <w:sz w:val="24"/>
          <w:szCs w:val="24"/>
        </w:rPr>
        <w:t>Given that</w:t>
      </w:r>
      <w:r>
        <w:rPr>
          <w:rFonts w:ascii="Times New Roman" w:hAnsi="Times New Roman" w:cs="Times New Roman"/>
          <w:sz w:val="24"/>
          <w:szCs w:val="24"/>
        </w:rPr>
        <w:t xml:space="preserve"> the</w:t>
      </w:r>
      <w:r w:rsidRPr="000978B6">
        <w:rPr>
          <w:rFonts w:ascii="Times New Roman" w:hAnsi="Times New Roman" w:cs="Times New Roman"/>
          <w:sz w:val="24"/>
          <w:szCs w:val="24"/>
        </w:rPr>
        <w:t xml:space="preserve"> social aspects of an interdependent setting may be less evolutionary relevant for males than for females </w:t>
      </w:r>
      <w:r w:rsidR="006B2F34">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"10.1080/17405629.2011.638815", "ISSN" : "1740-5629", "author" : [ { "dropping-particle" : "", "family" : "Hawes", "given" : "David J", "non-dropping-particle" : "", "parse-names" : false, "suffix" : "" }, { "dropping-particle" : "", "family" : "Zadro", "given" : "Lisa", "non-dropping-particle" : "", "parse-names" : false, "suffix" : "" }, { "dropping-particle" : "", "family" : "Fink", "given" : "Elian", "non-dropping-particle" : "", "parse-names" : false, "suffix" : "" }, { "dropping-particle" : "", "family" : "Richardson", "given" : "Rick", "non-dropping-particle" : "", "parse-names" : false, "suffix" : "" }, { "dropping-particle" : "", "family" : "O'Moore", "given" : "Kathleen", "non-dropping-particle" : "", "parse-names" : false, "suffix" : "" }, { "dropping-particle" : "", "family" : "Griffiths", "given" : "Brendan", "non-dropping-particle" : "", "parse-names" : false, "suffix" : "" }, { "dropping-particle" : "", "family" : "Dadds", "given" : "Mark R", "non-dropping-particle" : "", "parse-names" : false, "suffix" : "" }, { "dropping-particle" : "", "family" : "Williams", "given" : "Kipling D", "non-dropping-particle" : "", "parse-names" : false, "suffix" : "" } ], "container-title" : "European Journal of Developmental Psychology", "id" : "ITEM-1", "issue" : "5", "issued" : { "date-parts" : [ [ "2012", "9" ] ] }, "page" : "599-613", "title" : "The effects of peer ostracism on children's cognitive processes", "type" : "article-journal", "volume" : "9" }, "uris" : [ "http://www.mendeley.com/documents/?uuid=4e0ab19e-7adb-4694-a7de-1434a4715786" ] } ], "mendeley" : { "formattedCitation" : "[18]", "plainTextFormattedCitation" : "[18]", "previouslyFormattedCitation" : "[18]"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[18]</w:t>
      </w:r>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and </w:t>
      </w:r>
      <w:r>
        <w:rPr>
          <w:rFonts w:ascii="Times New Roman" w:hAnsi="Times New Roman" w:cs="Times New Roman"/>
          <w:sz w:val="24"/>
          <w:szCs w:val="24"/>
        </w:rPr>
        <w:t>less</w:t>
      </w:r>
      <w:r w:rsidRPr="000978B6">
        <w:rPr>
          <w:rFonts w:ascii="Times New Roman" w:hAnsi="Times New Roman" w:cs="Times New Roman"/>
          <w:sz w:val="24"/>
          <w:szCs w:val="24"/>
        </w:rPr>
        <w:t xml:space="preserve"> relevant for </w:t>
      </w:r>
      <w:r>
        <w:rPr>
          <w:rFonts w:ascii="Times New Roman" w:hAnsi="Times New Roman" w:cs="Times New Roman"/>
          <w:sz w:val="24"/>
          <w:szCs w:val="24"/>
        </w:rPr>
        <w:t>older</w:t>
      </w:r>
      <w:r w:rsidRPr="000978B6">
        <w:rPr>
          <w:rFonts w:ascii="Times New Roman" w:hAnsi="Times New Roman" w:cs="Times New Roman"/>
          <w:sz w:val="24"/>
          <w:szCs w:val="24"/>
        </w:rPr>
        <w:t xml:space="preserve"> people </w:t>
      </w:r>
      <w:r w:rsidRPr="000978B6">
        <w:rPr>
          <w:rFonts w:ascii="Times New Roman" w:hAnsi="Times New Roman" w:cs="Times New Roman"/>
          <w:sz w:val="24"/>
          <w:szCs w:val="24"/>
        </w:rPr>
        <w:lastRenderedPageBreak/>
        <w:t xml:space="preserve">than </w:t>
      </w:r>
      <w:r>
        <w:rPr>
          <w:rFonts w:ascii="Times New Roman" w:hAnsi="Times New Roman" w:cs="Times New Roman"/>
          <w:sz w:val="24"/>
          <w:szCs w:val="24"/>
        </w:rPr>
        <w:t>younger</w:t>
      </w:r>
      <w:r w:rsidRPr="000978B6">
        <w:rPr>
          <w:rFonts w:ascii="Times New Roman" w:hAnsi="Times New Roman" w:cs="Times New Roman"/>
          <w:sz w:val="24"/>
          <w:szCs w:val="24"/>
        </w:rPr>
        <w:t xml:space="preserve"> people </w:t>
      </w:r>
      <w:r w:rsidR="006B2F34">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"[19]", "plainTextFormattedCitation" : "[19]", "previouslyFormattedCitation" : "[19]"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[19]</w:t>
      </w:r>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we </w:t>
      </w:r>
      <w:r>
        <w:rPr>
          <w:rFonts w:ascii="Times New Roman" w:hAnsi="Times New Roman" w:cs="Times New Roman"/>
          <w:sz w:val="24"/>
          <w:szCs w:val="24"/>
        </w:rPr>
        <w:t>explored whether an increase</w:t>
      </w:r>
      <w:r w:rsidRPr="000978B6">
        <w:rPr>
          <w:rFonts w:ascii="Times New Roman" w:hAnsi="Times New Roman" w:cs="Times New Roman"/>
          <w:sz w:val="24"/>
          <w:szCs w:val="24"/>
        </w:rPr>
        <w:t xml:space="preserve"> of male participants and mean age </w:t>
      </w:r>
      <w:r>
        <w:rPr>
          <w:rFonts w:ascii="Times New Roman" w:hAnsi="Times New Roman" w:cs="Times New Roman"/>
          <w:sz w:val="24"/>
          <w:szCs w:val="24"/>
        </w:rPr>
        <w:t xml:space="preserve">would decrease the </w:t>
      </w:r>
      <w:r w:rsidRPr="000978B6">
        <w:rPr>
          <w:rFonts w:ascii="Times New Roman" w:hAnsi="Times New Roman" w:cs="Times New Roman"/>
          <w:sz w:val="24"/>
          <w:szCs w:val="24"/>
        </w:rPr>
        <w:t>ostracism</w:t>
      </w:r>
      <w:r>
        <w:rPr>
          <w:rFonts w:ascii="Times New Roman" w:hAnsi="Times New Roman" w:cs="Times New Roman"/>
          <w:sz w:val="24"/>
          <w:szCs w:val="24"/>
        </w:rPr>
        <w:t xml:space="preserve"> effect</w:t>
      </w:r>
      <w:r w:rsidRPr="000978B6">
        <w:rPr>
          <w:rFonts w:ascii="Times New Roman" w:hAnsi="Times New Roman" w:cs="Times New Roman"/>
          <w:sz w:val="24"/>
          <w:szCs w:val="24"/>
        </w:rPr>
        <w:t>.</w:t>
      </w:r>
      <w:r>
        <w:rPr>
          <w:rFonts w:ascii="Times New Roman" w:hAnsi="Times New Roman" w:cs="Times New Roman"/>
          <w:sz w:val="24"/>
          <w:szCs w:val="24"/>
        </w:rPr>
        <w:t xml:space="preserve"> Moreover</w:t>
      </w:r>
      <w:r w:rsidRPr="000978B6">
        <w:rPr>
          <w:rFonts w:ascii="Times New Roman" w:hAnsi="Times New Roman" w:cs="Times New Roman"/>
          <w:sz w:val="24"/>
          <w:szCs w:val="24"/>
        </w:rPr>
        <w:t xml:space="preserve">, considering that collectivism might influence the degree to which belonging is important </w:t>
      </w:r>
      <w:r w:rsidR="006B2F34">
        <w:rPr>
          <w:rFonts w:ascii="Times New Roman" w:hAnsi="Times New Roman" w:cs="Times New Roman"/>
          <w:sz w:val="24"/>
          <w:szCs w:val="24"/>
        </w:rPr>
        <w:fldChar w:fldCharType="begin" w:fldLock="1"/>
      </w:r>
      <w:r w:rsidR="007A1A46">
        <w:rPr>
          <w:rFonts w:ascii="Times New Roman" w:hAnsi="Times New Roman" w:cs="Times New Roman"/>
          <w:sz w:val="24"/>
          <w:szCs w:val="24"/>
        </w:rPr>
        <w:instrText>ADDIN CSL_CITATION { "citationItems" : [ { "id" : "ITEM-1", "itemData" : { "author" : [ { "dropping-particle" : "", "family" : "Hofstede", "given" : "G.", "non-dropping-particle" : "", "parse-names" : false, "suffix" : "" } ], "id" : "ITEM-1", "issued" : { "date-parts" : [ [ "1980" ] ] }, "publisher" : "Sage", "publisher-place" : "London, UK", "title" : "Culture\u2019s consequences: International differences in work-related values.", "type" : "book" }, "uris" : [ "http://www.mendeley.com/documents/?uuid=63aebee5-4f64-476a-9ff0-ccde1e62a29b" ] } ], "mendeley" : { "formattedCitation" : "[20]", "plainTextFormattedCitation" : "[20]", "previouslyFormattedCitation" : "[20]"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[20]</w:t>
      </w:r>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we used a categorization of continents (i.e., U.S., other western countries, Asian countries, and remaining countries) to </w:t>
      </w:r>
      <w:r>
        <w:rPr>
          <w:rFonts w:ascii="Times New Roman" w:hAnsi="Times New Roman" w:cs="Times New Roman"/>
          <w:sz w:val="24"/>
          <w:szCs w:val="24"/>
        </w:rPr>
        <w:t>explore</w:t>
      </w:r>
      <w:r w:rsidRPr="000978B6">
        <w:rPr>
          <w:rFonts w:ascii="Times New Roman" w:hAnsi="Times New Roman" w:cs="Times New Roman"/>
          <w:sz w:val="24"/>
          <w:szCs w:val="24"/>
        </w:rPr>
        <w:t xml:space="preserve"> whether a more collective orientation would </w:t>
      </w:r>
      <w:r>
        <w:rPr>
          <w:rFonts w:ascii="Times New Roman" w:hAnsi="Times New Roman" w:cs="Times New Roman"/>
          <w:sz w:val="24"/>
          <w:szCs w:val="24"/>
        </w:rPr>
        <w:t>be associated with larger</w:t>
      </w:r>
      <w:r w:rsidRPr="000978B6">
        <w:rPr>
          <w:rFonts w:ascii="Times New Roman" w:hAnsi="Times New Roman" w:cs="Times New Roman"/>
          <w:sz w:val="24"/>
          <w:szCs w:val="24"/>
        </w:rPr>
        <w:t xml:space="preserve"> ostracism</w:t>
      </w:r>
      <w:r>
        <w:rPr>
          <w:rFonts w:ascii="Times New Roman" w:hAnsi="Times New Roman" w:cs="Times New Roman"/>
          <w:sz w:val="24"/>
          <w:szCs w:val="24"/>
        </w:rPr>
        <w:t xml:space="preserve"> effects</w:t>
      </w:r>
      <w:r w:rsidRPr="000978B6">
        <w:rPr>
          <w:rFonts w:ascii="Times New Roman" w:hAnsi="Times New Roman" w:cs="Times New Roman"/>
          <w:sz w:val="24"/>
          <w:szCs w:val="24"/>
        </w:rPr>
        <w:t xml:space="preserve">. </w:t>
      </w:r>
      <w:r>
        <w:rPr>
          <w:rFonts w:ascii="Times New Roman" w:hAnsi="Times New Roman" w:cs="Times New Roman"/>
          <w:sz w:val="24"/>
          <w:szCs w:val="24"/>
        </w:rPr>
        <w:t xml:space="preserve">Finally, because some of the factors might be related (i.e., an increased number of ball tosses is likely to be associated with an increase in duration), we decided to use a regression approach in which all factors were entered simultaneously. A benefit of this approach is that it ensures that significant predictors have an impact above and beyond the impact of the other predictors. </w:t>
      </w:r>
    </w:p>
    <w:p w14:paraId="32899EBF" w14:textId="16C99F79" w:rsidR="008E7A40" w:rsidRDefault="007523E6" w:rsidP="0002128D">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third decision is that we also checked the robustness of our findings across various dependent variables. </w:t>
      </w:r>
      <w:r w:rsidR="00057AEA">
        <w:rPr>
          <w:rFonts w:ascii="Times New Roman" w:hAnsi="Times New Roman" w:cs="Times New Roman"/>
          <w:sz w:val="24"/>
          <w:szCs w:val="24"/>
        </w:rPr>
        <w:t xml:space="preserve">More specifically, we coded whether the </w:t>
      </w:r>
      <w:r w:rsidR="00953C54">
        <w:rPr>
          <w:rFonts w:ascii="Times New Roman" w:hAnsi="Times New Roman" w:cs="Times New Roman"/>
          <w:sz w:val="24"/>
          <w:szCs w:val="24"/>
        </w:rPr>
        <w:t>first and last measures</w:t>
      </w:r>
      <w:r w:rsidR="00057AEA">
        <w:rPr>
          <w:rFonts w:ascii="Times New Roman" w:hAnsi="Times New Roman" w:cs="Times New Roman"/>
          <w:sz w:val="24"/>
          <w:szCs w:val="24"/>
        </w:rPr>
        <w:t xml:space="preserve"> </w:t>
      </w:r>
      <w:r w:rsidR="00014298">
        <w:rPr>
          <w:rFonts w:ascii="Times New Roman" w:hAnsi="Times New Roman" w:cs="Times New Roman"/>
          <w:sz w:val="24"/>
          <w:szCs w:val="24"/>
        </w:rPr>
        <w:t xml:space="preserve">belonged to the category of </w:t>
      </w:r>
      <w:r w:rsidR="00014298" w:rsidRPr="00DE641B">
        <w:rPr>
          <w:rFonts w:ascii="Times New Roman" w:hAnsi="Times New Roman" w:cs="Times New Roman"/>
          <w:i/>
          <w:sz w:val="24"/>
          <w:szCs w:val="24"/>
        </w:rPr>
        <w:t>int</w:t>
      </w:r>
      <w:r w:rsidR="00817E14">
        <w:rPr>
          <w:rFonts w:ascii="Times New Roman" w:hAnsi="Times New Roman" w:cs="Times New Roman"/>
          <w:i/>
          <w:sz w:val="24"/>
          <w:szCs w:val="24"/>
        </w:rPr>
        <w:t>er</w:t>
      </w:r>
      <w:r w:rsidR="00014298" w:rsidRPr="00DE641B">
        <w:rPr>
          <w:rFonts w:ascii="Times New Roman" w:hAnsi="Times New Roman" w:cs="Times New Roman"/>
          <w:i/>
          <w:sz w:val="24"/>
          <w:szCs w:val="24"/>
        </w:rPr>
        <w:t>personal</w:t>
      </w:r>
      <w:r w:rsidR="00014298">
        <w:rPr>
          <w:rFonts w:ascii="Times New Roman" w:hAnsi="Times New Roman" w:cs="Times New Roman"/>
          <w:sz w:val="24"/>
          <w:szCs w:val="24"/>
        </w:rPr>
        <w:t xml:space="preserve"> variables assessing</w:t>
      </w:r>
      <w:r w:rsidR="00057AEA">
        <w:rPr>
          <w:rFonts w:ascii="Times New Roman" w:hAnsi="Times New Roman" w:cs="Times New Roman"/>
          <w:sz w:val="24"/>
          <w:szCs w:val="24"/>
        </w:rPr>
        <w:t xml:space="preserve"> how ostracism impact</w:t>
      </w:r>
      <w:r w:rsidR="00B958BE">
        <w:rPr>
          <w:rFonts w:ascii="Times New Roman" w:hAnsi="Times New Roman" w:cs="Times New Roman"/>
          <w:sz w:val="24"/>
          <w:szCs w:val="24"/>
        </w:rPr>
        <w:t>s</w:t>
      </w:r>
      <w:r w:rsidR="00057AEA">
        <w:rPr>
          <w:rFonts w:ascii="Times New Roman" w:hAnsi="Times New Roman" w:cs="Times New Roman"/>
          <w:sz w:val="24"/>
          <w:szCs w:val="24"/>
        </w:rPr>
        <w:t xml:space="preserve"> </w:t>
      </w:r>
      <w:r w:rsidR="00817E14">
        <w:rPr>
          <w:rFonts w:ascii="Times New Roman" w:hAnsi="Times New Roman" w:cs="Times New Roman"/>
          <w:sz w:val="24"/>
          <w:szCs w:val="24"/>
        </w:rPr>
        <w:t>others</w:t>
      </w:r>
      <w:r w:rsidR="00B958BE">
        <w:rPr>
          <w:rFonts w:ascii="Times New Roman" w:hAnsi="Times New Roman" w:cs="Times New Roman"/>
          <w:sz w:val="24"/>
          <w:szCs w:val="24"/>
        </w:rPr>
        <w:t xml:space="preserve"> </w:t>
      </w:r>
      <w:r w:rsidR="00014298">
        <w:rPr>
          <w:rFonts w:ascii="Times New Roman" w:hAnsi="Times New Roman" w:cs="Times New Roman"/>
          <w:sz w:val="24"/>
          <w:szCs w:val="24"/>
        </w:rPr>
        <w:t xml:space="preserve">or belonged to the category of </w:t>
      </w:r>
      <w:r w:rsidR="00014298" w:rsidRPr="00DE641B">
        <w:rPr>
          <w:rFonts w:ascii="Times New Roman" w:hAnsi="Times New Roman" w:cs="Times New Roman"/>
          <w:i/>
          <w:sz w:val="24"/>
          <w:szCs w:val="24"/>
        </w:rPr>
        <w:t>int</w:t>
      </w:r>
      <w:r w:rsidR="00817E14">
        <w:rPr>
          <w:rFonts w:ascii="Times New Roman" w:hAnsi="Times New Roman" w:cs="Times New Roman"/>
          <w:i/>
          <w:sz w:val="24"/>
          <w:szCs w:val="24"/>
        </w:rPr>
        <w:t>ra</w:t>
      </w:r>
      <w:r w:rsidR="00014298" w:rsidRPr="00DE641B">
        <w:rPr>
          <w:rFonts w:ascii="Times New Roman" w:hAnsi="Times New Roman" w:cs="Times New Roman"/>
          <w:i/>
          <w:sz w:val="24"/>
          <w:szCs w:val="24"/>
        </w:rPr>
        <w:t>personal</w:t>
      </w:r>
      <w:r w:rsidR="00014298">
        <w:rPr>
          <w:rFonts w:ascii="Times New Roman" w:hAnsi="Times New Roman" w:cs="Times New Roman"/>
          <w:sz w:val="24"/>
          <w:szCs w:val="24"/>
        </w:rPr>
        <w:t xml:space="preserve"> variables assessing </w:t>
      </w:r>
      <w:r w:rsidR="005E6A93">
        <w:rPr>
          <w:rFonts w:ascii="Times New Roman" w:hAnsi="Times New Roman" w:cs="Times New Roman"/>
          <w:sz w:val="24"/>
          <w:szCs w:val="24"/>
        </w:rPr>
        <w:t>how</w:t>
      </w:r>
      <w:r w:rsidR="00057AEA">
        <w:rPr>
          <w:rFonts w:ascii="Times New Roman" w:hAnsi="Times New Roman" w:cs="Times New Roman"/>
          <w:sz w:val="24"/>
          <w:szCs w:val="24"/>
        </w:rPr>
        <w:t xml:space="preserve"> ostracism impacts </w:t>
      </w:r>
      <w:r w:rsidR="00817E14">
        <w:rPr>
          <w:rFonts w:ascii="Times New Roman" w:hAnsi="Times New Roman" w:cs="Times New Roman"/>
          <w:sz w:val="24"/>
          <w:szCs w:val="24"/>
        </w:rPr>
        <w:t>the self</w:t>
      </w:r>
      <w:r w:rsidR="00057AEA">
        <w:rPr>
          <w:rFonts w:ascii="Times New Roman" w:hAnsi="Times New Roman" w:cs="Times New Roman"/>
          <w:sz w:val="24"/>
          <w:szCs w:val="24"/>
        </w:rPr>
        <w:t>. Examples of int</w:t>
      </w:r>
      <w:r w:rsidR="00B24212">
        <w:rPr>
          <w:rFonts w:ascii="Times New Roman" w:hAnsi="Times New Roman" w:cs="Times New Roman"/>
          <w:sz w:val="24"/>
          <w:szCs w:val="24"/>
        </w:rPr>
        <w:t>er</w:t>
      </w:r>
      <w:r w:rsidR="00057AEA">
        <w:rPr>
          <w:rFonts w:ascii="Times New Roman" w:hAnsi="Times New Roman" w:cs="Times New Roman"/>
          <w:sz w:val="24"/>
          <w:szCs w:val="24"/>
        </w:rPr>
        <w:t xml:space="preserve">personal measures are donations to charity, helping behavior, money allocations in economic games, </w:t>
      </w:r>
      <w:r w:rsidR="008E7A40">
        <w:rPr>
          <w:rFonts w:ascii="Times New Roman" w:hAnsi="Times New Roman" w:cs="Times New Roman"/>
          <w:sz w:val="24"/>
          <w:szCs w:val="24"/>
        </w:rPr>
        <w:t>and</w:t>
      </w:r>
      <w:r w:rsidR="00057AEA">
        <w:rPr>
          <w:rFonts w:ascii="Times New Roman" w:hAnsi="Times New Roman" w:cs="Times New Roman"/>
          <w:sz w:val="24"/>
          <w:szCs w:val="24"/>
        </w:rPr>
        <w:t xml:space="preserve"> aggression measures such as irritating sounds blasts or hot sauce allocation. </w:t>
      </w:r>
      <w:r w:rsidR="00EF4585" w:rsidRPr="00EF4585">
        <w:rPr>
          <w:rFonts w:ascii="Times New Roman" w:hAnsi="Times New Roman" w:cs="Times New Roman"/>
          <w:sz w:val="24"/>
          <w:szCs w:val="24"/>
        </w:rPr>
        <w:t>These were initially coded into pro- and anti-social, but were collated into the category interpersonal due to small k the first measure (4 and 10, respectively) and last measure (8 and 6, respectively).</w:t>
      </w:r>
      <w:r w:rsidR="00EF4585">
        <w:rPr>
          <w:rFonts w:ascii="Times New Roman" w:hAnsi="Times New Roman" w:cs="Times New Roman"/>
          <w:sz w:val="24"/>
          <w:szCs w:val="24"/>
        </w:rPr>
        <w:t xml:space="preserve"> </w:t>
      </w:r>
      <w:r w:rsidR="00057AEA">
        <w:rPr>
          <w:rFonts w:ascii="Times New Roman" w:hAnsi="Times New Roman" w:cs="Times New Roman"/>
          <w:sz w:val="24"/>
          <w:szCs w:val="24"/>
        </w:rPr>
        <w:t xml:space="preserve">Examples of intrapersonal measures are self-reported </w:t>
      </w:r>
      <w:r w:rsidR="008E7A40">
        <w:rPr>
          <w:rFonts w:ascii="Times New Roman" w:hAnsi="Times New Roman" w:cs="Times New Roman"/>
          <w:sz w:val="24"/>
          <w:szCs w:val="24"/>
        </w:rPr>
        <w:t>anger</w:t>
      </w:r>
      <w:r w:rsidR="00057AEA">
        <w:rPr>
          <w:rFonts w:ascii="Times New Roman" w:hAnsi="Times New Roman" w:cs="Times New Roman"/>
          <w:sz w:val="24"/>
          <w:szCs w:val="24"/>
        </w:rPr>
        <w:t xml:space="preserve">, self-esteem, control, </w:t>
      </w:r>
      <w:r w:rsidR="008E7A40">
        <w:rPr>
          <w:rFonts w:ascii="Times New Roman" w:hAnsi="Times New Roman" w:cs="Times New Roman"/>
          <w:sz w:val="24"/>
          <w:szCs w:val="24"/>
        </w:rPr>
        <w:t>and</w:t>
      </w:r>
      <w:r w:rsidR="00057AEA">
        <w:rPr>
          <w:rFonts w:ascii="Times New Roman" w:hAnsi="Times New Roman" w:cs="Times New Roman"/>
          <w:sz w:val="24"/>
          <w:szCs w:val="24"/>
        </w:rPr>
        <w:t xml:space="preserve"> physiological measures </w:t>
      </w:r>
      <w:r w:rsidR="008E7A40">
        <w:rPr>
          <w:rFonts w:ascii="Times New Roman" w:hAnsi="Times New Roman" w:cs="Times New Roman"/>
          <w:sz w:val="24"/>
          <w:szCs w:val="24"/>
        </w:rPr>
        <w:t>su</w:t>
      </w:r>
      <w:r w:rsidR="00057AEA">
        <w:rPr>
          <w:rFonts w:ascii="Times New Roman" w:hAnsi="Times New Roman" w:cs="Times New Roman"/>
          <w:sz w:val="24"/>
          <w:szCs w:val="24"/>
        </w:rPr>
        <w:t>ch as body temperature or galvanic skin response.</w:t>
      </w:r>
      <w:r w:rsidR="008E7A40" w:rsidRPr="009159AB">
        <w:rPr>
          <w:rFonts w:ascii="Times New Roman" w:hAnsi="Times New Roman" w:cs="Times New Roman"/>
          <w:sz w:val="24"/>
          <w:szCs w:val="24"/>
        </w:rPr>
        <w:t xml:space="preserve"> </w:t>
      </w:r>
      <w:r w:rsidR="00770ADC">
        <w:rPr>
          <w:rFonts w:ascii="Times New Roman" w:hAnsi="Times New Roman" w:cs="Times New Roman"/>
          <w:sz w:val="24"/>
          <w:szCs w:val="24"/>
        </w:rPr>
        <w:t xml:space="preserve">A benefit of classifying all variables into broad categories is that it increases the power of the meta-analysis </w:t>
      </w:r>
      <w:r w:rsidR="00806DBC">
        <w:rPr>
          <w:rFonts w:ascii="Times New Roman" w:hAnsi="Times New Roman" w:cs="Times New Roman"/>
          <w:sz w:val="24"/>
          <w:szCs w:val="24"/>
        </w:rPr>
        <w:t>since</w:t>
      </w:r>
      <w:r w:rsidR="005E6A93">
        <w:rPr>
          <w:rFonts w:ascii="Times New Roman" w:hAnsi="Times New Roman" w:cs="Times New Roman"/>
          <w:sz w:val="24"/>
          <w:szCs w:val="24"/>
        </w:rPr>
        <w:t xml:space="preserve"> </w:t>
      </w:r>
      <w:r w:rsidR="00D104B3">
        <w:rPr>
          <w:rFonts w:ascii="Times New Roman" w:hAnsi="Times New Roman" w:cs="Times New Roman"/>
          <w:sz w:val="24"/>
          <w:szCs w:val="24"/>
        </w:rPr>
        <w:t>expanding</w:t>
      </w:r>
      <w:r w:rsidR="005E6A93">
        <w:rPr>
          <w:rFonts w:ascii="Times New Roman" w:hAnsi="Times New Roman" w:cs="Times New Roman"/>
          <w:sz w:val="24"/>
          <w:szCs w:val="24"/>
        </w:rPr>
        <w:t xml:space="preserve"> the analysis to </w:t>
      </w:r>
      <w:r w:rsidR="00D104B3">
        <w:rPr>
          <w:rFonts w:ascii="Times New Roman" w:hAnsi="Times New Roman" w:cs="Times New Roman"/>
          <w:sz w:val="24"/>
          <w:szCs w:val="24"/>
        </w:rPr>
        <w:t xml:space="preserve">even </w:t>
      </w:r>
      <w:r w:rsidR="005E6A93">
        <w:rPr>
          <w:rFonts w:ascii="Times New Roman" w:hAnsi="Times New Roman" w:cs="Times New Roman"/>
          <w:sz w:val="24"/>
          <w:szCs w:val="24"/>
        </w:rPr>
        <w:t xml:space="preserve">more specific constructs would seriously limit the number of available studies. </w:t>
      </w:r>
      <w:r w:rsidR="00223DA9">
        <w:rPr>
          <w:rFonts w:ascii="Times New Roman" w:hAnsi="Times New Roman" w:cs="Times New Roman"/>
          <w:sz w:val="24"/>
          <w:szCs w:val="24"/>
        </w:rPr>
        <w:t xml:space="preserve">We made one exception and that is that we also ran </w:t>
      </w:r>
      <w:r w:rsidR="00CD2629">
        <w:rPr>
          <w:rFonts w:ascii="Times New Roman" w:hAnsi="Times New Roman" w:cs="Times New Roman"/>
          <w:sz w:val="24"/>
          <w:szCs w:val="24"/>
        </w:rPr>
        <w:t>tailored analyse</w:t>
      </w:r>
      <w:r w:rsidR="00223DA9">
        <w:rPr>
          <w:rFonts w:ascii="Times New Roman" w:hAnsi="Times New Roman" w:cs="Times New Roman"/>
          <w:sz w:val="24"/>
          <w:szCs w:val="24"/>
        </w:rPr>
        <w:t xml:space="preserve">s on a subset of the intrapersonal measures that assessed </w:t>
      </w:r>
      <w:r w:rsidR="008E7A40" w:rsidRPr="009159AB">
        <w:rPr>
          <w:rFonts w:ascii="Times New Roman" w:hAnsi="Times New Roman" w:cs="Times New Roman"/>
          <w:i/>
          <w:sz w:val="24"/>
          <w:szCs w:val="24"/>
        </w:rPr>
        <w:t>fundamental needs</w:t>
      </w:r>
      <w:r w:rsidR="008E7A40" w:rsidRPr="009159AB">
        <w:rPr>
          <w:rFonts w:ascii="Times New Roman" w:hAnsi="Times New Roman" w:cs="Times New Roman"/>
          <w:sz w:val="24"/>
          <w:szCs w:val="24"/>
        </w:rPr>
        <w:t xml:space="preserve"> (i.e., belonging, self-esteem, co</w:t>
      </w:r>
      <w:r w:rsidR="00223DA9">
        <w:rPr>
          <w:rFonts w:ascii="Times New Roman" w:hAnsi="Times New Roman" w:cs="Times New Roman"/>
          <w:sz w:val="24"/>
          <w:szCs w:val="24"/>
        </w:rPr>
        <w:t>ntrol</w:t>
      </w:r>
      <w:r w:rsidR="007441B8">
        <w:rPr>
          <w:rFonts w:ascii="Times New Roman" w:hAnsi="Times New Roman" w:cs="Times New Roman"/>
          <w:sz w:val="24"/>
          <w:szCs w:val="24"/>
        </w:rPr>
        <w:t>,</w:t>
      </w:r>
      <w:r w:rsidR="00223DA9">
        <w:rPr>
          <w:rFonts w:ascii="Times New Roman" w:hAnsi="Times New Roman" w:cs="Times New Roman"/>
          <w:sz w:val="24"/>
          <w:szCs w:val="24"/>
        </w:rPr>
        <w:t xml:space="preserve"> and meaningful existence). These fundamental needs </w:t>
      </w:r>
      <w:r w:rsidR="00CD2629">
        <w:rPr>
          <w:rFonts w:ascii="Times New Roman" w:hAnsi="Times New Roman" w:cs="Times New Roman"/>
          <w:sz w:val="24"/>
          <w:szCs w:val="24"/>
        </w:rPr>
        <w:t xml:space="preserve">measures </w:t>
      </w:r>
      <w:r w:rsidR="00223DA9">
        <w:rPr>
          <w:rFonts w:ascii="Times New Roman" w:hAnsi="Times New Roman" w:cs="Times New Roman"/>
          <w:sz w:val="24"/>
          <w:szCs w:val="24"/>
        </w:rPr>
        <w:t>included the typical need satisfaction measure</w:t>
      </w:r>
      <w:r w:rsidR="00B958BE">
        <w:rPr>
          <w:rFonts w:ascii="Times New Roman" w:hAnsi="Times New Roman" w:cs="Times New Roman"/>
          <w:sz w:val="24"/>
          <w:szCs w:val="24"/>
        </w:rPr>
        <w:t>s</w:t>
      </w:r>
      <w:r w:rsidR="00223DA9">
        <w:rPr>
          <w:rFonts w:ascii="Times New Roman" w:hAnsi="Times New Roman" w:cs="Times New Roman"/>
          <w:sz w:val="24"/>
          <w:szCs w:val="24"/>
        </w:rPr>
        <w:t xml:space="preserve"> that </w:t>
      </w:r>
      <w:r w:rsidR="00B958BE">
        <w:rPr>
          <w:rFonts w:ascii="Times New Roman" w:hAnsi="Times New Roman" w:cs="Times New Roman"/>
          <w:sz w:val="24"/>
          <w:szCs w:val="24"/>
        </w:rPr>
        <w:t>are</w:t>
      </w:r>
      <w:r w:rsidR="00223DA9">
        <w:rPr>
          <w:rFonts w:ascii="Times New Roman" w:hAnsi="Times New Roman" w:cs="Times New Roman"/>
          <w:sz w:val="24"/>
          <w:szCs w:val="24"/>
        </w:rPr>
        <w:t xml:space="preserve"> </w:t>
      </w:r>
      <w:r w:rsidR="00223DA9">
        <w:rPr>
          <w:rFonts w:ascii="Times New Roman" w:hAnsi="Times New Roman" w:cs="Times New Roman"/>
          <w:sz w:val="24"/>
          <w:szCs w:val="24"/>
        </w:rPr>
        <w:lastRenderedPageBreak/>
        <w:t xml:space="preserve">especially designed for Cyberball </w:t>
      </w:r>
      <w:r w:rsidR="007A1A46">
        <w:rPr>
          <w:rFonts w:ascii="Times New Roman" w:hAnsi="Times New Roman" w:cs="Times New Roman"/>
          <w:sz w:val="24"/>
          <w:szCs w:val="24"/>
        </w:rPr>
        <w:fldChar w:fldCharType="begin" w:fldLock="1"/>
      </w:r>
      <w:r w:rsidR="007A1A46">
        <w:rPr>
          <w:rFonts w:ascii="Times New Roman" w:hAnsi="Times New Roman" w:cs="Times New Roman"/>
          <w:sz w:val="24"/>
          <w:szCs w:val="24"/>
        </w:rPr>
        <w:instrText>ADDIN CSL_CITATION { "citationItems" : [ { "id" : "ITEM-1", "itemData" : { "DOI" : "10.1037/0022-3514.91.5.918", "ISSN" : "0022-3514", "PMID" : "17059310", "abstract" : "Recent research indicates that ostracism is painful even in the face of mitigating circumstances. However, in all previous experiments, there have been no costs to inclusion or benefits for ostracism. If being included meant losing money and being ostracized meant retaining money, would individuals still be distressed when ostracized? In 2 studies, the authors attempted to \"load the dice\" against inclusion in favor of ostracism. Participants played a variant of Cyberball called euroyberball (pronounced Euroball), in which ostracism and inclusion were crossed with whether the participants earned or lost money for each ball toss they received. In 2 experiments, the authors found that even when being ostracized meant retaining more money than the other players, it was painful. In Study 2, the authors also introduced conditions in which participants were overincluded. In these conditions, participants were sensitive to financial incentives. However, even then participants felt worse when given no positive attention than when given punitive attention.", "author" : [ { "dropping-particle" : "", "family" : "Beest", "given" : "Ilja", "non-dropping-particle" : "Van", "parse-names" : false, "suffix" : "" }, { "dropping-particle" : "", "family" : "Williams", "given" : "Kipling D", "non-dropping-particle" : "", "parse-names" : false, "suffix" : "" } ], "container-title" : "Journal of personality and social psychology", "id" : "ITEM-1", "issue" : "5", "issued" : { "date-parts" : [ [ "2006", "11" ] ] }, "page" : "918-928", "title" : "When inclusion costs and ostracism pays, ostracism still hurts.", "type" : "article-journal", "volume" : "91" }, "uris" : [ "http://www.mendeley.com/documents/?uuid=3f1d4b94-98a8-46a1-b457-5ad671ebec04" ] }, { "id" : "ITEM-2",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"ITEM-2", "issue" : "5", "issued" : { "date-parts" : [ [ "2000", "11" ] ] }, "page" : "748-62", "title" : "Cyberostracism: effects of being ignored over the Internet.", "type" : "article-journal", "volume" : "79" }, "uris" : [ "http://www.mendeley.com/documents/?uuid=90ad2eb5-455d-49f5-9584-01c28a171aa6" ] }, { "id" : "ITEM-3", "itemData" : { "DOI" : "10.1016/j.jesp.2003.11.006", "ISSN" : "00221031", "author" : [ { "dropping-particle" : "", "family" : "Zadro", "given" : "Lisa", "non-dropping-particle" : "", "parse-names" : false, "suffix" : "" }, { "dropping-particle" : "", "family" : "Williams", "given" : "Kipling D", "non-dropping-particle" : "", "parse-names" : false, "suffix" : "" }, { "dropping-particle" : "", "family" : "Richardson", "given" : "Rick", "non-dropping-particle" : "", "parse-names" : false, "suffix" : "" } ], "container-title" : "Journal of Experimental Social Psychology", "id" : "ITEM-3", "issue" : "4", "issued" : { "date-parts" : [ [ "2004" ] ] }, "page" : "560-567", "title" : "How low can you go? Ostracism by a computer is sufficient to lower self-reported levels of belonging, control, self-esteem, and meaningful existence", "type" : "article-journal", "volume" : "40" }, "uris" : [ "http://www.mendeley.com/documents/?uuid=518bbc23-7ce3-4f89-afd5-b836943d9192" ] } ], "mendeley" : { "formattedCitation" : "[1,21,22]", "plainTextFormattedCitation" : "[1,21,22]", "previouslyFormattedCitation" : "[1,21,22]" }, "properties" : { "noteIndex" : 0 }, "schema" : "https://github.com/citation-style-language/schema/raw/master/csl-citation.json" }</w:instrText>
      </w:r>
      <w:r w:rsidR="007A1A46">
        <w:rPr>
          <w:rFonts w:ascii="Times New Roman" w:hAnsi="Times New Roman" w:cs="Times New Roman"/>
          <w:sz w:val="24"/>
          <w:szCs w:val="24"/>
        </w:rPr>
        <w:fldChar w:fldCharType="separate"/>
      </w:r>
      <w:r w:rsidR="007A1A46" w:rsidRPr="007A1A46">
        <w:rPr>
          <w:rFonts w:ascii="Times New Roman" w:hAnsi="Times New Roman" w:cs="Times New Roman"/>
          <w:noProof/>
          <w:sz w:val="24"/>
          <w:szCs w:val="24"/>
        </w:rPr>
        <w:t>[1,21,22]</w:t>
      </w:r>
      <w:r w:rsidR="007A1A46">
        <w:rPr>
          <w:rFonts w:ascii="Times New Roman" w:hAnsi="Times New Roman" w:cs="Times New Roman"/>
          <w:sz w:val="24"/>
          <w:szCs w:val="24"/>
        </w:rPr>
        <w:fldChar w:fldCharType="end"/>
      </w:r>
      <w:r w:rsidR="00D104B3">
        <w:rPr>
          <w:rFonts w:ascii="Times New Roman" w:hAnsi="Times New Roman" w:cs="Times New Roman"/>
          <w:sz w:val="24"/>
          <w:szCs w:val="24"/>
        </w:rPr>
        <w:t xml:space="preserve"> and </w:t>
      </w:r>
      <w:r w:rsidR="00223DA9">
        <w:rPr>
          <w:rFonts w:ascii="Times New Roman" w:hAnsi="Times New Roman" w:cs="Times New Roman"/>
          <w:sz w:val="24"/>
          <w:szCs w:val="24"/>
        </w:rPr>
        <w:t xml:space="preserve">conceptually related measures such as </w:t>
      </w:r>
      <w:r w:rsidR="008E7A40">
        <w:rPr>
          <w:rFonts w:ascii="Times New Roman" w:hAnsi="Times New Roman" w:cs="Times New Roman"/>
          <w:sz w:val="24"/>
          <w:szCs w:val="24"/>
        </w:rPr>
        <w:t xml:space="preserve">the Rosenberg Self-Esteem Scale. </w:t>
      </w:r>
      <w:r w:rsidR="00D104B3">
        <w:rPr>
          <w:rFonts w:ascii="Times New Roman" w:hAnsi="Times New Roman" w:cs="Times New Roman"/>
          <w:sz w:val="24"/>
          <w:szCs w:val="24"/>
        </w:rPr>
        <w:t xml:space="preserve">The reason why we </w:t>
      </w:r>
      <w:r w:rsidR="00C710BA">
        <w:rPr>
          <w:rFonts w:ascii="Times New Roman" w:hAnsi="Times New Roman" w:cs="Times New Roman"/>
          <w:sz w:val="24"/>
          <w:szCs w:val="24"/>
        </w:rPr>
        <w:t>did focus on</w:t>
      </w:r>
      <w:r w:rsidR="00D104B3">
        <w:rPr>
          <w:rFonts w:ascii="Times New Roman" w:hAnsi="Times New Roman" w:cs="Times New Roman"/>
          <w:sz w:val="24"/>
          <w:szCs w:val="24"/>
        </w:rPr>
        <w:t xml:space="preserve"> this specific subset</w:t>
      </w:r>
      <w:r w:rsidR="00014298">
        <w:rPr>
          <w:rFonts w:ascii="Times New Roman" w:hAnsi="Times New Roman" w:cs="Times New Roman"/>
          <w:sz w:val="24"/>
          <w:szCs w:val="24"/>
        </w:rPr>
        <w:t xml:space="preserve"> of intrapersonal variables</w:t>
      </w:r>
      <w:r w:rsidR="00D104B3">
        <w:rPr>
          <w:rFonts w:ascii="Times New Roman" w:hAnsi="Times New Roman" w:cs="Times New Roman"/>
          <w:sz w:val="24"/>
          <w:szCs w:val="24"/>
        </w:rPr>
        <w:t xml:space="preserve"> is that the evidence supporting Williams’ temporal model is </w:t>
      </w:r>
      <w:r w:rsidR="000063D2">
        <w:rPr>
          <w:rFonts w:ascii="Times New Roman" w:hAnsi="Times New Roman" w:cs="Times New Roman"/>
          <w:sz w:val="24"/>
          <w:szCs w:val="24"/>
        </w:rPr>
        <w:t>to a large extent</w:t>
      </w:r>
      <w:r w:rsidR="00D104B3">
        <w:rPr>
          <w:rFonts w:ascii="Times New Roman" w:hAnsi="Times New Roman" w:cs="Times New Roman"/>
          <w:sz w:val="24"/>
          <w:szCs w:val="24"/>
        </w:rPr>
        <w:t xml:space="preserve"> based on studies using these specific dependent variables. In other words, </w:t>
      </w:r>
      <w:r w:rsidR="008E7A40">
        <w:rPr>
          <w:rFonts w:ascii="Times New Roman" w:hAnsi="Times New Roman" w:cs="Times New Roman"/>
          <w:sz w:val="24"/>
          <w:szCs w:val="24"/>
        </w:rPr>
        <w:t>t</w:t>
      </w:r>
      <w:r w:rsidR="008E7A40" w:rsidRPr="009159AB">
        <w:rPr>
          <w:rFonts w:ascii="Times New Roman" w:hAnsi="Times New Roman" w:cs="Times New Roman"/>
          <w:sz w:val="24"/>
          <w:szCs w:val="24"/>
        </w:rPr>
        <w:t xml:space="preserve">hese </w:t>
      </w:r>
      <w:r w:rsidR="008E7A40">
        <w:rPr>
          <w:rFonts w:ascii="Times New Roman" w:hAnsi="Times New Roman" w:cs="Times New Roman"/>
          <w:sz w:val="24"/>
          <w:szCs w:val="24"/>
        </w:rPr>
        <w:t xml:space="preserve">fundamental needs </w:t>
      </w:r>
      <w:r w:rsidR="008E7A40" w:rsidRPr="009159AB">
        <w:rPr>
          <w:rFonts w:ascii="Times New Roman" w:hAnsi="Times New Roman" w:cs="Times New Roman"/>
          <w:sz w:val="24"/>
          <w:szCs w:val="24"/>
        </w:rPr>
        <w:t xml:space="preserve">measures are particularly important for testing Williams’s </w:t>
      </w:r>
      <w:r w:rsidR="007A1A46">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7A1A46">
        <w:rPr>
          <w:rFonts w:ascii="Times New Roman" w:hAnsi="Times New Roman" w:cs="Times New Roman"/>
          <w:sz w:val="24"/>
          <w:szCs w:val="24"/>
        </w:rPr>
        <w:fldChar w:fldCharType="separate"/>
      </w:r>
      <w:r w:rsidR="007A1A46" w:rsidRPr="007A1A46">
        <w:rPr>
          <w:rFonts w:ascii="Times New Roman" w:hAnsi="Times New Roman" w:cs="Times New Roman"/>
          <w:noProof/>
          <w:sz w:val="24"/>
          <w:szCs w:val="24"/>
        </w:rPr>
        <w:t>[11]</w:t>
      </w:r>
      <w:r w:rsidR="007A1A46">
        <w:rPr>
          <w:rFonts w:ascii="Times New Roman" w:hAnsi="Times New Roman" w:cs="Times New Roman"/>
          <w:sz w:val="24"/>
          <w:szCs w:val="24"/>
        </w:rPr>
        <w:fldChar w:fldCharType="end"/>
      </w:r>
      <w:r w:rsidR="008E7A40" w:rsidRPr="009159AB">
        <w:rPr>
          <w:rFonts w:ascii="Times New Roman" w:hAnsi="Times New Roman" w:cs="Times New Roman"/>
          <w:sz w:val="24"/>
          <w:szCs w:val="24"/>
        </w:rPr>
        <w:t xml:space="preserve"> prediction concerning moderation of ostracism effects over time.</w:t>
      </w:r>
      <w:r w:rsidR="008E7A40">
        <w:rPr>
          <w:rFonts w:ascii="Times New Roman" w:hAnsi="Times New Roman" w:cs="Times New Roman"/>
          <w:sz w:val="24"/>
          <w:szCs w:val="24"/>
        </w:rPr>
        <w:t xml:space="preserve"> </w:t>
      </w:r>
    </w:p>
    <w:p w14:paraId="1E69022D" w14:textId="77777777" w:rsidR="0057467A" w:rsidRPr="00D65412" w:rsidRDefault="0057467A" w:rsidP="00BF0960">
      <w:pPr>
        <w:pStyle w:val="Heading2"/>
      </w:pPr>
      <w:r>
        <w:t>Hypotheses</w:t>
      </w:r>
    </w:p>
    <w:p w14:paraId="3D854A9F" w14:textId="64C217A6" w:rsidR="00E76D2C" w:rsidRPr="009159AB" w:rsidRDefault="00E63A11" w:rsidP="00E46E1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Following our preregistered report on OSF, we divided </w:t>
      </w:r>
      <w:r w:rsidR="0015631E">
        <w:rPr>
          <w:rFonts w:ascii="Times New Roman" w:hAnsi="Times New Roman" w:cs="Times New Roman"/>
          <w:sz w:val="24"/>
          <w:szCs w:val="24"/>
        </w:rPr>
        <w:t xml:space="preserve">the </w:t>
      </w:r>
      <w:r w:rsidR="00731737" w:rsidRPr="009159AB">
        <w:rPr>
          <w:rFonts w:ascii="Times New Roman" w:hAnsi="Times New Roman" w:cs="Times New Roman"/>
          <w:sz w:val="24"/>
          <w:szCs w:val="24"/>
        </w:rPr>
        <w:t xml:space="preserve">hypotheses into two </w:t>
      </w:r>
      <w:r w:rsidR="009A24B1" w:rsidRPr="009159AB">
        <w:rPr>
          <w:rFonts w:ascii="Times New Roman" w:hAnsi="Times New Roman" w:cs="Times New Roman"/>
          <w:sz w:val="24"/>
          <w:szCs w:val="24"/>
        </w:rPr>
        <w:t>primary</w:t>
      </w:r>
      <w:r w:rsidR="00A6700D">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A24B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and several </w:t>
      </w:r>
      <w:r w:rsidR="0051205D">
        <w:rPr>
          <w:rFonts w:ascii="Times New Roman" w:hAnsi="Times New Roman" w:cs="Times New Roman"/>
          <w:sz w:val="24"/>
          <w:szCs w:val="24"/>
        </w:rPr>
        <w:t>secondary</w:t>
      </w:r>
      <w:r w:rsidR="0051205D"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731737" w:rsidRPr="009159AB">
        <w:rPr>
          <w:rFonts w:ascii="Times New Roman" w:hAnsi="Times New Roman" w:cs="Times New Roman"/>
          <w:sz w:val="24"/>
          <w:szCs w:val="24"/>
        </w:rPr>
        <w:t xml:space="preserve">. The two </w:t>
      </w:r>
      <w:r w:rsidR="00931B08">
        <w:rPr>
          <w:rFonts w:ascii="Times New Roman" w:hAnsi="Times New Roman" w:cs="Times New Roman"/>
          <w:sz w:val="24"/>
          <w:szCs w:val="24"/>
        </w:rPr>
        <w:t>primary</w:t>
      </w:r>
      <w:r w:rsidR="00966EE4">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AA5242" w:rsidRPr="009159AB">
        <w:rPr>
          <w:rFonts w:ascii="Times New Roman" w:hAnsi="Times New Roman" w:cs="Times New Roman"/>
          <w:sz w:val="24"/>
          <w:szCs w:val="24"/>
        </w:rPr>
        <w:t>were</w:t>
      </w:r>
      <w:r w:rsidR="00D802B4">
        <w:rPr>
          <w:rFonts w:ascii="Times New Roman" w:hAnsi="Times New Roman" w:cs="Times New Roman"/>
          <w:sz w:val="24"/>
          <w:szCs w:val="24"/>
        </w:rPr>
        <w:t>:</w:t>
      </w:r>
      <w:r w:rsidR="007C3787">
        <w:rPr>
          <w:rFonts w:ascii="Times New Roman" w:hAnsi="Times New Roman" w:cs="Times New Roman"/>
          <w:sz w:val="24"/>
          <w:szCs w:val="24"/>
        </w:rPr>
        <w:t xml:space="preserve"> </w:t>
      </w:r>
      <w:r w:rsidR="00A04365" w:rsidRPr="009159AB">
        <w:rPr>
          <w:rFonts w:ascii="Times New Roman" w:hAnsi="Times New Roman" w:cs="Times New Roman"/>
          <w:sz w:val="24"/>
          <w:szCs w:val="24"/>
        </w:rPr>
        <w:t xml:space="preserve">is there an ordinal decrease of the ostracism effect across time </w:t>
      </w:r>
      <w:r w:rsidR="0015631E">
        <w:rPr>
          <w:rFonts w:ascii="Times New Roman" w:hAnsi="Times New Roman" w:cs="Times New Roman"/>
          <w:sz w:val="24"/>
          <w:szCs w:val="24"/>
        </w:rPr>
        <w:t>of measurement</w:t>
      </w:r>
      <w:r w:rsidR="00731737" w:rsidRPr="009159AB">
        <w:rPr>
          <w:rFonts w:ascii="Times New Roman" w:hAnsi="Times New Roman" w:cs="Times New Roman"/>
          <w:sz w:val="24"/>
          <w:szCs w:val="24"/>
        </w:rPr>
        <w:t>?</w:t>
      </w:r>
      <w:r w:rsidR="00D802B4">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1)</w:t>
      </w:r>
      <w:r w:rsidR="00731737" w:rsidRPr="009159AB">
        <w:rPr>
          <w:rFonts w:ascii="Times New Roman" w:hAnsi="Times New Roman" w:cs="Times New Roman"/>
          <w:sz w:val="24"/>
          <w:szCs w:val="24"/>
        </w:rPr>
        <w:t xml:space="preserve"> </w:t>
      </w:r>
      <w:r w:rsidR="00792D66" w:rsidRPr="009159AB">
        <w:rPr>
          <w:rFonts w:ascii="Times New Roman" w:hAnsi="Times New Roman" w:cs="Times New Roman"/>
          <w:sz w:val="24"/>
          <w:szCs w:val="24"/>
        </w:rPr>
        <w:t xml:space="preserve">and </w:t>
      </w:r>
      <w:r w:rsidR="00A04365" w:rsidRPr="009159AB">
        <w:rPr>
          <w:rFonts w:ascii="Times New Roman" w:hAnsi="Times New Roman" w:cs="Times New Roman"/>
          <w:sz w:val="24"/>
          <w:szCs w:val="24"/>
        </w:rPr>
        <w:t xml:space="preserve">is there an ordinal difference in the interaction effect across time </w:t>
      </w:r>
      <w:r w:rsidR="0015631E">
        <w:rPr>
          <w:rFonts w:ascii="Times New Roman" w:hAnsi="Times New Roman" w:cs="Times New Roman"/>
          <w:sz w:val="24"/>
          <w:szCs w:val="24"/>
        </w:rPr>
        <w:t>of measurement</w:t>
      </w:r>
      <w:r w:rsidR="0015631E" w:rsidRPr="009159AB">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2)</w:t>
      </w:r>
      <w:r w:rsidR="00D802B4">
        <w:rPr>
          <w:rFonts w:ascii="Times New Roman" w:hAnsi="Times New Roman" w:cs="Times New Roman"/>
          <w:sz w:val="24"/>
          <w:szCs w:val="24"/>
        </w:rPr>
        <w:t xml:space="preserve">? </w:t>
      </w:r>
      <w:r w:rsidR="00931B08">
        <w:rPr>
          <w:rFonts w:ascii="Times New Roman" w:hAnsi="Times New Roman" w:cs="Times New Roman"/>
          <w:sz w:val="24"/>
          <w:szCs w:val="24"/>
        </w:rPr>
        <w:t>Secondary</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regarded moderation of the ostracism effect by structural aspects of the studies, sampling aspects of the studies, and different types of dependent measures used.</w:t>
      </w:r>
      <w:r w:rsidR="00731737" w:rsidRPr="009159AB">
        <w:rPr>
          <w:rFonts w:ascii="Times New Roman" w:hAnsi="Times New Roman" w:cs="Times New Roman"/>
          <w:sz w:val="24"/>
          <w:szCs w:val="24"/>
        </w:rPr>
        <w:t xml:space="preserve"> These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will be answered with random and mixed-effects meta-analytic models</w:t>
      </w:r>
      <w:r w:rsidR="003800A3" w:rsidRPr="009159AB">
        <w:rPr>
          <w:rFonts w:ascii="Times New Roman" w:hAnsi="Times New Roman" w:cs="Times New Roman"/>
          <w:sz w:val="24"/>
          <w:szCs w:val="24"/>
        </w:rPr>
        <w:t xml:space="preserve"> applied to </w:t>
      </w:r>
      <w:r w:rsidR="00A6700D">
        <w:rPr>
          <w:rFonts w:ascii="Times New Roman" w:hAnsi="Times New Roman" w:cs="Times New Roman"/>
          <w:sz w:val="24"/>
          <w:szCs w:val="24"/>
        </w:rPr>
        <w:t xml:space="preserve">all </w:t>
      </w:r>
      <w:r w:rsidR="00731737" w:rsidRPr="009159AB">
        <w:rPr>
          <w:rFonts w:ascii="Times New Roman" w:hAnsi="Times New Roman" w:cs="Times New Roman"/>
          <w:sz w:val="24"/>
          <w:szCs w:val="24"/>
        </w:rPr>
        <w:t>120 studies</w:t>
      </w:r>
      <w:r w:rsidR="00A6700D">
        <w:rPr>
          <w:rFonts w:ascii="Times New Roman" w:hAnsi="Times New Roman" w:cs="Times New Roman"/>
          <w:sz w:val="24"/>
          <w:szCs w:val="24"/>
        </w:rPr>
        <w:t xml:space="preserve"> that we were able to collate</w:t>
      </w:r>
      <w:r w:rsidR="00731737" w:rsidRPr="009159AB">
        <w:rPr>
          <w:rFonts w:ascii="Times New Roman" w:hAnsi="Times New Roman" w:cs="Times New Roman"/>
          <w:sz w:val="24"/>
          <w:szCs w:val="24"/>
        </w:rPr>
        <w:t>.</w:t>
      </w:r>
    </w:p>
    <w:p w14:paraId="3D8C7A2C" w14:textId="77777777" w:rsidR="00E76D2C" w:rsidRPr="009159AB" w:rsidRDefault="00731737" w:rsidP="00BF0960">
      <w:pPr>
        <w:pStyle w:val="Heading1"/>
      </w:pPr>
      <w:r w:rsidRPr="009159AB">
        <w:t>Method</w:t>
      </w:r>
    </w:p>
    <w:p w14:paraId="5137BD9B" w14:textId="77777777" w:rsidR="00E76D2C" w:rsidRPr="009159AB" w:rsidRDefault="0086030D" w:rsidP="00BF0960">
      <w:pPr>
        <w:pStyle w:val="Heading2"/>
      </w:pPr>
      <w:r w:rsidRPr="009159AB">
        <w:t>Study inclusion criteria</w:t>
      </w:r>
      <w:r w:rsidR="00731737" w:rsidRPr="009159AB">
        <w:t xml:space="preserve"> </w:t>
      </w:r>
    </w:p>
    <w:p w14:paraId="366BE5E4" w14:textId="6C370A88" w:rsidR="003E3CEE" w:rsidRPr="009159AB" w:rsidRDefault="006D3CB4" w:rsidP="00DA4136">
      <w:pPr>
        <w:keepNext/>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First, </w:t>
      </w:r>
      <w:r w:rsidR="00A71357">
        <w:rPr>
          <w:rFonts w:ascii="Times New Roman" w:hAnsi="Times New Roman" w:cs="Times New Roman"/>
          <w:sz w:val="24"/>
          <w:szCs w:val="24"/>
        </w:rPr>
        <w:t xml:space="preserve">we only considered </w:t>
      </w:r>
      <w:r w:rsidR="003900A4">
        <w:rPr>
          <w:rFonts w:ascii="Times New Roman" w:hAnsi="Times New Roman" w:cs="Times New Roman"/>
          <w:sz w:val="24"/>
          <w:szCs w:val="24"/>
        </w:rPr>
        <w:t xml:space="preserve">Cyberball </w:t>
      </w:r>
      <w:r w:rsidR="00AD1764" w:rsidRPr="009159AB">
        <w:rPr>
          <w:rFonts w:ascii="Times New Roman" w:hAnsi="Times New Roman" w:cs="Times New Roman"/>
          <w:sz w:val="24"/>
          <w:szCs w:val="24"/>
        </w:rPr>
        <w:t xml:space="preserve">experiments that </w:t>
      </w:r>
      <w:r w:rsidR="00A71357">
        <w:rPr>
          <w:rFonts w:ascii="Times New Roman" w:hAnsi="Times New Roman" w:cs="Times New Roman"/>
          <w:sz w:val="24"/>
          <w:szCs w:val="24"/>
        </w:rPr>
        <w:t xml:space="preserve">contained a factor that </w:t>
      </w:r>
      <w:r w:rsidR="00AD1764" w:rsidRPr="009159AB">
        <w:rPr>
          <w:rFonts w:ascii="Times New Roman" w:hAnsi="Times New Roman" w:cs="Times New Roman"/>
          <w:sz w:val="24"/>
          <w:szCs w:val="24"/>
        </w:rPr>
        <w:t xml:space="preserve">manipulated </w:t>
      </w:r>
      <w:r w:rsidR="00A71357">
        <w:rPr>
          <w:rFonts w:ascii="Times New Roman" w:hAnsi="Times New Roman" w:cs="Times New Roman"/>
          <w:sz w:val="24"/>
          <w:szCs w:val="24"/>
        </w:rPr>
        <w:t xml:space="preserve">the </w:t>
      </w:r>
      <w:r w:rsidR="00AD1764" w:rsidRPr="009159AB">
        <w:rPr>
          <w:rFonts w:ascii="Times New Roman" w:hAnsi="Times New Roman" w:cs="Times New Roman"/>
          <w:sz w:val="24"/>
          <w:szCs w:val="24"/>
        </w:rPr>
        <w:t>number of virtual ball tosses obtained by the participants. For this ostracism factor we only considered the condition in which participants were ostracized by all other participants and the condition in which participants were equally included by all other players.</w:t>
      </w:r>
      <w:r w:rsidR="009258DE">
        <w:rPr>
          <w:rFonts w:ascii="Times New Roman" w:hAnsi="Times New Roman" w:cs="Times New Roman"/>
          <w:sz w:val="24"/>
          <w:szCs w:val="24"/>
        </w:rPr>
        <w:t xml:space="preserve"> </w:t>
      </w:r>
      <w:r w:rsidR="00A71357" w:rsidRPr="009159AB">
        <w:rPr>
          <w:rFonts w:ascii="Times New Roman" w:hAnsi="Times New Roman" w:cs="Times New Roman"/>
          <w:sz w:val="24"/>
          <w:szCs w:val="24"/>
        </w:rPr>
        <w:t xml:space="preserve">Second, we only considered experiments that incorporated a between-subjects design with random assignment. Within-subject designs were excluded, because </w:t>
      </w:r>
      <w:r w:rsidR="009258DE">
        <w:rPr>
          <w:rFonts w:ascii="Times New Roman" w:hAnsi="Times New Roman" w:cs="Times New Roman"/>
          <w:sz w:val="24"/>
          <w:szCs w:val="24"/>
        </w:rPr>
        <w:t>this would</w:t>
      </w:r>
      <w:r w:rsidR="00A71357" w:rsidRPr="009159AB">
        <w:rPr>
          <w:rFonts w:ascii="Times New Roman" w:hAnsi="Times New Roman" w:cs="Times New Roman"/>
          <w:sz w:val="24"/>
          <w:szCs w:val="24"/>
        </w:rPr>
        <w:t xml:space="preserve"> require the correlations between measures in primary studies and </w:t>
      </w:r>
      <w:r w:rsidR="009258DE">
        <w:rPr>
          <w:rFonts w:ascii="Times New Roman" w:hAnsi="Times New Roman" w:cs="Times New Roman"/>
          <w:sz w:val="24"/>
          <w:szCs w:val="24"/>
        </w:rPr>
        <w:t>such correlations are often not</w:t>
      </w:r>
      <w:r w:rsidR="00A71357" w:rsidRPr="009159AB">
        <w:rPr>
          <w:rFonts w:ascii="Times New Roman" w:hAnsi="Times New Roman" w:cs="Times New Roman"/>
          <w:sz w:val="24"/>
          <w:szCs w:val="24"/>
        </w:rPr>
        <w:t xml:space="preserve"> reliably </w:t>
      </w:r>
      <w:r w:rsidR="00A71357" w:rsidRPr="009159AB">
        <w:rPr>
          <w:rFonts w:ascii="Times New Roman" w:hAnsi="Times New Roman" w:cs="Times New Roman"/>
          <w:sz w:val="24"/>
          <w:szCs w:val="24"/>
        </w:rPr>
        <w:lastRenderedPageBreak/>
        <w:t>reported in the papers</w:t>
      </w:r>
      <w:r w:rsidR="00A71357">
        <w:rPr>
          <w:rFonts w:ascii="Times New Roman" w:hAnsi="Times New Roman" w:cs="Times New Roman"/>
          <w:sz w:val="24"/>
          <w:szCs w:val="24"/>
        </w:rPr>
        <w:t>.</w:t>
      </w:r>
      <w:r w:rsidR="009258DE">
        <w:rPr>
          <w:rFonts w:ascii="Times New Roman" w:hAnsi="Times New Roman" w:cs="Times New Roman"/>
          <w:sz w:val="24"/>
          <w:szCs w:val="24"/>
        </w:rPr>
        <w:t xml:space="preserve"> Moreover, </w:t>
      </w:r>
      <w:r w:rsidR="009258DE" w:rsidRPr="009159AB">
        <w:rPr>
          <w:rFonts w:ascii="Times New Roman" w:hAnsi="Times New Roman" w:cs="Times New Roman"/>
          <w:sz w:val="24"/>
          <w:szCs w:val="24"/>
        </w:rPr>
        <w:t xml:space="preserve">most within-subjects designs regard high-dimensional neurophysiological measurements such as fMRI that are beyond the scope of this meta-analysis </w:t>
      </w:r>
      <w:r w:rsidR="00327085">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"author" : [ { "dropping-particle" : "", "family" : "Cacioppo", "given" : "Stephanie", "non-dropping-particle" : "", "parse-names" : false, "suffix" : "" }, { "dropping-particle" : "", "family" : "Frum", "given" : "Chris", "non-dropping-particle" : "", "parse-names" : false, "suffix" : "" }, { "dropping-particle" : "", "family" : "Asp", "given" : "Erik", "non-dropping-particle" : "", "parse-names" : false, "suffix" : "" }, { "dropping-particle" : "", "family" : "Weiss", "given" : "Robin M", "non-dropping-particle" : "", "parse-names" : false, "suffix" : "" }, { "dropping-particle" : "", "family" : "Lewis", "given" : "James W", "non-dropping-particle" : "", "parse-names" : false, "suffix" : "" }, { "dropping-particle" : "", "family" : "Cacioppo", "given" : "John T", "non-dropping-particle" : "", "parse-names" : false, "suffix" : "" } ], "container-title" : "Scientific Reports", "id" : "ITEM-1", "issued" : { "date-parts" : [ [ "2013" ] ] }, "publisher" : "Nature Publishing Group", "title" : "A Quantitative Meta-Analysis of Functional Imaging Studies of Social Rejection", "type" : "article-journal", "volume" : "3" }, "uris" : [ "http://www.mendeley.com/documents/?uuid=b0fcd66d-d074-4fcf-be56-29bc784fe318" ] }, { "id" : "ITEM-2", "itemData" : { "DOI" : "10.1093/scan/nsu110", "ISSN" : "1749-5024", "PMID" : "25140048", "abstract" : "Many functional magnetic resonance imaging studies have explored the neural correlates of social pain that results from social threat, exclusion, rejection, loss or negative evaluation. Although activations have consistently been reported within the anterior cingulate cortex (ACC), it remains unclear which ACC subdivision is particularly involved. To provide a quantitative estimation of the specific involvement of ACC subdivisions in social pain, we conducted a voxel-based meta-analysis. The literature search identified 46 articles that included 940 subjects, the majority of which used the cyberball task. Significant likelihoods of activation were found in both the ventral and dorsal ACC for both social pain elicitation and self-reported distress during social pain. Self-reported distress involved more specifically the subgenual and pregenual ACC than social pain-related contrasts. The cyberball task involved the anterior midcingulate cortex to a lesser extent than other experimental tasks. During social pain, children exhibited subgenual activations to a greater extent than adults. Finally, the ventro-dorsal gradient of ACC activations in cyberball studies was related to the length of exclusion phases. The present meta-analysis contributes to a better understanding of the role of ACC subdivisions in social pain, and it could be of particular importance for guiding future studies of social pain and its neural underpinnings.", "author" : [ { "dropping-particle" : "", "family" : "Rotge", "given" : "Jean-Yves", "non-dropping-particle" : "", "parse-names" : false, "suffix" : "" }, { "dropping-particle" : "", "family" : "Lemogne", "given" : "Cedric", "non-dropping-particle" : "", "parse-names" : false, "suffix" : "" }, { "dropping-particle" : "", "family" : "Hinfray", "given" : "Sophie", "non-dropping-particle" : "", "parse-names" : false, "suffix" : "" }, { "dropping-particle" : "", "family" : "Huguet", "given" : "Pascal", "non-dropping-particle" : "", "parse-names" : false, "suffix" : "" }, { "dropping-particle" : "", "family" : "Grynszpan", "given" : "Ouriel", "non-dropping-particle" : "", "parse-names" : false, "suffix" : "" }, { "dropping-particle" : "", "family" : "Tartour", "given" : "Eric", "non-dropping-particle" : "", "parse-names" : false, "suffix" : "" }, { "dropping-particle" : "", "family" : "George", "given" : "Nathalie", "non-dropping-particle" : "", "parse-names" : false, "suffix" : "" }, { "dropping-particle" : "", "family" : "Fossati", "given" : "Philippe", "non-dropping-particle" : "", "parse-names" : false, "suffix" : "" } ], "container-title" : "Social cognitive and affective neuroscience", "id" : "ITEM-2", "issued" : { "date-parts" : [ [ "2014", "8", "19" ] ] }, "page" : "nsu110-", "title" : "A meta-analysis of the anterior cingulate contribution to social pain.", "type" : "article-journal" }, "uris" : [ "http://www.mendeley.com/documents/?uuid=30466012-9b64-412e-8931-bb33ac3f12af" ] } ], "mendeley" : { "formattedCitation" : "[15,16]", "plainTextFormattedCitation" : "[15,16]", "previouslyFormattedCitation" : "[15,16]"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[15,16]</w:t>
      </w:r>
      <w:r w:rsidR="00327085">
        <w:rPr>
          <w:rFonts w:ascii="Times New Roman" w:hAnsi="Times New Roman" w:cs="Times New Roman"/>
          <w:sz w:val="24"/>
          <w:szCs w:val="24"/>
        </w:rPr>
        <w:fldChar w:fldCharType="end"/>
      </w:r>
      <w:r w:rsidR="009258DE" w:rsidRPr="009159AB">
        <w:rPr>
          <w:rFonts w:ascii="Times New Roman" w:hAnsi="Times New Roman" w:cs="Times New Roman"/>
          <w:sz w:val="24"/>
          <w:szCs w:val="24"/>
        </w:rPr>
        <w:t xml:space="preserve">. </w:t>
      </w:r>
      <w:r w:rsidR="00A71357">
        <w:rPr>
          <w:rFonts w:ascii="Times New Roman" w:hAnsi="Times New Roman" w:cs="Times New Roman"/>
          <w:sz w:val="24"/>
          <w:szCs w:val="24"/>
        </w:rPr>
        <w:t xml:space="preserve">Third, we checked whether the experiments contained other </w:t>
      </w:r>
      <w:r w:rsidR="003E3CEE">
        <w:rPr>
          <w:rFonts w:ascii="Times New Roman" w:hAnsi="Times New Roman" w:cs="Times New Roman"/>
          <w:sz w:val="24"/>
          <w:szCs w:val="24"/>
        </w:rPr>
        <w:t xml:space="preserve">factors besides the ostracism factor. If </w:t>
      </w:r>
      <w:r w:rsidR="009258DE">
        <w:rPr>
          <w:rFonts w:ascii="Times New Roman" w:hAnsi="Times New Roman" w:cs="Times New Roman"/>
          <w:sz w:val="24"/>
          <w:szCs w:val="24"/>
        </w:rPr>
        <w:t xml:space="preserve">the experiment contained more than two additional factors </w:t>
      </w:r>
      <w:r w:rsidR="003E3CEE">
        <w:rPr>
          <w:rFonts w:ascii="Times New Roman" w:hAnsi="Times New Roman" w:cs="Times New Roman"/>
          <w:sz w:val="24"/>
          <w:szCs w:val="24"/>
        </w:rPr>
        <w:t xml:space="preserve">we collapsed effects sizes across the </w:t>
      </w:r>
      <w:r w:rsidR="009258DE">
        <w:rPr>
          <w:rFonts w:ascii="Times New Roman" w:hAnsi="Times New Roman" w:cs="Times New Roman"/>
          <w:sz w:val="24"/>
          <w:szCs w:val="24"/>
        </w:rPr>
        <w:t>factor that authors expressed least interest in</w:t>
      </w:r>
      <w:r w:rsidR="003E3CEE">
        <w:rPr>
          <w:rFonts w:ascii="Times New Roman" w:hAnsi="Times New Roman" w:cs="Times New Roman"/>
          <w:sz w:val="24"/>
          <w:szCs w:val="24"/>
        </w:rPr>
        <w:t>.</w:t>
      </w:r>
      <w:r w:rsidR="003E3CEE" w:rsidRPr="009159AB">
        <w:rPr>
          <w:rFonts w:ascii="Times New Roman" w:hAnsi="Times New Roman" w:cs="Times New Roman"/>
          <w:sz w:val="24"/>
          <w:szCs w:val="24"/>
        </w:rPr>
        <w:t xml:space="preserve"> Moreover, continuous variables that were dichotomized into factorial levels were also collapsed due to the many problems dichotomization can cause (e.g., underestimation of effect size, spurious effects</w:t>
      </w:r>
      <w:r w:rsidR="00327085">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"author" : [ { "dropping-particle" : "", "family" : "Hunter", "given" : "JE", "non-dropping-particle" : "", "parse-names" : false, "suffix" : "" }, { "dropping-particle" : "", "family" : "Schmidt", "given" : "FL", "non-dropping-particle" : "", "parse-names" : false, "suffix" : "" } ], "container-title" : "Journal of Applied Psychology", "id" : "ITEM-1", "issue" : "3", "issued" : { "date-parts" : [ [ "1990" ] ] }, "page" : "334-349", "title" : "Dichotomization of continuous variables: The implications for meta-analysis.", "type" : "article-journal", "volume" : "75" }, "uris" : [ "http://www.mendeley.com/documents/?uuid=b5de81a2-267f-4bd9-b520-753293640b89" ] }, { "id" : "ITEM-2", "itemData" : { "DOI" : "10.1037//1082-989X.7.1.19", "ISSN" : "1082-989X", "author" : [ { "dropping-particle" : "", "family" : "MacCallum", "given" : "Robert C", "non-dropping-particle" : "", "parse-names" : false, "suffix" : "" }, { "dropping-particle" : "", "family" : "Zhang", "given" : "Shaobo", "non-dropping-particle" : "", "parse-names" : false, "suffix" : "" }, { "dropping-particle" : "", "family" : "Preacher", "given" : "Kristopher J", "non-dropping-particle" : "", "parse-names" : false, "suffix" : "" }, { "dropping-particle" : "", "family" : "Rucker", "given" : "Derek D", "non-dropping-particle" : "", "parse-names" : false, "suffix" : "" } ], "container-title" : "Psychological Methods", "id" : "ITEM-2", "issue" : "1", "issued" : { "date-parts" : [ [ "2002" ] ] }, "page" : "19-40", "title" : "On the practice of dichotomization of quantitative variables.", "type" : "article-journal", "volume" : "7" }, "uris" : [ "http://www.mendeley.com/documents/?uuid=d3b50ca6-b025-49ac-999b-bc2059f6c60b" ] } ], "mendeley" : { "formattedCitation" : "[23,24]", "plainTextFormattedCitation" : "[23,24]", "previouslyFormattedCitation" : "[23,24]"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[23,24]</w:t>
      </w:r>
      <w:r w:rsidR="00327085">
        <w:rPr>
          <w:rFonts w:ascii="Times New Roman" w:hAnsi="Times New Roman" w:cs="Times New Roman"/>
          <w:sz w:val="24"/>
          <w:szCs w:val="24"/>
        </w:rPr>
        <w:fldChar w:fldCharType="end"/>
      </w:r>
      <w:r w:rsidR="00EF4585">
        <w:rPr>
          <w:rFonts w:ascii="Times New Roman" w:hAnsi="Times New Roman" w:cs="Times New Roman"/>
          <w:sz w:val="24"/>
          <w:szCs w:val="24"/>
        </w:rPr>
        <w:t>; four cases</w:t>
      </w:r>
      <w:r w:rsidR="000063D2">
        <w:rPr>
          <w:rFonts w:ascii="Times New Roman" w:hAnsi="Times New Roman" w:cs="Times New Roman"/>
          <w:sz w:val="24"/>
          <w:szCs w:val="24"/>
        </w:rPr>
        <w:t>)</w:t>
      </w:r>
      <w:r w:rsidR="003E3CEE" w:rsidRPr="009159AB">
        <w:rPr>
          <w:rFonts w:ascii="Times New Roman" w:hAnsi="Times New Roman" w:cs="Times New Roman"/>
          <w:sz w:val="24"/>
          <w:szCs w:val="24"/>
        </w:rPr>
        <w:t xml:space="preserve">. </w:t>
      </w:r>
      <w:r w:rsidR="003E3CEE">
        <w:rPr>
          <w:rFonts w:ascii="Times New Roman" w:hAnsi="Times New Roman" w:cs="Times New Roman"/>
          <w:sz w:val="24"/>
          <w:szCs w:val="24"/>
        </w:rPr>
        <w:t>Fourth,</w:t>
      </w:r>
      <w:r w:rsidR="003E3CEE" w:rsidRPr="009159AB">
        <w:rPr>
          <w:rFonts w:ascii="Times New Roman" w:hAnsi="Times New Roman" w:cs="Times New Roman"/>
          <w:sz w:val="24"/>
          <w:szCs w:val="24"/>
        </w:rPr>
        <w:t xml:space="preserve"> </w:t>
      </w:r>
      <w:r w:rsidR="003E3CEE">
        <w:rPr>
          <w:rFonts w:ascii="Times New Roman" w:hAnsi="Times New Roman" w:cs="Times New Roman"/>
          <w:sz w:val="24"/>
          <w:szCs w:val="24"/>
        </w:rPr>
        <w:t>f</w:t>
      </w:r>
      <w:r w:rsidR="003E3CEE" w:rsidRPr="009159AB">
        <w:rPr>
          <w:rFonts w:ascii="Times New Roman" w:hAnsi="Times New Roman" w:cs="Times New Roman"/>
          <w:sz w:val="24"/>
          <w:szCs w:val="24"/>
        </w:rPr>
        <w:t>or the dependent measures the criterion was that they were (expected to be) affected by the ostracism manipulation. We considered the measures that immediately followed the manipulation (first measure) and the measure at the end of the study (last measure), while excluding manipulation checks in this assessment.</w:t>
      </w:r>
    </w:p>
    <w:p w14:paraId="645F3F55" w14:textId="45940CEF" w:rsidR="00F961BE" w:rsidRPr="009159AB" w:rsidRDefault="00731737" w:rsidP="00114AA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Reasons for these inclusion criteria are threefold</w:t>
      </w:r>
      <w:r w:rsidR="009258DE">
        <w:rPr>
          <w:rFonts w:ascii="Times New Roman" w:hAnsi="Times New Roman" w:cs="Times New Roman"/>
          <w:sz w:val="24"/>
          <w:szCs w:val="24"/>
        </w:rPr>
        <w:t>:</w:t>
      </w:r>
      <w:r w:rsidRPr="009159AB">
        <w:rPr>
          <w:rFonts w:ascii="Times New Roman" w:hAnsi="Times New Roman" w:cs="Times New Roman"/>
          <w:sz w:val="24"/>
          <w:szCs w:val="24"/>
        </w:rPr>
        <w:t xml:space="preserve"> </w:t>
      </w:r>
      <w:r w:rsidR="005F2763" w:rsidRPr="009159AB">
        <w:rPr>
          <w:rFonts w:ascii="Times New Roman" w:hAnsi="Times New Roman" w:cs="Times New Roman"/>
          <w:sz w:val="24"/>
          <w:szCs w:val="24"/>
        </w:rPr>
        <w:t>(1)</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Most </w:t>
      </w:r>
      <w:r w:rsidR="0004634D" w:rsidRPr="009159AB">
        <w:rPr>
          <w:rFonts w:ascii="Times New Roman" w:hAnsi="Times New Roman" w:cs="Times New Roman"/>
          <w:sz w:val="24"/>
          <w:szCs w:val="24"/>
        </w:rPr>
        <w:t xml:space="preserve">Cyberball experiments take place in such a format, making it </w:t>
      </w:r>
      <w:r w:rsidR="003800A3" w:rsidRPr="009159AB">
        <w:rPr>
          <w:rFonts w:ascii="Times New Roman" w:hAnsi="Times New Roman" w:cs="Times New Roman"/>
          <w:sz w:val="24"/>
          <w:szCs w:val="24"/>
        </w:rPr>
        <w:t xml:space="preserve">an </w:t>
      </w:r>
      <w:r w:rsidR="0004634D" w:rsidRPr="009159AB">
        <w:rPr>
          <w:rFonts w:ascii="Times New Roman" w:hAnsi="Times New Roman" w:cs="Times New Roman"/>
          <w:sz w:val="24"/>
          <w:szCs w:val="24"/>
        </w:rPr>
        <w:t>encompassing criteri</w:t>
      </w:r>
      <w:r w:rsidR="003800A3" w:rsidRPr="009159AB">
        <w:rPr>
          <w:rFonts w:ascii="Times New Roman" w:hAnsi="Times New Roman" w:cs="Times New Roman"/>
          <w:sz w:val="24"/>
          <w:szCs w:val="24"/>
        </w:rPr>
        <w:t>on</w:t>
      </w:r>
      <w:r w:rsidR="0004634D" w:rsidRPr="009159AB">
        <w:rPr>
          <w:rFonts w:ascii="Times New Roman" w:hAnsi="Times New Roman" w:cs="Times New Roman"/>
          <w:sz w:val="24"/>
          <w:szCs w:val="24"/>
        </w:rPr>
        <w:t xml:space="preserve"> for the purposes of this meta-analysis.</w:t>
      </w:r>
      <w:r w:rsidR="0072322F" w:rsidRPr="009159AB">
        <w:rPr>
          <w:rFonts w:ascii="Times New Roman" w:hAnsi="Times New Roman" w:cs="Times New Roman"/>
          <w:sz w:val="24"/>
          <w:szCs w:val="24"/>
        </w:rPr>
        <w:t xml:space="preserve"> (2)</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The </w:t>
      </w:r>
      <w:r w:rsidR="003800A3" w:rsidRPr="009159AB">
        <w:rPr>
          <w:rFonts w:ascii="Times New Roman" w:hAnsi="Times New Roman" w:cs="Times New Roman"/>
          <w:sz w:val="24"/>
          <w:szCs w:val="24"/>
        </w:rPr>
        <w:t>choice to limit the meta-analysis to</w:t>
      </w:r>
      <w:r w:rsidRPr="009159AB">
        <w:rPr>
          <w:rFonts w:ascii="Times New Roman" w:hAnsi="Times New Roman" w:cs="Times New Roman"/>
          <w:sz w:val="24"/>
          <w:szCs w:val="24"/>
        </w:rPr>
        <w:t xml:space="preserve"> between-subject designs rendered computational aspects </w:t>
      </w:r>
      <w:r w:rsidR="001D140B" w:rsidRPr="009159AB">
        <w:rPr>
          <w:rFonts w:ascii="Times New Roman" w:hAnsi="Times New Roman" w:cs="Times New Roman"/>
          <w:sz w:val="24"/>
          <w:szCs w:val="24"/>
        </w:rPr>
        <w:t>more feasible based on reported statistics in papers</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(3) </w:t>
      </w:r>
      <w:r w:rsidR="009258DE">
        <w:rPr>
          <w:rFonts w:ascii="Times New Roman" w:hAnsi="Times New Roman" w:cs="Times New Roman"/>
          <w:sz w:val="24"/>
          <w:szCs w:val="24"/>
        </w:rPr>
        <w:t>The criteria maximize experimental ri</w:t>
      </w:r>
      <w:r w:rsidR="00473EDE">
        <w:rPr>
          <w:rFonts w:ascii="Times New Roman" w:hAnsi="Times New Roman" w:cs="Times New Roman"/>
          <w:sz w:val="24"/>
          <w:szCs w:val="24"/>
        </w:rPr>
        <w:t xml:space="preserve">gor as </w:t>
      </w:r>
      <w:r w:rsidR="009258DE">
        <w:rPr>
          <w:rFonts w:ascii="Times New Roman" w:hAnsi="Times New Roman" w:cs="Times New Roman"/>
          <w:sz w:val="24"/>
          <w:szCs w:val="24"/>
        </w:rPr>
        <w:t xml:space="preserve">they minimize </w:t>
      </w:r>
      <w:r w:rsidR="00EC6B2D">
        <w:rPr>
          <w:rFonts w:ascii="Times New Roman" w:hAnsi="Times New Roman" w:cs="Times New Roman"/>
          <w:sz w:val="24"/>
          <w:szCs w:val="24"/>
        </w:rPr>
        <w:t>the need for subjective quality assessment of the primary studies</w:t>
      </w:r>
      <w:r w:rsidR="001D140B" w:rsidRPr="009159AB">
        <w:rPr>
          <w:rFonts w:ascii="Times New Roman" w:hAnsi="Times New Roman" w:cs="Times New Roman"/>
          <w:sz w:val="24"/>
          <w:szCs w:val="24"/>
        </w:rPr>
        <w:t>.</w:t>
      </w:r>
      <w:r w:rsidR="00DF52E6">
        <w:rPr>
          <w:rFonts w:ascii="Times New Roman" w:hAnsi="Times New Roman" w:cs="Times New Roman"/>
          <w:sz w:val="24"/>
          <w:szCs w:val="24"/>
        </w:rPr>
        <w:t xml:space="preserve"> </w:t>
      </w:r>
      <w:r w:rsidR="003E3CEE">
        <w:rPr>
          <w:rFonts w:ascii="Times New Roman" w:hAnsi="Times New Roman" w:cs="Times New Roman"/>
          <w:sz w:val="24"/>
          <w:szCs w:val="24"/>
        </w:rPr>
        <w:t xml:space="preserve">Indeed, </w:t>
      </w:r>
      <w:r w:rsidR="00473EDE">
        <w:rPr>
          <w:rFonts w:ascii="Times New Roman" w:hAnsi="Times New Roman" w:cs="Times New Roman"/>
          <w:sz w:val="24"/>
          <w:szCs w:val="24"/>
        </w:rPr>
        <w:t>clear inclusion criteria</w:t>
      </w:r>
      <w:r w:rsidR="003E3CEE" w:rsidRPr="009159AB">
        <w:rPr>
          <w:rFonts w:ascii="Times New Roman" w:hAnsi="Times New Roman" w:cs="Times New Roman"/>
          <w:sz w:val="24"/>
          <w:szCs w:val="24"/>
        </w:rPr>
        <w:t xml:space="preserve"> decrease variability due to design characteristics, which increases power for moderator analyses</w:t>
      </w:r>
      <w:r w:rsidR="003E3CEE">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"[25]", "plainTextFormattedCitation" : "[25]", "previouslyFormattedCitation" : "[25]"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[25]</w:t>
      </w:r>
      <w:r w:rsidR="00327085">
        <w:rPr>
          <w:rFonts w:ascii="Times New Roman" w:hAnsi="Times New Roman" w:cs="Times New Roman"/>
          <w:sz w:val="24"/>
          <w:szCs w:val="24"/>
        </w:rPr>
        <w:fldChar w:fldCharType="end"/>
      </w:r>
      <w:r w:rsidR="003E3CEE" w:rsidRPr="009159AB">
        <w:rPr>
          <w:rFonts w:ascii="Times New Roman" w:hAnsi="Times New Roman" w:cs="Times New Roman"/>
          <w:sz w:val="24"/>
          <w:szCs w:val="24"/>
        </w:rPr>
        <w:t xml:space="preserve">. </w:t>
      </w:r>
    </w:p>
    <w:p w14:paraId="350D821C" w14:textId="77777777" w:rsidR="007B79EA" w:rsidRPr="009159AB" w:rsidRDefault="00E91FED" w:rsidP="00BF0960">
      <w:pPr>
        <w:pStyle w:val="Heading2"/>
      </w:pPr>
      <w:r w:rsidRPr="009159AB">
        <w:t>Literature search</w:t>
      </w:r>
      <w:r w:rsidR="00731737" w:rsidRPr="009159AB">
        <w:t xml:space="preserve"> </w:t>
      </w:r>
    </w:p>
    <w:p w14:paraId="62454B08" w14:textId="645BD8A9" w:rsidR="00E76D2C" w:rsidRPr="009159AB" w:rsidRDefault="00731737" w:rsidP="00D060BE">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have a</w:t>
      </w:r>
      <w:r w:rsidR="003800A3" w:rsidRPr="009159AB">
        <w:rPr>
          <w:rFonts w:ascii="Times New Roman" w:hAnsi="Times New Roman" w:cs="Times New Roman"/>
          <w:sz w:val="24"/>
          <w:szCs w:val="24"/>
        </w:rPr>
        <w:t xml:space="preserve"> comprehensive </w:t>
      </w:r>
      <w:r w:rsidRPr="009159AB">
        <w:rPr>
          <w:rFonts w:ascii="Times New Roman" w:hAnsi="Times New Roman" w:cs="Times New Roman"/>
          <w:sz w:val="24"/>
          <w:szCs w:val="24"/>
        </w:rPr>
        <w:t>meta-analysis of Cyberball studies,</w:t>
      </w:r>
      <w:r w:rsidR="00421DF3" w:rsidRPr="009159AB">
        <w:rPr>
          <w:rFonts w:ascii="Times New Roman" w:hAnsi="Times New Roman" w:cs="Times New Roman"/>
          <w:sz w:val="24"/>
          <w:szCs w:val="24"/>
        </w:rPr>
        <w:t xml:space="preserve"> we used</w:t>
      </w:r>
      <w:r w:rsidRPr="009159AB">
        <w:rPr>
          <w:rFonts w:ascii="Times New Roman" w:hAnsi="Times New Roman" w:cs="Times New Roman"/>
          <w:sz w:val="24"/>
          <w:szCs w:val="24"/>
        </w:rPr>
        <w:t xml:space="preserve"> seven search strategies in the period of November 2012 through April 2013. These search strategies included database searches, a call for data,</w:t>
      </w:r>
      <w:r w:rsidR="00114AA5"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cross-reference with </w:t>
      </w:r>
      <w:r w:rsidR="007B79EA" w:rsidRPr="009159AB">
        <w:rPr>
          <w:rFonts w:ascii="Times New Roman" w:hAnsi="Times New Roman" w:cs="Times New Roman"/>
          <w:sz w:val="24"/>
          <w:szCs w:val="24"/>
        </w:rPr>
        <w:t>Kip Williams’</w:t>
      </w:r>
      <w:r w:rsidR="00A04365" w:rsidRPr="009159AB">
        <w:rPr>
          <w:rFonts w:ascii="Times New Roman" w:hAnsi="Times New Roman" w:cs="Times New Roman"/>
          <w:sz w:val="24"/>
          <w:szCs w:val="24"/>
        </w:rPr>
        <w:t>s</w:t>
      </w:r>
      <w:r w:rsidR="007B79EA" w:rsidRPr="009159AB">
        <w:rPr>
          <w:rFonts w:ascii="Times New Roman" w:hAnsi="Times New Roman" w:cs="Times New Roman"/>
          <w:sz w:val="24"/>
          <w:szCs w:val="24"/>
        </w:rPr>
        <w:t xml:space="preserve"> </w:t>
      </w:r>
      <w:r w:rsidR="00E42605" w:rsidRPr="009159AB">
        <w:rPr>
          <w:rFonts w:ascii="Times New Roman" w:hAnsi="Times New Roman" w:cs="Times New Roman"/>
          <w:sz w:val="24"/>
          <w:szCs w:val="24"/>
        </w:rPr>
        <w:t xml:space="preserve">online </w:t>
      </w:r>
      <w:r w:rsidRPr="009159AB">
        <w:rPr>
          <w:rFonts w:ascii="Times New Roman" w:hAnsi="Times New Roman" w:cs="Times New Roman"/>
          <w:sz w:val="24"/>
          <w:szCs w:val="24"/>
        </w:rPr>
        <w:t>list of Cyberball studies</w:t>
      </w:r>
      <w:r w:rsidR="00D060BE" w:rsidRPr="009159AB">
        <w:rPr>
          <w:rFonts w:ascii="Times New Roman" w:hAnsi="Times New Roman" w:cs="Times New Roman"/>
          <w:sz w:val="24"/>
          <w:szCs w:val="24"/>
        </w:rPr>
        <w:t>,</w:t>
      </w:r>
      <w:r w:rsidRPr="009159AB">
        <w:rPr>
          <w:rFonts w:ascii="Times New Roman" w:hAnsi="Times New Roman" w:cs="Times New Roman"/>
          <w:sz w:val="24"/>
          <w:szCs w:val="24"/>
        </w:rPr>
        <w:t xml:space="preserve"> Google Scholar alerts, citation records, </w:t>
      </w:r>
      <w:r w:rsidR="000063D2" w:rsidRPr="009159AB">
        <w:rPr>
          <w:rFonts w:ascii="Times New Roman" w:hAnsi="Times New Roman" w:cs="Times New Roman"/>
          <w:sz w:val="24"/>
          <w:szCs w:val="24"/>
        </w:rPr>
        <w:t>Society for Personalit</w:t>
      </w:r>
      <w:r w:rsidR="000063D2">
        <w:rPr>
          <w:rFonts w:ascii="Times New Roman" w:hAnsi="Times New Roman" w:cs="Times New Roman"/>
          <w:sz w:val="24"/>
          <w:szCs w:val="24"/>
        </w:rPr>
        <w:t>y and Social Psychology (SPSP)</w:t>
      </w:r>
      <w:r w:rsidRPr="009159AB">
        <w:rPr>
          <w:rFonts w:ascii="Times New Roman" w:hAnsi="Times New Roman" w:cs="Times New Roman"/>
          <w:sz w:val="24"/>
          <w:szCs w:val="24"/>
        </w:rPr>
        <w:t xml:space="preserve"> conference abstracts</w:t>
      </w:r>
      <w:r w:rsidR="00421DF3" w:rsidRPr="009159AB">
        <w:rPr>
          <w:rFonts w:ascii="Times New Roman" w:hAnsi="Times New Roman" w:cs="Times New Roman"/>
          <w:sz w:val="24"/>
          <w:szCs w:val="24"/>
        </w:rPr>
        <w:t xml:space="preserve">, </w:t>
      </w:r>
      <w:r w:rsidRPr="009159AB">
        <w:rPr>
          <w:rFonts w:ascii="Times New Roman" w:hAnsi="Times New Roman" w:cs="Times New Roman"/>
          <w:sz w:val="24"/>
          <w:szCs w:val="24"/>
        </w:rPr>
        <w:t>and personal communication</w:t>
      </w:r>
      <w:r w:rsidR="008D7D3D"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p>
    <w:p w14:paraId="175C4A1A" w14:textId="0C17FCBF"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lastRenderedPageBreak/>
        <w:t>The databases searched included Web of Knowledge, PubMed, ScienceDirect</w:t>
      </w:r>
      <w:r w:rsidR="007441B8">
        <w:rPr>
          <w:rFonts w:ascii="Times New Roman" w:hAnsi="Times New Roman" w:cs="Times New Roman"/>
          <w:sz w:val="24"/>
          <w:szCs w:val="24"/>
        </w:rPr>
        <w:t>,</w:t>
      </w:r>
      <w:r w:rsidRPr="009159AB">
        <w:rPr>
          <w:rFonts w:ascii="Times New Roman" w:hAnsi="Times New Roman" w:cs="Times New Roman"/>
          <w:sz w:val="24"/>
          <w:szCs w:val="24"/>
        </w:rPr>
        <w:t xml:space="preserve"> and Worldcat</w:t>
      </w:r>
      <w:r w:rsidR="009E05F5" w:rsidRPr="009159AB">
        <w:rPr>
          <w:rFonts w:ascii="Times New Roman" w:hAnsi="Times New Roman" w:cs="Times New Roman"/>
          <w:sz w:val="24"/>
          <w:szCs w:val="24"/>
        </w:rPr>
        <w:t xml:space="preserve"> using </w:t>
      </w:r>
      <w:r w:rsidR="008D7D3D" w:rsidRPr="009159AB">
        <w:rPr>
          <w:rFonts w:ascii="Times New Roman" w:hAnsi="Times New Roman" w:cs="Times New Roman"/>
          <w:sz w:val="24"/>
          <w:szCs w:val="24"/>
        </w:rPr>
        <w:t xml:space="preserve">all </w:t>
      </w:r>
      <w:r w:rsidR="009E05F5" w:rsidRPr="009159AB">
        <w:rPr>
          <w:rFonts w:ascii="Times New Roman" w:hAnsi="Times New Roman" w:cs="Times New Roman"/>
          <w:sz w:val="24"/>
          <w:szCs w:val="24"/>
        </w:rPr>
        <w:t xml:space="preserve">sources from </w:t>
      </w:r>
      <w:r w:rsidR="008D7D3D" w:rsidRPr="009159AB">
        <w:rPr>
          <w:rFonts w:ascii="Times New Roman" w:hAnsi="Times New Roman" w:cs="Times New Roman"/>
          <w:sz w:val="24"/>
          <w:szCs w:val="24"/>
        </w:rPr>
        <w:t xml:space="preserve">the </w:t>
      </w:r>
      <w:r w:rsidR="009E05F5" w:rsidRPr="009159AB">
        <w:rPr>
          <w:rFonts w:ascii="Times New Roman" w:hAnsi="Times New Roman" w:cs="Times New Roman"/>
          <w:sz w:val="24"/>
          <w:szCs w:val="24"/>
        </w:rPr>
        <w:t>Tilburg University</w:t>
      </w:r>
      <w:r w:rsidR="008D7D3D" w:rsidRPr="009159AB">
        <w:rPr>
          <w:rFonts w:ascii="Times New Roman" w:hAnsi="Times New Roman" w:cs="Times New Roman"/>
          <w:sz w:val="24"/>
          <w:szCs w:val="24"/>
        </w:rPr>
        <w:t xml:space="preserve"> library</w:t>
      </w:r>
      <w:r w:rsidRPr="009159AB">
        <w:rPr>
          <w:rFonts w:ascii="Times New Roman" w:hAnsi="Times New Roman" w:cs="Times New Roman"/>
          <w:sz w:val="24"/>
          <w:szCs w:val="24"/>
        </w:rPr>
        <w:t xml:space="preserve">. The first three cover only published articles, whereas Worldcat also covers </w:t>
      </w:r>
      <w:r w:rsidR="009E05F5" w:rsidRPr="009159AB">
        <w:rPr>
          <w:rFonts w:ascii="Times New Roman" w:hAnsi="Times New Roman" w:cs="Times New Roman"/>
          <w:sz w:val="24"/>
          <w:szCs w:val="24"/>
        </w:rPr>
        <w:t xml:space="preserve">books and </w:t>
      </w:r>
      <w:r w:rsidRPr="009159AB">
        <w:rPr>
          <w:rFonts w:ascii="Times New Roman" w:hAnsi="Times New Roman" w:cs="Times New Roman"/>
          <w:sz w:val="24"/>
          <w:szCs w:val="24"/>
        </w:rPr>
        <w:t>dissertations</w:t>
      </w:r>
      <w:r w:rsidR="009E05F5" w:rsidRPr="009159AB">
        <w:rPr>
          <w:rFonts w:ascii="Times New Roman" w:hAnsi="Times New Roman" w:cs="Times New Roman"/>
          <w:sz w:val="24"/>
          <w:szCs w:val="24"/>
        </w:rPr>
        <w:t xml:space="preserve"> as well as the PsycINFO database</w:t>
      </w:r>
      <w:r w:rsidRPr="009159AB">
        <w:rPr>
          <w:rFonts w:ascii="Times New Roman" w:hAnsi="Times New Roman" w:cs="Times New Roman"/>
          <w:sz w:val="24"/>
          <w:szCs w:val="24"/>
        </w:rPr>
        <w:t xml:space="preserve">. All these databases were searched with the keywords </w:t>
      </w:r>
      <w:r w:rsidRPr="009159AB">
        <w:rPr>
          <w:rFonts w:ascii="Times New Roman" w:hAnsi="Times New Roman" w:cs="Times New Roman"/>
          <w:i/>
          <w:sz w:val="24"/>
          <w:szCs w:val="24"/>
        </w:rPr>
        <w:t>cyberball</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ball-tossing</w:t>
      </w:r>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ball AND ostraci*</w:t>
      </w:r>
      <w:r w:rsidRPr="009159AB">
        <w:rPr>
          <w:rFonts w:ascii="Times New Roman" w:hAnsi="Times New Roman" w:cs="Times New Roman"/>
          <w:sz w:val="24"/>
          <w:szCs w:val="24"/>
        </w:rPr>
        <w:t>. Web of Knowledge was the first database searched. For this database, an additional search term (i.e.</w:t>
      </w:r>
      <w:r w:rsidR="00AD3D33"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ball AND exclu*</w:t>
      </w:r>
      <w:r w:rsidRPr="009159AB">
        <w:rPr>
          <w:rFonts w:ascii="Times New Roman" w:hAnsi="Times New Roman" w:cs="Times New Roman"/>
          <w:sz w:val="24"/>
          <w:szCs w:val="24"/>
        </w:rPr>
        <w:t xml:space="preserve">) was used, but this </w:t>
      </w:r>
      <w:r w:rsidR="00DE0791">
        <w:rPr>
          <w:rFonts w:ascii="Times New Roman" w:hAnsi="Times New Roman" w:cs="Times New Roman"/>
          <w:sz w:val="24"/>
          <w:szCs w:val="24"/>
        </w:rPr>
        <w:t xml:space="preserve">additional search term </w:t>
      </w:r>
      <w:r w:rsidRPr="009159AB">
        <w:rPr>
          <w:rFonts w:ascii="Times New Roman" w:hAnsi="Times New Roman" w:cs="Times New Roman"/>
          <w:sz w:val="24"/>
          <w:szCs w:val="24"/>
        </w:rPr>
        <w:t xml:space="preserve">yielded zero </w:t>
      </w:r>
      <w:r w:rsidR="00951F2B">
        <w:rPr>
          <w:rFonts w:ascii="Times New Roman" w:hAnsi="Times New Roman" w:cs="Times New Roman"/>
          <w:sz w:val="24"/>
          <w:szCs w:val="24"/>
        </w:rPr>
        <w:t xml:space="preserve">relevant </w:t>
      </w:r>
      <w:r w:rsidR="00DE0791">
        <w:rPr>
          <w:rFonts w:ascii="Times New Roman" w:hAnsi="Times New Roman" w:cs="Times New Roman"/>
          <w:sz w:val="24"/>
          <w:szCs w:val="24"/>
        </w:rPr>
        <w:t xml:space="preserve">hits </w:t>
      </w:r>
      <w:r w:rsidR="00951F2B">
        <w:rPr>
          <w:rFonts w:ascii="Times New Roman" w:hAnsi="Times New Roman" w:cs="Times New Roman"/>
          <w:sz w:val="24"/>
          <w:szCs w:val="24"/>
        </w:rPr>
        <w:t xml:space="preserve">that were not a result of the other searches and was </w:t>
      </w:r>
      <w:r w:rsidR="00DE0791">
        <w:rPr>
          <w:rFonts w:ascii="Times New Roman" w:hAnsi="Times New Roman" w:cs="Times New Roman"/>
          <w:sz w:val="24"/>
          <w:szCs w:val="24"/>
        </w:rPr>
        <w:t>dropped.</w:t>
      </w:r>
      <w:r w:rsidRPr="009159AB">
        <w:rPr>
          <w:rFonts w:ascii="Times New Roman" w:hAnsi="Times New Roman" w:cs="Times New Roman"/>
          <w:sz w:val="24"/>
          <w:szCs w:val="24"/>
        </w:rPr>
        <w:t xml:space="preserve"> Across all these searches, results included 1927 </w:t>
      </w:r>
      <w:r w:rsidR="00471107">
        <w:rPr>
          <w:rFonts w:ascii="Times New Roman" w:hAnsi="Times New Roman" w:cs="Times New Roman"/>
          <w:sz w:val="24"/>
          <w:szCs w:val="24"/>
        </w:rPr>
        <w:t xml:space="preserve">potentially relevant studies </w:t>
      </w:r>
      <w:r w:rsidRPr="009159AB">
        <w:rPr>
          <w:rFonts w:ascii="Times New Roman" w:hAnsi="Times New Roman" w:cs="Times New Roman"/>
          <w:sz w:val="24"/>
          <w:szCs w:val="24"/>
        </w:rPr>
        <w:t xml:space="preserve">of which </w:t>
      </w:r>
      <w:r w:rsidR="00471107">
        <w:rPr>
          <w:rFonts w:ascii="Times New Roman" w:hAnsi="Times New Roman" w:cs="Times New Roman"/>
          <w:sz w:val="24"/>
          <w:szCs w:val="24"/>
        </w:rPr>
        <w:t xml:space="preserve">a total of </w:t>
      </w:r>
      <w:r w:rsidRPr="009159AB">
        <w:rPr>
          <w:rFonts w:ascii="Times New Roman" w:hAnsi="Times New Roman" w:cs="Times New Roman"/>
          <w:sz w:val="24"/>
          <w:szCs w:val="24"/>
        </w:rPr>
        <w:t xml:space="preserve">109 were </w:t>
      </w:r>
      <w:r w:rsidR="007F2A67">
        <w:rPr>
          <w:rFonts w:ascii="Times New Roman" w:hAnsi="Times New Roman" w:cs="Times New Roman"/>
          <w:sz w:val="24"/>
          <w:szCs w:val="24"/>
        </w:rPr>
        <w:t xml:space="preserve">deemed relevant and </w:t>
      </w:r>
      <w:r w:rsidRPr="009159AB">
        <w:rPr>
          <w:rFonts w:ascii="Times New Roman" w:hAnsi="Times New Roman" w:cs="Times New Roman"/>
          <w:sz w:val="24"/>
          <w:szCs w:val="24"/>
        </w:rPr>
        <w:t>saved for coding. Within Web of Knowledge,</w:t>
      </w:r>
      <w:r w:rsidR="00111F5F" w:rsidRPr="009159AB">
        <w:rPr>
          <w:rFonts w:ascii="Times New Roman" w:hAnsi="Times New Roman" w:cs="Times New Roman"/>
          <w:sz w:val="24"/>
          <w:szCs w:val="24"/>
        </w:rPr>
        <w:t xml:space="preserve"> we looked through all</w:t>
      </w:r>
      <w:r w:rsidRPr="009159AB">
        <w:rPr>
          <w:rFonts w:ascii="Times New Roman" w:hAnsi="Times New Roman" w:cs="Times New Roman"/>
          <w:sz w:val="24"/>
          <w:szCs w:val="24"/>
        </w:rPr>
        <w:t xml:space="preserve"> citation records of the seminal papers by </w:t>
      </w:r>
      <w:r w:rsidRPr="009159AB">
        <w:rPr>
          <w:rFonts w:ascii="Times New Roman" w:hAnsi="Times New Roman" w:cs="Times New Roman"/>
          <w:noProof/>
          <w:sz w:val="24"/>
          <w:szCs w:val="24"/>
        </w:rPr>
        <w:t xml:space="preserve">Williams </w:t>
      </w:r>
      <w:r w:rsidR="00182055" w:rsidRPr="009159AB">
        <w:rPr>
          <w:rFonts w:ascii="Times New Roman" w:hAnsi="Times New Roman" w:cs="Times New Roman"/>
          <w:noProof/>
          <w:sz w:val="24"/>
          <w:szCs w:val="24"/>
        </w:rPr>
        <w:t>et al.</w:t>
      </w:r>
      <w:r w:rsidR="00327085">
        <w:rPr>
          <w:rFonts w:ascii="Times New Roman" w:hAnsi="Times New Roman" w:cs="Times New Roman"/>
          <w:noProof/>
          <w:sz w:val="24"/>
          <w:szCs w:val="24"/>
        </w:rPr>
        <w:t xml:space="preserve"> </w:t>
      </w:r>
      <w:r w:rsidR="00327085">
        <w:rPr>
          <w:rFonts w:ascii="Times New Roman" w:hAnsi="Times New Roman" w:cs="Times New Roman"/>
          <w:noProof/>
          <w:sz w:val="24"/>
          <w:szCs w:val="24"/>
        </w:rPr>
        <w:fldChar w:fldCharType="begin" w:fldLock="1"/>
      </w:r>
      <w:r w:rsidR="00327085">
        <w:rPr>
          <w:rFonts w:ascii="Times New Roman" w:hAnsi="Times New Roman" w:cs="Times New Roman"/>
          <w:noProof/>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327085">
        <w:rPr>
          <w:rFonts w:ascii="Times New Roman" w:hAnsi="Times New Roman" w:cs="Times New Roman"/>
          <w:noProof/>
          <w:sz w:val="24"/>
          <w:szCs w:val="24"/>
        </w:rPr>
        <w:fldChar w:fldCharType="separate"/>
      </w:r>
      <w:r w:rsidR="00327085" w:rsidRPr="00327085">
        <w:rPr>
          <w:rFonts w:ascii="Times New Roman" w:hAnsi="Times New Roman" w:cs="Times New Roman"/>
          <w:noProof/>
          <w:sz w:val="24"/>
          <w:szCs w:val="24"/>
        </w:rPr>
        <w:t>[1]</w:t>
      </w:r>
      <w:r w:rsidR="00327085">
        <w:rPr>
          <w:rFonts w:ascii="Times New Roman" w:hAnsi="Times New Roman" w:cs="Times New Roman"/>
          <w:noProof/>
          <w:sz w:val="24"/>
          <w:szCs w:val="24"/>
        </w:rPr>
        <w:fldChar w:fldCharType="end"/>
      </w:r>
      <w:r w:rsidRPr="009159AB">
        <w:rPr>
          <w:rFonts w:ascii="Times New Roman" w:hAnsi="Times New Roman" w:cs="Times New Roman"/>
          <w:noProof/>
          <w:sz w:val="24"/>
          <w:szCs w:val="24"/>
        </w:rPr>
        <w:t>; Williams and Jarvis</w:t>
      </w:r>
      <w:r w:rsidR="00327085">
        <w:rPr>
          <w:rFonts w:ascii="Times New Roman" w:hAnsi="Times New Roman" w:cs="Times New Roman"/>
          <w:noProof/>
          <w:sz w:val="24"/>
          <w:szCs w:val="24"/>
        </w:rPr>
        <w:t xml:space="preserve"> </w:t>
      </w:r>
      <w:r w:rsidR="00327085">
        <w:rPr>
          <w:rFonts w:ascii="Times New Roman" w:hAnsi="Times New Roman" w:cs="Times New Roman"/>
          <w:noProof/>
          <w:sz w:val="24"/>
          <w:szCs w:val="24"/>
        </w:rPr>
        <w:fldChar w:fldCharType="begin" w:fldLock="1"/>
      </w:r>
      <w:r w:rsidR="00327085">
        <w:rPr>
          <w:rFonts w:ascii="Times New Roman" w:hAnsi="Times New Roman" w:cs="Times New Roman"/>
          <w:noProof/>
          <w:sz w:val="24"/>
          <w:szCs w:val="24"/>
        </w:rPr>
        <w:instrText>ADDIN CSL_CITATION { "citationItems" : [ { "id" : "ITEM-1", "itemData" : { "DOI" : "10.3758/BF03192765", "ISSN" : "1554-351X", "author" : [ { "dropping-particle" : "", "family" : "Williams", "given" : "Kipling D.", "non-dropping-particle" : "", "parse-names" : false, "suffix" : "" }, { "dropping-particle" : "", "family" : "Jarvis", "given" : "Blair", "non-dropping-particle" : "", "parse-names" : false, "suffix" : "" } ], "container-title" : "Behavior Research Methods", "id" : "ITEM-1", "issue" : "1", "issued" : { "date-parts" : [ [ "2006", "2" ] ] }, "page" : "174-180", "title" : "Cyberball: A program for use in research on interpersonal ostracism and acceptance", "type" : "article-journal", "volume" : "38" }, "uris" : [ "http://www.mendeley.com/documents/?uuid=ddd6425d-92c6-4f50-9746-7ba56df4a17a" ] } ], "mendeley" : { "formattedCitation" : "[26]", "plainTextFormattedCitation" : "[26]", "previouslyFormattedCitation" : "[26]" }, "properties" : { "noteIndex" : 0 }, "schema" : "https://github.com/citation-style-language/schema/raw/master/csl-citation.json" }</w:instrText>
      </w:r>
      <w:r w:rsidR="00327085">
        <w:rPr>
          <w:rFonts w:ascii="Times New Roman" w:hAnsi="Times New Roman" w:cs="Times New Roman"/>
          <w:noProof/>
          <w:sz w:val="24"/>
          <w:szCs w:val="24"/>
        </w:rPr>
        <w:fldChar w:fldCharType="separate"/>
      </w:r>
      <w:r w:rsidR="00327085" w:rsidRPr="00327085">
        <w:rPr>
          <w:rFonts w:ascii="Times New Roman" w:hAnsi="Times New Roman" w:cs="Times New Roman"/>
          <w:noProof/>
          <w:sz w:val="24"/>
          <w:szCs w:val="24"/>
        </w:rPr>
        <w:t>[26]</w:t>
      </w:r>
      <w:r w:rsidR="00327085">
        <w:rPr>
          <w:rFonts w:ascii="Times New Roman" w:hAnsi="Times New Roman" w:cs="Times New Roman"/>
          <w:noProof/>
          <w:sz w:val="24"/>
          <w:szCs w:val="24"/>
        </w:rPr>
        <w:fldChar w:fldCharType="end"/>
      </w:r>
      <w:r w:rsidRPr="009159AB">
        <w:rPr>
          <w:rFonts w:ascii="Times New Roman" w:hAnsi="Times New Roman" w:cs="Times New Roman"/>
          <w:sz w:val="24"/>
          <w:szCs w:val="24"/>
        </w:rPr>
        <w:t>. These papers were cited 332 times (as of 5</w:t>
      </w:r>
      <w:r w:rsidRPr="009159AB">
        <w:rPr>
          <w:rFonts w:ascii="Times New Roman" w:hAnsi="Times New Roman" w:cs="Times New Roman"/>
          <w:sz w:val="24"/>
          <w:szCs w:val="24"/>
          <w:vertAlign w:val="superscript"/>
        </w:rPr>
        <w:t>th</w:t>
      </w:r>
      <w:r w:rsidRPr="009159AB">
        <w:rPr>
          <w:rFonts w:ascii="Times New Roman" w:hAnsi="Times New Roman" w:cs="Times New Roman"/>
          <w:sz w:val="24"/>
          <w:szCs w:val="24"/>
        </w:rPr>
        <w:t xml:space="preserve"> of November, 2012), of which 43 papers were saved for coding. </w:t>
      </w:r>
      <w:r w:rsidR="005152EF" w:rsidRPr="009159AB">
        <w:rPr>
          <w:rFonts w:ascii="Times New Roman" w:hAnsi="Times New Roman" w:cs="Times New Roman"/>
          <w:sz w:val="24"/>
          <w:szCs w:val="24"/>
        </w:rPr>
        <w:t xml:space="preserve">The entire </w:t>
      </w:r>
      <w:r w:rsidRPr="009159AB">
        <w:rPr>
          <w:rFonts w:ascii="Times New Roman" w:hAnsi="Times New Roman" w:cs="Times New Roman"/>
          <w:sz w:val="24"/>
          <w:szCs w:val="24"/>
        </w:rPr>
        <w:t xml:space="preserve">literature search </w:t>
      </w:r>
      <w:r w:rsidR="00421DF3" w:rsidRPr="009159AB">
        <w:rPr>
          <w:rFonts w:ascii="Times New Roman" w:hAnsi="Times New Roman" w:cs="Times New Roman"/>
          <w:sz w:val="24"/>
          <w:szCs w:val="24"/>
        </w:rPr>
        <w:t>provided</w:t>
      </w:r>
      <w:r w:rsidRPr="009159AB">
        <w:rPr>
          <w:rFonts w:ascii="Times New Roman" w:hAnsi="Times New Roman" w:cs="Times New Roman"/>
          <w:sz w:val="24"/>
          <w:szCs w:val="24"/>
        </w:rPr>
        <w:t xml:space="preserve"> 2259 </w:t>
      </w:r>
      <w:r w:rsidR="00471107">
        <w:rPr>
          <w:rFonts w:ascii="Times New Roman" w:hAnsi="Times New Roman" w:cs="Times New Roman"/>
          <w:sz w:val="24"/>
          <w:szCs w:val="24"/>
        </w:rPr>
        <w:t xml:space="preserve">potentially relevant studies </w:t>
      </w:r>
      <w:r w:rsidR="002321C9" w:rsidRPr="009159AB">
        <w:rPr>
          <w:rFonts w:ascii="Times New Roman" w:hAnsi="Times New Roman" w:cs="Times New Roman"/>
          <w:sz w:val="24"/>
          <w:szCs w:val="24"/>
        </w:rPr>
        <w:t>(including possible duplicates across searches)</w:t>
      </w:r>
      <w:r w:rsidRPr="009159AB">
        <w:rPr>
          <w:rFonts w:ascii="Times New Roman" w:hAnsi="Times New Roman" w:cs="Times New Roman"/>
          <w:sz w:val="24"/>
          <w:szCs w:val="24"/>
        </w:rPr>
        <w:t>, of which 152 were selected to be included in the coding.</w:t>
      </w:r>
    </w:p>
    <w:p w14:paraId="4A9372E7" w14:textId="1BA69B5D"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call for data was put on the list</w:t>
      </w:r>
      <w:r w:rsidR="000B73FB" w:rsidRPr="009159AB">
        <w:rPr>
          <w:rFonts w:ascii="Times New Roman" w:hAnsi="Times New Roman" w:cs="Times New Roman"/>
          <w:sz w:val="24"/>
          <w:szCs w:val="24"/>
        </w:rPr>
        <w:t xml:space="preserve"> </w:t>
      </w:r>
      <w:r w:rsidRPr="009159AB">
        <w:rPr>
          <w:rFonts w:ascii="Times New Roman" w:hAnsi="Times New Roman" w:cs="Times New Roman"/>
          <w:sz w:val="24"/>
          <w:szCs w:val="24"/>
        </w:rPr>
        <w:t>serv</w:t>
      </w:r>
      <w:r w:rsidR="000B73FB" w:rsidRPr="009159AB">
        <w:rPr>
          <w:rFonts w:ascii="Times New Roman" w:hAnsi="Times New Roman" w:cs="Times New Roman"/>
          <w:sz w:val="24"/>
          <w:szCs w:val="24"/>
        </w:rPr>
        <w:t>er</w:t>
      </w:r>
      <w:r w:rsidRPr="009159AB">
        <w:rPr>
          <w:rFonts w:ascii="Times New Roman" w:hAnsi="Times New Roman" w:cs="Times New Roman"/>
          <w:sz w:val="24"/>
          <w:szCs w:val="24"/>
        </w:rPr>
        <w:t xml:space="preserve">s or forums of </w:t>
      </w:r>
      <w:r w:rsidR="000063D2">
        <w:rPr>
          <w:rFonts w:ascii="Times New Roman" w:hAnsi="Times New Roman" w:cs="Times New Roman"/>
          <w:sz w:val="24"/>
          <w:szCs w:val="24"/>
        </w:rPr>
        <w:t xml:space="preserve">SPSP, </w:t>
      </w:r>
      <w:r w:rsidRPr="009159AB">
        <w:rPr>
          <w:rFonts w:ascii="Times New Roman" w:hAnsi="Times New Roman" w:cs="Times New Roman"/>
          <w:sz w:val="24"/>
          <w:szCs w:val="24"/>
        </w:rPr>
        <w:t xml:space="preserve">European Association of Social Psychology (EASP), and Social Psychology Network (SPN; all on 3rd of December, 2012). This resulted in </w:t>
      </w:r>
      <w:r w:rsidR="00DE0791">
        <w:rPr>
          <w:rFonts w:ascii="Times New Roman" w:hAnsi="Times New Roman" w:cs="Times New Roman"/>
          <w:sz w:val="24"/>
          <w:szCs w:val="24"/>
        </w:rPr>
        <w:t>9</w:t>
      </w:r>
      <w:r w:rsidR="00DE079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replies, </w:t>
      </w:r>
      <w:r w:rsidR="007F2A67">
        <w:rPr>
          <w:rFonts w:ascii="Times New Roman" w:hAnsi="Times New Roman" w:cs="Times New Roman"/>
          <w:sz w:val="24"/>
          <w:szCs w:val="24"/>
        </w:rPr>
        <w:t>yielding</w:t>
      </w:r>
      <w:r w:rsidR="00471107">
        <w:rPr>
          <w:rFonts w:ascii="Times New Roman" w:hAnsi="Times New Roman" w:cs="Times New Roman"/>
          <w:sz w:val="24"/>
          <w:szCs w:val="24"/>
        </w:rPr>
        <w:t xml:space="preserve"> </w:t>
      </w:r>
      <w:r w:rsidR="00DE0791">
        <w:rPr>
          <w:rFonts w:ascii="Times New Roman" w:hAnsi="Times New Roman" w:cs="Times New Roman"/>
          <w:sz w:val="24"/>
          <w:szCs w:val="24"/>
        </w:rPr>
        <w:t>3</w:t>
      </w:r>
      <w:r w:rsidR="00DE0791" w:rsidRPr="009159AB">
        <w:rPr>
          <w:rFonts w:ascii="Times New Roman" w:hAnsi="Times New Roman" w:cs="Times New Roman"/>
          <w:sz w:val="24"/>
          <w:szCs w:val="24"/>
        </w:rPr>
        <w:t xml:space="preserve"> </w:t>
      </w:r>
      <w:r w:rsidRPr="009159AB">
        <w:rPr>
          <w:rFonts w:ascii="Times New Roman" w:hAnsi="Times New Roman" w:cs="Times New Roman"/>
          <w:sz w:val="24"/>
          <w:szCs w:val="24"/>
        </w:rPr>
        <w:t>useful studies</w:t>
      </w:r>
      <w:r w:rsidR="007F2A67">
        <w:rPr>
          <w:rFonts w:ascii="Times New Roman" w:hAnsi="Times New Roman" w:cs="Times New Roman"/>
          <w:sz w:val="24"/>
          <w:szCs w:val="24"/>
        </w:rPr>
        <w:t>.</w:t>
      </w:r>
    </w:p>
    <w:p w14:paraId="15ABEF3F" w14:textId="0DE3ED32"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Kip Williams keeps a list of Cyberball studies on his website. This list was used to check for extra articles that did not turn up in the initial searches on </w:t>
      </w:r>
      <w:r w:rsidR="004B1D45" w:rsidRPr="009159AB">
        <w:rPr>
          <w:rFonts w:ascii="Times New Roman" w:hAnsi="Times New Roman" w:cs="Times New Roman"/>
          <w:sz w:val="24"/>
          <w:szCs w:val="24"/>
        </w:rPr>
        <w:t xml:space="preserve">November </w:t>
      </w:r>
      <w:r w:rsidRPr="009159AB">
        <w:rPr>
          <w:rFonts w:ascii="Times New Roman" w:hAnsi="Times New Roman" w:cs="Times New Roman"/>
          <w:sz w:val="24"/>
          <w:szCs w:val="24"/>
        </w:rPr>
        <w:t>15</w:t>
      </w:r>
      <w:r w:rsidRPr="009159AB">
        <w:rPr>
          <w:rFonts w:ascii="Times New Roman" w:hAnsi="Times New Roman" w:cs="Times New Roman"/>
          <w:sz w:val="24"/>
          <w:szCs w:val="24"/>
          <w:vertAlign w:val="superscript"/>
        </w:rPr>
        <w:t>th</w:t>
      </w:r>
      <w:r w:rsidR="004B1D45" w:rsidRPr="009159AB">
        <w:rPr>
          <w:rFonts w:ascii="Times New Roman" w:hAnsi="Times New Roman" w:cs="Times New Roman"/>
          <w:sz w:val="24"/>
          <w:szCs w:val="24"/>
        </w:rPr>
        <w:t xml:space="preserve">, </w:t>
      </w:r>
      <w:r w:rsidR="000A5278" w:rsidRPr="009159AB">
        <w:rPr>
          <w:rFonts w:ascii="Times New Roman" w:hAnsi="Times New Roman" w:cs="Times New Roman"/>
          <w:sz w:val="24"/>
          <w:szCs w:val="24"/>
        </w:rPr>
        <w:t>2012</w:t>
      </w:r>
      <w:r w:rsidRPr="009159AB">
        <w:rPr>
          <w:rFonts w:ascii="Times New Roman" w:hAnsi="Times New Roman" w:cs="Times New Roman"/>
          <w:sz w:val="24"/>
          <w:szCs w:val="24"/>
        </w:rPr>
        <w:t>.</w:t>
      </w:r>
      <w:del w:id="42" w:author="Chris Hartgerink" w:date="2015-04-15T13:23:00Z">
        <w:r w:rsidR="0073000D" w:rsidDel="005B7C1B">
          <w:rPr>
            <w:rFonts w:ascii="Times New Roman" w:hAnsi="Times New Roman" w:cs="Times New Roman"/>
            <w:sz w:val="24"/>
            <w:szCs w:val="24"/>
            <w:vertAlign w:val="superscript"/>
          </w:rPr>
          <w:delText>2</w:delText>
        </w:r>
      </w:del>
      <w:ins w:id="43" w:author="Chris Hartgerink" w:date="2015-04-15T13:23:00Z">
        <w:r w:rsidR="005B7C1B">
          <w:rPr>
            <w:rFonts w:ascii="Times New Roman" w:hAnsi="Times New Roman" w:cs="Times New Roman"/>
            <w:sz w:val="24"/>
            <w:szCs w:val="24"/>
            <w:vertAlign w:val="superscript"/>
          </w:rPr>
          <w:t xml:space="preserve"> </w:t>
        </w:r>
        <w:r w:rsidR="005B7C1B" w:rsidRPr="009159AB">
          <w:rPr>
            <w:rFonts w:ascii="Times New Roman" w:hAnsi="Times New Roman" w:cs="Times New Roman"/>
            <w:sz w:val="24"/>
            <w:szCs w:val="24"/>
          </w:rPr>
          <w:t>It has been updated since, but the list that was used can be found on the Open Science Framework</w:t>
        </w:r>
        <w:r w:rsidR="005B7C1B">
          <w:rPr>
            <w:rFonts w:ascii="Times New Roman" w:hAnsi="Times New Roman" w:cs="Times New Roman"/>
            <w:sz w:val="24"/>
            <w:szCs w:val="24"/>
          </w:rPr>
          <w:t>.</w:t>
        </w:r>
      </w:ins>
      <w:r w:rsidR="00035B90"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The </w:t>
      </w:r>
      <w:ins w:id="44" w:author="Chris Hartgerink" w:date="2015-04-15T13:23:00Z">
        <w:r w:rsidR="005B7C1B">
          <w:rPr>
            <w:rFonts w:ascii="Times New Roman" w:hAnsi="Times New Roman" w:cs="Times New Roman"/>
            <w:sz w:val="24"/>
            <w:szCs w:val="24"/>
          </w:rPr>
          <w:t xml:space="preserve">used </w:t>
        </w:r>
      </w:ins>
      <w:r w:rsidRPr="009159AB">
        <w:rPr>
          <w:rFonts w:ascii="Times New Roman" w:hAnsi="Times New Roman" w:cs="Times New Roman"/>
          <w:sz w:val="24"/>
          <w:szCs w:val="24"/>
        </w:rPr>
        <w:t>list included 93 papers, of which 9 papers were included to be coded.</w:t>
      </w:r>
    </w:p>
    <w:p w14:paraId="000609E0" w14:textId="22F62C97" w:rsidR="00E76D2C" w:rsidRPr="009159AB" w:rsidRDefault="00731737" w:rsidP="00766272">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final searches included Google Scholar alerts, SPSP conference abstracts</w:t>
      </w:r>
      <w:r w:rsidR="007441B8">
        <w:rPr>
          <w:rFonts w:ascii="Times New Roman" w:hAnsi="Times New Roman" w:cs="Times New Roman"/>
          <w:sz w:val="24"/>
          <w:szCs w:val="24"/>
        </w:rPr>
        <w:t>,</w:t>
      </w:r>
      <w:r w:rsidRPr="009159AB">
        <w:rPr>
          <w:rFonts w:ascii="Times New Roman" w:hAnsi="Times New Roman" w:cs="Times New Roman"/>
          <w:sz w:val="24"/>
          <w:szCs w:val="24"/>
        </w:rPr>
        <w:t xml:space="preserve"> and personal communication. The Google Scholar alerts were used to keep up to date with new literature. These alerts notify a user when new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for a search term occur and were used for </w:t>
      </w:r>
      <w:r w:rsidRPr="009159AB">
        <w:rPr>
          <w:rFonts w:ascii="Times New Roman" w:hAnsi="Times New Roman" w:cs="Times New Roman"/>
          <w:i/>
          <w:sz w:val="24"/>
          <w:szCs w:val="24"/>
        </w:rPr>
        <w:t>cyberball</w:t>
      </w:r>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ball-tossing</w:t>
      </w:r>
      <w:r w:rsidR="00471107">
        <w:rPr>
          <w:rFonts w:ascii="Times New Roman" w:hAnsi="Times New Roman" w:cs="Times New Roman"/>
          <w:i/>
          <w:sz w:val="24"/>
          <w:szCs w:val="24"/>
        </w:rPr>
        <w:t>.</w:t>
      </w:r>
      <w:r w:rsidR="00471107">
        <w:rPr>
          <w:rFonts w:ascii="Times New Roman" w:hAnsi="Times New Roman" w:cs="Times New Roman"/>
          <w:sz w:val="24"/>
          <w:szCs w:val="24"/>
        </w:rPr>
        <w:t xml:space="preserve"> This</w:t>
      </w:r>
      <w:r w:rsidRPr="009159AB">
        <w:rPr>
          <w:rFonts w:ascii="Times New Roman" w:hAnsi="Times New Roman" w:cs="Times New Roman"/>
          <w:sz w:val="24"/>
          <w:szCs w:val="24"/>
        </w:rPr>
        <w:t xml:space="preserve"> yielded 85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of which 25 were saved for </w:t>
      </w:r>
      <w:r w:rsidRPr="009159AB">
        <w:rPr>
          <w:rFonts w:ascii="Times New Roman" w:hAnsi="Times New Roman" w:cs="Times New Roman"/>
          <w:sz w:val="24"/>
          <w:szCs w:val="24"/>
        </w:rPr>
        <w:lastRenderedPageBreak/>
        <w:t>coding. SPSP conference abstracts from 2006 through 2013 were searched for Cyberball studies. This led to personal communication</w:t>
      </w:r>
      <w:r w:rsidR="0070515C" w:rsidRPr="009159AB">
        <w:rPr>
          <w:rFonts w:ascii="Times New Roman" w:hAnsi="Times New Roman" w:cs="Times New Roman"/>
          <w:sz w:val="24"/>
          <w:szCs w:val="24"/>
        </w:rPr>
        <w:t>s</w:t>
      </w:r>
      <w:r w:rsidRPr="009159AB">
        <w:rPr>
          <w:rFonts w:ascii="Times New Roman" w:hAnsi="Times New Roman" w:cs="Times New Roman"/>
          <w:sz w:val="24"/>
          <w:szCs w:val="24"/>
        </w:rPr>
        <w:t xml:space="preserve"> with the authors of the conference abstracts, leading to</w:t>
      </w:r>
      <w:r w:rsidR="00B4260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additional studies. Pooled, the personal communication and the conference abstracts yielded 21 </w:t>
      </w:r>
      <w:r w:rsidR="00471107">
        <w:rPr>
          <w:rFonts w:ascii="Times New Roman" w:hAnsi="Times New Roman" w:cs="Times New Roman"/>
          <w:sz w:val="24"/>
          <w:szCs w:val="24"/>
        </w:rPr>
        <w:t>potentially relevant studies</w:t>
      </w:r>
      <w:r w:rsidR="00A93CDF" w:rsidRPr="009159AB">
        <w:rPr>
          <w:rFonts w:ascii="Times New Roman" w:hAnsi="Times New Roman" w:cs="Times New Roman"/>
          <w:sz w:val="24"/>
          <w:szCs w:val="24"/>
        </w:rPr>
        <w:t>,</w:t>
      </w:r>
      <w:r w:rsidRPr="009159AB">
        <w:rPr>
          <w:rFonts w:ascii="Times New Roman" w:hAnsi="Times New Roman" w:cs="Times New Roman"/>
          <w:sz w:val="24"/>
          <w:szCs w:val="24"/>
        </w:rPr>
        <w:t xml:space="preserve"> of which 20 were saved for coding. The seminal paper by Williams </w:t>
      </w:r>
      <w:r w:rsidR="00182055" w:rsidRPr="009159AB">
        <w:rPr>
          <w:rFonts w:ascii="Times New Roman" w:hAnsi="Times New Roman" w:cs="Times New Roman"/>
          <w:sz w:val="24"/>
          <w:szCs w:val="24"/>
        </w:rPr>
        <w:t>et al.</w:t>
      </w:r>
      <w:r w:rsidRPr="009159AB">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[1]</w:t>
      </w:r>
      <w:r w:rsidR="00327085">
        <w:rPr>
          <w:rFonts w:ascii="Times New Roman" w:hAnsi="Times New Roman" w:cs="Times New Roman"/>
          <w:sz w:val="24"/>
          <w:szCs w:val="24"/>
        </w:rPr>
        <w:fldChar w:fldCharType="end"/>
      </w:r>
      <w:r w:rsidR="00327085">
        <w:rPr>
          <w:rFonts w:ascii="Times New Roman" w:hAnsi="Times New Roman" w:cs="Times New Roman"/>
          <w:sz w:val="24"/>
          <w:szCs w:val="24"/>
        </w:rPr>
        <w:t xml:space="preserve"> </w:t>
      </w:r>
      <w:r w:rsidRPr="009159AB">
        <w:rPr>
          <w:rFonts w:ascii="Times New Roman" w:hAnsi="Times New Roman" w:cs="Times New Roman"/>
          <w:sz w:val="24"/>
          <w:szCs w:val="24"/>
        </w:rPr>
        <w:t xml:space="preserve">was added separately. </w:t>
      </w:r>
    </w:p>
    <w:p w14:paraId="02B57C84" w14:textId="367D3D12" w:rsidR="00E76D2C"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sum, the literature search spanned 2468 </w:t>
      </w:r>
      <w:r w:rsidR="00471107">
        <w:rPr>
          <w:rFonts w:ascii="Times New Roman" w:hAnsi="Times New Roman" w:cs="Times New Roman"/>
          <w:sz w:val="24"/>
          <w:szCs w:val="24"/>
        </w:rPr>
        <w:t>potentially relevant studies</w:t>
      </w:r>
      <w:r w:rsidRPr="009159AB">
        <w:rPr>
          <w:rFonts w:ascii="Times New Roman" w:hAnsi="Times New Roman" w:cs="Times New Roman"/>
          <w:sz w:val="24"/>
          <w:szCs w:val="24"/>
        </w:rPr>
        <w:t xml:space="preserve">, resulting in 205 that were saved for coding. During coding, papers were assessed to fit the inclusion criteria. </w:t>
      </w:r>
      <w:r w:rsidR="00871BEA" w:rsidRPr="009159AB">
        <w:rPr>
          <w:rFonts w:ascii="Times New Roman" w:hAnsi="Times New Roman" w:cs="Times New Roman"/>
          <w:sz w:val="24"/>
          <w:szCs w:val="24"/>
        </w:rPr>
        <w:t>Of the 205 papers, 107 papers were excluded for a variety of reasons</w:t>
      </w:r>
      <w:r w:rsidR="0070515C" w:rsidRPr="009159AB">
        <w:rPr>
          <w:rFonts w:ascii="Times New Roman" w:hAnsi="Times New Roman" w:cs="Times New Roman"/>
          <w:sz w:val="24"/>
          <w:szCs w:val="24"/>
        </w:rPr>
        <w:t>.</w:t>
      </w:r>
      <w:r w:rsidR="00EF4585">
        <w:rPr>
          <w:rFonts w:ascii="Times New Roman" w:hAnsi="Times New Roman" w:cs="Times New Roman"/>
          <w:sz w:val="24"/>
          <w:szCs w:val="24"/>
        </w:rPr>
        <w:t xml:space="preserve"> See also Fig. 2.</w:t>
      </w:r>
      <w:r w:rsidR="0070515C" w:rsidRPr="009159AB">
        <w:rPr>
          <w:rFonts w:ascii="Times New Roman" w:hAnsi="Times New Roman" w:cs="Times New Roman"/>
          <w:sz w:val="24"/>
          <w:szCs w:val="24"/>
        </w:rPr>
        <w:t xml:space="preserve"> Several involved the </w:t>
      </w:r>
      <w:r w:rsidR="00871BEA" w:rsidRPr="009159AB">
        <w:rPr>
          <w:rFonts w:ascii="Times New Roman" w:hAnsi="Times New Roman" w:cs="Times New Roman"/>
          <w:sz w:val="24"/>
          <w:szCs w:val="24"/>
        </w:rPr>
        <w:t>use of a within-subjects design (52 papers)</w:t>
      </w:r>
      <w:r w:rsidR="0070515C"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w:t>
      </w:r>
      <w:r w:rsidR="0070515C" w:rsidRPr="009159AB">
        <w:rPr>
          <w:rFonts w:ascii="Times New Roman" w:hAnsi="Times New Roman" w:cs="Times New Roman"/>
          <w:sz w:val="24"/>
          <w:szCs w:val="24"/>
        </w:rPr>
        <w:t xml:space="preserve">Some </w:t>
      </w:r>
      <w:r w:rsidR="00871BEA" w:rsidRPr="009159AB">
        <w:rPr>
          <w:rFonts w:ascii="Times New Roman" w:hAnsi="Times New Roman" w:cs="Times New Roman"/>
          <w:sz w:val="24"/>
          <w:szCs w:val="24"/>
        </w:rPr>
        <w:t>papers could not be accessed (5 papers) or could not be included because we did not receive the required data</w:t>
      </w:r>
      <w:r w:rsidR="00A93CDF" w:rsidRPr="009159AB">
        <w:rPr>
          <w:rFonts w:ascii="Times New Roman" w:hAnsi="Times New Roman" w:cs="Times New Roman"/>
          <w:sz w:val="24"/>
          <w:szCs w:val="24"/>
        </w:rPr>
        <w:t xml:space="preserve"> on request</w:t>
      </w:r>
      <w:r w:rsidR="00871BEA" w:rsidRPr="009159AB">
        <w:rPr>
          <w:rFonts w:ascii="Times New Roman" w:hAnsi="Times New Roman" w:cs="Times New Roman"/>
          <w:sz w:val="24"/>
          <w:szCs w:val="24"/>
        </w:rPr>
        <w:t xml:space="preserve"> (7 papers). Some </w:t>
      </w:r>
      <w:r w:rsidR="00A93CDF" w:rsidRPr="009159AB">
        <w:rPr>
          <w:rFonts w:ascii="Times New Roman" w:hAnsi="Times New Roman" w:cs="Times New Roman"/>
          <w:sz w:val="24"/>
          <w:szCs w:val="24"/>
        </w:rPr>
        <w:t>were excluded for other</w:t>
      </w:r>
      <w:r w:rsidR="00871BEA" w:rsidRPr="009159AB">
        <w:rPr>
          <w:rFonts w:ascii="Times New Roman" w:hAnsi="Times New Roman" w:cs="Times New Roman"/>
          <w:sz w:val="24"/>
          <w:szCs w:val="24"/>
        </w:rPr>
        <w:t xml:space="preserve"> reasons</w:t>
      </w:r>
      <w:r w:rsidR="00A93CDF" w:rsidRPr="009159AB">
        <w:rPr>
          <w:rFonts w:ascii="Times New Roman" w:hAnsi="Times New Roman" w:cs="Times New Roman"/>
          <w:sz w:val="24"/>
          <w:szCs w:val="24"/>
        </w:rPr>
        <w:t xml:space="preserve"> </w:t>
      </w:r>
      <w:r w:rsidR="00871BEA" w:rsidRPr="009159AB">
        <w:rPr>
          <w:rFonts w:ascii="Times New Roman" w:hAnsi="Times New Roman" w:cs="Times New Roman"/>
          <w:sz w:val="24"/>
          <w:szCs w:val="24"/>
        </w:rPr>
        <w:t xml:space="preserve">(43 papers), such as not </w:t>
      </w:r>
      <w:r w:rsidR="00A93CDF" w:rsidRPr="009159AB">
        <w:rPr>
          <w:rFonts w:ascii="Times New Roman" w:hAnsi="Times New Roman" w:cs="Times New Roman"/>
          <w:sz w:val="24"/>
          <w:szCs w:val="24"/>
        </w:rPr>
        <w:t xml:space="preserve">involving new data (e.g., </w:t>
      </w:r>
      <w:r w:rsidR="00871BEA" w:rsidRPr="009159AB">
        <w:rPr>
          <w:rFonts w:ascii="Times New Roman" w:hAnsi="Times New Roman" w:cs="Times New Roman"/>
          <w:sz w:val="24"/>
          <w:szCs w:val="24"/>
        </w:rPr>
        <w:t>a dissertation</w:t>
      </w:r>
      <w:r w:rsidR="00A93CDF" w:rsidRPr="009159AB">
        <w:rPr>
          <w:rFonts w:ascii="Times New Roman" w:hAnsi="Times New Roman" w:cs="Times New Roman"/>
          <w:sz w:val="24"/>
          <w:szCs w:val="24"/>
        </w:rPr>
        <w:t xml:space="preserve"> study that was later</w:t>
      </w:r>
      <w:r w:rsidR="00871BEA" w:rsidRPr="009159AB">
        <w:rPr>
          <w:rFonts w:ascii="Times New Roman" w:hAnsi="Times New Roman" w:cs="Times New Roman"/>
          <w:sz w:val="24"/>
          <w:szCs w:val="24"/>
        </w:rPr>
        <w:t xml:space="preserve"> published</w:t>
      </w:r>
      <w:r w:rsidR="00A93CDF"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All included </w:t>
      </w:r>
      <w:r w:rsidRPr="009159AB">
        <w:rPr>
          <w:rFonts w:ascii="Times New Roman" w:hAnsi="Times New Roman" w:cs="Times New Roman"/>
          <w:sz w:val="24"/>
          <w:szCs w:val="24"/>
        </w:rPr>
        <w:t>papers were published between 2000 (after the introduction of Cyberball) and April 2013. This resulted in a final, fully coded sample of 98 papers containing 120 studies</w:t>
      </w:r>
      <w:r w:rsidR="00BE1AD1" w:rsidRPr="009159AB">
        <w:rPr>
          <w:rFonts w:ascii="Times New Roman" w:hAnsi="Times New Roman" w:cs="Times New Roman"/>
          <w:sz w:val="24"/>
          <w:szCs w:val="24"/>
        </w:rPr>
        <w:t>, with mean sample size 98.9 and median sample size 74.</w:t>
      </w:r>
      <w:del w:id="45" w:author="Chris Hartgerink" w:date="2015-04-15T13:25:00Z">
        <w:r w:rsidR="0073000D" w:rsidDel="005B7C1B">
          <w:rPr>
            <w:rFonts w:ascii="Times New Roman" w:hAnsi="Times New Roman" w:cs="Times New Roman"/>
            <w:sz w:val="24"/>
            <w:szCs w:val="24"/>
            <w:vertAlign w:val="superscript"/>
          </w:rPr>
          <w:delText>3</w:delText>
        </w:r>
      </w:del>
      <w:r w:rsidR="00BE1AD1" w:rsidRPr="009159AB">
        <w:rPr>
          <w:rFonts w:ascii="Times New Roman" w:hAnsi="Times New Roman" w:cs="Times New Roman"/>
          <w:sz w:val="24"/>
          <w:szCs w:val="24"/>
        </w:rPr>
        <w:t xml:space="preserve"> </w:t>
      </w:r>
      <w:ins w:id="46" w:author="Chris Hartgerink" w:date="2015-04-15T13:26:00Z">
        <w:r w:rsidR="005B7C1B" w:rsidRPr="009159AB">
          <w:rPr>
            <w:rFonts w:ascii="Times New Roman" w:hAnsi="Times New Roman" w:cs="Times New Roman"/>
            <w:sz w:val="24"/>
            <w:szCs w:val="24"/>
          </w:rPr>
          <w:fldChar w:fldCharType="begin" w:fldLock="1"/>
        </w:r>
        <w:r w:rsidR="005B7C1B">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"formattedCitation" : "[48]", "manualFormatting" : "Oaten, Williams, Jones and Zadro ", "plainTextFormattedCitation" : "[48]", "previouslyFormattedCitation" : "[48]" }, "properties" : { "noteIndex" : 0 }, "schema" : "https://github.com/citation-style-language/schema/raw/master/csl-citation.json" }</w:instrText>
        </w:r>
        <w:r w:rsidR="005B7C1B" w:rsidRPr="009159AB">
          <w:rPr>
            <w:rFonts w:ascii="Times New Roman" w:hAnsi="Times New Roman" w:cs="Times New Roman"/>
            <w:sz w:val="24"/>
            <w:szCs w:val="24"/>
          </w:rPr>
          <w:fldChar w:fldCharType="separate"/>
        </w:r>
        <w:r w:rsidR="005B7C1B" w:rsidRPr="009159AB">
          <w:rPr>
            <w:rFonts w:ascii="Times New Roman" w:hAnsi="Times New Roman" w:cs="Times New Roman"/>
            <w:noProof/>
            <w:sz w:val="24"/>
            <w:szCs w:val="24"/>
          </w:rPr>
          <w:t xml:space="preserve">Oaten, Williams, Jones and Zadro </w:t>
        </w:r>
        <w:r w:rsidR="005B7C1B" w:rsidRPr="009159AB">
          <w:rPr>
            <w:rFonts w:ascii="Times New Roman" w:hAnsi="Times New Roman" w:cs="Times New Roman"/>
            <w:sz w:val="24"/>
            <w:szCs w:val="24"/>
          </w:rPr>
          <w:fldChar w:fldCharType="end"/>
        </w:r>
        <w:r w:rsidR="005B7C1B">
          <w:rPr>
            <w:rFonts w:ascii="Times New Roman" w:hAnsi="Times New Roman" w:cs="Times New Roman"/>
            <w:sz w:val="24"/>
            <w:szCs w:val="24"/>
          </w:rPr>
          <w:fldChar w:fldCharType="begin" w:fldLock="1"/>
        </w:r>
        <w:r w:rsidR="005B7C1B">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"formattedCitation" : "[48]", "plainTextFormattedCitation" : "[48]", "previouslyFormattedCitation" : "[48]" }, "properties" : { "noteIndex" : 0 }, "schema" : "https://github.com/citation-style-language/schema/raw/master/csl-citation.json" }</w:instrText>
        </w:r>
        <w:r w:rsidR="005B7C1B">
          <w:rPr>
            <w:rFonts w:ascii="Times New Roman" w:hAnsi="Times New Roman" w:cs="Times New Roman"/>
            <w:sz w:val="24"/>
            <w:szCs w:val="24"/>
          </w:rPr>
          <w:fldChar w:fldCharType="separate"/>
        </w:r>
        <w:r w:rsidR="005B7C1B" w:rsidRPr="00595722">
          <w:rPr>
            <w:rFonts w:ascii="Times New Roman" w:hAnsi="Times New Roman" w:cs="Times New Roman"/>
            <w:noProof/>
            <w:sz w:val="24"/>
            <w:szCs w:val="24"/>
          </w:rPr>
          <w:t>[48]</w:t>
        </w:r>
        <w:r w:rsidR="005B7C1B">
          <w:rPr>
            <w:rFonts w:ascii="Times New Roman" w:hAnsi="Times New Roman" w:cs="Times New Roman"/>
            <w:sz w:val="24"/>
            <w:szCs w:val="24"/>
          </w:rPr>
          <w:fldChar w:fldCharType="end"/>
        </w:r>
        <w:r w:rsidR="005B7C1B" w:rsidRPr="009159AB">
          <w:rPr>
            <w:rFonts w:ascii="Times New Roman" w:hAnsi="Times New Roman" w:cs="Times New Roman"/>
            <w:sz w:val="24"/>
            <w:szCs w:val="24"/>
          </w:rPr>
          <w:t xml:space="preserve"> was applicable, but was excluded due to being an outlier with respect to effect size (</w:t>
        </w:r>
        <w:r w:rsidR="005B7C1B" w:rsidRPr="009159AB">
          <w:rPr>
            <w:rFonts w:ascii="Times New Roman" w:hAnsi="Times New Roman" w:cs="Times New Roman"/>
            <w:i/>
            <w:sz w:val="24"/>
            <w:szCs w:val="24"/>
          </w:rPr>
          <w:t>d</w:t>
        </w:r>
        <w:r w:rsidR="005B7C1B" w:rsidRPr="009159AB">
          <w:rPr>
            <w:rFonts w:ascii="Times New Roman" w:hAnsi="Times New Roman" w:cs="Times New Roman"/>
            <w:sz w:val="24"/>
            <w:szCs w:val="24"/>
          </w:rPr>
          <w:t>s &gt; 15</w:t>
        </w:r>
        <w:r w:rsidR="005B7C1B">
          <w:rPr>
            <w:rFonts w:ascii="Times New Roman" w:hAnsi="Times New Roman" w:cs="Times New Roman"/>
            <w:sz w:val="24"/>
            <w:szCs w:val="24"/>
          </w:rPr>
          <w:t>; see also Gerber and Wheeler, 2009; p. 473</w:t>
        </w:r>
        <w:r w:rsidR="005B7C1B" w:rsidRPr="009159AB">
          <w:rPr>
            <w:rFonts w:ascii="Times New Roman" w:hAnsi="Times New Roman" w:cs="Times New Roman"/>
            <w:sz w:val="24"/>
            <w:szCs w:val="24"/>
          </w:rPr>
          <w:t>)</w:t>
        </w:r>
        <w:r w:rsidR="005B7C1B">
          <w:rPr>
            <w:rFonts w:ascii="Times New Roman" w:hAnsi="Times New Roman" w:cs="Times New Roman"/>
            <w:sz w:val="24"/>
            <w:szCs w:val="24"/>
          </w:rPr>
          <w:t xml:space="preserve">. </w:t>
        </w:r>
      </w:ins>
      <w:r w:rsidR="00BE1AD1" w:rsidRPr="009159AB">
        <w:rPr>
          <w:rFonts w:ascii="Times New Roman" w:hAnsi="Times New Roman" w:cs="Times New Roman"/>
          <w:sz w:val="24"/>
          <w:szCs w:val="24"/>
        </w:rPr>
        <w:t>There were a total of</w:t>
      </w:r>
      <w:r w:rsidRPr="009159AB">
        <w:rPr>
          <w:rFonts w:ascii="Times New Roman" w:hAnsi="Times New Roman" w:cs="Times New Roman"/>
          <w:sz w:val="24"/>
          <w:szCs w:val="24"/>
        </w:rPr>
        <w:t xml:space="preserve"> 11,869 Cyberball participants</w:t>
      </w:r>
      <w:r w:rsidR="00BE1AD1" w:rsidRPr="009159AB">
        <w:rPr>
          <w:rFonts w:ascii="Times New Roman" w:hAnsi="Times New Roman" w:cs="Times New Roman"/>
          <w:sz w:val="24"/>
          <w:szCs w:val="24"/>
        </w:rPr>
        <w:t>.</w:t>
      </w:r>
    </w:p>
    <w:p w14:paraId="60F8A34A" w14:textId="77777777" w:rsidR="00EF4585" w:rsidRDefault="00EF4585" w:rsidP="00EF4585">
      <w:pPr>
        <w:spacing w:after="0" w:line="480" w:lineRule="auto"/>
        <w:rPr>
          <w:rFonts w:ascii="Times New Roman" w:hAnsi="Times New Roman" w:cs="Times New Roman"/>
          <w:b/>
          <w:sz w:val="24"/>
          <w:szCs w:val="24"/>
        </w:rPr>
      </w:pPr>
    </w:p>
    <w:p w14:paraId="14C24ED4" w14:textId="07283511" w:rsidR="00EF4585" w:rsidRDefault="00EF4585" w:rsidP="00EF4585">
      <w:pPr>
        <w:spacing w:after="0" w:line="480" w:lineRule="auto"/>
        <w:rPr>
          <w:rFonts w:ascii="Times New Roman" w:hAnsi="Times New Roman" w:cs="Times New Roman"/>
          <w:sz w:val="24"/>
          <w:szCs w:val="24"/>
        </w:rPr>
      </w:pPr>
      <w:r w:rsidRPr="00BF0960">
        <w:rPr>
          <w:rFonts w:ascii="Times New Roman" w:hAnsi="Times New Roman" w:cs="Times New Roman"/>
          <w:b/>
          <w:sz w:val="24"/>
          <w:szCs w:val="24"/>
        </w:rPr>
        <w:t xml:space="preserve">Fig. 2. </w:t>
      </w:r>
      <w:r>
        <w:rPr>
          <w:rFonts w:ascii="Times New Roman" w:hAnsi="Times New Roman" w:cs="Times New Roman"/>
          <w:b/>
          <w:sz w:val="24"/>
          <w:szCs w:val="24"/>
        </w:rPr>
        <w:t>PRISMA flowchart of the current meta-analysis</w:t>
      </w:r>
      <w:r>
        <w:rPr>
          <w:rFonts w:ascii="Times New Roman" w:hAnsi="Times New Roman" w:cs="Times New Roman"/>
          <w:sz w:val="24"/>
          <w:szCs w:val="24"/>
        </w:rPr>
        <w:t>.</w:t>
      </w:r>
    </w:p>
    <w:p w14:paraId="08BF2EC2" w14:textId="77777777" w:rsidR="00EF4585" w:rsidRPr="009159AB" w:rsidRDefault="00EF4585" w:rsidP="00EF4585">
      <w:pPr>
        <w:spacing w:after="0" w:line="480" w:lineRule="auto"/>
        <w:rPr>
          <w:rFonts w:ascii="Times New Roman" w:hAnsi="Times New Roman" w:cs="Times New Roman"/>
          <w:sz w:val="24"/>
          <w:szCs w:val="24"/>
          <w:vertAlign w:val="superscript"/>
        </w:rPr>
      </w:pPr>
    </w:p>
    <w:p w14:paraId="077698E4" w14:textId="77777777" w:rsidR="007B79EA" w:rsidRPr="009159AB" w:rsidRDefault="00E91FED" w:rsidP="00BF0960">
      <w:pPr>
        <w:pStyle w:val="Heading2"/>
      </w:pPr>
      <w:r w:rsidRPr="009159AB">
        <w:t>Coding procedure</w:t>
      </w:r>
    </w:p>
    <w:p w14:paraId="6BD42827" w14:textId="493CD80E" w:rsidR="00E76D2C" w:rsidRDefault="00731737" w:rsidP="00DA4136">
      <w:pPr>
        <w:keepNext/>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The first author coded all the studies</w:t>
      </w:r>
      <w:r w:rsidR="009A1674" w:rsidRPr="009159AB">
        <w:rPr>
          <w:rFonts w:ascii="Times New Roman" w:hAnsi="Times New Roman" w:cs="Times New Roman"/>
          <w:sz w:val="24"/>
          <w:szCs w:val="24"/>
        </w:rPr>
        <w:t xml:space="preserve"> and conducted all the analy</w:t>
      </w:r>
      <w:r w:rsidR="008E7D2A" w:rsidRPr="009159AB">
        <w:rPr>
          <w:rFonts w:ascii="Times New Roman" w:hAnsi="Times New Roman" w:cs="Times New Roman"/>
          <w:sz w:val="24"/>
          <w:szCs w:val="24"/>
        </w:rPr>
        <w:t>s</w:t>
      </w:r>
      <w:r w:rsidR="009A1674" w:rsidRPr="009159AB">
        <w:rPr>
          <w:rFonts w:ascii="Times New Roman" w:hAnsi="Times New Roman" w:cs="Times New Roman"/>
          <w:sz w:val="24"/>
          <w:szCs w:val="24"/>
        </w:rPr>
        <w:t>es</w:t>
      </w:r>
      <w:r w:rsidR="009638AE" w:rsidRPr="009159AB">
        <w:rPr>
          <w:rFonts w:ascii="Times New Roman" w:hAnsi="Times New Roman" w:cs="Times New Roman"/>
          <w:sz w:val="24"/>
          <w:szCs w:val="24"/>
        </w:rPr>
        <w:t xml:space="preserve">. </w:t>
      </w:r>
      <w:r w:rsidR="007B79EA" w:rsidRPr="009159AB">
        <w:rPr>
          <w:rFonts w:ascii="Times New Roman" w:hAnsi="Times New Roman" w:cs="Times New Roman"/>
          <w:sz w:val="24"/>
          <w:szCs w:val="24"/>
        </w:rPr>
        <w:t xml:space="preserve">The second </w:t>
      </w:r>
      <w:r w:rsidR="00114AA5" w:rsidRPr="009159AB">
        <w:rPr>
          <w:rFonts w:ascii="Times New Roman" w:hAnsi="Times New Roman" w:cs="Times New Roman"/>
          <w:sz w:val="24"/>
          <w:szCs w:val="24"/>
        </w:rPr>
        <w:t xml:space="preserve">author double-checked </w:t>
      </w:r>
      <w:r w:rsidR="00DA4136">
        <w:rPr>
          <w:rFonts w:ascii="Times New Roman" w:hAnsi="Times New Roman" w:cs="Times New Roman"/>
          <w:sz w:val="24"/>
          <w:szCs w:val="24"/>
        </w:rPr>
        <w:t xml:space="preserve">the coding of </w:t>
      </w:r>
      <w:r w:rsidR="00114AA5" w:rsidRPr="009159AB">
        <w:rPr>
          <w:rFonts w:ascii="Times New Roman" w:hAnsi="Times New Roman" w:cs="Times New Roman"/>
          <w:sz w:val="24"/>
          <w:szCs w:val="24"/>
        </w:rPr>
        <w:t xml:space="preserve">all 52 studies that entailed a full two-by-two design. </w:t>
      </w:r>
      <w:r w:rsidR="006567C3">
        <w:rPr>
          <w:rFonts w:ascii="Times New Roman" w:hAnsi="Times New Roman" w:cs="Times New Roman"/>
          <w:sz w:val="24"/>
          <w:szCs w:val="24"/>
        </w:rPr>
        <w:t xml:space="preserve">Agreement between the first and second author was reached by discussion. We did not record these discussions and intercoder reliability cannot be assessed. </w:t>
      </w:r>
      <w:r w:rsidR="009A1674" w:rsidRPr="009159AB">
        <w:rPr>
          <w:rFonts w:ascii="Times New Roman" w:hAnsi="Times New Roman" w:cs="Times New Roman"/>
          <w:sz w:val="24"/>
          <w:szCs w:val="24"/>
        </w:rPr>
        <w:t>The third author</w:t>
      </w:r>
      <w:r w:rsidR="00DA4136">
        <w:rPr>
          <w:rFonts w:ascii="Times New Roman" w:hAnsi="Times New Roman" w:cs="Times New Roman"/>
          <w:sz w:val="24"/>
          <w:szCs w:val="24"/>
        </w:rPr>
        <w:t xml:space="preserve"> double-</w:t>
      </w:r>
      <w:r w:rsidR="00DA4136">
        <w:rPr>
          <w:rFonts w:ascii="Times New Roman" w:hAnsi="Times New Roman" w:cs="Times New Roman"/>
          <w:sz w:val="24"/>
          <w:szCs w:val="24"/>
        </w:rPr>
        <w:lastRenderedPageBreak/>
        <w:t xml:space="preserve">checked and </w:t>
      </w:r>
      <w:r w:rsidR="009A1674" w:rsidRPr="009159AB">
        <w:rPr>
          <w:rFonts w:ascii="Times New Roman" w:hAnsi="Times New Roman" w:cs="Times New Roman"/>
          <w:sz w:val="24"/>
          <w:szCs w:val="24"/>
        </w:rPr>
        <w:t>reran the R</w:t>
      </w:r>
      <w:r w:rsidR="00182055" w:rsidRPr="009159AB">
        <w:rPr>
          <w:rFonts w:ascii="Times New Roman" w:hAnsi="Times New Roman" w:cs="Times New Roman"/>
          <w:sz w:val="24"/>
          <w:szCs w:val="24"/>
        </w:rPr>
        <w:t xml:space="preserve"> </w:t>
      </w:r>
      <w:r w:rsidR="009A1674" w:rsidRPr="009159AB">
        <w:rPr>
          <w:rFonts w:ascii="Times New Roman" w:hAnsi="Times New Roman" w:cs="Times New Roman"/>
          <w:sz w:val="24"/>
          <w:szCs w:val="24"/>
        </w:rPr>
        <w:t>code of all analyses.</w:t>
      </w:r>
      <w:r w:rsidR="00F84C5C" w:rsidRPr="009159AB">
        <w:rPr>
          <w:rFonts w:ascii="Times New Roman" w:hAnsi="Times New Roman" w:cs="Times New Roman"/>
          <w:sz w:val="24"/>
          <w:szCs w:val="24"/>
        </w:rPr>
        <w:t xml:space="preserve"> Finally</w:t>
      </w:r>
      <w:r w:rsidRPr="009159AB">
        <w:rPr>
          <w:rFonts w:ascii="Times New Roman" w:hAnsi="Times New Roman" w:cs="Times New Roman"/>
          <w:sz w:val="24"/>
          <w:szCs w:val="24"/>
        </w:rPr>
        <w:t xml:space="preserve">, an extensive account </w:t>
      </w:r>
      <w:r w:rsidR="00F84C5C" w:rsidRPr="009159AB">
        <w:rPr>
          <w:rFonts w:ascii="Times New Roman" w:hAnsi="Times New Roman" w:cs="Times New Roman"/>
          <w:sz w:val="24"/>
          <w:szCs w:val="24"/>
        </w:rPr>
        <w:t xml:space="preserve">of all coding decisions is </w:t>
      </w:r>
      <w:r w:rsidRPr="009159AB">
        <w:rPr>
          <w:rFonts w:ascii="Times New Roman" w:hAnsi="Times New Roman" w:cs="Times New Roman"/>
          <w:sz w:val="24"/>
          <w:szCs w:val="24"/>
        </w:rPr>
        <w:t>publicly available via Open Science Framework on a paper-by-paper basis (see Footnote 2 for the direct link</w:t>
      </w:r>
      <w:r w:rsidR="00BB18DE">
        <w:rPr>
          <w:rFonts w:ascii="Times New Roman" w:hAnsi="Times New Roman" w:cs="Times New Roman"/>
          <w:sz w:val="24"/>
          <w:szCs w:val="24"/>
        </w:rPr>
        <w:t xml:space="preserve">, S1 </w:t>
      </w:r>
      <w:r w:rsidR="00780327">
        <w:rPr>
          <w:rFonts w:ascii="Times New Roman" w:hAnsi="Times New Roman" w:cs="Times New Roman"/>
          <w:sz w:val="24"/>
          <w:szCs w:val="24"/>
        </w:rPr>
        <w:t xml:space="preserve">File </w:t>
      </w:r>
      <w:r w:rsidR="00BB18DE">
        <w:rPr>
          <w:rFonts w:ascii="Times New Roman" w:hAnsi="Times New Roman" w:cs="Times New Roman"/>
          <w:sz w:val="24"/>
          <w:szCs w:val="24"/>
        </w:rPr>
        <w:t>also contains the data</w:t>
      </w:r>
      <w:r w:rsidRPr="009159AB">
        <w:rPr>
          <w:rFonts w:ascii="Times New Roman" w:hAnsi="Times New Roman" w:cs="Times New Roman"/>
          <w:sz w:val="24"/>
          <w:szCs w:val="24"/>
        </w:rPr>
        <w:t>).</w:t>
      </w:r>
    </w:p>
    <w:p w14:paraId="45155932" w14:textId="77777777" w:rsidR="006E6472" w:rsidRPr="009159AB"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We first coded the</w:t>
      </w:r>
      <w:r w:rsidR="00EE65F1">
        <w:rPr>
          <w:rFonts w:ascii="Times New Roman" w:hAnsi="Times New Roman" w:cs="Times New Roman"/>
          <w:sz w:val="24"/>
          <w:szCs w:val="24"/>
        </w:rPr>
        <w:t xml:space="preserve"> structural aspects</w:t>
      </w:r>
      <w:r>
        <w:rPr>
          <w:rFonts w:ascii="Times New Roman" w:hAnsi="Times New Roman" w:cs="Times New Roman"/>
          <w:sz w:val="24"/>
          <w:szCs w:val="24"/>
        </w:rPr>
        <w:t xml:space="preserve"> and sample aspects of all papers. The structural aspects of Cyberball that we coded were (1) number of players depicted in Cyberball, (2) total number of ball tosses used throughout the game, (3) total duration of the game in seconds. The sample aspects that we coded were (1) percentage of male participants, (2) average age of participants, and (3) country of origin.</w:t>
      </w:r>
    </w:p>
    <w:p w14:paraId="5ED34734" w14:textId="7D8DF98E" w:rsidR="00814B9A"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We then coded the dependent variables that were relevant for the current meta-analysis by retrieving the means and standard deviations of the first and the last relevant measure of all papers. Importantly, t</w:t>
      </w:r>
      <w:r w:rsidR="00473EDE">
        <w:rPr>
          <w:rFonts w:ascii="Times New Roman" w:hAnsi="Times New Roman" w:cs="Times New Roman"/>
          <w:sz w:val="24"/>
          <w:szCs w:val="24"/>
        </w:rPr>
        <w:t xml:space="preserve">o estimate the duration between the first and last measure we counted the number of questions that were </w:t>
      </w:r>
      <w:r>
        <w:rPr>
          <w:rFonts w:ascii="Times New Roman" w:hAnsi="Times New Roman" w:cs="Times New Roman"/>
          <w:sz w:val="24"/>
          <w:szCs w:val="24"/>
        </w:rPr>
        <w:t>assessed</w:t>
      </w:r>
      <w:r w:rsidR="00473EDE">
        <w:rPr>
          <w:rFonts w:ascii="Times New Roman" w:hAnsi="Times New Roman" w:cs="Times New Roman"/>
          <w:sz w:val="24"/>
          <w:szCs w:val="24"/>
        </w:rPr>
        <w:t xml:space="preserve"> between the two measures. Specifically, following a longstanding practice in the freshman testing program of the University of Amsterdam </w:t>
      </w:r>
      <w:r w:rsidR="00CF1371">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"author" : [ { "dropping-particle" : "", "family" : "Smits", "given" : "Iris A M", "non-dropping-particle" : "", "parse-names" : false, "suffix" : "" }, { "dropping-particle" : "V", "family" : "Dolan", "given" : "Conor", "non-dropping-particle" : "", "parse-names" : false, "suffix" : "" }, { "dropping-particle" : "", "family" : "Vorst", "given" : "Harrie", "non-dropping-particle" : "", "parse-names" : false, "suffix" : "" }, { "dropping-particle" : "", "family" : "Wicherts", "given" : "Jelte M", "non-dropping-particle" : "", "parse-names" : false, "suffix" : "" }, { "dropping-particle" : "", "family" : "Timmerman", "given" : "Marieke E", "non-dropping-particle" : "", "parse-names" : false, "suffix" : "" } ], "container-title" : "Journal of Personality and Social Psychology", "id" : "ITEM-1", "issue" : "6", "issued" : { "date-parts" : [ [ "2011" ] ] }, "page" : "1124-1138", "publisher" : "American Psychological Association", "title" : "Cohort differences in Big Five personality factors over a period of 25 years.", "type" : "article-journal", "volume" : "100" }, "uris" : [ "http://www.mendeley.com/documents/?uuid=b0879bf7-c8cd-4f94-8bbe-70f5e03853f1" ] } ], "mendeley" : { "formattedCitation" : "[27]", "plainTextFormattedCitation" : "[27]", "previouslyFormattedCitation" : "[27]"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[27]</w:t>
      </w:r>
      <w:r w:rsidR="00CF1371">
        <w:rPr>
          <w:rFonts w:ascii="Times New Roman" w:hAnsi="Times New Roman" w:cs="Times New Roman"/>
          <w:sz w:val="24"/>
          <w:szCs w:val="24"/>
        </w:rPr>
        <w:fldChar w:fldCharType="end"/>
      </w:r>
      <w:r w:rsidR="00473EDE">
        <w:rPr>
          <w:rFonts w:ascii="Times New Roman" w:hAnsi="Times New Roman" w:cs="Times New Roman"/>
          <w:sz w:val="24"/>
          <w:szCs w:val="24"/>
        </w:rPr>
        <w:t xml:space="preserve"> we estimated that participants </w:t>
      </w:r>
      <w:r w:rsidR="00814B9A">
        <w:rPr>
          <w:rFonts w:ascii="Times New Roman" w:hAnsi="Times New Roman" w:cs="Times New Roman"/>
          <w:sz w:val="24"/>
          <w:szCs w:val="24"/>
        </w:rPr>
        <w:t xml:space="preserve">would </w:t>
      </w:r>
      <w:r w:rsidR="00473EDE">
        <w:rPr>
          <w:rFonts w:ascii="Times New Roman" w:hAnsi="Times New Roman" w:cs="Times New Roman"/>
          <w:sz w:val="24"/>
          <w:szCs w:val="24"/>
        </w:rPr>
        <w:t>need 6 seconds on average to complete one question.</w:t>
      </w:r>
      <w:r w:rsidR="00814B9A">
        <w:rPr>
          <w:rFonts w:ascii="Times New Roman" w:hAnsi="Times New Roman" w:cs="Times New Roman"/>
          <w:sz w:val="24"/>
          <w:szCs w:val="24"/>
        </w:rPr>
        <w:t xml:space="preserve"> Moreover, we included additional time if this was explicitly reported in the method section of the manuscript or when a measure would clearly deviate from 6 seconds to complete (e.g., task</w:t>
      </w:r>
      <w:r>
        <w:rPr>
          <w:rFonts w:ascii="Times New Roman" w:hAnsi="Times New Roman" w:cs="Times New Roman"/>
          <w:sz w:val="24"/>
          <w:szCs w:val="24"/>
        </w:rPr>
        <w:t>s</w:t>
      </w:r>
      <w:r w:rsidR="00814B9A">
        <w:rPr>
          <w:rFonts w:ascii="Times New Roman" w:hAnsi="Times New Roman" w:cs="Times New Roman"/>
          <w:sz w:val="24"/>
          <w:szCs w:val="24"/>
        </w:rPr>
        <w:t xml:space="preserve"> that measure endurance such as a grip strength task). </w:t>
      </w:r>
    </w:p>
    <w:p w14:paraId="6F0B3407" w14:textId="16DB6F7A" w:rsidR="0064464E" w:rsidRPr="009159AB" w:rsidRDefault="007D605F" w:rsidP="0064464E">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Both first and last measure</w:t>
      </w:r>
      <w:r w:rsidR="008B0B77">
        <w:rPr>
          <w:rFonts w:ascii="Times New Roman" w:hAnsi="Times New Roman" w:cs="Times New Roman"/>
          <w:sz w:val="24"/>
          <w:szCs w:val="24"/>
        </w:rPr>
        <w:t>s</w:t>
      </w:r>
      <w:r>
        <w:rPr>
          <w:rFonts w:ascii="Times New Roman" w:hAnsi="Times New Roman" w:cs="Times New Roman"/>
          <w:sz w:val="24"/>
          <w:szCs w:val="24"/>
        </w:rPr>
        <w:t xml:space="preserve"> were subsequently </w:t>
      </w:r>
      <w:r w:rsidR="00731737" w:rsidRPr="009159AB">
        <w:rPr>
          <w:rFonts w:ascii="Times New Roman" w:hAnsi="Times New Roman" w:cs="Times New Roman"/>
          <w:sz w:val="24"/>
          <w:szCs w:val="24"/>
        </w:rPr>
        <w:t xml:space="preserve">coded in the following general terms: (1) </w:t>
      </w:r>
      <w:r w:rsidR="00885EF1" w:rsidRPr="009159AB">
        <w:rPr>
          <w:rFonts w:ascii="Times New Roman" w:hAnsi="Times New Roman" w:cs="Times New Roman"/>
          <w:sz w:val="24"/>
          <w:szCs w:val="24"/>
        </w:rPr>
        <w:t>interpersonal</w:t>
      </w:r>
      <w:r w:rsidR="00731737" w:rsidRPr="009159AB">
        <w:rPr>
          <w:rFonts w:ascii="Times New Roman" w:hAnsi="Times New Roman" w:cs="Times New Roman"/>
          <w:sz w:val="24"/>
          <w:szCs w:val="24"/>
        </w:rPr>
        <w:t>, (2) intrapersonal</w:t>
      </w:r>
      <w:r w:rsidR="003A194D"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(3)</w:t>
      </w:r>
      <w:r w:rsidR="00885EF1" w:rsidRPr="009159AB">
        <w:rPr>
          <w:rFonts w:ascii="Times New Roman" w:hAnsi="Times New Roman" w:cs="Times New Roman"/>
          <w:sz w:val="24"/>
          <w:szCs w:val="24"/>
        </w:rPr>
        <w:t xml:space="preserve"> fundamental needs</w:t>
      </w:r>
      <w:r w:rsidR="0064464E">
        <w:rPr>
          <w:rFonts w:ascii="Times New Roman" w:hAnsi="Times New Roman" w:cs="Times New Roman"/>
          <w:sz w:val="24"/>
          <w:szCs w:val="24"/>
        </w:rPr>
        <w:t>, (4) model</w:t>
      </w:r>
      <w:r w:rsidR="00DA4136">
        <w:rPr>
          <w:rFonts w:ascii="Times New Roman" w:hAnsi="Times New Roman" w:cs="Times New Roman"/>
          <w:sz w:val="24"/>
          <w:szCs w:val="24"/>
        </w:rPr>
        <w:t xml:space="preserve"> correspondence</w:t>
      </w:r>
      <w:r w:rsidR="0064464E">
        <w:rPr>
          <w:rFonts w:ascii="Times New Roman" w:hAnsi="Times New Roman" w:cs="Times New Roman"/>
          <w:sz w:val="24"/>
          <w:szCs w:val="24"/>
        </w:rPr>
        <w:t>.</w:t>
      </w:r>
      <w:r w:rsidR="007C4578">
        <w:rPr>
          <w:rFonts w:ascii="Times New Roman" w:hAnsi="Times New Roman" w:cs="Times New Roman"/>
          <w:sz w:val="24"/>
          <w:szCs w:val="24"/>
        </w:rPr>
        <w:t xml:space="preserve"> </w:t>
      </w:r>
      <w:r w:rsidR="00885EF1" w:rsidRPr="009159AB">
        <w:rPr>
          <w:rFonts w:ascii="Times New Roman" w:hAnsi="Times New Roman" w:cs="Times New Roman"/>
          <w:sz w:val="24"/>
          <w:szCs w:val="24"/>
        </w:rPr>
        <w:t xml:space="preserve">Interpersonal measures were defined as measuring constructs that relate to (the self and) others (e.g., </w:t>
      </w:r>
      <w:r w:rsidR="00885EF1" w:rsidRPr="009159AB">
        <w:rPr>
          <w:rFonts w:ascii="Times New Roman" w:hAnsi="Times New Roman" w:cs="Times New Roman"/>
          <w:i/>
          <w:sz w:val="24"/>
          <w:szCs w:val="24"/>
        </w:rPr>
        <w:t>how angry do you feel towards person X?</w:t>
      </w:r>
      <w:r w:rsidR="000063D2">
        <w:rPr>
          <w:rFonts w:ascii="Times New Roman" w:hAnsi="Times New Roman" w:cs="Times New Roman"/>
          <w:sz w:val="24"/>
          <w:szCs w:val="24"/>
        </w:rPr>
        <w:t>, donations to charity</w:t>
      </w:r>
      <w:r w:rsidR="00885EF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Intrapersonal measures were defined as measuring constructs that relate only to the self (e.g., </w:t>
      </w:r>
      <w:r w:rsidR="00731737" w:rsidRPr="009159AB">
        <w:rPr>
          <w:rFonts w:ascii="Times New Roman" w:hAnsi="Times New Roman" w:cs="Times New Roman"/>
          <w:i/>
          <w:sz w:val="24"/>
          <w:szCs w:val="24"/>
        </w:rPr>
        <w:t>how angry do you feel?</w:t>
      </w:r>
      <w:r w:rsidR="00A71977" w:rsidRPr="009159AB">
        <w:rPr>
          <w:rFonts w:ascii="Times New Roman" w:hAnsi="Times New Roman" w:cs="Times New Roman"/>
          <w:sz w:val="24"/>
          <w:szCs w:val="24"/>
        </w:rPr>
        <w:t>, physiological measures</w:t>
      </w:r>
      <w:r w:rsidR="00731737" w:rsidRPr="009159AB">
        <w:rPr>
          <w:rFonts w:ascii="Times New Roman" w:hAnsi="Times New Roman" w:cs="Times New Roman"/>
          <w:sz w:val="24"/>
          <w:szCs w:val="24"/>
        </w:rPr>
        <w:t xml:space="preserve">). </w:t>
      </w:r>
      <w:r w:rsidR="003A2C26">
        <w:rPr>
          <w:rFonts w:ascii="Times New Roman" w:hAnsi="Times New Roman" w:cs="Times New Roman"/>
          <w:sz w:val="24"/>
          <w:szCs w:val="24"/>
        </w:rPr>
        <w:t>Fundamental needs measures were those that measured self-esteem, belonging, control, meaningful existence, or a composite of these.</w:t>
      </w:r>
      <w:r w:rsidR="005E5990">
        <w:rPr>
          <w:rFonts w:ascii="Times New Roman" w:hAnsi="Times New Roman" w:cs="Times New Roman"/>
          <w:sz w:val="24"/>
          <w:szCs w:val="24"/>
        </w:rPr>
        <w:t xml:space="preserve"> Note that the fundamental needs </w:t>
      </w:r>
      <w:r w:rsidR="00814B9A">
        <w:rPr>
          <w:rFonts w:ascii="Times New Roman" w:hAnsi="Times New Roman" w:cs="Times New Roman"/>
          <w:sz w:val="24"/>
          <w:szCs w:val="24"/>
        </w:rPr>
        <w:t xml:space="preserve">are a </w:t>
      </w:r>
      <w:r w:rsidR="0064464E">
        <w:rPr>
          <w:rFonts w:ascii="Times New Roman" w:hAnsi="Times New Roman" w:cs="Times New Roman"/>
          <w:sz w:val="24"/>
          <w:szCs w:val="24"/>
        </w:rPr>
        <w:t>refinement of the</w:t>
      </w:r>
      <w:r w:rsidR="00814B9A">
        <w:rPr>
          <w:rFonts w:ascii="Times New Roman" w:hAnsi="Times New Roman" w:cs="Times New Roman"/>
          <w:sz w:val="24"/>
          <w:szCs w:val="24"/>
        </w:rPr>
        <w:t xml:space="preserve"> intrapersonal measures and that intrapersonal </w:t>
      </w:r>
      <w:r w:rsidR="00814B9A">
        <w:rPr>
          <w:rFonts w:ascii="Times New Roman" w:hAnsi="Times New Roman" w:cs="Times New Roman"/>
          <w:sz w:val="24"/>
          <w:szCs w:val="24"/>
        </w:rPr>
        <w:lastRenderedPageBreak/>
        <w:t xml:space="preserve">measures thus include </w:t>
      </w:r>
      <w:r w:rsidR="0064464E">
        <w:rPr>
          <w:rFonts w:ascii="Times New Roman" w:hAnsi="Times New Roman" w:cs="Times New Roman"/>
          <w:sz w:val="24"/>
          <w:szCs w:val="24"/>
        </w:rPr>
        <w:t>the fundamental need measures. The model</w:t>
      </w:r>
      <w:r w:rsidR="00795940">
        <w:rPr>
          <w:rFonts w:ascii="Times New Roman" w:hAnsi="Times New Roman" w:cs="Times New Roman"/>
          <w:sz w:val="24"/>
          <w:szCs w:val="24"/>
        </w:rPr>
        <w:t xml:space="preserve"> correspondence</w:t>
      </w:r>
      <w:r w:rsidR="0064464E">
        <w:rPr>
          <w:rFonts w:ascii="Times New Roman" w:hAnsi="Times New Roman" w:cs="Times New Roman"/>
          <w:sz w:val="24"/>
          <w:szCs w:val="24"/>
        </w:rPr>
        <w:t xml:space="preserve"> variable coded </w:t>
      </w:r>
      <w:r w:rsidR="0064464E" w:rsidRPr="00766272">
        <w:rPr>
          <w:rFonts w:ascii="Times New Roman" w:hAnsi="Times New Roman" w:cs="Times New Roman"/>
          <w:sz w:val="24"/>
          <w:szCs w:val="24"/>
        </w:rPr>
        <w:t xml:space="preserve">whether the first- and last measure fit the definition </w:t>
      </w:r>
      <w:r w:rsidR="0064464E">
        <w:rPr>
          <w:rFonts w:ascii="Times New Roman" w:hAnsi="Times New Roman" w:cs="Times New Roman"/>
          <w:sz w:val="24"/>
          <w:szCs w:val="24"/>
        </w:rPr>
        <w:t>William’s ostracism model that a variable can indeed be classified as an</w:t>
      </w:r>
      <w:r w:rsidR="0064464E" w:rsidRPr="00766272">
        <w:rPr>
          <w:rFonts w:ascii="Times New Roman" w:hAnsi="Times New Roman" w:cs="Times New Roman"/>
          <w:sz w:val="24"/>
          <w:szCs w:val="24"/>
        </w:rPr>
        <w:t xml:space="preserve"> immediate </w:t>
      </w:r>
      <w:r w:rsidR="0064464E">
        <w:rPr>
          <w:rFonts w:ascii="Times New Roman" w:hAnsi="Times New Roman" w:cs="Times New Roman"/>
          <w:sz w:val="24"/>
          <w:szCs w:val="24"/>
        </w:rPr>
        <w:t xml:space="preserve">measure </w:t>
      </w:r>
      <w:r w:rsidR="0064464E" w:rsidRPr="00766272">
        <w:rPr>
          <w:rFonts w:ascii="Times New Roman" w:hAnsi="Times New Roman" w:cs="Times New Roman"/>
          <w:sz w:val="24"/>
          <w:szCs w:val="24"/>
        </w:rPr>
        <w:t xml:space="preserve">(i.e., during the game) </w:t>
      </w:r>
      <w:r w:rsidR="0064464E">
        <w:rPr>
          <w:rFonts w:ascii="Times New Roman" w:hAnsi="Times New Roman" w:cs="Times New Roman"/>
          <w:sz w:val="24"/>
          <w:szCs w:val="24"/>
        </w:rPr>
        <w:t>and</w:t>
      </w:r>
      <w:r w:rsidR="0064464E" w:rsidRPr="00766272">
        <w:rPr>
          <w:rFonts w:ascii="Times New Roman" w:hAnsi="Times New Roman" w:cs="Times New Roman"/>
          <w:sz w:val="24"/>
          <w:szCs w:val="24"/>
        </w:rPr>
        <w:t xml:space="preserve"> delayed</w:t>
      </w:r>
      <w:r w:rsidR="0064464E">
        <w:rPr>
          <w:rFonts w:ascii="Times New Roman" w:hAnsi="Times New Roman" w:cs="Times New Roman"/>
          <w:sz w:val="24"/>
          <w:szCs w:val="24"/>
        </w:rPr>
        <w:t xml:space="preserve"> measure</w:t>
      </w:r>
      <w:r w:rsidR="0064464E" w:rsidRPr="00766272">
        <w:rPr>
          <w:rFonts w:ascii="Times New Roman" w:hAnsi="Times New Roman" w:cs="Times New Roman"/>
          <w:sz w:val="24"/>
          <w:szCs w:val="24"/>
        </w:rPr>
        <w:t xml:space="preserve"> (i.e., after the game/now), respectively.</w:t>
      </w:r>
    </w:p>
    <w:p w14:paraId="4441B7E5" w14:textId="3C709D5C" w:rsidR="00032BBA"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The consequence of including many different kinds of dependent variables is that </w:t>
      </w:r>
      <w:r w:rsidR="006D23E2">
        <w:rPr>
          <w:rFonts w:ascii="Times New Roman" w:hAnsi="Times New Roman" w:cs="Times New Roman"/>
          <w:sz w:val="24"/>
          <w:szCs w:val="24"/>
        </w:rPr>
        <w:t>some measures are expected to increase as a function of ostracism (e.g.</w:t>
      </w:r>
      <w:r w:rsidR="000063D2">
        <w:rPr>
          <w:rFonts w:ascii="Times New Roman" w:hAnsi="Times New Roman" w:cs="Times New Roman"/>
          <w:sz w:val="24"/>
          <w:szCs w:val="24"/>
        </w:rPr>
        <w:t>,</w:t>
      </w:r>
      <w:r w:rsidR="006D23E2">
        <w:rPr>
          <w:rFonts w:ascii="Times New Roman" w:hAnsi="Times New Roman" w:cs="Times New Roman"/>
          <w:sz w:val="24"/>
          <w:szCs w:val="24"/>
        </w:rPr>
        <w:t xml:space="preserve"> need threat) and others are expected to decrease (e.g., need satisfaction)</w:t>
      </w:r>
      <w:r>
        <w:rPr>
          <w:rFonts w:ascii="Times New Roman" w:hAnsi="Times New Roman" w:cs="Times New Roman"/>
          <w:sz w:val="24"/>
          <w:szCs w:val="24"/>
        </w:rPr>
        <w:t>.</w:t>
      </w:r>
      <w:r w:rsidR="000E0198" w:rsidRPr="009159AB">
        <w:rPr>
          <w:rFonts w:ascii="Times New Roman" w:hAnsi="Times New Roman" w:cs="Times New Roman"/>
          <w:sz w:val="24"/>
          <w:szCs w:val="24"/>
        </w:rPr>
        <w:t xml:space="preserve"> To counteract computational problems (i.e., cancellation of effects) being caused by this bidirectionality of</w:t>
      </w:r>
      <w:r w:rsidR="005E1E88" w:rsidRPr="009159AB">
        <w:rPr>
          <w:rFonts w:ascii="Times New Roman" w:hAnsi="Times New Roman" w:cs="Times New Roman"/>
          <w:sz w:val="24"/>
          <w:szCs w:val="24"/>
        </w:rPr>
        <w:t xml:space="preserve"> ostracism</w:t>
      </w:r>
      <w:r w:rsidR="000E0198" w:rsidRPr="009159AB">
        <w:rPr>
          <w:rFonts w:ascii="Times New Roman" w:hAnsi="Times New Roman" w:cs="Times New Roman"/>
          <w:sz w:val="24"/>
          <w:szCs w:val="24"/>
        </w:rPr>
        <w:t xml:space="preserve"> effects, we coded the direction of the ostracism effect for </w:t>
      </w:r>
      <w:r w:rsidR="005E1E88" w:rsidRPr="009159AB">
        <w:rPr>
          <w:rFonts w:ascii="Times New Roman" w:hAnsi="Times New Roman" w:cs="Times New Roman"/>
          <w:sz w:val="24"/>
          <w:szCs w:val="24"/>
        </w:rPr>
        <w:t xml:space="preserve">each </w:t>
      </w:r>
      <w:r w:rsidR="000E0198" w:rsidRPr="009159AB">
        <w:rPr>
          <w:rFonts w:ascii="Times New Roman" w:hAnsi="Times New Roman" w:cs="Times New Roman"/>
          <w:sz w:val="24"/>
          <w:szCs w:val="24"/>
        </w:rPr>
        <w:t xml:space="preserve">specific measure, such that negative effect sizes depict </w:t>
      </w:r>
      <w:r w:rsidR="004C2568" w:rsidRPr="009159AB">
        <w:rPr>
          <w:rFonts w:ascii="Times New Roman" w:hAnsi="Times New Roman" w:cs="Times New Roman"/>
          <w:sz w:val="24"/>
          <w:szCs w:val="24"/>
        </w:rPr>
        <w:t xml:space="preserve">negative psychological </w:t>
      </w:r>
      <w:r w:rsidR="000E0198" w:rsidRPr="009159AB">
        <w:rPr>
          <w:rFonts w:ascii="Times New Roman" w:hAnsi="Times New Roman" w:cs="Times New Roman"/>
          <w:sz w:val="24"/>
          <w:szCs w:val="24"/>
        </w:rPr>
        <w:t>effects</w:t>
      </w:r>
      <w:r w:rsidR="006D23E2">
        <w:rPr>
          <w:rFonts w:ascii="Times New Roman" w:hAnsi="Times New Roman" w:cs="Times New Roman"/>
          <w:sz w:val="24"/>
          <w:szCs w:val="24"/>
        </w:rPr>
        <w:t xml:space="preserve">. </w:t>
      </w:r>
    </w:p>
    <w:p w14:paraId="2838A8F4" w14:textId="4EF02F1F" w:rsidR="00C34534" w:rsidRDefault="006D23E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A similar argument can also be made about including multiple moderator variables</w:t>
      </w:r>
      <w:r w:rsidR="00BF6DA9">
        <w:rPr>
          <w:rFonts w:ascii="Times New Roman" w:hAnsi="Times New Roman" w:cs="Times New Roman"/>
          <w:sz w:val="24"/>
          <w:szCs w:val="24"/>
        </w:rPr>
        <w:t xml:space="preserve"> in the analysis of interaction effects</w:t>
      </w:r>
      <w:r>
        <w:rPr>
          <w:rFonts w:ascii="Times New Roman" w:hAnsi="Times New Roman" w:cs="Times New Roman"/>
          <w:sz w:val="24"/>
          <w:szCs w:val="24"/>
        </w:rPr>
        <w:t xml:space="preserve">. In the 52 studies that included a moderator variable we thus needed to account for the expected direction of every moderator. </w:t>
      </w:r>
      <w:r w:rsidR="00BF6DA9">
        <w:rPr>
          <w:rFonts w:ascii="Times New Roman" w:hAnsi="Times New Roman" w:cs="Times New Roman"/>
          <w:sz w:val="24"/>
          <w:szCs w:val="24"/>
        </w:rPr>
        <w:t xml:space="preserve">If we had not done this, the interaction effects could </w:t>
      </w:r>
      <w:r w:rsidR="00671882">
        <w:rPr>
          <w:rFonts w:ascii="Times New Roman" w:hAnsi="Times New Roman" w:cs="Times New Roman"/>
          <w:sz w:val="24"/>
          <w:szCs w:val="24"/>
        </w:rPr>
        <w:t>cancel</w:t>
      </w:r>
      <w:r w:rsidR="00BF6DA9">
        <w:rPr>
          <w:rFonts w:ascii="Times New Roman" w:hAnsi="Times New Roman" w:cs="Times New Roman"/>
          <w:sz w:val="24"/>
          <w:szCs w:val="24"/>
        </w:rPr>
        <w:t xml:space="preserve"> out, thereby leading to ambivalent results. To explain this, </w:t>
      </w:r>
      <w:r w:rsidR="00F37160">
        <w:rPr>
          <w:rFonts w:ascii="Times New Roman" w:hAnsi="Times New Roman" w:cs="Times New Roman"/>
          <w:sz w:val="24"/>
          <w:szCs w:val="24"/>
        </w:rPr>
        <w:t>we</w:t>
      </w:r>
      <w:r w:rsidR="00BF6DA9">
        <w:rPr>
          <w:rFonts w:ascii="Times New Roman" w:hAnsi="Times New Roman" w:cs="Times New Roman"/>
          <w:sz w:val="24"/>
          <w:szCs w:val="24"/>
        </w:rPr>
        <w:t xml:space="preserve"> present </w:t>
      </w:r>
      <w:r w:rsidR="00F37160">
        <w:rPr>
          <w:rFonts w:ascii="Times New Roman" w:hAnsi="Times New Roman" w:cs="Times New Roman"/>
          <w:sz w:val="24"/>
          <w:szCs w:val="24"/>
        </w:rPr>
        <w:t>in Table 1</w:t>
      </w:r>
      <w:r w:rsidR="00795940">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hypothetical data for the four </w:t>
      </w:r>
      <w:r w:rsidR="00795940">
        <w:rPr>
          <w:rFonts w:ascii="Times New Roman" w:hAnsi="Times New Roman" w:cs="Times New Roman"/>
          <w:sz w:val="24"/>
          <w:szCs w:val="24"/>
        </w:rPr>
        <w:t xml:space="preserve">different </w:t>
      </w:r>
      <w:r w:rsidR="000E0198" w:rsidRPr="009159AB">
        <w:rPr>
          <w:rFonts w:ascii="Times New Roman" w:hAnsi="Times New Roman" w:cs="Times New Roman"/>
          <w:sz w:val="24"/>
          <w:szCs w:val="24"/>
        </w:rPr>
        <w:t>study designs that are possible when crossing direction of the effect and direction of the moderation. The relevant effect sizes should be corrected to attain comparable effect sizes across studies. Effect sizes for the simple ostracism effect (column wise) were corrected only for the type of measure. For instance, for panels (a) (involving, e.g., need threat) and (</w:t>
      </w:r>
      <w:r w:rsidR="00E639FB" w:rsidRPr="009159AB">
        <w:rPr>
          <w:rFonts w:ascii="Times New Roman" w:hAnsi="Times New Roman" w:cs="Times New Roman"/>
          <w:sz w:val="24"/>
          <w:szCs w:val="24"/>
        </w:rPr>
        <w:t>c</w:t>
      </w:r>
      <w:r w:rsidR="000E0198" w:rsidRPr="009159AB">
        <w:rPr>
          <w:rFonts w:ascii="Times New Roman" w:hAnsi="Times New Roman" w:cs="Times New Roman"/>
          <w:sz w:val="24"/>
          <w:szCs w:val="24"/>
        </w:rPr>
        <w:t>) (involving, e.g., need satisfaction), the corrections entailed a multiplication with -1 or +1, respectively. Simple moderator effects (row wise comparisons) are interesting for understanding the effect of the moderator under either ostracism or inclusion</w:t>
      </w:r>
      <w:r w:rsidR="005E1E88" w:rsidRPr="009159AB">
        <w:rPr>
          <w:rFonts w:ascii="Times New Roman" w:hAnsi="Times New Roman" w:cs="Times New Roman"/>
          <w:sz w:val="24"/>
          <w:szCs w:val="24"/>
        </w:rPr>
        <w:t>. These simple moderator effects</w:t>
      </w:r>
      <w:r w:rsidR="000E0198" w:rsidRPr="009159AB">
        <w:rPr>
          <w:rFonts w:ascii="Times New Roman" w:hAnsi="Times New Roman" w:cs="Times New Roman"/>
          <w:sz w:val="24"/>
          <w:szCs w:val="24"/>
        </w:rPr>
        <w:t xml:space="preserve"> were corrected for both the type of measure </w:t>
      </w:r>
      <w:r w:rsidR="000E0198" w:rsidRPr="009159AB">
        <w:rPr>
          <w:rFonts w:ascii="Times New Roman" w:hAnsi="Times New Roman" w:cs="Times New Roman"/>
          <w:i/>
          <w:sz w:val="24"/>
          <w:szCs w:val="24"/>
        </w:rPr>
        <w:t>and</w:t>
      </w:r>
      <w:r w:rsidR="000E0198" w:rsidRPr="009159AB">
        <w:rPr>
          <w:rFonts w:ascii="Times New Roman" w:hAnsi="Times New Roman" w:cs="Times New Roman"/>
          <w:sz w:val="24"/>
          <w:szCs w:val="24"/>
        </w:rPr>
        <w:t xml:space="preserve"> the expected moderation (i.e., exacerbation, -1, or minimization, +1). For example in panel (c), the 5 and 8 on the right are used to compute the </w:t>
      </w:r>
      <w:r w:rsidR="000E0198" w:rsidRPr="009159AB">
        <w:rPr>
          <w:rFonts w:ascii="Times New Roman" w:hAnsi="Times New Roman" w:cs="Times New Roman"/>
          <w:i/>
          <w:sz w:val="24"/>
          <w:szCs w:val="24"/>
        </w:rPr>
        <w:t>standard ostracism effect</w:t>
      </w:r>
      <w:r w:rsidR="005E1E88" w:rsidRPr="009159AB">
        <w:rPr>
          <w:rFonts w:ascii="Times New Roman" w:hAnsi="Times New Roman" w:cs="Times New Roman"/>
          <w:sz w:val="24"/>
          <w:szCs w:val="24"/>
        </w:rPr>
        <w:t xml:space="preserve"> (as in </w:t>
      </w:r>
      <w:r w:rsidR="00CF1371">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[1]</w:t>
      </w:r>
      <w:r w:rsidR="00CF1371">
        <w:rPr>
          <w:rFonts w:ascii="Times New Roman" w:hAnsi="Times New Roman" w:cs="Times New Roman"/>
          <w:sz w:val="24"/>
          <w:szCs w:val="24"/>
        </w:rPr>
        <w:fldChar w:fldCharType="end"/>
      </w:r>
      <w:r w:rsidR="005E1E88" w:rsidRPr="009159AB">
        <w:rPr>
          <w:rFonts w:ascii="Times New Roman" w:hAnsi="Times New Roman" w:cs="Times New Roman"/>
          <w:sz w:val="24"/>
          <w:szCs w:val="24"/>
        </w:rPr>
        <w:t>)</w:t>
      </w:r>
      <w:r w:rsidR="005E1E88" w:rsidRPr="009159AB">
        <w:rPr>
          <w:rStyle w:val="CommentReference"/>
        </w:rPr>
        <w:t>,</w:t>
      </w:r>
      <w:r w:rsidR="005E1E88" w:rsidRPr="009159AB">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whereas the 3 and 8 in the left column represent an ostracism effect that is </w:t>
      </w:r>
      <w:r w:rsidR="000E0198" w:rsidRPr="009159AB">
        <w:rPr>
          <w:rFonts w:ascii="Times New Roman" w:hAnsi="Times New Roman" w:cs="Times New Roman"/>
          <w:sz w:val="24"/>
          <w:szCs w:val="24"/>
        </w:rPr>
        <w:lastRenderedPageBreak/>
        <w:t xml:space="preserve">thought to be exacerbated. </w:t>
      </w:r>
      <w:r w:rsidR="005E1E88" w:rsidRPr="009159AB">
        <w:rPr>
          <w:rFonts w:ascii="Times New Roman" w:hAnsi="Times New Roman" w:cs="Times New Roman"/>
          <w:sz w:val="24"/>
          <w:szCs w:val="24"/>
        </w:rPr>
        <w:t xml:space="preserve">For example, in a given </w:t>
      </w:r>
      <w:r w:rsidR="00D7758A" w:rsidRPr="009159AB">
        <w:rPr>
          <w:rFonts w:ascii="Times New Roman" w:hAnsi="Times New Roman" w:cs="Times New Roman"/>
          <w:sz w:val="24"/>
          <w:szCs w:val="24"/>
        </w:rPr>
        <w:t xml:space="preserve">ostracism </w:t>
      </w:r>
      <w:r w:rsidR="005E1E88" w:rsidRPr="009159AB">
        <w:rPr>
          <w:rFonts w:ascii="Times New Roman" w:hAnsi="Times New Roman" w:cs="Times New Roman"/>
          <w:sz w:val="24"/>
          <w:szCs w:val="24"/>
        </w:rPr>
        <w:t>study</w:t>
      </w:r>
      <w:r w:rsidR="00D7758A" w:rsidRPr="009159AB">
        <w:rPr>
          <w:rFonts w:ascii="Times New Roman" w:hAnsi="Times New Roman" w:cs="Times New Roman"/>
          <w:sz w:val="24"/>
          <w:szCs w:val="24"/>
        </w:rPr>
        <w:t xml:space="preserve"> with a two-by-two design,</w:t>
      </w:r>
      <w:r w:rsidR="00B830F2" w:rsidRPr="009159AB">
        <w:rPr>
          <w:rFonts w:ascii="Times New Roman" w:hAnsi="Times New Roman" w:cs="Times New Roman"/>
          <w:sz w:val="24"/>
          <w:szCs w:val="24"/>
        </w:rPr>
        <w:t xml:space="preserve"> </w:t>
      </w:r>
      <w:r w:rsidR="00C60B25" w:rsidRPr="009159AB">
        <w:rPr>
          <w:rFonts w:ascii="Times New Roman" w:hAnsi="Times New Roman" w:cs="Times New Roman"/>
          <w:sz w:val="24"/>
          <w:szCs w:val="24"/>
        </w:rPr>
        <w:t xml:space="preserve">adolescents </w:t>
      </w:r>
      <w:r w:rsidR="00B830F2" w:rsidRPr="009159AB">
        <w:rPr>
          <w:rFonts w:ascii="Times New Roman" w:hAnsi="Times New Roman" w:cs="Times New Roman"/>
          <w:sz w:val="24"/>
          <w:szCs w:val="24"/>
        </w:rPr>
        <w:t xml:space="preserve">are </w:t>
      </w:r>
      <w:r w:rsidR="00C60B25" w:rsidRPr="009159AB">
        <w:rPr>
          <w:rFonts w:ascii="Times New Roman" w:hAnsi="Times New Roman" w:cs="Times New Roman"/>
          <w:sz w:val="24"/>
          <w:szCs w:val="24"/>
        </w:rPr>
        <w:t xml:space="preserve">expected to show stronger ostracism effects, compared to young adults </w:t>
      </w:r>
      <w:r w:rsidR="00CF1371">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"[19]", "plainTextFormattedCitation" : "[19]", "previouslyFormattedCitation" : "[19]"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[19]</w:t>
      </w:r>
      <w:r w:rsidR="00CF1371">
        <w:rPr>
          <w:rFonts w:ascii="Times New Roman" w:hAnsi="Times New Roman" w:cs="Times New Roman"/>
          <w:sz w:val="24"/>
          <w:szCs w:val="24"/>
        </w:rPr>
        <w:fldChar w:fldCharType="end"/>
      </w:r>
      <w:r w:rsidR="00C60B25" w:rsidRPr="009159AB">
        <w:rPr>
          <w:rFonts w:ascii="Times New Roman" w:hAnsi="Times New Roman" w:cs="Times New Roman"/>
          <w:sz w:val="24"/>
          <w:szCs w:val="24"/>
        </w:rPr>
        <w:t xml:space="preserve">. The 5 and 8 would subsequently represent the scores for the young adults, whereas the 3 and 8 would represent the scores for the young adolescents. </w:t>
      </w:r>
      <w:r w:rsidR="000E0198" w:rsidRPr="009159AB">
        <w:rPr>
          <w:rFonts w:ascii="Times New Roman" w:hAnsi="Times New Roman" w:cs="Times New Roman"/>
          <w:sz w:val="24"/>
          <w:szCs w:val="24"/>
        </w:rPr>
        <w:t xml:space="preserve">In panel (d) we depict a study in which the </w:t>
      </w:r>
      <w:r w:rsidR="000E0198" w:rsidRPr="009159AB">
        <w:rPr>
          <w:rFonts w:ascii="Times New Roman" w:hAnsi="Times New Roman" w:cs="Times New Roman"/>
          <w:i/>
          <w:sz w:val="24"/>
          <w:szCs w:val="24"/>
        </w:rPr>
        <w:t>moderated</w:t>
      </w:r>
      <w:r w:rsidR="000E0198" w:rsidRPr="009159AB">
        <w:rPr>
          <w:rFonts w:ascii="Times New Roman" w:hAnsi="Times New Roman" w:cs="Times New Roman"/>
          <w:sz w:val="24"/>
          <w:szCs w:val="24"/>
        </w:rPr>
        <w:t xml:space="preserve"> column is thought to lead to a minimal ostracism effect, as </w:t>
      </w:r>
      <w:r w:rsidR="00BD5CC7" w:rsidRPr="009159AB">
        <w:rPr>
          <w:rFonts w:ascii="Times New Roman" w:hAnsi="Times New Roman" w:cs="Times New Roman"/>
          <w:sz w:val="24"/>
          <w:szCs w:val="24"/>
        </w:rPr>
        <w:t>could be expected</w:t>
      </w:r>
      <w:r w:rsidR="000E0198" w:rsidRPr="009159AB">
        <w:rPr>
          <w:rFonts w:ascii="Times New Roman" w:hAnsi="Times New Roman" w:cs="Times New Roman"/>
          <w:sz w:val="24"/>
          <w:szCs w:val="24"/>
        </w:rPr>
        <w:t xml:space="preserve"> when Cyberb</w:t>
      </w:r>
      <w:r w:rsidR="008E78E3" w:rsidRPr="009159AB">
        <w:rPr>
          <w:rFonts w:ascii="Times New Roman" w:hAnsi="Times New Roman" w:cs="Times New Roman"/>
          <w:sz w:val="24"/>
          <w:szCs w:val="24"/>
        </w:rPr>
        <w:t xml:space="preserve">all is played with members of a despised </w:t>
      </w:r>
      <w:r w:rsidR="00D7758A" w:rsidRPr="009159AB">
        <w:rPr>
          <w:rFonts w:ascii="Times New Roman" w:hAnsi="Times New Roman" w:cs="Times New Roman"/>
          <w:sz w:val="24"/>
          <w:szCs w:val="24"/>
        </w:rPr>
        <w:t>out-group</w:t>
      </w:r>
      <w:r w:rsidR="008E78E3" w:rsidRPr="009159AB">
        <w:rPr>
          <w:rFonts w:ascii="Times New Roman" w:hAnsi="Times New Roman" w:cs="Times New Roman"/>
          <w:sz w:val="24"/>
          <w:szCs w:val="24"/>
        </w:rPr>
        <w:t xml:space="preserve"> </w:t>
      </w:r>
      <w:r w:rsidR="00CF1371">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"10.1002/ejsp.392", "ISSN" : "00462772", "author" : [ { "dropping-particle" : "", "family" : "Gonsalkorale", "given" : "Karen", "non-dropping-particle" : "", "parse-names" : false, "suffix" : "" }, { "dropping-particle" : "", "family" : "Williams", "given" : "Kipling D", "non-dropping-particle" : "", "parse-names" : false, "suffix" : "" } ], "container-title" : "European Journal of Social Psychology", "id" : "ITEM-1", "issue" : "6", "issued" : { "date-parts" : [ [ "2007", "11" ] ] }, "page" : "1176-1186", "title" : "The KKK won't let me play: ostracism even by a despised outgroup hurts", "type" : "article-journal", "volume" : "37" }, "uris" : [ "http://www.mendeley.com/documents/?uuid=560b3f43-6f05-4780-b4d7-f84ce43a874e" ] } ], "mendeley" : { "formattedCitation" : "[28]", "plainTextFormattedCitation" : "[28]", "previouslyFormattedCitation" : "[28]"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[28]</w:t>
      </w:r>
      <w:r w:rsidR="00CF1371">
        <w:rPr>
          <w:rFonts w:ascii="Times New Roman" w:hAnsi="Times New Roman" w:cs="Times New Roman"/>
          <w:sz w:val="24"/>
          <w:szCs w:val="24"/>
        </w:rPr>
        <w:fldChar w:fldCharType="end"/>
      </w:r>
      <w:r w:rsidR="000E0198" w:rsidRPr="009159AB">
        <w:rPr>
          <w:rFonts w:ascii="Times New Roman" w:hAnsi="Times New Roman" w:cs="Times New Roman"/>
          <w:sz w:val="24"/>
          <w:szCs w:val="24"/>
        </w:rPr>
        <w:t>. The margins (greyed out) denote the simple effects, which are after correction comparable across all panels (a) through (d), indicating that this correction did what we intended it to.</w:t>
      </w:r>
      <w:r w:rsidR="000E0198" w:rsidRPr="009159AB" w:rsidDel="007E35CC">
        <w:rPr>
          <w:rFonts w:ascii="Times New Roman" w:hAnsi="Times New Roman" w:cs="Times New Roman"/>
          <w:sz w:val="24"/>
          <w:szCs w:val="24"/>
        </w:rPr>
        <w:t xml:space="preserve"> </w:t>
      </w:r>
    </w:p>
    <w:p w14:paraId="6F4C91A6" w14:textId="77777777" w:rsidR="00C34534" w:rsidRDefault="00C34534">
      <w:pPr>
        <w:rPr>
          <w:rFonts w:ascii="Times New Roman" w:hAnsi="Times New Roman" w:cs="Times New Roman"/>
          <w:sz w:val="24"/>
          <w:szCs w:val="24"/>
        </w:rPr>
      </w:pPr>
      <w:r>
        <w:rPr>
          <w:rFonts w:ascii="Times New Roman" w:hAnsi="Times New Roman" w:cs="Times New Roman"/>
          <w:sz w:val="24"/>
          <w:szCs w:val="24"/>
        </w:rPr>
        <w:br w:type="page"/>
      </w:r>
    </w:p>
    <w:p w14:paraId="5E0DFB08" w14:textId="77777777" w:rsidR="00C34534" w:rsidRDefault="00C34534" w:rsidP="00C34534">
      <w:pPr>
        <w:spacing w:before="120"/>
        <w:rPr>
          <w:rFonts w:ascii="Times New Roman" w:hAnsi="Times New Roman" w:cs="Times New Roman"/>
          <w:sz w:val="24"/>
        </w:rPr>
        <w:sectPr w:rsidR="00C34534" w:rsidSect="00B90537">
          <w:headerReference w:type="default" r:id="rId9"/>
          <w:headerReference w:type="first" r:id="rId10"/>
          <w:type w:val="continuous"/>
          <w:pgSz w:w="11906" w:h="16838"/>
          <w:pgMar w:top="1411" w:right="1411" w:bottom="1411" w:left="1411" w:header="706" w:footer="706" w:gutter="0"/>
          <w:lnNumType w:countBy="1" w:restart="continuous"/>
          <w:cols w:space="708"/>
          <w:titlePg/>
          <w:docGrid w:linePitch="360"/>
        </w:sectPr>
      </w:pPr>
    </w:p>
    <w:p w14:paraId="1410DB22" w14:textId="4A7EBC8C" w:rsidR="00C34534" w:rsidRPr="00BF0960" w:rsidRDefault="00C34534" w:rsidP="00C34534">
      <w:pPr>
        <w:spacing w:before="120"/>
        <w:rPr>
          <w:b/>
          <w:sz w:val="28"/>
        </w:rPr>
      </w:pPr>
      <w:r w:rsidRPr="00BF0960">
        <w:rPr>
          <w:rFonts w:ascii="Times New Roman" w:hAnsi="Times New Roman" w:cs="Times New Roman"/>
          <w:b/>
          <w:sz w:val="24"/>
        </w:rPr>
        <w:lastRenderedPageBreak/>
        <w:t>Table 1</w:t>
      </w:r>
      <w:r w:rsidR="00BF0960" w:rsidRPr="00BF0960">
        <w:rPr>
          <w:rFonts w:ascii="Times New Roman" w:hAnsi="Times New Roman" w:cs="Times New Roman"/>
          <w:b/>
          <w:sz w:val="24"/>
        </w:rPr>
        <w:t xml:space="preserve">. </w:t>
      </w:r>
      <w:r w:rsidRPr="00BF0960">
        <w:rPr>
          <w:rFonts w:ascii="Times New Roman" w:eastAsia="Times New Roman" w:hAnsi="Times New Roman" w:cs="Times New Roman"/>
          <w:b/>
          <w:color w:val="000000"/>
          <w:sz w:val="24"/>
          <w:szCs w:val="20"/>
          <w:lang w:eastAsia="nl-NL"/>
        </w:rPr>
        <w:t>Hypothetical data example of coding correction</w:t>
      </w:r>
      <w:r w:rsidR="00BF0960">
        <w:rPr>
          <w:rFonts w:ascii="Times New Roman" w:eastAsia="Times New Roman" w:hAnsi="Times New Roman" w:cs="Times New Roman"/>
          <w:b/>
          <w:color w:val="000000"/>
          <w:sz w:val="24"/>
          <w:szCs w:val="20"/>
          <w:lang w:eastAsia="nl-NL"/>
        </w:rPr>
        <w:t>.</w:t>
      </w:r>
    </w:p>
    <w:tbl>
      <w:tblPr>
        <w:tblpPr w:leftFromText="141" w:rightFromText="141" w:vertAnchor="page" w:horzAnchor="margin" w:tblpY="2491"/>
        <w:tblW w:w="14317" w:type="dxa"/>
        <w:tblCellMar>
          <w:left w:w="70" w:type="dxa"/>
          <w:right w:w="70" w:type="dxa"/>
        </w:tblCellMar>
        <w:tblLook w:val="04A0" w:firstRow="1" w:lastRow="0" w:firstColumn="1" w:lastColumn="0" w:noHBand="0" w:noVBand="1"/>
      </w:tblPr>
      <w:tblGrid>
        <w:gridCol w:w="957"/>
        <w:gridCol w:w="951"/>
        <w:gridCol w:w="1007"/>
        <w:gridCol w:w="2188"/>
        <w:gridCol w:w="851"/>
        <w:gridCol w:w="850"/>
        <w:gridCol w:w="1560"/>
        <w:gridCol w:w="992"/>
        <w:gridCol w:w="1134"/>
        <w:gridCol w:w="1984"/>
        <w:gridCol w:w="709"/>
        <w:gridCol w:w="1134"/>
        <w:tblGridChange w:id="47">
          <w:tblGrid>
            <w:gridCol w:w="957"/>
            <w:gridCol w:w="951"/>
            <w:gridCol w:w="1007"/>
            <w:gridCol w:w="2188"/>
            <w:gridCol w:w="851"/>
            <w:gridCol w:w="850"/>
            <w:gridCol w:w="1560"/>
            <w:gridCol w:w="992"/>
            <w:gridCol w:w="1134"/>
            <w:gridCol w:w="1984"/>
            <w:gridCol w:w="709"/>
            <w:gridCol w:w="1134"/>
          </w:tblGrid>
        </w:tblGridChange>
      </w:tblGrid>
      <w:tr w:rsidR="00C34534" w:rsidRPr="009159AB" w14:paraId="08993E6E" w14:textId="77777777" w:rsidTr="00696718">
        <w:trPr>
          <w:trHeight w:val="447"/>
        </w:trPr>
        <w:tc>
          <w:tcPr>
            <w:tcW w:w="5103" w:type="dxa"/>
            <w:gridSpan w:val="4"/>
            <w:tcBorders>
              <w:top w:val="single" w:sz="4" w:space="0" w:color="auto"/>
              <w:left w:val="nil"/>
              <w:bottom w:val="single" w:sz="4" w:space="0" w:color="auto"/>
              <w:right w:val="nil"/>
            </w:tcBorders>
            <w:shd w:val="clear" w:color="auto" w:fill="auto"/>
            <w:vAlign w:val="center"/>
            <w:hideMark/>
          </w:tcPr>
          <w:p w14:paraId="65B3663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(a) Negative moderator, negative measure</w:t>
            </w:r>
          </w:p>
        </w:tc>
        <w:tc>
          <w:tcPr>
            <w:tcW w:w="851" w:type="dxa"/>
            <w:tcBorders>
              <w:top w:val="single" w:sz="4" w:space="0" w:color="auto"/>
              <w:left w:val="nil"/>
              <w:bottom w:val="nil"/>
              <w:right w:val="nil"/>
            </w:tcBorders>
            <w:shd w:val="clear" w:color="auto" w:fill="auto"/>
            <w:noWrap/>
            <w:vAlign w:val="bottom"/>
            <w:hideMark/>
          </w:tcPr>
          <w:p w14:paraId="2E6535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850" w:type="dxa"/>
            <w:tcBorders>
              <w:top w:val="single" w:sz="4" w:space="0" w:color="auto"/>
              <w:left w:val="nil"/>
              <w:bottom w:val="nil"/>
              <w:right w:val="nil"/>
            </w:tcBorders>
            <w:shd w:val="clear" w:color="auto" w:fill="auto"/>
            <w:noWrap/>
            <w:vAlign w:val="bottom"/>
            <w:hideMark/>
          </w:tcPr>
          <w:p w14:paraId="7BB040B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5670" w:type="dxa"/>
            <w:gridSpan w:val="4"/>
            <w:tcBorders>
              <w:top w:val="single" w:sz="4" w:space="0" w:color="auto"/>
              <w:left w:val="nil"/>
              <w:bottom w:val="single" w:sz="4" w:space="0" w:color="auto"/>
              <w:right w:val="nil"/>
            </w:tcBorders>
            <w:shd w:val="clear" w:color="auto" w:fill="auto"/>
            <w:vAlign w:val="center"/>
            <w:hideMark/>
          </w:tcPr>
          <w:p w14:paraId="33AF409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(b) Positive moderator, negative measure</w:t>
            </w:r>
          </w:p>
        </w:tc>
        <w:tc>
          <w:tcPr>
            <w:tcW w:w="709" w:type="dxa"/>
            <w:tcBorders>
              <w:top w:val="single" w:sz="4" w:space="0" w:color="auto"/>
              <w:left w:val="nil"/>
              <w:bottom w:val="nil"/>
              <w:right w:val="nil"/>
            </w:tcBorders>
            <w:shd w:val="clear" w:color="auto" w:fill="auto"/>
            <w:noWrap/>
            <w:vAlign w:val="bottom"/>
            <w:hideMark/>
          </w:tcPr>
          <w:p w14:paraId="654CA1D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1134" w:type="dxa"/>
            <w:tcBorders>
              <w:top w:val="single" w:sz="4" w:space="0" w:color="auto"/>
              <w:left w:val="nil"/>
              <w:bottom w:val="nil"/>
              <w:right w:val="nil"/>
            </w:tcBorders>
            <w:shd w:val="clear" w:color="auto" w:fill="auto"/>
            <w:noWrap/>
            <w:vAlign w:val="bottom"/>
            <w:hideMark/>
          </w:tcPr>
          <w:p w14:paraId="47EA750D"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03DA97A5" w14:textId="77777777" w:rsidTr="00696718">
        <w:trPr>
          <w:trHeight w:val="567"/>
        </w:trPr>
        <w:tc>
          <w:tcPr>
            <w:tcW w:w="957" w:type="dxa"/>
            <w:tcBorders>
              <w:top w:val="nil"/>
              <w:left w:val="nil"/>
              <w:bottom w:val="nil"/>
              <w:right w:val="nil"/>
            </w:tcBorders>
            <w:shd w:val="clear" w:color="auto" w:fill="auto"/>
            <w:vAlign w:val="center"/>
            <w:hideMark/>
          </w:tcPr>
          <w:p w14:paraId="79FCB91B"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F563505"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593CF6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12CA80A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7DB701F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70D3B6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0501AF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2CB2B30C"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5E8BA8C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2ED6B6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7E30C9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30A9F9A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C34534" w:rsidRPr="009159AB" w14:paraId="425D6D4B" w14:textId="77777777" w:rsidTr="00401BDD">
        <w:tblPrEx>
          <w:tblW w:w="14317" w:type="dxa"/>
          <w:tblCellMar>
            <w:left w:w="70" w:type="dxa"/>
            <w:right w:w="70" w:type="dxa"/>
          </w:tblCellMar>
          <w:tblPrExChange w:id="48" w:author="Chris Hartgerink" w:date="2015-04-15T11:50:00Z">
            <w:tblPrEx>
              <w:tblW w:w="14317" w:type="dxa"/>
              <w:tblCellMar>
                <w:left w:w="70" w:type="dxa"/>
                <w:right w:w="70" w:type="dxa"/>
              </w:tblCellMar>
            </w:tblPrEx>
          </w:tblPrExChange>
        </w:tblPrEx>
        <w:trPr>
          <w:trHeight w:val="510"/>
          <w:trPrChange w:id="49" w:author="Chris Hartgerink" w:date="2015-04-15T11:50:00Z">
            <w:trPr>
              <w:trHeight w:val="510"/>
            </w:trPr>
          </w:trPrChange>
        </w:trPr>
        <w:tc>
          <w:tcPr>
            <w:tcW w:w="957" w:type="dxa"/>
            <w:tcBorders>
              <w:top w:val="nil"/>
              <w:left w:val="nil"/>
              <w:bottom w:val="nil"/>
              <w:right w:val="nil"/>
            </w:tcBorders>
            <w:shd w:val="clear" w:color="auto" w:fill="auto"/>
            <w:vAlign w:val="center"/>
            <w:hideMark/>
            <w:tcPrChange w:id="50" w:author="Chris Hartgerink" w:date="2015-04-15T11:50:00Z">
              <w:tcPr>
                <w:tcW w:w="957" w:type="dxa"/>
                <w:tcBorders>
                  <w:top w:val="nil"/>
                  <w:left w:val="nil"/>
                  <w:bottom w:val="nil"/>
                  <w:right w:val="nil"/>
                </w:tcBorders>
                <w:shd w:val="clear" w:color="auto" w:fill="auto"/>
                <w:vAlign w:val="center"/>
                <w:hideMark/>
              </w:tcPr>
            </w:tcPrChange>
          </w:tcPr>
          <w:p w14:paraId="73F8359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Change w:id="51" w:author="Chris Hartgerink" w:date="2015-04-15T11:50:00Z">
              <w:tcPr>
                <w:tcW w:w="951" w:type="dxa"/>
                <w:tcBorders>
                  <w:top w:val="nil"/>
                  <w:left w:val="nil"/>
                  <w:bottom w:val="nil"/>
                  <w:right w:val="nil"/>
                </w:tcBorders>
                <w:shd w:val="clear" w:color="auto" w:fill="auto"/>
                <w:vAlign w:val="center"/>
                <w:hideMark/>
              </w:tcPr>
            </w:tcPrChange>
          </w:tcPr>
          <w:p w14:paraId="142D83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Change w:id="52" w:author="Chris Hartgerink" w:date="2015-04-15T11:50:00Z">
              <w:tcPr>
                <w:tcW w:w="1007" w:type="dxa"/>
                <w:tcBorders>
                  <w:top w:val="nil"/>
                  <w:left w:val="nil"/>
                  <w:bottom w:val="nil"/>
                  <w:right w:val="nil"/>
                </w:tcBorders>
                <w:shd w:val="clear" w:color="auto" w:fill="auto"/>
                <w:vAlign w:val="center"/>
                <w:hideMark/>
              </w:tcPr>
            </w:tcPrChange>
          </w:tcPr>
          <w:p w14:paraId="3107956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w:t>
            </w:r>
          </w:p>
        </w:tc>
        <w:tc>
          <w:tcPr>
            <w:tcW w:w="2188" w:type="dxa"/>
            <w:tcBorders>
              <w:top w:val="nil"/>
              <w:left w:val="nil"/>
              <w:bottom w:val="nil"/>
              <w:right w:val="nil"/>
            </w:tcBorders>
            <w:shd w:val="clear" w:color="auto" w:fill="auto"/>
            <w:vAlign w:val="center"/>
            <w:hideMark/>
            <w:tcPrChange w:id="53" w:author="Chris Hartgerink" w:date="2015-04-15T11:50:00Z">
              <w:tcPr>
                <w:tcW w:w="2188" w:type="dxa"/>
                <w:tcBorders>
                  <w:top w:val="nil"/>
                  <w:left w:val="nil"/>
                  <w:bottom w:val="nil"/>
                  <w:right w:val="nil"/>
                </w:tcBorders>
                <w:shd w:val="clear" w:color="auto" w:fill="auto"/>
                <w:vAlign w:val="center"/>
                <w:hideMark/>
              </w:tcPr>
            </w:tcPrChange>
          </w:tcPr>
          <w:p w14:paraId="0AFB7A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851" w:type="dxa"/>
            <w:tcBorders>
              <w:top w:val="nil"/>
              <w:left w:val="nil"/>
              <w:bottom w:val="nil"/>
              <w:right w:val="nil"/>
            </w:tcBorders>
            <w:shd w:val="clear" w:color="auto" w:fill="auto"/>
            <w:noWrap/>
            <w:vAlign w:val="bottom"/>
            <w:hideMark/>
            <w:tcPrChange w:id="54" w:author="Chris Hartgerink" w:date="2015-04-15T11:50:00Z">
              <w:tcPr>
                <w:tcW w:w="851" w:type="dxa"/>
                <w:tcBorders>
                  <w:top w:val="nil"/>
                  <w:left w:val="nil"/>
                  <w:bottom w:val="nil"/>
                  <w:right w:val="nil"/>
                </w:tcBorders>
                <w:shd w:val="clear" w:color="auto" w:fill="auto"/>
                <w:noWrap/>
                <w:vAlign w:val="bottom"/>
                <w:hideMark/>
              </w:tcPr>
            </w:tcPrChange>
          </w:tcPr>
          <w:p w14:paraId="6C9DBB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auto" w:fill="auto"/>
            <w:noWrap/>
            <w:vAlign w:val="bottom"/>
            <w:hideMark/>
            <w:tcPrChange w:id="55" w:author="Chris Hartgerink" w:date="2015-04-15T11:50:00Z">
              <w:tcPr>
                <w:tcW w:w="850" w:type="dxa"/>
                <w:tcBorders>
                  <w:top w:val="nil"/>
                  <w:left w:val="nil"/>
                  <w:bottom w:val="nil"/>
                  <w:right w:val="nil"/>
                </w:tcBorders>
                <w:shd w:val="clear" w:color="000000" w:fill="D9D9D9"/>
                <w:noWrap/>
                <w:vAlign w:val="bottom"/>
                <w:hideMark/>
              </w:tcPr>
            </w:tcPrChange>
          </w:tcPr>
          <w:p w14:paraId="7A284A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Change w:id="56" w:author="Chris Hartgerink" w:date="2015-04-15T11:50:00Z">
              <w:tcPr>
                <w:tcW w:w="1560" w:type="dxa"/>
                <w:tcBorders>
                  <w:top w:val="nil"/>
                  <w:left w:val="nil"/>
                  <w:bottom w:val="nil"/>
                  <w:right w:val="nil"/>
                </w:tcBorders>
                <w:shd w:val="clear" w:color="auto" w:fill="auto"/>
                <w:vAlign w:val="center"/>
                <w:hideMark/>
              </w:tcPr>
            </w:tcPrChange>
          </w:tcPr>
          <w:p w14:paraId="76C87B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Change w:id="57" w:author="Chris Hartgerink" w:date="2015-04-15T11:50:00Z">
              <w:tcPr>
                <w:tcW w:w="992" w:type="dxa"/>
                <w:tcBorders>
                  <w:top w:val="nil"/>
                  <w:left w:val="nil"/>
                  <w:bottom w:val="nil"/>
                  <w:right w:val="nil"/>
                </w:tcBorders>
                <w:shd w:val="clear" w:color="auto" w:fill="auto"/>
                <w:vAlign w:val="center"/>
                <w:hideMark/>
              </w:tcPr>
            </w:tcPrChange>
          </w:tcPr>
          <w:p w14:paraId="042EDA7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Change w:id="58" w:author="Chris Hartgerink" w:date="2015-04-15T11:50:00Z">
              <w:tcPr>
                <w:tcW w:w="1134" w:type="dxa"/>
                <w:tcBorders>
                  <w:top w:val="nil"/>
                  <w:left w:val="nil"/>
                  <w:bottom w:val="nil"/>
                  <w:right w:val="nil"/>
                </w:tcBorders>
                <w:shd w:val="clear" w:color="auto" w:fill="auto"/>
                <w:vAlign w:val="center"/>
                <w:hideMark/>
              </w:tcPr>
            </w:tcPrChange>
          </w:tcPr>
          <w:p w14:paraId="147FE89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w:t>
            </w:r>
          </w:p>
        </w:tc>
        <w:tc>
          <w:tcPr>
            <w:tcW w:w="1984" w:type="dxa"/>
            <w:tcBorders>
              <w:top w:val="nil"/>
              <w:left w:val="nil"/>
              <w:bottom w:val="nil"/>
              <w:right w:val="nil"/>
            </w:tcBorders>
            <w:shd w:val="clear" w:color="auto" w:fill="auto"/>
            <w:vAlign w:val="center"/>
            <w:hideMark/>
            <w:tcPrChange w:id="59" w:author="Chris Hartgerink" w:date="2015-04-15T11:50:00Z">
              <w:tcPr>
                <w:tcW w:w="1984" w:type="dxa"/>
                <w:tcBorders>
                  <w:top w:val="nil"/>
                  <w:left w:val="nil"/>
                  <w:bottom w:val="nil"/>
                  <w:right w:val="nil"/>
                </w:tcBorders>
                <w:shd w:val="clear" w:color="auto" w:fill="auto"/>
                <w:vAlign w:val="center"/>
                <w:hideMark/>
              </w:tcPr>
            </w:tcPrChange>
          </w:tcPr>
          <w:p w14:paraId="0A09B44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709" w:type="dxa"/>
            <w:tcBorders>
              <w:top w:val="nil"/>
              <w:left w:val="nil"/>
              <w:bottom w:val="nil"/>
              <w:right w:val="nil"/>
            </w:tcBorders>
            <w:shd w:val="clear" w:color="auto" w:fill="auto"/>
            <w:noWrap/>
            <w:vAlign w:val="bottom"/>
            <w:hideMark/>
            <w:tcPrChange w:id="60" w:author="Chris Hartgerink" w:date="2015-04-15T11:50:00Z">
              <w:tcPr>
                <w:tcW w:w="709" w:type="dxa"/>
                <w:tcBorders>
                  <w:top w:val="nil"/>
                  <w:left w:val="nil"/>
                  <w:bottom w:val="nil"/>
                  <w:right w:val="nil"/>
                </w:tcBorders>
                <w:shd w:val="clear" w:color="auto" w:fill="auto"/>
                <w:noWrap/>
                <w:vAlign w:val="bottom"/>
                <w:hideMark/>
              </w:tcPr>
            </w:tcPrChange>
          </w:tcPr>
          <w:p w14:paraId="3155EB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auto" w:fill="auto"/>
            <w:noWrap/>
            <w:vAlign w:val="bottom"/>
            <w:hideMark/>
            <w:tcPrChange w:id="61" w:author="Chris Hartgerink" w:date="2015-04-15T11:50:00Z">
              <w:tcPr>
                <w:tcW w:w="1134" w:type="dxa"/>
                <w:tcBorders>
                  <w:top w:val="nil"/>
                  <w:left w:val="nil"/>
                  <w:bottom w:val="nil"/>
                  <w:right w:val="nil"/>
                </w:tcBorders>
                <w:shd w:val="clear" w:color="000000" w:fill="D9D9D9"/>
                <w:noWrap/>
                <w:vAlign w:val="bottom"/>
                <w:hideMark/>
              </w:tcPr>
            </w:tcPrChange>
          </w:tcPr>
          <w:p w14:paraId="4828053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C34534" w:rsidRPr="009159AB" w14:paraId="713E4186" w14:textId="77777777" w:rsidTr="00401BDD">
        <w:tblPrEx>
          <w:tblW w:w="14317" w:type="dxa"/>
          <w:tblCellMar>
            <w:left w:w="70" w:type="dxa"/>
            <w:right w:w="70" w:type="dxa"/>
          </w:tblCellMar>
          <w:tblPrExChange w:id="62" w:author="Chris Hartgerink" w:date="2015-04-15T11:50:00Z">
            <w:tblPrEx>
              <w:tblW w:w="14317" w:type="dxa"/>
              <w:tblCellMar>
                <w:left w:w="70" w:type="dxa"/>
                <w:right w:w="70" w:type="dxa"/>
              </w:tblCellMar>
            </w:tblPrEx>
          </w:tblPrExChange>
        </w:tblPrEx>
        <w:trPr>
          <w:trHeight w:val="255"/>
          <w:trPrChange w:id="63" w:author="Chris Hartgerink" w:date="2015-04-15T11:50:00Z">
            <w:trPr>
              <w:trHeight w:val="255"/>
            </w:trPr>
          </w:trPrChange>
        </w:trPr>
        <w:tc>
          <w:tcPr>
            <w:tcW w:w="957" w:type="dxa"/>
            <w:tcBorders>
              <w:top w:val="nil"/>
              <w:left w:val="nil"/>
              <w:bottom w:val="single" w:sz="4" w:space="0" w:color="auto"/>
              <w:right w:val="nil"/>
            </w:tcBorders>
            <w:shd w:val="clear" w:color="auto" w:fill="auto"/>
            <w:hideMark/>
            <w:tcPrChange w:id="64" w:author="Chris Hartgerink" w:date="2015-04-15T11:50:00Z">
              <w:tcPr>
                <w:tcW w:w="957" w:type="dxa"/>
                <w:tcBorders>
                  <w:top w:val="nil"/>
                  <w:left w:val="nil"/>
                  <w:bottom w:val="single" w:sz="4" w:space="0" w:color="auto"/>
                  <w:right w:val="nil"/>
                </w:tcBorders>
                <w:shd w:val="clear" w:color="auto" w:fill="auto"/>
                <w:hideMark/>
              </w:tcPr>
            </w:tcPrChange>
          </w:tcPr>
          <w:p w14:paraId="1536AD5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Change w:id="65" w:author="Chris Hartgerink" w:date="2015-04-15T11:50:00Z">
              <w:tcPr>
                <w:tcW w:w="951" w:type="dxa"/>
                <w:tcBorders>
                  <w:top w:val="nil"/>
                  <w:left w:val="nil"/>
                  <w:bottom w:val="single" w:sz="4" w:space="0" w:color="auto"/>
                  <w:right w:val="nil"/>
                </w:tcBorders>
                <w:shd w:val="clear" w:color="auto" w:fill="auto"/>
                <w:vAlign w:val="center"/>
                <w:hideMark/>
              </w:tcPr>
            </w:tcPrChange>
          </w:tcPr>
          <w:p w14:paraId="6DA3B27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Change w:id="66" w:author="Chris Hartgerink" w:date="2015-04-15T11:50:00Z">
              <w:tcPr>
                <w:tcW w:w="1007" w:type="dxa"/>
                <w:tcBorders>
                  <w:top w:val="nil"/>
                  <w:left w:val="nil"/>
                  <w:bottom w:val="single" w:sz="4" w:space="0" w:color="auto"/>
                  <w:right w:val="nil"/>
                </w:tcBorders>
                <w:shd w:val="clear" w:color="auto" w:fill="auto"/>
                <w:vAlign w:val="center"/>
                <w:hideMark/>
              </w:tcPr>
            </w:tcPrChange>
          </w:tcPr>
          <w:p w14:paraId="3C01BE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Change w:id="67" w:author="Chris Hartgerink" w:date="2015-04-15T11:50:00Z">
              <w:tcPr>
                <w:tcW w:w="2188" w:type="dxa"/>
                <w:tcBorders>
                  <w:top w:val="nil"/>
                  <w:left w:val="nil"/>
                  <w:bottom w:val="single" w:sz="4" w:space="0" w:color="auto"/>
                  <w:right w:val="nil"/>
                </w:tcBorders>
                <w:shd w:val="clear" w:color="auto" w:fill="auto"/>
                <w:vAlign w:val="center"/>
                <w:hideMark/>
              </w:tcPr>
            </w:tcPrChange>
          </w:tcPr>
          <w:p w14:paraId="29EA448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Change w:id="68" w:author="Chris Hartgerink" w:date="2015-04-15T11:50:00Z">
              <w:tcPr>
                <w:tcW w:w="851" w:type="dxa"/>
                <w:tcBorders>
                  <w:top w:val="nil"/>
                  <w:left w:val="nil"/>
                  <w:bottom w:val="nil"/>
                  <w:right w:val="nil"/>
                </w:tcBorders>
                <w:shd w:val="clear" w:color="auto" w:fill="auto"/>
                <w:noWrap/>
                <w:vAlign w:val="bottom"/>
                <w:hideMark/>
              </w:tcPr>
            </w:tcPrChange>
          </w:tcPr>
          <w:p w14:paraId="1B53CA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auto" w:fill="auto"/>
            <w:noWrap/>
            <w:vAlign w:val="bottom"/>
            <w:hideMark/>
            <w:tcPrChange w:id="69" w:author="Chris Hartgerink" w:date="2015-04-15T11:50:00Z">
              <w:tcPr>
                <w:tcW w:w="850" w:type="dxa"/>
                <w:tcBorders>
                  <w:top w:val="nil"/>
                  <w:left w:val="nil"/>
                  <w:bottom w:val="nil"/>
                  <w:right w:val="nil"/>
                </w:tcBorders>
                <w:shd w:val="clear" w:color="000000" w:fill="D9D9D9"/>
                <w:noWrap/>
                <w:vAlign w:val="bottom"/>
                <w:hideMark/>
              </w:tcPr>
            </w:tcPrChange>
          </w:tcPr>
          <w:p w14:paraId="787975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Change w:id="70" w:author="Chris Hartgerink" w:date="2015-04-15T11:50:00Z">
              <w:tcPr>
                <w:tcW w:w="1560" w:type="dxa"/>
                <w:tcBorders>
                  <w:top w:val="nil"/>
                  <w:left w:val="nil"/>
                  <w:bottom w:val="single" w:sz="4" w:space="0" w:color="auto"/>
                  <w:right w:val="nil"/>
                </w:tcBorders>
                <w:shd w:val="clear" w:color="auto" w:fill="auto"/>
                <w:hideMark/>
              </w:tcPr>
            </w:tcPrChange>
          </w:tcPr>
          <w:p w14:paraId="66AA54A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Change w:id="71" w:author="Chris Hartgerink" w:date="2015-04-15T11:50:00Z">
              <w:tcPr>
                <w:tcW w:w="992" w:type="dxa"/>
                <w:tcBorders>
                  <w:top w:val="nil"/>
                  <w:left w:val="nil"/>
                  <w:bottom w:val="single" w:sz="4" w:space="0" w:color="auto"/>
                  <w:right w:val="nil"/>
                </w:tcBorders>
                <w:shd w:val="clear" w:color="auto" w:fill="auto"/>
                <w:vAlign w:val="center"/>
                <w:hideMark/>
              </w:tcPr>
            </w:tcPrChange>
          </w:tcPr>
          <w:p w14:paraId="2F7F6B0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Change w:id="72" w:author="Chris Hartgerink" w:date="2015-04-15T11:50:00Z">
              <w:tcPr>
                <w:tcW w:w="1134" w:type="dxa"/>
                <w:tcBorders>
                  <w:top w:val="nil"/>
                  <w:left w:val="nil"/>
                  <w:bottom w:val="single" w:sz="4" w:space="0" w:color="auto"/>
                  <w:right w:val="nil"/>
                </w:tcBorders>
                <w:shd w:val="clear" w:color="auto" w:fill="auto"/>
                <w:vAlign w:val="center"/>
                <w:hideMark/>
              </w:tcPr>
            </w:tcPrChange>
          </w:tcPr>
          <w:p w14:paraId="463ADB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Change w:id="73" w:author="Chris Hartgerink" w:date="2015-04-15T11:50:00Z">
              <w:tcPr>
                <w:tcW w:w="1984" w:type="dxa"/>
                <w:tcBorders>
                  <w:top w:val="nil"/>
                  <w:left w:val="nil"/>
                  <w:bottom w:val="single" w:sz="4" w:space="0" w:color="auto"/>
                  <w:right w:val="nil"/>
                </w:tcBorders>
                <w:shd w:val="clear" w:color="auto" w:fill="auto"/>
                <w:vAlign w:val="center"/>
                <w:hideMark/>
              </w:tcPr>
            </w:tcPrChange>
          </w:tcPr>
          <w:p w14:paraId="5B0CD1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Change w:id="74" w:author="Chris Hartgerink" w:date="2015-04-15T11:50:00Z">
              <w:tcPr>
                <w:tcW w:w="709" w:type="dxa"/>
                <w:tcBorders>
                  <w:top w:val="nil"/>
                  <w:left w:val="nil"/>
                  <w:bottom w:val="nil"/>
                  <w:right w:val="nil"/>
                </w:tcBorders>
                <w:shd w:val="clear" w:color="auto" w:fill="auto"/>
                <w:noWrap/>
                <w:vAlign w:val="bottom"/>
                <w:hideMark/>
              </w:tcPr>
            </w:tcPrChange>
          </w:tcPr>
          <w:p w14:paraId="15DA88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auto" w:fill="auto"/>
            <w:noWrap/>
            <w:vAlign w:val="bottom"/>
            <w:hideMark/>
            <w:tcPrChange w:id="75" w:author="Chris Hartgerink" w:date="2015-04-15T11:50:00Z">
              <w:tcPr>
                <w:tcW w:w="1134" w:type="dxa"/>
                <w:tcBorders>
                  <w:top w:val="nil"/>
                  <w:left w:val="nil"/>
                  <w:bottom w:val="nil"/>
                  <w:right w:val="nil"/>
                </w:tcBorders>
                <w:shd w:val="clear" w:color="000000" w:fill="D9D9D9"/>
                <w:noWrap/>
                <w:vAlign w:val="bottom"/>
                <w:hideMark/>
              </w:tcPr>
            </w:tcPrChange>
          </w:tcPr>
          <w:p w14:paraId="7BB887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C34534" w:rsidRPr="009159AB" w14:paraId="113EEB54" w14:textId="77777777" w:rsidTr="00696718">
        <w:trPr>
          <w:trHeight w:val="255"/>
        </w:trPr>
        <w:tc>
          <w:tcPr>
            <w:tcW w:w="957" w:type="dxa"/>
            <w:tcBorders>
              <w:top w:val="nil"/>
              <w:left w:val="nil"/>
              <w:bottom w:val="nil"/>
              <w:right w:val="nil"/>
            </w:tcBorders>
            <w:shd w:val="clear" w:color="auto" w:fill="auto"/>
            <w:noWrap/>
            <w:vAlign w:val="bottom"/>
            <w:hideMark/>
          </w:tcPr>
          <w:p w14:paraId="7C6496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39E72C7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74A0B9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54F944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79B898A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39C554FA"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6259BCAE"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27A852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F6FED8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03F92A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08CDB5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6BC4F66"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6C79CE65" w14:textId="77777777" w:rsidTr="00401BDD">
        <w:tblPrEx>
          <w:tblW w:w="14317" w:type="dxa"/>
          <w:tblCellMar>
            <w:left w:w="70" w:type="dxa"/>
            <w:right w:w="70" w:type="dxa"/>
          </w:tblCellMar>
          <w:tblPrExChange w:id="76" w:author="Chris Hartgerink" w:date="2015-04-15T11:50:00Z">
            <w:tblPrEx>
              <w:tblW w:w="14317" w:type="dxa"/>
              <w:tblCellMar>
                <w:left w:w="70" w:type="dxa"/>
                <w:right w:w="70" w:type="dxa"/>
              </w:tblCellMar>
            </w:tblPrEx>
          </w:tblPrExChange>
        </w:tblPrEx>
        <w:trPr>
          <w:trHeight w:val="255"/>
          <w:trPrChange w:id="77" w:author="Chris Hartgerink" w:date="2015-04-15T11:50:00Z">
            <w:trPr>
              <w:trHeight w:val="255"/>
            </w:trPr>
          </w:trPrChange>
        </w:trPr>
        <w:tc>
          <w:tcPr>
            <w:tcW w:w="957" w:type="dxa"/>
            <w:tcBorders>
              <w:top w:val="nil"/>
              <w:left w:val="nil"/>
              <w:bottom w:val="nil"/>
              <w:right w:val="nil"/>
            </w:tcBorders>
            <w:shd w:val="clear" w:color="auto" w:fill="auto"/>
            <w:noWrap/>
            <w:vAlign w:val="bottom"/>
            <w:hideMark/>
            <w:tcPrChange w:id="78" w:author="Chris Hartgerink" w:date="2015-04-15T11:50:00Z">
              <w:tcPr>
                <w:tcW w:w="957" w:type="dxa"/>
                <w:tcBorders>
                  <w:top w:val="nil"/>
                  <w:left w:val="nil"/>
                  <w:bottom w:val="nil"/>
                  <w:right w:val="nil"/>
                </w:tcBorders>
                <w:shd w:val="clear" w:color="auto" w:fill="auto"/>
                <w:noWrap/>
                <w:vAlign w:val="bottom"/>
                <w:hideMark/>
              </w:tcPr>
            </w:tcPrChange>
          </w:tcPr>
          <w:p w14:paraId="35D69EE1"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Change w:id="79" w:author="Chris Hartgerink" w:date="2015-04-15T11:50:00Z">
              <w:tcPr>
                <w:tcW w:w="951" w:type="dxa"/>
                <w:tcBorders>
                  <w:top w:val="nil"/>
                  <w:left w:val="nil"/>
                  <w:bottom w:val="nil"/>
                  <w:right w:val="nil"/>
                </w:tcBorders>
                <w:shd w:val="clear" w:color="auto" w:fill="auto"/>
                <w:vAlign w:val="center"/>
                <w:hideMark/>
              </w:tcPr>
            </w:tcPrChange>
          </w:tcPr>
          <w:p w14:paraId="0599DB6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nil"/>
              <w:right w:val="nil"/>
            </w:tcBorders>
            <w:shd w:val="clear" w:color="auto" w:fill="auto"/>
            <w:noWrap/>
            <w:vAlign w:val="bottom"/>
            <w:hideMark/>
            <w:tcPrChange w:id="80" w:author="Chris Hartgerink" w:date="2015-04-15T11:50:00Z">
              <w:tcPr>
                <w:tcW w:w="1007" w:type="dxa"/>
                <w:tcBorders>
                  <w:top w:val="nil"/>
                  <w:left w:val="nil"/>
                  <w:bottom w:val="nil"/>
                  <w:right w:val="nil"/>
                </w:tcBorders>
                <w:shd w:val="clear" w:color="000000" w:fill="D9D9D9"/>
                <w:noWrap/>
                <w:vAlign w:val="bottom"/>
                <w:hideMark/>
              </w:tcPr>
            </w:tcPrChange>
          </w:tcPr>
          <w:p w14:paraId="7A82EB1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Change w:id="81" w:author="Chris Hartgerink" w:date="2015-04-15T11:50:00Z">
              <w:tcPr>
                <w:tcW w:w="2188" w:type="dxa"/>
                <w:tcBorders>
                  <w:top w:val="nil"/>
                  <w:left w:val="nil"/>
                  <w:bottom w:val="nil"/>
                  <w:right w:val="nil"/>
                </w:tcBorders>
                <w:shd w:val="clear" w:color="000000" w:fill="D9D9D9"/>
                <w:noWrap/>
                <w:vAlign w:val="bottom"/>
                <w:hideMark/>
              </w:tcPr>
            </w:tcPrChange>
          </w:tcPr>
          <w:p w14:paraId="0B80AD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Change w:id="82" w:author="Chris Hartgerink" w:date="2015-04-15T11:50:00Z">
              <w:tcPr>
                <w:tcW w:w="851" w:type="dxa"/>
                <w:tcBorders>
                  <w:top w:val="nil"/>
                  <w:left w:val="nil"/>
                  <w:bottom w:val="nil"/>
                  <w:right w:val="nil"/>
                </w:tcBorders>
                <w:shd w:val="clear" w:color="auto" w:fill="auto"/>
                <w:noWrap/>
                <w:vAlign w:val="bottom"/>
                <w:hideMark/>
              </w:tcPr>
            </w:tcPrChange>
          </w:tcPr>
          <w:p w14:paraId="6280E5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Change w:id="83" w:author="Chris Hartgerink" w:date="2015-04-15T11:50:00Z">
              <w:tcPr>
                <w:tcW w:w="850" w:type="dxa"/>
                <w:tcBorders>
                  <w:top w:val="nil"/>
                  <w:left w:val="nil"/>
                  <w:bottom w:val="nil"/>
                  <w:right w:val="nil"/>
                </w:tcBorders>
                <w:shd w:val="clear" w:color="auto" w:fill="auto"/>
                <w:noWrap/>
                <w:vAlign w:val="bottom"/>
                <w:hideMark/>
              </w:tcPr>
            </w:tcPrChange>
          </w:tcPr>
          <w:p w14:paraId="05EA87A8"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Change w:id="84" w:author="Chris Hartgerink" w:date="2015-04-15T11:50:00Z">
              <w:tcPr>
                <w:tcW w:w="1560" w:type="dxa"/>
                <w:tcBorders>
                  <w:top w:val="nil"/>
                  <w:left w:val="nil"/>
                  <w:bottom w:val="nil"/>
                  <w:right w:val="nil"/>
                </w:tcBorders>
                <w:shd w:val="clear" w:color="auto" w:fill="auto"/>
                <w:noWrap/>
                <w:vAlign w:val="bottom"/>
                <w:hideMark/>
              </w:tcPr>
            </w:tcPrChange>
          </w:tcPr>
          <w:p w14:paraId="1162FE18"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Change w:id="85" w:author="Chris Hartgerink" w:date="2015-04-15T11:50:00Z">
              <w:tcPr>
                <w:tcW w:w="992" w:type="dxa"/>
                <w:tcBorders>
                  <w:top w:val="nil"/>
                  <w:left w:val="nil"/>
                  <w:bottom w:val="nil"/>
                  <w:right w:val="nil"/>
                </w:tcBorders>
                <w:shd w:val="clear" w:color="auto" w:fill="auto"/>
                <w:vAlign w:val="center"/>
                <w:hideMark/>
              </w:tcPr>
            </w:tcPrChange>
          </w:tcPr>
          <w:p w14:paraId="1DBA8BD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nil"/>
              <w:right w:val="nil"/>
            </w:tcBorders>
            <w:shd w:val="clear" w:color="auto" w:fill="auto"/>
            <w:noWrap/>
            <w:vAlign w:val="bottom"/>
            <w:hideMark/>
            <w:tcPrChange w:id="86" w:author="Chris Hartgerink" w:date="2015-04-15T11:50:00Z">
              <w:tcPr>
                <w:tcW w:w="1134" w:type="dxa"/>
                <w:tcBorders>
                  <w:top w:val="nil"/>
                  <w:left w:val="nil"/>
                  <w:bottom w:val="nil"/>
                  <w:right w:val="nil"/>
                </w:tcBorders>
                <w:shd w:val="clear" w:color="000000" w:fill="D9D9D9"/>
                <w:noWrap/>
                <w:vAlign w:val="bottom"/>
                <w:hideMark/>
              </w:tcPr>
            </w:tcPrChange>
          </w:tcPr>
          <w:p w14:paraId="189304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Change w:id="87" w:author="Chris Hartgerink" w:date="2015-04-15T11:50:00Z">
              <w:tcPr>
                <w:tcW w:w="1984" w:type="dxa"/>
                <w:tcBorders>
                  <w:top w:val="nil"/>
                  <w:left w:val="nil"/>
                  <w:bottom w:val="nil"/>
                  <w:right w:val="nil"/>
                </w:tcBorders>
                <w:shd w:val="clear" w:color="000000" w:fill="D9D9D9"/>
                <w:noWrap/>
                <w:vAlign w:val="bottom"/>
                <w:hideMark/>
              </w:tcPr>
            </w:tcPrChange>
          </w:tcPr>
          <w:p w14:paraId="5B2D17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Change w:id="88" w:author="Chris Hartgerink" w:date="2015-04-15T11:50:00Z">
              <w:tcPr>
                <w:tcW w:w="709" w:type="dxa"/>
                <w:tcBorders>
                  <w:top w:val="nil"/>
                  <w:left w:val="nil"/>
                  <w:bottom w:val="nil"/>
                  <w:right w:val="nil"/>
                </w:tcBorders>
                <w:shd w:val="clear" w:color="auto" w:fill="auto"/>
                <w:noWrap/>
                <w:vAlign w:val="bottom"/>
                <w:hideMark/>
              </w:tcPr>
            </w:tcPrChange>
          </w:tcPr>
          <w:p w14:paraId="6BE885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Change w:id="89" w:author="Chris Hartgerink" w:date="2015-04-15T11:50:00Z">
              <w:tcPr>
                <w:tcW w:w="1134" w:type="dxa"/>
                <w:tcBorders>
                  <w:top w:val="nil"/>
                  <w:left w:val="nil"/>
                  <w:bottom w:val="nil"/>
                  <w:right w:val="nil"/>
                </w:tcBorders>
                <w:shd w:val="clear" w:color="auto" w:fill="auto"/>
                <w:noWrap/>
                <w:vAlign w:val="bottom"/>
                <w:hideMark/>
              </w:tcPr>
            </w:tcPrChange>
          </w:tcPr>
          <w:p w14:paraId="52504527"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6E7D12B8" w14:textId="77777777" w:rsidTr="00696718">
        <w:trPr>
          <w:trHeight w:val="255"/>
        </w:trPr>
        <w:tc>
          <w:tcPr>
            <w:tcW w:w="957" w:type="dxa"/>
            <w:tcBorders>
              <w:top w:val="nil"/>
              <w:left w:val="nil"/>
              <w:bottom w:val="nil"/>
              <w:right w:val="nil"/>
            </w:tcBorders>
            <w:shd w:val="clear" w:color="auto" w:fill="auto"/>
            <w:noWrap/>
            <w:vAlign w:val="bottom"/>
            <w:hideMark/>
          </w:tcPr>
          <w:p w14:paraId="17EFE1BE"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8B402F9"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nil"/>
              <w:right w:val="nil"/>
            </w:tcBorders>
            <w:shd w:val="clear" w:color="auto" w:fill="auto"/>
            <w:noWrap/>
            <w:vAlign w:val="bottom"/>
            <w:hideMark/>
          </w:tcPr>
          <w:p w14:paraId="5CE2F933"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2188" w:type="dxa"/>
            <w:tcBorders>
              <w:top w:val="nil"/>
              <w:left w:val="nil"/>
              <w:bottom w:val="nil"/>
              <w:right w:val="nil"/>
            </w:tcBorders>
            <w:shd w:val="clear" w:color="auto" w:fill="auto"/>
            <w:noWrap/>
            <w:vAlign w:val="bottom"/>
            <w:hideMark/>
          </w:tcPr>
          <w:p w14:paraId="0A7F053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851" w:type="dxa"/>
            <w:tcBorders>
              <w:top w:val="nil"/>
              <w:left w:val="nil"/>
              <w:bottom w:val="nil"/>
              <w:right w:val="nil"/>
            </w:tcBorders>
            <w:shd w:val="clear" w:color="auto" w:fill="auto"/>
            <w:noWrap/>
            <w:vAlign w:val="bottom"/>
            <w:hideMark/>
          </w:tcPr>
          <w:p w14:paraId="45F7500A"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850" w:type="dxa"/>
            <w:tcBorders>
              <w:top w:val="nil"/>
              <w:left w:val="nil"/>
              <w:bottom w:val="nil"/>
              <w:right w:val="nil"/>
            </w:tcBorders>
            <w:shd w:val="clear" w:color="auto" w:fill="auto"/>
            <w:noWrap/>
            <w:vAlign w:val="bottom"/>
            <w:hideMark/>
          </w:tcPr>
          <w:p w14:paraId="3BC679A8"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4835FCB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5A2C0A4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66927EC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984" w:type="dxa"/>
            <w:tcBorders>
              <w:top w:val="nil"/>
              <w:left w:val="nil"/>
              <w:bottom w:val="nil"/>
              <w:right w:val="nil"/>
            </w:tcBorders>
            <w:shd w:val="clear" w:color="auto" w:fill="auto"/>
            <w:noWrap/>
            <w:vAlign w:val="bottom"/>
            <w:hideMark/>
          </w:tcPr>
          <w:p w14:paraId="1D15D130"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709" w:type="dxa"/>
            <w:tcBorders>
              <w:top w:val="nil"/>
              <w:left w:val="nil"/>
              <w:bottom w:val="nil"/>
              <w:right w:val="nil"/>
            </w:tcBorders>
            <w:shd w:val="clear" w:color="auto" w:fill="auto"/>
            <w:noWrap/>
            <w:vAlign w:val="bottom"/>
            <w:hideMark/>
          </w:tcPr>
          <w:p w14:paraId="6906E9D0"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4944C66D"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475ECEEE" w14:textId="77777777" w:rsidTr="00696718">
        <w:trPr>
          <w:trHeight w:val="510"/>
        </w:trPr>
        <w:tc>
          <w:tcPr>
            <w:tcW w:w="5103" w:type="dxa"/>
            <w:gridSpan w:val="4"/>
            <w:tcBorders>
              <w:top w:val="nil"/>
              <w:left w:val="nil"/>
              <w:bottom w:val="single" w:sz="4" w:space="0" w:color="auto"/>
              <w:right w:val="nil"/>
            </w:tcBorders>
            <w:shd w:val="clear" w:color="auto" w:fill="auto"/>
            <w:vAlign w:val="center"/>
            <w:hideMark/>
          </w:tcPr>
          <w:p w14:paraId="4F4415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 Negative moderator, positive measure</w:t>
            </w:r>
          </w:p>
        </w:tc>
        <w:tc>
          <w:tcPr>
            <w:tcW w:w="851" w:type="dxa"/>
            <w:tcBorders>
              <w:top w:val="nil"/>
              <w:left w:val="nil"/>
              <w:bottom w:val="nil"/>
              <w:right w:val="nil"/>
            </w:tcBorders>
            <w:shd w:val="clear" w:color="auto" w:fill="auto"/>
            <w:noWrap/>
            <w:vAlign w:val="bottom"/>
            <w:hideMark/>
          </w:tcPr>
          <w:p w14:paraId="020733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695061A9"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5670" w:type="dxa"/>
            <w:gridSpan w:val="4"/>
            <w:tcBorders>
              <w:top w:val="nil"/>
              <w:left w:val="nil"/>
              <w:bottom w:val="single" w:sz="4" w:space="0" w:color="auto"/>
              <w:right w:val="nil"/>
            </w:tcBorders>
            <w:shd w:val="clear" w:color="auto" w:fill="auto"/>
            <w:vAlign w:val="center"/>
            <w:hideMark/>
          </w:tcPr>
          <w:p w14:paraId="4BBF83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(d) Positive moderator, positive measure</w:t>
            </w:r>
          </w:p>
        </w:tc>
        <w:tc>
          <w:tcPr>
            <w:tcW w:w="709" w:type="dxa"/>
            <w:tcBorders>
              <w:top w:val="nil"/>
              <w:left w:val="nil"/>
              <w:bottom w:val="nil"/>
              <w:right w:val="nil"/>
            </w:tcBorders>
            <w:shd w:val="clear" w:color="auto" w:fill="auto"/>
            <w:noWrap/>
            <w:vAlign w:val="bottom"/>
            <w:hideMark/>
          </w:tcPr>
          <w:p w14:paraId="0D1B7D4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72A1E1C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0A6813E6" w14:textId="77777777" w:rsidTr="00696718">
        <w:trPr>
          <w:trHeight w:val="618"/>
        </w:trPr>
        <w:tc>
          <w:tcPr>
            <w:tcW w:w="957" w:type="dxa"/>
            <w:tcBorders>
              <w:top w:val="nil"/>
              <w:left w:val="nil"/>
              <w:bottom w:val="nil"/>
              <w:right w:val="nil"/>
            </w:tcBorders>
            <w:shd w:val="clear" w:color="auto" w:fill="auto"/>
            <w:vAlign w:val="center"/>
            <w:hideMark/>
          </w:tcPr>
          <w:p w14:paraId="1B355941"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8ADCF7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6EFC81D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680EC4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198C3B8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33D5315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14D2BB6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736B843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7EBBA46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7F9F7B8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2451ED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61478B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C34534" w:rsidRPr="009159AB" w14:paraId="5E2C1158" w14:textId="77777777" w:rsidTr="00401BDD">
        <w:tblPrEx>
          <w:tblW w:w="14317" w:type="dxa"/>
          <w:tblCellMar>
            <w:left w:w="70" w:type="dxa"/>
            <w:right w:w="70" w:type="dxa"/>
          </w:tblCellMar>
          <w:tblPrExChange w:id="90" w:author="Chris Hartgerink" w:date="2015-04-15T11:50:00Z">
            <w:tblPrEx>
              <w:tblW w:w="14317" w:type="dxa"/>
              <w:tblCellMar>
                <w:left w:w="70" w:type="dxa"/>
                <w:right w:w="70" w:type="dxa"/>
              </w:tblCellMar>
            </w:tblPrEx>
          </w:tblPrExChange>
        </w:tblPrEx>
        <w:trPr>
          <w:trHeight w:val="510"/>
          <w:trPrChange w:id="91" w:author="Chris Hartgerink" w:date="2015-04-15T11:50:00Z">
            <w:trPr>
              <w:trHeight w:val="510"/>
            </w:trPr>
          </w:trPrChange>
        </w:trPr>
        <w:tc>
          <w:tcPr>
            <w:tcW w:w="957" w:type="dxa"/>
            <w:tcBorders>
              <w:top w:val="nil"/>
              <w:left w:val="nil"/>
              <w:bottom w:val="nil"/>
              <w:right w:val="nil"/>
            </w:tcBorders>
            <w:shd w:val="clear" w:color="auto" w:fill="auto"/>
            <w:vAlign w:val="center"/>
            <w:hideMark/>
            <w:tcPrChange w:id="92" w:author="Chris Hartgerink" w:date="2015-04-15T11:50:00Z">
              <w:tcPr>
                <w:tcW w:w="957" w:type="dxa"/>
                <w:tcBorders>
                  <w:top w:val="nil"/>
                  <w:left w:val="nil"/>
                  <w:bottom w:val="nil"/>
                  <w:right w:val="nil"/>
                </w:tcBorders>
                <w:shd w:val="clear" w:color="auto" w:fill="auto"/>
                <w:vAlign w:val="center"/>
                <w:hideMark/>
              </w:tcPr>
            </w:tcPrChange>
          </w:tcPr>
          <w:p w14:paraId="55D0052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Change w:id="93" w:author="Chris Hartgerink" w:date="2015-04-15T11:50:00Z">
              <w:tcPr>
                <w:tcW w:w="951" w:type="dxa"/>
                <w:tcBorders>
                  <w:top w:val="nil"/>
                  <w:left w:val="nil"/>
                  <w:bottom w:val="nil"/>
                  <w:right w:val="nil"/>
                </w:tcBorders>
                <w:shd w:val="clear" w:color="auto" w:fill="auto"/>
                <w:vAlign w:val="center"/>
                <w:hideMark/>
              </w:tcPr>
            </w:tcPrChange>
          </w:tcPr>
          <w:p w14:paraId="286224D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Change w:id="94" w:author="Chris Hartgerink" w:date="2015-04-15T11:50:00Z">
              <w:tcPr>
                <w:tcW w:w="1007" w:type="dxa"/>
                <w:tcBorders>
                  <w:top w:val="nil"/>
                  <w:left w:val="nil"/>
                  <w:bottom w:val="nil"/>
                  <w:right w:val="nil"/>
                </w:tcBorders>
                <w:shd w:val="clear" w:color="auto" w:fill="auto"/>
                <w:vAlign w:val="center"/>
                <w:hideMark/>
              </w:tcPr>
            </w:tcPrChange>
          </w:tcPr>
          <w:p w14:paraId="582B77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2188" w:type="dxa"/>
            <w:tcBorders>
              <w:top w:val="nil"/>
              <w:left w:val="nil"/>
              <w:bottom w:val="nil"/>
              <w:right w:val="nil"/>
            </w:tcBorders>
            <w:shd w:val="clear" w:color="auto" w:fill="auto"/>
            <w:vAlign w:val="center"/>
            <w:hideMark/>
            <w:tcPrChange w:id="95" w:author="Chris Hartgerink" w:date="2015-04-15T11:50:00Z">
              <w:tcPr>
                <w:tcW w:w="2188" w:type="dxa"/>
                <w:tcBorders>
                  <w:top w:val="nil"/>
                  <w:left w:val="nil"/>
                  <w:bottom w:val="nil"/>
                  <w:right w:val="nil"/>
                </w:tcBorders>
                <w:shd w:val="clear" w:color="auto" w:fill="auto"/>
                <w:vAlign w:val="center"/>
                <w:hideMark/>
              </w:tcPr>
            </w:tcPrChange>
          </w:tcPr>
          <w:p w14:paraId="16A5F2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851" w:type="dxa"/>
            <w:tcBorders>
              <w:top w:val="nil"/>
              <w:left w:val="nil"/>
              <w:bottom w:val="nil"/>
              <w:right w:val="nil"/>
            </w:tcBorders>
            <w:shd w:val="clear" w:color="auto" w:fill="auto"/>
            <w:noWrap/>
            <w:vAlign w:val="bottom"/>
            <w:hideMark/>
            <w:tcPrChange w:id="96" w:author="Chris Hartgerink" w:date="2015-04-15T11:50:00Z">
              <w:tcPr>
                <w:tcW w:w="851" w:type="dxa"/>
                <w:tcBorders>
                  <w:top w:val="nil"/>
                  <w:left w:val="nil"/>
                  <w:bottom w:val="nil"/>
                  <w:right w:val="nil"/>
                </w:tcBorders>
                <w:shd w:val="clear" w:color="auto" w:fill="auto"/>
                <w:noWrap/>
                <w:vAlign w:val="bottom"/>
                <w:hideMark/>
              </w:tcPr>
            </w:tcPrChange>
          </w:tcPr>
          <w:p w14:paraId="77638B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auto" w:fill="auto"/>
            <w:noWrap/>
            <w:vAlign w:val="bottom"/>
            <w:hideMark/>
            <w:tcPrChange w:id="97" w:author="Chris Hartgerink" w:date="2015-04-15T11:50:00Z">
              <w:tcPr>
                <w:tcW w:w="850" w:type="dxa"/>
                <w:tcBorders>
                  <w:top w:val="nil"/>
                  <w:left w:val="nil"/>
                  <w:bottom w:val="nil"/>
                  <w:right w:val="nil"/>
                </w:tcBorders>
                <w:shd w:val="clear" w:color="000000" w:fill="D9D9D9"/>
                <w:noWrap/>
                <w:vAlign w:val="bottom"/>
                <w:hideMark/>
              </w:tcPr>
            </w:tcPrChange>
          </w:tcPr>
          <w:p w14:paraId="40F592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Change w:id="98" w:author="Chris Hartgerink" w:date="2015-04-15T11:50:00Z">
              <w:tcPr>
                <w:tcW w:w="1560" w:type="dxa"/>
                <w:tcBorders>
                  <w:top w:val="nil"/>
                  <w:left w:val="nil"/>
                  <w:bottom w:val="nil"/>
                  <w:right w:val="nil"/>
                </w:tcBorders>
                <w:shd w:val="clear" w:color="auto" w:fill="auto"/>
                <w:vAlign w:val="center"/>
                <w:hideMark/>
              </w:tcPr>
            </w:tcPrChange>
          </w:tcPr>
          <w:p w14:paraId="280230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Change w:id="99" w:author="Chris Hartgerink" w:date="2015-04-15T11:50:00Z">
              <w:tcPr>
                <w:tcW w:w="992" w:type="dxa"/>
                <w:tcBorders>
                  <w:top w:val="nil"/>
                  <w:left w:val="nil"/>
                  <w:bottom w:val="nil"/>
                  <w:right w:val="nil"/>
                </w:tcBorders>
                <w:shd w:val="clear" w:color="auto" w:fill="auto"/>
                <w:vAlign w:val="center"/>
                <w:hideMark/>
              </w:tcPr>
            </w:tcPrChange>
          </w:tcPr>
          <w:p w14:paraId="770FB1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Change w:id="100" w:author="Chris Hartgerink" w:date="2015-04-15T11:50:00Z">
              <w:tcPr>
                <w:tcW w:w="1134" w:type="dxa"/>
                <w:tcBorders>
                  <w:top w:val="nil"/>
                  <w:left w:val="nil"/>
                  <w:bottom w:val="nil"/>
                  <w:right w:val="nil"/>
                </w:tcBorders>
                <w:shd w:val="clear" w:color="auto" w:fill="auto"/>
                <w:vAlign w:val="center"/>
                <w:hideMark/>
              </w:tcPr>
            </w:tcPrChange>
          </w:tcPr>
          <w:p w14:paraId="30074A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7</w:t>
            </w:r>
          </w:p>
        </w:tc>
        <w:tc>
          <w:tcPr>
            <w:tcW w:w="1984" w:type="dxa"/>
            <w:tcBorders>
              <w:top w:val="nil"/>
              <w:left w:val="nil"/>
              <w:bottom w:val="nil"/>
              <w:right w:val="nil"/>
            </w:tcBorders>
            <w:shd w:val="clear" w:color="auto" w:fill="auto"/>
            <w:vAlign w:val="center"/>
            <w:hideMark/>
            <w:tcPrChange w:id="101" w:author="Chris Hartgerink" w:date="2015-04-15T11:50:00Z">
              <w:tcPr>
                <w:tcW w:w="1984" w:type="dxa"/>
                <w:tcBorders>
                  <w:top w:val="nil"/>
                  <w:left w:val="nil"/>
                  <w:bottom w:val="nil"/>
                  <w:right w:val="nil"/>
                </w:tcBorders>
                <w:shd w:val="clear" w:color="auto" w:fill="auto"/>
                <w:vAlign w:val="center"/>
                <w:hideMark/>
              </w:tcPr>
            </w:tcPrChange>
          </w:tcPr>
          <w:p w14:paraId="22AF21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709" w:type="dxa"/>
            <w:tcBorders>
              <w:top w:val="nil"/>
              <w:left w:val="nil"/>
              <w:bottom w:val="nil"/>
              <w:right w:val="nil"/>
            </w:tcBorders>
            <w:shd w:val="clear" w:color="auto" w:fill="auto"/>
            <w:noWrap/>
            <w:vAlign w:val="bottom"/>
            <w:hideMark/>
            <w:tcPrChange w:id="102" w:author="Chris Hartgerink" w:date="2015-04-15T11:50:00Z">
              <w:tcPr>
                <w:tcW w:w="709" w:type="dxa"/>
                <w:tcBorders>
                  <w:top w:val="nil"/>
                  <w:left w:val="nil"/>
                  <w:bottom w:val="nil"/>
                  <w:right w:val="nil"/>
                </w:tcBorders>
                <w:shd w:val="clear" w:color="auto" w:fill="auto"/>
                <w:noWrap/>
                <w:vAlign w:val="bottom"/>
                <w:hideMark/>
              </w:tcPr>
            </w:tcPrChange>
          </w:tcPr>
          <w:p w14:paraId="339D09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auto" w:fill="auto"/>
            <w:noWrap/>
            <w:vAlign w:val="bottom"/>
            <w:hideMark/>
            <w:tcPrChange w:id="103" w:author="Chris Hartgerink" w:date="2015-04-15T11:50:00Z">
              <w:tcPr>
                <w:tcW w:w="1134" w:type="dxa"/>
                <w:tcBorders>
                  <w:top w:val="nil"/>
                  <w:left w:val="nil"/>
                  <w:bottom w:val="nil"/>
                  <w:right w:val="nil"/>
                </w:tcBorders>
                <w:shd w:val="clear" w:color="000000" w:fill="D9D9D9"/>
                <w:noWrap/>
                <w:vAlign w:val="bottom"/>
                <w:hideMark/>
              </w:tcPr>
            </w:tcPrChange>
          </w:tcPr>
          <w:p w14:paraId="2A88D3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C34534" w:rsidRPr="009159AB" w14:paraId="06166013" w14:textId="77777777" w:rsidTr="00401BDD">
        <w:tblPrEx>
          <w:tblW w:w="14317" w:type="dxa"/>
          <w:tblCellMar>
            <w:left w:w="70" w:type="dxa"/>
            <w:right w:w="70" w:type="dxa"/>
          </w:tblCellMar>
          <w:tblPrExChange w:id="104" w:author="Chris Hartgerink" w:date="2015-04-15T11:50:00Z">
            <w:tblPrEx>
              <w:tblW w:w="14317" w:type="dxa"/>
              <w:tblCellMar>
                <w:left w:w="70" w:type="dxa"/>
                <w:right w:w="70" w:type="dxa"/>
              </w:tblCellMar>
            </w:tblPrEx>
          </w:tblPrExChange>
        </w:tblPrEx>
        <w:trPr>
          <w:trHeight w:val="255"/>
          <w:trPrChange w:id="105" w:author="Chris Hartgerink" w:date="2015-04-15T11:50:00Z">
            <w:trPr>
              <w:trHeight w:val="255"/>
            </w:trPr>
          </w:trPrChange>
        </w:trPr>
        <w:tc>
          <w:tcPr>
            <w:tcW w:w="957" w:type="dxa"/>
            <w:tcBorders>
              <w:top w:val="nil"/>
              <w:left w:val="nil"/>
              <w:bottom w:val="single" w:sz="4" w:space="0" w:color="auto"/>
              <w:right w:val="nil"/>
            </w:tcBorders>
            <w:shd w:val="clear" w:color="auto" w:fill="auto"/>
            <w:hideMark/>
            <w:tcPrChange w:id="106" w:author="Chris Hartgerink" w:date="2015-04-15T11:50:00Z">
              <w:tcPr>
                <w:tcW w:w="957" w:type="dxa"/>
                <w:tcBorders>
                  <w:top w:val="nil"/>
                  <w:left w:val="nil"/>
                  <w:bottom w:val="single" w:sz="4" w:space="0" w:color="auto"/>
                  <w:right w:val="nil"/>
                </w:tcBorders>
                <w:shd w:val="clear" w:color="auto" w:fill="auto"/>
                <w:hideMark/>
              </w:tcPr>
            </w:tcPrChange>
          </w:tcPr>
          <w:p w14:paraId="5BA243D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Change w:id="107" w:author="Chris Hartgerink" w:date="2015-04-15T11:50:00Z">
              <w:tcPr>
                <w:tcW w:w="951" w:type="dxa"/>
                <w:tcBorders>
                  <w:top w:val="nil"/>
                  <w:left w:val="nil"/>
                  <w:bottom w:val="single" w:sz="4" w:space="0" w:color="auto"/>
                  <w:right w:val="nil"/>
                </w:tcBorders>
                <w:shd w:val="clear" w:color="auto" w:fill="auto"/>
                <w:vAlign w:val="center"/>
                <w:hideMark/>
              </w:tcPr>
            </w:tcPrChange>
          </w:tcPr>
          <w:p w14:paraId="7B119E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Change w:id="108" w:author="Chris Hartgerink" w:date="2015-04-15T11:50:00Z">
              <w:tcPr>
                <w:tcW w:w="1007" w:type="dxa"/>
                <w:tcBorders>
                  <w:top w:val="nil"/>
                  <w:left w:val="nil"/>
                  <w:bottom w:val="single" w:sz="4" w:space="0" w:color="auto"/>
                  <w:right w:val="nil"/>
                </w:tcBorders>
                <w:shd w:val="clear" w:color="auto" w:fill="auto"/>
                <w:vAlign w:val="center"/>
                <w:hideMark/>
              </w:tcPr>
            </w:tcPrChange>
          </w:tcPr>
          <w:p w14:paraId="6DF5616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Change w:id="109" w:author="Chris Hartgerink" w:date="2015-04-15T11:50:00Z">
              <w:tcPr>
                <w:tcW w:w="2188" w:type="dxa"/>
                <w:tcBorders>
                  <w:top w:val="nil"/>
                  <w:left w:val="nil"/>
                  <w:bottom w:val="single" w:sz="4" w:space="0" w:color="auto"/>
                  <w:right w:val="nil"/>
                </w:tcBorders>
                <w:shd w:val="clear" w:color="auto" w:fill="auto"/>
                <w:vAlign w:val="center"/>
                <w:hideMark/>
              </w:tcPr>
            </w:tcPrChange>
          </w:tcPr>
          <w:p w14:paraId="79A588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Change w:id="110" w:author="Chris Hartgerink" w:date="2015-04-15T11:50:00Z">
              <w:tcPr>
                <w:tcW w:w="851" w:type="dxa"/>
                <w:tcBorders>
                  <w:top w:val="nil"/>
                  <w:left w:val="nil"/>
                  <w:bottom w:val="nil"/>
                  <w:right w:val="nil"/>
                </w:tcBorders>
                <w:shd w:val="clear" w:color="auto" w:fill="auto"/>
                <w:noWrap/>
                <w:vAlign w:val="bottom"/>
                <w:hideMark/>
              </w:tcPr>
            </w:tcPrChange>
          </w:tcPr>
          <w:p w14:paraId="5E8598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auto" w:fill="auto"/>
            <w:noWrap/>
            <w:vAlign w:val="bottom"/>
            <w:hideMark/>
            <w:tcPrChange w:id="111" w:author="Chris Hartgerink" w:date="2015-04-15T11:50:00Z">
              <w:tcPr>
                <w:tcW w:w="850" w:type="dxa"/>
                <w:tcBorders>
                  <w:top w:val="nil"/>
                  <w:left w:val="nil"/>
                  <w:bottom w:val="nil"/>
                  <w:right w:val="nil"/>
                </w:tcBorders>
                <w:shd w:val="clear" w:color="000000" w:fill="D9D9D9"/>
                <w:noWrap/>
                <w:vAlign w:val="bottom"/>
                <w:hideMark/>
              </w:tcPr>
            </w:tcPrChange>
          </w:tcPr>
          <w:p w14:paraId="46457A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Change w:id="112" w:author="Chris Hartgerink" w:date="2015-04-15T11:50:00Z">
              <w:tcPr>
                <w:tcW w:w="1560" w:type="dxa"/>
                <w:tcBorders>
                  <w:top w:val="nil"/>
                  <w:left w:val="nil"/>
                  <w:bottom w:val="single" w:sz="4" w:space="0" w:color="auto"/>
                  <w:right w:val="nil"/>
                </w:tcBorders>
                <w:shd w:val="clear" w:color="auto" w:fill="auto"/>
                <w:hideMark/>
              </w:tcPr>
            </w:tcPrChange>
          </w:tcPr>
          <w:p w14:paraId="726DC74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Change w:id="113" w:author="Chris Hartgerink" w:date="2015-04-15T11:50:00Z">
              <w:tcPr>
                <w:tcW w:w="992" w:type="dxa"/>
                <w:tcBorders>
                  <w:top w:val="nil"/>
                  <w:left w:val="nil"/>
                  <w:bottom w:val="single" w:sz="4" w:space="0" w:color="auto"/>
                  <w:right w:val="nil"/>
                </w:tcBorders>
                <w:shd w:val="clear" w:color="auto" w:fill="auto"/>
                <w:vAlign w:val="center"/>
                <w:hideMark/>
              </w:tcPr>
            </w:tcPrChange>
          </w:tcPr>
          <w:p w14:paraId="7883A77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Change w:id="114" w:author="Chris Hartgerink" w:date="2015-04-15T11:50:00Z">
              <w:tcPr>
                <w:tcW w:w="1134" w:type="dxa"/>
                <w:tcBorders>
                  <w:top w:val="nil"/>
                  <w:left w:val="nil"/>
                  <w:bottom w:val="single" w:sz="4" w:space="0" w:color="auto"/>
                  <w:right w:val="nil"/>
                </w:tcBorders>
                <w:shd w:val="clear" w:color="auto" w:fill="auto"/>
                <w:vAlign w:val="center"/>
                <w:hideMark/>
              </w:tcPr>
            </w:tcPrChange>
          </w:tcPr>
          <w:p w14:paraId="6DBC7F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Change w:id="115" w:author="Chris Hartgerink" w:date="2015-04-15T11:50:00Z">
              <w:tcPr>
                <w:tcW w:w="1984" w:type="dxa"/>
                <w:tcBorders>
                  <w:top w:val="nil"/>
                  <w:left w:val="nil"/>
                  <w:bottom w:val="single" w:sz="4" w:space="0" w:color="auto"/>
                  <w:right w:val="nil"/>
                </w:tcBorders>
                <w:shd w:val="clear" w:color="auto" w:fill="auto"/>
                <w:vAlign w:val="center"/>
                <w:hideMark/>
              </w:tcPr>
            </w:tcPrChange>
          </w:tcPr>
          <w:p w14:paraId="7386B4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Change w:id="116" w:author="Chris Hartgerink" w:date="2015-04-15T11:50:00Z">
              <w:tcPr>
                <w:tcW w:w="709" w:type="dxa"/>
                <w:tcBorders>
                  <w:top w:val="nil"/>
                  <w:left w:val="nil"/>
                  <w:bottom w:val="nil"/>
                  <w:right w:val="nil"/>
                </w:tcBorders>
                <w:shd w:val="clear" w:color="auto" w:fill="auto"/>
                <w:noWrap/>
                <w:vAlign w:val="bottom"/>
                <w:hideMark/>
              </w:tcPr>
            </w:tcPrChange>
          </w:tcPr>
          <w:p w14:paraId="11D4BB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auto" w:fill="auto"/>
            <w:noWrap/>
            <w:vAlign w:val="bottom"/>
            <w:hideMark/>
            <w:tcPrChange w:id="117" w:author="Chris Hartgerink" w:date="2015-04-15T11:50:00Z">
              <w:tcPr>
                <w:tcW w:w="1134" w:type="dxa"/>
                <w:tcBorders>
                  <w:top w:val="nil"/>
                  <w:left w:val="nil"/>
                  <w:bottom w:val="nil"/>
                  <w:right w:val="nil"/>
                </w:tcBorders>
                <w:shd w:val="clear" w:color="000000" w:fill="D9D9D9"/>
                <w:noWrap/>
                <w:vAlign w:val="bottom"/>
                <w:hideMark/>
              </w:tcPr>
            </w:tcPrChange>
          </w:tcPr>
          <w:p w14:paraId="292EDE6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C34534" w:rsidRPr="009159AB" w14:paraId="2B7AA031" w14:textId="77777777" w:rsidTr="00696718">
        <w:trPr>
          <w:trHeight w:val="255"/>
        </w:trPr>
        <w:tc>
          <w:tcPr>
            <w:tcW w:w="957" w:type="dxa"/>
            <w:tcBorders>
              <w:top w:val="nil"/>
              <w:left w:val="nil"/>
              <w:bottom w:val="nil"/>
              <w:right w:val="nil"/>
            </w:tcBorders>
            <w:shd w:val="clear" w:color="auto" w:fill="auto"/>
            <w:noWrap/>
            <w:vAlign w:val="bottom"/>
            <w:hideMark/>
          </w:tcPr>
          <w:p w14:paraId="23705F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2917AC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0C46C46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11E97F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45CA7A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03D99E87"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4EA353C5"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6AD1854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02F2F7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3E09A8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138848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6E50C3F6"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68BC1BD2" w14:textId="77777777" w:rsidTr="00401BDD">
        <w:tblPrEx>
          <w:tblW w:w="14317" w:type="dxa"/>
          <w:tblCellMar>
            <w:left w:w="70" w:type="dxa"/>
            <w:right w:w="70" w:type="dxa"/>
          </w:tblCellMar>
          <w:tblPrExChange w:id="118" w:author="Chris Hartgerink" w:date="2015-04-15T11:50:00Z">
            <w:tblPrEx>
              <w:tblW w:w="14317" w:type="dxa"/>
              <w:tblCellMar>
                <w:left w:w="70" w:type="dxa"/>
                <w:right w:w="70" w:type="dxa"/>
              </w:tblCellMar>
            </w:tblPrEx>
          </w:tblPrExChange>
        </w:tblPrEx>
        <w:trPr>
          <w:trHeight w:val="255"/>
          <w:trPrChange w:id="119" w:author="Chris Hartgerink" w:date="2015-04-15T11:50:00Z">
            <w:trPr>
              <w:trHeight w:val="255"/>
            </w:trPr>
          </w:trPrChange>
        </w:trPr>
        <w:tc>
          <w:tcPr>
            <w:tcW w:w="957" w:type="dxa"/>
            <w:tcBorders>
              <w:top w:val="nil"/>
              <w:left w:val="nil"/>
              <w:bottom w:val="single" w:sz="4" w:space="0" w:color="auto"/>
              <w:right w:val="nil"/>
            </w:tcBorders>
            <w:shd w:val="clear" w:color="auto" w:fill="auto"/>
            <w:noWrap/>
            <w:vAlign w:val="bottom"/>
            <w:hideMark/>
            <w:tcPrChange w:id="120" w:author="Chris Hartgerink" w:date="2015-04-15T11:50:00Z">
              <w:tcPr>
                <w:tcW w:w="957" w:type="dxa"/>
                <w:tcBorders>
                  <w:top w:val="nil"/>
                  <w:left w:val="nil"/>
                  <w:bottom w:val="single" w:sz="4" w:space="0" w:color="auto"/>
                  <w:right w:val="nil"/>
                </w:tcBorders>
                <w:shd w:val="clear" w:color="auto" w:fill="auto"/>
                <w:noWrap/>
                <w:vAlign w:val="bottom"/>
                <w:hideMark/>
              </w:tcPr>
            </w:tcPrChange>
          </w:tcPr>
          <w:p w14:paraId="1A6039F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Change w:id="121" w:author="Chris Hartgerink" w:date="2015-04-15T11:50:00Z">
              <w:tcPr>
                <w:tcW w:w="951" w:type="dxa"/>
                <w:tcBorders>
                  <w:top w:val="nil"/>
                  <w:left w:val="nil"/>
                  <w:bottom w:val="single" w:sz="4" w:space="0" w:color="auto"/>
                  <w:right w:val="nil"/>
                </w:tcBorders>
                <w:shd w:val="clear" w:color="auto" w:fill="auto"/>
                <w:vAlign w:val="center"/>
                <w:hideMark/>
              </w:tcPr>
            </w:tcPrChange>
          </w:tcPr>
          <w:p w14:paraId="789C7B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single" w:sz="4" w:space="0" w:color="auto"/>
              <w:right w:val="nil"/>
            </w:tcBorders>
            <w:shd w:val="clear" w:color="auto" w:fill="auto"/>
            <w:noWrap/>
            <w:vAlign w:val="bottom"/>
            <w:hideMark/>
            <w:tcPrChange w:id="122" w:author="Chris Hartgerink" w:date="2015-04-15T11:50:00Z">
              <w:tcPr>
                <w:tcW w:w="1007" w:type="dxa"/>
                <w:tcBorders>
                  <w:top w:val="nil"/>
                  <w:left w:val="nil"/>
                  <w:bottom w:val="single" w:sz="4" w:space="0" w:color="auto"/>
                  <w:right w:val="nil"/>
                </w:tcBorders>
                <w:shd w:val="clear" w:color="000000" w:fill="D9D9D9"/>
                <w:noWrap/>
                <w:vAlign w:val="bottom"/>
                <w:hideMark/>
              </w:tcPr>
            </w:tcPrChange>
          </w:tcPr>
          <w:p w14:paraId="262C05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single" w:sz="4" w:space="0" w:color="auto"/>
              <w:right w:val="nil"/>
            </w:tcBorders>
            <w:shd w:val="clear" w:color="auto" w:fill="auto"/>
            <w:noWrap/>
            <w:vAlign w:val="bottom"/>
            <w:hideMark/>
            <w:tcPrChange w:id="123" w:author="Chris Hartgerink" w:date="2015-04-15T11:50:00Z">
              <w:tcPr>
                <w:tcW w:w="2188" w:type="dxa"/>
                <w:tcBorders>
                  <w:top w:val="nil"/>
                  <w:left w:val="nil"/>
                  <w:bottom w:val="single" w:sz="4" w:space="0" w:color="auto"/>
                  <w:right w:val="nil"/>
                </w:tcBorders>
                <w:shd w:val="clear" w:color="000000" w:fill="D9D9D9"/>
                <w:noWrap/>
                <w:vAlign w:val="bottom"/>
                <w:hideMark/>
              </w:tcPr>
            </w:tcPrChange>
          </w:tcPr>
          <w:p w14:paraId="01CFF3C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single" w:sz="4" w:space="0" w:color="auto"/>
              <w:right w:val="nil"/>
            </w:tcBorders>
            <w:shd w:val="clear" w:color="auto" w:fill="auto"/>
            <w:noWrap/>
            <w:vAlign w:val="bottom"/>
            <w:hideMark/>
            <w:tcPrChange w:id="124" w:author="Chris Hartgerink" w:date="2015-04-15T11:50:00Z">
              <w:tcPr>
                <w:tcW w:w="851" w:type="dxa"/>
                <w:tcBorders>
                  <w:top w:val="nil"/>
                  <w:left w:val="nil"/>
                  <w:bottom w:val="single" w:sz="4" w:space="0" w:color="auto"/>
                  <w:right w:val="nil"/>
                </w:tcBorders>
                <w:shd w:val="clear" w:color="auto" w:fill="auto"/>
                <w:noWrap/>
                <w:vAlign w:val="bottom"/>
                <w:hideMark/>
              </w:tcPr>
            </w:tcPrChange>
          </w:tcPr>
          <w:p w14:paraId="21C8F8D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50" w:type="dxa"/>
            <w:tcBorders>
              <w:top w:val="nil"/>
              <w:left w:val="nil"/>
              <w:bottom w:val="single" w:sz="4" w:space="0" w:color="auto"/>
              <w:right w:val="nil"/>
            </w:tcBorders>
            <w:shd w:val="clear" w:color="auto" w:fill="auto"/>
            <w:noWrap/>
            <w:vAlign w:val="bottom"/>
            <w:hideMark/>
            <w:tcPrChange w:id="125" w:author="Chris Hartgerink" w:date="2015-04-15T11:50:00Z">
              <w:tcPr>
                <w:tcW w:w="850" w:type="dxa"/>
                <w:tcBorders>
                  <w:top w:val="nil"/>
                  <w:left w:val="nil"/>
                  <w:bottom w:val="single" w:sz="4" w:space="0" w:color="auto"/>
                  <w:right w:val="nil"/>
                </w:tcBorders>
                <w:shd w:val="clear" w:color="auto" w:fill="auto"/>
                <w:noWrap/>
                <w:vAlign w:val="bottom"/>
                <w:hideMark/>
              </w:tcPr>
            </w:tcPrChange>
          </w:tcPr>
          <w:p w14:paraId="35FFCD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560" w:type="dxa"/>
            <w:tcBorders>
              <w:top w:val="nil"/>
              <w:left w:val="nil"/>
              <w:bottom w:val="single" w:sz="4" w:space="0" w:color="auto"/>
              <w:right w:val="nil"/>
            </w:tcBorders>
            <w:shd w:val="clear" w:color="auto" w:fill="auto"/>
            <w:noWrap/>
            <w:vAlign w:val="bottom"/>
            <w:hideMark/>
            <w:tcPrChange w:id="126" w:author="Chris Hartgerink" w:date="2015-04-15T11:50:00Z">
              <w:tcPr>
                <w:tcW w:w="1560" w:type="dxa"/>
                <w:tcBorders>
                  <w:top w:val="nil"/>
                  <w:left w:val="nil"/>
                  <w:bottom w:val="single" w:sz="4" w:space="0" w:color="auto"/>
                  <w:right w:val="nil"/>
                </w:tcBorders>
                <w:shd w:val="clear" w:color="auto" w:fill="auto"/>
                <w:noWrap/>
                <w:vAlign w:val="bottom"/>
                <w:hideMark/>
              </w:tcPr>
            </w:tcPrChange>
          </w:tcPr>
          <w:p w14:paraId="317377A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Change w:id="127" w:author="Chris Hartgerink" w:date="2015-04-15T11:50:00Z">
              <w:tcPr>
                <w:tcW w:w="992" w:type="dxa"/>
                <w:tcBorders>
                  <w:top w:val="nil"/>
                  <w:left w:val="nil"/>
                  <w:bottom w:val="single" w:sz="4" w:space="0" w:color="auto"/>
                  <w:right w:val="nil"/>
                </w:tcBorders>
                <w:shd w:val="clear" w:color="auto" w:fill="auto"/>
                <w:vAlign w:val="center"/>
                <w:hideMark/>
              </w:tcPr>
            </w:tcPrChange>
          </w:tcPr>
          <w:p w14:paraId="35C257D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single" w:sz="4" w:space="0" w:color="auto"/>
              <w:right w:val="nil"/>
            </w:tcBorders>
            <w:shd w:val="clear" w:color="auto" w:fill="auto"/>
            <w:noWrap/>
            <w:vAlign w:val="bottom"/>
            <w:hideMark/>
            <w:tcPrChange w:id="128" w:author="Chris Hartgerink" w:date="2015-04-15T11:50:00Z">
              <w:tcPr>
                <w:tcW w:w="1134" w:type="dxa"/>
                <w:tcBorders>
                  <w:top w:val="nil"/>
                  <w:left w:val="nil"/>
                  <w:bottom w:val="single" w:sz="4" w:space="0" w:color="auto"/>
                  <w:right w:val="nil"/>
                </w:tcBorders>
                <w:shd w:val="clear" w:color="000000" w:fill="D9D9D9"/>
                <w:noWrap/>
                <w:vAlign w:val="bottom"/>
                <w:hideMark/>
              </w:tcPr>
            </w:tcPrChange>
          </w:tcPr>
          <w:p w14:paraId="7BB013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single" w:sz="4" w:space="0" w:color="auto"/>
              <w:right w:val="nil"/>
            </w:tcBorders>
            <w:shd w:val="clear" w:color="auto" w:fill="auto"/>
            <w:noWrap/>
            <w:vAlign w:val="bottom"/>
            <w:hideMark/>
            <w:tcPrChange w:id="129" w:author="Chris Hartgerink" w:date="2015-04-15T11:50:00Z">
              <w:tcPr>
                <w:tcW w:w="1984" w:type="dxa"/>
                <w:tcBorders>
                  <w:top w:val="nil"/>
                  <w:left w:val="nil"/>
                  <w:bottom w:val="single" w:sz="4" w:space="0" w:color="auto"/>
                  <w:right w:val="nil"/>
                </w:tcBorders>
                <w:shd w:val="clear" w:color="000000" w:fill="D9D9D9"/>
                <w:noWrap/>
                <w:vAlign w:val="bottom"/>
                <w:hideMark/>
              </w:tcPr>
            </w:tcPrChange>
          </w:tcPr>
          <w:p w14:paraId="2CF419E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single" w:sz="4" w:space="0" w:color="auto"/>
              <w:right w:val="nil"/>
            </w:tcBorders>
            <w:shd w:val="clear" w:color="auto" w:fill="auto"/>
            <w:noWrap/>
            <w:vAlign w:val="bottom"/>
            <w:hideMark/>
            <w:tcPrChange w:id="130" w:author="Chris Hartgerink" w:date="2015-04-15T11:50:00Z">
              <w:tcPr>
                <w:tcW w:w="709" w:type="dxa"/>
                <w:tcBorders>
                  <w:top w:val="nil"/>
                  <w:left w:val="nil"/>
                  <w:bottom w:val="single" w:sz="4" w:space="0" w:color="auto"/>
                  <w:right w:val="nil"/>
                </w:tcBorders>
                <w:shd w:val="clear" w:color="auto" w:fill="auto"/>
                <w:noWrap/>
                <w:vAlign w:val="bottom"/>
                <w:hideMark/>
              </w:tcPr>
            </w:tcPrChange>
          </w:tcPr>
          <w:p w14:paraId="2B93888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134" w:type="dxa"/>
            <w:tcBorders>
              <w:top w:val="nil"/>
              <w:left w:val="nil"/>
              <w:bottom w:val="single" w:sz="4" w:space="0" w:color="auto"/>
              <w:right w:val="nil"/>
            </w:tcBorders>
            <w:shd w:val="clear" w:color="auto" w:fill="auto"/>
            <w:noWrap/>
            <w:vAlign w:val="bottom"/>
            <w:hideMark/>
            <w:tcPrChange w:id="131" w:author="Chris Hartgerink" w:date="2015-04-15T11:50:00Z">
              <w:tcPr>
                <w:tcW w:w="1134" w:type="dxa"/>
                <w:tcBorders>
                  <w:top w:val="nil"/>
                  <w:left w:val="nil"/>
                  <w:bottom w:val="single" w:sz="4" w:space="0" w:color="auto"/>
                  <w:right w:val="nil"/>
                </w:tcBorders>
                <w:shd w:val="clear" w:color="auto" w:fill="auto"/>
                <w:noWrap/>
                <w:vAlign w:val="bottom"/>
                <w:hideMark/>
              </w:tcPr>
            </w:tcPrChange>
          </w:tcPr>
          <w:p w14:paraId="55E90D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r>
    </w:tbl>
    <w:p w14:paraId="526626A2" w14:textId="7986727B" w:rsidR="00C34534" w:rsidRPr="00C34534" w:rsidRDefault="00C34534" w:rsidP="00C34534">
      <w:pPr>
        <w:spacing w:before="120" w:line="480" w:lineRule="auto"/>
        <w:rPr>
          <w:rFonts w:ascii="Times New Roman" w:eastAsia="Times New Roman" w:hAnsi="Times New Roman" w:cs="Times New Roman"/>
          <w:color w:val="000000"/>
          <w:sz w:val="24"/>
          <w:szCs w:val="20"/>
          <w:lang w:eastAsia="nl-NL"/>
        </w:rPr>
      </w:pPr>
      <w:r w:rsidRPr="009159AB">
        <w:lastRenderedPageBreak/>
        <w:t xml:space="preserve"> </w:t>
      </w:r>
      <w:r w:rsidRPr="009159AB">
        <w:rPr>
          <w:rFonts w:ascii="Times New Roman" w:eastAsia="Times New Roman" w:hAnsi="Times New Roman" w:cs="Times New Roman"/>
          <w:color w:val="000000"/>
          <w:sz w:val="24"/>
          <w:szCs w:val="20"/>
          <w:lang w:eastAsia="nl-NL"/>
        </w:rPr>
        <w:t xml:space="preserve">Raw denotes the simple effect in the hypothetical data before correction whereas correct denotes the simple effect after correction. Column wise effects are multiplied by the type of measure only, whereas </w:t>
      </w:r>
      <w:r w:rsidR="000063D2">
        <w:rPr>
          <w:rFonts w:ascii="Times New Roman" w:eastAsia="Times New Roman" w:hAnsi="Times New Roman" w:cs="Times New Roman"/>
          <w:color w:val="000000"/>
          <w:sz w:val="24"/>
          <w:szCs w:val="20"/>
          <w:lang w:eastAsia="nl-NL"/>
        </w:rPr>
        <w:t>row</w:t>
      </w:r>
      <w:r w:rsidRPr="009159AB">
        <w:rPr>
          <w:rFonts w:ascii="Times New Roman" w:eastAsia="Times New Roman" w:hAnsi="Times New Roman" w:cs="Times New Roman"/>
          <w:color w:val="000000"/>
          <w:sz w:val="24"/>
          <w:szCs w:val="20"/>
          <w:lang w:eastAsia="nl-NL"/>
        </w:rPr>
        <w:t xml:space="preserve"> wise effects are multiplied by both the type of moderator and type of measure.</w:t>
      </w:r>
      <w:r>
        <w:rPr>
          <w:rFonts w:ascii="Times New Roman" w:hAnsi="Times New Roman" w:cs="Times New Roman"/>
          <w:sz w:val="24"/>
          <w:szCs w:val="24"/>
        </w:rPr>
        <w:br w:type="page"/>
      </w:r>
    </w:p>
    <w:p w14:paraId="05BE9464" w14:textId="77777777" w:rsidR="00C34534" w:rsidRDefault="00C34534" w:rsidP="00C30555">
      <w:pPr>
        <w:spacing w:after="0" w:line="480" w:lineRule="auto"/>
        <w:ind w:firstLine="708"/>
        <w:rPr>
          <w:rFonts w:ascii="Times New Roman" w:hAnsi="Times New Roman" w:cs="Times New Roman"/>
          <w:sz w:val="24"/>
          <w:szCs w:val="24"/>
        </w:rPr>
        <w:sectPr w:rsidR="00C34534" w:rsidSect="00C34534">
          <w:type w:val="continuous"/>
          <w:pgSz w:w="16838" w:h="11906" w:orient="landscape"/>
          <w:pgMar w:top="1411" w:right="1411" w:bottom="1411" w:left="1411" w:header="706" w:footer="706" w:gutter="0"/>
          <w:lnNumType w:countBy="1" w:restart="continuous"/>
          <w:cols w:space="708"/>
          <w:titlePg/>
          <w:docGrid w:linePitch="360"/>
        </w:sectPr>
      </w:pPr>
    </w:p>
    <w:p w14:paraId="1194F2E5" w14:textId="3FBE61E6" w:rsidR="00E76D2C" w:rsidRPr="009159AB" w:rsidRDefault="006D23E2" w:rsidP="00C30555">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Finally, r</w:t>
      </w:r>
      <w:r w:rsidR="00731737" w:rsidRPr="009159AB">
        <w:rPr>
          <w:rFonts w:ascii="Times New Roman" w:hAnsi="Times New Roman" w:cs="Times New Roman"/>
          <w:sz w:val="24"/>
          <w:szCs w:val="24"/>
        </w:rPr>
        <w:t xml:space="preserve">elevant information that was missing in the papers was requested from the authors via e-mail. In case of non-response, </w:t>
      </w:r>
      <w:r w:rsidR="008D5A4A" w:rsidRPr="009159AB">
        <w:rPr>
          <w:rFonts w:ascii="Times New Roman" w:hAnsi="Times New Roman" w:cs="Times New Roman"/>
          <w:sz w:val="24"/>
          <w:szCs w:val="24"/>
        </w:rPr>
        <w:t xml:space="preserve">we sent </w:t>
      </w:r>
      <w:r w:rsidR="00731737" w:rsidRPr="009159AB">
        <w:rPr>
          <w:rFonts w:ascii="Times New Roman" w:hAnsi="Times New Roman" w:cs="Times New Roman"/>
          <w:sz w:val="24"/>
          <w:szCs w:val="24"/>
        </w:rPr>
        <w:t>three follow-up e-mails. All this communication was documented and can be found on the OSF page for this project. In case of non-response or non-willingness to send data, studies were either eliminated if the information was crucial (i.e., means and standard deviations of the measures per group), computed if possible (i.e., cell sizes), or assumed if deemed reasonable on the basis of additional information. For instance, when no information was given we considered the Cyberball manipulation characteristics to be similar to previous studies in the same paper or in earlier papers referred to in the paper</w:t>
      </w:r>
      <w:r w:rsidR="009066CF">
        <w:rPr>
          <w:rFonts w:ascii="Times New Roman" w:hAnsi="Times New Roman" w:cs="Times New Roman"/>
          <w:sz w:val="24"/>
          <w:szCs w:val="24"/>
        </w:rPr>
        <w:t xml:space="preserve"> (descriptions of all cases are described in the log file on the OSF)</w:t>
      </w:r>
      <w:r w:rsidR="00731737" w:rsidRPr="009159AB">
        <w:rPr>
          <w:rFonts w:ascii="Times New Roman" w:hAnsi="Times New Roman" w:cs="Times New Roman"/>
          <w:sz w:val="24"/>
          <w:szCs w:val="24"/>
        </w:rPr>
        <w:t xml:space="preserve">. </w:t>
      </w:r>
    </w:p>
    <w:p w14:paraId="1A36F1AB" w14:textId="77777777" w:rsidR="00E91FED" w:rsidRPr="009159AB" w:rsidRDefault="00731737" w:rsidP="00BF0960">
      <w:pPr>
        <w:pStyle w:val="Heading2"/>
      </w:pPr>
      <w:r w:rsidRPr="009159AB">
        <w:t xml:space="preserve">Statistical analyses </w:t>
      </w:r>
    </w:p>
    <w:p w14:paraId="48E1E29F" w14:textId="1BD26452" w:rsidR="00A66A9A" w:rsidRPr="009159AB" w:rsidRDefault="00731737"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For the analyses, we used </w:t>
      </w:r>
      <w:r w:rsidR="00EF4585">
        <w:rPr>
          <w:rFonts w:ascii="Times New Roman" w:hAnsi="Times New Roman" w:cs="Times New Roman"/>
          <w:sz w:val="24"/>
          <w:szCs w:val="24"/>
        </w:rPr>
        <w:t xml:space="preserve">version 1.9-5 of the </w:t>
      </w:r>
      <w:r w:rsidRPr="009159AB">
        <w:rPr>
          <w:rFonts w:ascii="Times New Roman" w:hAnsi="Times New Roman" w:cs="Times New Roman"/>
          <w:i/>
          <w:sz w:val="24"/>
          <w:szCs w:val="24"/>
        </w:rPr>
        <w:t>metafor</w:t>
      </w:r>
      <w:r w:rsidRPr="009159AB">
        <w:rPr>
          <w:rFonts w:ascii="Times New Roman" w:hAnsi="Times New Roman" w:cs="Times New Roman"/>
          <w:sz w:val="24"/>
          <w:szCs w:val="24"/>
        </w:rPr>
        <w:t xml:space="preserve"> package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"Viechtbauer", "given" : "Wolfgang", "non-dropping-particle" : "", "parse-names" : false, "suffix" : "" } ], "container-title" : "Journal of Statistical Software", "id" : "ITEM-1", "issue" : "3", "issued" : { "date-parts" : [ [ "2010" ] ] }, "page" : "1-48", "title" : "Conducting meta-analyses in R with the metafor package", "type" : "article-journal", "volume" : "36" }, "uris" : [ "http://www.mendeley.com/documents/?uuid=6b173e4e-dda5-4eac-8018-0da1cd569837" ] } ], "mendeley" : { "formattedCitation" : "[29]", "plainTextFormattedCitation" : "[29]", "previouslyFormattedCitation" : "[29]"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[29]</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in the R statistical environment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"2013" ] ] }, "note" : "{ISBN} 3-900051-07-0", "publisher-place" : "Vienna, Austria", "title" : "R: A language and environment for statistical computing", "type" : "article" }, "uris" : [ "http://www.mendeley.com/documents/?uuid=8dde95cf-1fcf-4275-951e-b900a35d2252" ] } ], "mendeley" : { "formattedCitation" : "[30]", "plainTextFormattedCitation" : "[30]", "previouslyFormattedCitation" : "[30]"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[30]</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w:t>
      </w:r>
    </w:p>
    <w:p w14:paraId="3EA53C55" w14:textId="77777777" w:rsidR="00BF0960" w:rsidRPr="00BF0960" w:rsidRDefault="00BF0960" w:rsidP="00BF0960">
      <w:pPr>
        <w:pStyle w:val="Heading3"/>
      </w:pPr>
      <w:r w:rsidRPr="00BF0960">
        <w:t>Effect size metric</w:t>
      </w:r>
    </w:p>
    <w:p w14:paraId="1CBFBBC4" w14:textId="239AE36C" w:rsidR="00204DDD" w:rsidRPr="009159AB" w:rsidRDefault="00731737" w:rsidP="0025753D">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We used Hedges’</w:t>
      </w:r>
      <w:r w:rsidR="0009192E"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version of the standardized mean differences as the effect size. Hedges’</w:t>
      </w:r>
      <w:r w:rsidR="00C86A8A">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corrects for the slightly biased estimate</w:t>
      </w:r>
      <w:r w:rsidR="002A10EF" w:rsidRPr="009159AB">
        <w:rPr>
          <w:rFonts w:ascii="Times New Roman" w:hAnsi="Times New Roman" w:cs="Times New Roman"/>
          <w:sz w:val="24"/>
          <w:szCs w:val="24"/>
        </w:rPr>
        <w:t xml:space="preserve"> given by</w:t>
      </w:r>
      <w:r w:rsidRPr="009159AB">
        <w:rPr>
          <w:rFonts w:ascii="Times New Roman" w:hAnsi="Times New Roman" w:cs="Times New Roman"/>
          <w:sz w:val="24"/>
          <w:szCs w:val="24"/>
        </w:rPr>
        <w:t xml:space="preserve">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"Larry V. Hedges", "given" : "", "non-dropping-particle" : "", "parse-names" : false, "suffix" : "" } ], "id" : "ITEM-1", "issue" : "2", "issued" : { "date-parts" : [ [ "1981" ] ] }, "page" : "107-128", "title" : "Distribution theory for Glass's estimator of effect size and related estimators", "type" : "article-journal", "volume" : "6" }, "uris" : [ "http://www.mendeley.com/documents/?uuid=11c742e9-485d-4782-9f87-f09d8271fc6c" ] } ], "mendeley" : { "formattedCitation" : "[31]", "plainTextFormattedCitation" : "[31]", "previouslyFormattedCitation" : "[31]"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[31]</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w:t>
      </w:r>
      <w:r w:rsidR="006416AA" w:rsidRPr="009159AB">
        <w:rPr>
          <w:rFonts w:ascii="Times New Roman" w:hAnsi="Times New Roman" w:cs="Times New Roman"/>
          <w:sz w:val="24"/>
          <w:szCs w:val="24"/>
        </w:rPr>
        <w:t xml:space="preserve"> </w:t>
      </w:r>
      <w:r w:rsidR="00696718" w:rsidRPr="00696718">
        <w:rPr>
          <w:rFonts w:ascii="Times New Roman" w:hAnsi="Times New Roman" w:cs="Times New Roman"/>
          <w:sz w:val="24"/>
          <w:szCs w:val="24"/>
        </w:rPr>
        <w:t>Standardized effects were calculated across the ostracism factor, where the 52 studies with a cross-cutting variable were included as a simple effect of ostracism within the non-moderated level.</w:t>
      </w:r>
      <w:r w:rsidR="00696718">
        <w:rPr>
          <w:rFonts w:ascii="Times New Roman" w:hAnsi="Times New Roman" w:cs="Times New Roman"/>
          <w:sz w:val="24"/>
          <w:szCs w:val="24"/>
        </w:rPr>
        <w:t xml:space="preserve"> </w:t>
      </w:r>
      <w:r w:rsidRPr="009159AB">
        <w:rPr>
          <w:rFonts w:ascii="Times New Roman" w:hAnsi="Times New Roman" w:cs="Times New Roman"/>
          <w:sz w:val="24"/>
          <w:szCs w:val="24"/>
        </w:rPr>
        <w:t>Standardized interaction effect w</w:t>
      </w:r>
      <w:r w:rsidR="00696718">
        <w:rPr>
          <w:rFonts w:ascii="Times New Roman" w:hAnsi="Times New Roman" w:cs="Times New Roman"/>
          <w:sz w:val="24"/>
          <w:szCs w:val="24"/>
        </w:rPr>
        <w:t>ere</w:t>
      </w:r>
      <w:r w:rsidRPr="009159AB">
        <w:rPr>
          <w:rFonts w:ascii="Times New Roman" w:hAnsi="Times New Roman" w:cs="Times New Roman"/>
          <w:sz w:val="24"/>
          <w:szCs w:val="24"/>
        </w:rPr>
        <w:t xml:space="preserve"> calculated by taking the standardized difference between the unstandardized main effects (see </w:t>
      </w:r>
      <w:del w:id="132" w:author="Chris Hartgerink" w:date="2015-04-15T12:52:00Z">
        <w:r w:rsidRPr="009159AB" w:rsidDel="000A6DD9">
          <w:rPr>
            <w:rFonts w:ascii="Times New Roman" w:hAnsi="Times New Roman" w:cs="Times New Roman"/>
            <w:sz w:val="24"/>
            <w:szCs w:val="24"/>
          </w:rPr>
          <w:delText>the Appendix</w:delText>
        </w:r>
      </w:del>
      <w:ins w:id="133" w:author="Chris Hartgerink" w:date="2015-04-15T12:52:00Z">
        <w:r w:rsidR="000A6DD9">
          <w:rPr>
            <w:rFonts w:ascii="Times New Roman" w:hAnsi="Times New Roman" w:cs="Times New Roman"/>
            <w:sz w:val="24"/>
            <w:szCs w:val="24"/>
          </w:rPr>
          <w:t>S6 File</w:t>
        </w:r>
      </w:ins>
      <w:r w:rsidRPr="009159AB">
        <w:rPr>
          <w:rFonts w:ascii="Times New Roman" w:hAnsi="Times New Roman" w:cs="Times New Roman"/>
          <w:sz w:val="24"/>
          <w:szCs w:val="24"/>
        </w:rPr>
        <w:t xml:space="preserve"> for the exact formulae used). Th</w:t>
      </w:r>
      <w:r w:rsidR="00696718">
        <w:rPr>
          <w:rFonts w:ascii="Times New Roman" w:hAnsi="Times New Roman" w:cs="Times New Roman"/>
          <w:sz w:val="24"/>
          <w:szCs w:val="24"/>
        </w:rPr>
        <w:t>ese effects</w:t>
      </w:r>
      <w:r w:rsidRPr="009159AB">
        <w:rPr>
          <w:rFonts w:ascii="Times New Roman" w:hAnsi="Times New Roman" w:cs="Times New Roman"/>
          <w:sz w:val="24"/>
          <w:szCs w:val="24"/>
        </w:rPr>
        <w:t xml:space="preserve"> w</w:t>
      </w:r>
      <w:r w:rsidR="00696718">
        <w:rPr>
          <w:rFonts w:ascii="Times New Roman" w:hAnsi="Times New Roman" w:cs="Times New Roman"/>
          <w:sz w:val="24"/>
          <w:szCs w:val="24"/>
        </w:rPr>
        <w:t>ere computed</w:t>
      </w:r>
      <w:r w:rsidRPr="009159AB">
        <w:rPr>
          <w:rFonts w:ascii="Times New Roman" w:hAnsi="Times New Roman" w:cs="Times New Roman"/>
          <w:sz w:val="24"/>
          <w:szCs w:val="24"/>
        </w:rPr>
        <w:t xml:space="preserve"> for both the first and last dependent variable in each experiment. For example, in a 2 (ostracized vs. included) by 2 (moderator</w:t>
      </w:r>
      <w:r w:rsidR="0001015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present vs. </w:t>
      </w:r>
      <w:r w:rsidR="00010151" w:rsidRPr="009159AB">
        <w:rPr>
          <w:rFonts w:ascii="Times New Roman" w:hAnsi="Times New Roman" w:cs="Times New Roman"/>
          <w:sz w:val="24"/>
          <w:szCs w:val="24"/>
        </w:rPr>
        <w:t>moderator</w:t>
      </w:r>
      <w:r w:rsidRPr="009159AB">
        <w:rPr>
          <w:rFonts w:ascii="Times New Roman" w:hAnsi="Times New Roman" w:cs="Times New Roman"/>
          <w:sz w:val="24"/>
          <w:szCs w:val="24"/>
        </w:rPr>
        <w:t xml:space="preserve"> absent) design with multiple measures, </w:t>
      </w:r>
      <w:r w:rsidR="001F0E11" w:rsidRPr="009159AB">
        <w:rPr>
          <w:rFonts w:ascii="Times New Roman" w:hAnsi="Times New Roman" w:cs="Times New Roman"/>
          <w:sz w:val="24"/>
          <w:szCs w:val="24"/>
        </w:rPr>
        <w:t xml:space="preserve">we calculated </w:t>
      </w:r>
      <w:r w:rsidRPr="009159AB">
        <w:rPr>
          <w:rFonts w:ascii="Times New Roman" w:hAnsi="Times New Roman" w:cs="Times New Roman"/>
          <w:sz w:val="24"/>
          <w:szCs w:val="24"/>
        </w:rPr>
        <w:t xml:space="preserve">two simple </w:t>
      </w:r>
      <w:r w:rsidR="001F0E11" w:rsidRPr="009159AB">
        <w:rPr>
          <w:rFonts w:ascii="Times New Roman" w:hAnsi="Times New Roman" w:cs="Times New Roman"/>
          <w:sz w:val="24"/>
          <w:szCs w:val="24"/>
        </w:rPr>
        <w:t xml:space="preserve">ostracism </w:t>
      </w:r>
      <w:r w:rsidRPr="009159AB">
        <w:rPr>
          <w:rFonts w:ascii="Times New Roman" w:hAnsi="Times New Roman" w:cs="Times New Roman"/>
          <w:sz w:val="24"/>
          <w:szCs w:val="24"/>
        </w:rPr>
        <w:t xml:space="preserve">effects </w:t>
      </w:r>
      <w:r w:rsidR="001F0E11" w:rsidRPr="009159AB">
        <w:rPr>
          <w:rFonts w:ascii="Times New Roman" w:hAnsi="Times New Roman" w:cs="Times New Roman"/>
          <w:sz w:val="24"/>
          <w:szCs w:val="24"/>
        </w:rPr>
        <w:t xml:space="preserve">(Hypothesis 1) </w:t>
      </w:r>
      <w:r w:rsidRPr="009159AB">
        <w:rPr>
          <w:rFonts w:ascii="Times New Roman" w:hAnsi="Times New Roman" w:cs="Times New Roman"/>
          <w:sz w:val="24"/>
          <w:szCs w:val="24"/>
        </w:rPr>
        <w:t xml:space="preserve">and two interaction effects </w:t>
      </w:r>
      <w:r w:rsidR="001F0E11" w:rsidRPr="009159AB">
        <w:rPr>
          <w:rFonts w:ascii="Times New Roman" w:hAnsi="Times New Roman" w:cs="Times New Roman"/>
          <w:sz w:val="24"/>
          <w:szCs w:val="24"/>
        </w:rPr>
        <w:t>(Hypothesis 2)</w:t>
      </w:r>
      <w:r w:rsidRPr="009159AB">
        <w:rPr>
          <w:rFonts w:ascii="Times New Roman" w:hAnsi="Times New Roman" w:cs="Times New Roman"/>
          <w:sz w:val="24"/>
          <w:szCs w:val="24"/>
        </w:rPr>
        <w:t xml:space="preserve">. </w:t>
      </w:r>
      <w:r w:rsidR="00F96491">
        <w:rPr>
          <w:rFonts w:ascii="Times New Roman" w:hAnsi="Times New Roman" w:cs="Times New Roman"/>
          <w:sz w:val="24"/>
          <w:szCs w:val="24"/>
        </w:rPr>
        <w:t>For ten studies, more factors/levels were used and a 2 by 2 was extracted.</w:t>
      </w:r>
    </w:p>
    <w:p w14:paraId="199D8E7C" w14:textId="77777777" w:rsidR="00BF0960" w:rsidRDefault="00BF0960" w:rsidP="00BF0960">
      <w:pPr>
        <w:pStyle w:val="Heading3"/>
      </w:pPr>
      <w:r>
        <w:lastRenderedPageBreak/>
        <w:t>Meta-analytic model</w:t>
      </w:r>
    </w:p>
    <w:p w14:paraId="0293050E" w14:textId="4C6FE989" w:rsidR="00E76D2C" w:rsidRPr="009159AB" w:rsidRDefault="00731737" w:rsidP="00C30555">
      <w:pPr>
        <w:spacing w:after="0" w:line="480" w:lineRule="auto"/>
        <w:ind w:firstLine="709"/>
        <w:rPr>
          <w:rFonts w:ascii="Times New Roman" w:hAnsi="Times New Roman" w:cs="Times New Roman"/>
          <w:sz w:val="24"/>
          <w:szCs w:val="24"/>
        </w:rPr>
      </w:pPr>
      <w:r w:rsidRPr="009159AB">
        <w:rPr>
          <w:rFonts w:ascii="Times New Roman" w:hAnsi="Times New Roman" w:cs="Times New Roman"/>
          <w:sz w:val="24"/>
          <w:szCs w:val="24"/>
        </w:rPr>
        <w:t xml:space="preserve">We used random- and mixed-effects models,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Pr="009159AB">
        <w:rPr>
          <w:rFonts w:ascii="Times New Roman" w:hAnsi="Times New Roman" w:cs="Times New Roman"/>
          <w:sz w:val="24"/>
          <w:szCs w:val="24"/>
        </w:rPr>
        <w:t>heterogeneity in the effect sizes is expected due to</w:t>
      </w:r>
      <w:r w:rsidR="00396ED1" w:rsidRPr="009159AB">
        <w:rPr>
          <w:rFonts w:ascii="Times New Roman" w:hAnsi="Times New Roman" w:cs="Times New Roman"/>
          <w:sz w:val="24"/>
          <w:szCs w:val="24"/>
        </w:rPr>
        <w:t xml:space="preserve"> both</w:t>
      </w:r>
      <w:r w:rsidRPr="009159AB">
        <w:rPr>
          <w:rFonts w:ascii="Times New Roman" w:hAnsi="Times New Roman" w:cs="Times New Roman"/>
          <w:sz w:val="24"/>
          <w:szCs w:val="24"/>
        </w:rPr>
        <w:t xml:space="preserve"> the </w:t>
      </w:r>
      <w:r w:rsidR="00396ED1" w:rsidRPr="009159AB">
        <w:rPr>
          <w:rFonts w:ascii="Times New Roman" w:hAnsi="Times New Roman" w:cs="Times New Roman"/>
          <w:sz w:val="24"/>
          <w:szCs w:val="24"/>
        </w:rPr>
        <w:t xml:space="preserve">inclusion of </w:t>
      </w:r>
      <w:r w:rsidRPr="009159AB">
        <w:rPr>
          <w:rFonts w:ascii="Times New Roman" w:hAnsi="Times New Roman" w:cs="Times New Roman"/>
          <w:sz w:val="24"/>
          <w:szCs w:val="24"/>
        </w:rPr>
        <w:t xml:space="preserve">different measures and additional unknown methodological and substantive factors. The meta-regression element in some of the analyses is the variable time as </w:t>
      </w:r>
      <w:r w:rsidR="00447A01" w:rsidRPr="009159AB">
        <w:rPr>
          <w:rFonts w:ascii="Times New Roman" w:hAnsi="Times New Roman" w:cs="Times New Roman"/>
          <w:sz w:val="24"/>
          <w:szCs w:val="24"/>
        </w:rPr>
        <w:t>predictor of the ostracism effect</w:t>
      </w:r>
      <w:r w:rsidRPr="009159AB">
        <w:rPr>
          <w:rFonts w:ascii="Times New Roman" w:hAnsi="Times New Roman" w:cs="Times New Roman"/>
          <w:sz w:val="24"/>
          <w:szCs w:val="24"/>
        </w:rPr>
        <w:t>. Analyses without this study-level predictor reduce to a random-effects model. We used Restricted Maximum Likelihood (REML)</w:t>
      </w:r>
      <w:r w:rsidR="004626E4" w:rsidRPr="009159AB">
        <w:rPr>
          <w:rFonts w:ascii="Times New Roman" w:hAnsi="Times New Roman" w:cs="Times New Roman"/>
          <w:sz w:val="24"/>
          <w:szCs w:val="24"/>
        </w:rPr>
        <w:t xml:space="preserve"> </w:t>
      </w:r>
      <w:r w:rsidRPr="009159AB">
        <w:rPr>
          <w:rFonts w:ascii="Times New Roman" w:hAnsi="Times New Roman" w:cs="Times New Roman"/>
          <w:sz w:val="24"/>
          <w:szCs w:val="24"/>
        </w:rPr>
        <w:t>to estimate tau-squared (</w:t>
      </w:r>
      <w:r w:rsidR="004B1D45" w:rsidRPr="009159AB">
        <w:rPr>
          <w:rFonts w:ascii="Times New Roman" w:hAnsi="Times New Roman" w:cs="Times New Roman"/>
          <w:sz w:val="24"/>
          <w:szCs w:val="24"/>
        </w:rPr>
        <w:t xml:space="preserve">i.e., </w:t>
      </w:r>
      <w:r w:rsidRPr="009159AB">
        <w:rPr>
          <w:rFonts w:ascii="Times New Roman" w:hAnsi="Times New Roman" w:cs="Times New Roman"/>
          <w:sz w:val="24"/>
          <w:szCs w:val="24"/>
        </w:rPr>
        <w:t xml:space="preserve">the residual variance), as recommended by </w:t>
      </w:r>
      <w:r w:rsidRPr="009159AB">
        <w:rPr>
          <w:rFonts w:ascii="Times New Roman" w:hAnsi="Times New Roman" w:cs="Times New Roman"/>
          <w:noProof/>
          <w:sz w:val="24"/>
          <w:szCs w:val="24"/>
        </w:rPr>
        <w:t>Viechtbauer</w:t>
      </w:r>
      <w:r w:rsidR="00302845">
        <w:rPr>
          <w:rFonts w:ascii="Times New Roman" w:hAnsi="Times New Roman" w:cs="Times New Roman"/>
          <w:noProof/>
          <w:sz w:val="24"/>
          <w:szCs w:val="24"/>
        </w:rPr>
        <w:t xml:space="preserve"> </w:t>
      </w:r>
      <w:r w:rsidR="00302845">
        <w:rPr>
          <w:rFonts w:ascii="Times New Roman" w:hAnsi="Times New Roman" w:cs="Times New Roman"/>
          <w:noProof/>
          <w:sz w:val="24"/>
          <w:szCs w:val="24"/>
        </w:rPr>
        <w:fldChar w:fldCharType="begin" w:fldLock="1"/>
      </w:r>
      <w:r w:rsidR="00302845">
        <w:rPr>
          <w:rFonts w:ascii="Times New Roman" w:hAnsi="Times New Roman" w:cs="Times New Roman"/>
          <w:noProof/>
          <w:sz w:val="24"/>
          <w:szCs w:val="24"/>
        </w:rPr>
        <w:instrText>ADDIN CSL_CITATION { "citationItems" : [ { "id" : "ITEM-1", "itemData" : { "DOI" : "10.3102/10769986030003261", "ISSN" : "1076-9986", "author" : [ { "dropping-particle" : "", "family" : "Viechtbauer", "given" : "W.", "non-dropping-particle" : "", "parse-names" : false, "suffix" : "" } ], "container-title" : "Journal of Educational and Behavioral Statistics", "id" : "ITEM-1", "issue" : "3", "issued" : { "date-parts" : [ [ "2005", "1", "1" ] ] }, "page" : "261-293", "title" : "Bias and Efficiency of Meta-Analytic Variance Estimators in the Random-Effects Model", "type" : "article-journal", "volume" : "30" }, "uris" : [ "http://www.mendeley.com/documents/?uuid=82e0558f-4009-4557-bc77-c0f2cb2ae10d" ] } ], "mendeley" : { "formattedCitation" : "[32]", "plainTextFormattedCitation" : "[32]", "previouslyFormattedCitation" : "[32]" }, "properties" : { "noteIndex" : 0 }, "schema" : "https://github.com/citation-style-language/schema/raw/master/csl-citation.json" }</w:instrText>
      </w:r>
      <w:r w:rsidR="00302845">
        <w:rPr>
          <w:rFonts w:ascii="Times New Roman" w:hAnsi="Times New Roman" w:cs="Times New Roman"/>
          <w:noProof/>
          <w:sz w:val="24"/>
          <w:szCs w:val="24"/>
        </w:rPr>
        <w:fldChar w:fldCharType="separate"/>
      </w:r>
      <w:r w:rsidR="00302845" w:rsidRPr="00302845">
        <w:rPr>
          <w:rFonts w:ascii="Times New Roman" w:hAnsi="Times New Roman" w:cs="Times New Roman"/>
          <w:noProof/>
          <w:sz w:val="24"/>
          <w:szCs w:val="24"/>
        </w:rPr>
        <w:t>[32]</w:t>
      </w:r>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 xml:space="preserve">. Note that when estimating a mixed- or random effects model, </w:t>
      </w:r>
      <w:r w:rsidR="00447A01" w:rsidRPr="009159AB">
        <w:rPr>
          <w:rFonts w:ascii="Times New Roman" w:hAnsi="Times New Roman" w:cs="Times New Roman"/>
          <w:sz w:val="24"/>
          <w:szCs w:val="24"/>
        </w:rPr>
        <w:t xml:space="preserve">one does not estimate a single </w:t>
      </w:r>
      <w:r w:rsidRPr="009159AB">
        <w:rPr>
          <w:rFonts w:ascii="Times New Roman" w:hAnsi="Times New Roman" w:cs="Times New Roman"/>
          <w:i/>
          <w:sz w:val="24"/>
          <w:szCs w:val="24"/>
        </w:rPr>
        <w:t>true</w:t>
      </w:r>
      <w:r w:rsidRPr="009159AB">
        <w:rPr>
          <w:rFonts w:ascii="Times New Roman" w:hAnsi="Times New Roman" w:cs="Times New Roman"/>
          <w:sz w:val="24"/>
          <w:szCs w:val="24"/>
        </w:rPr>
        <w:t xml:space="preserve"> effect</w:t>
      </w:r>
      <w:r w:rsidR="00447A01" w:rsidRPr="009159AB">
        <w:rPr>
          <w:rFonts w:ascii="Times New Roman" w:hAnsi="Times New Roman" w:cs="Times New Roman"/>
          <w:sz w:val="24"/>
          <w:szCs w:val="24"/>
        </w:rPr>
        <w:t>, but rather the mean and variance of underlying effects</w:t>
      </w:r>
      <w:r w:rsidRPr="009159AB">
        <w:rPr>
          <w:rFonts w:ascii="Times New Roman" w:hAnsi="Times New Roman" w:cs="Times New Roman"/>
          <w:sz w:val="24"/>
          <w:szCs w:val="24"/>
        </w:rPr>
        <w:t xml:space="preserve"> </w:t>
      </w:r>
      <w:r w:rsidR="00302845">
        <w:rPr>
          <w:rFonts w:ascii="Times New Roman" w:hAnsi="Times New Roman" w:cs="Times New Roman"/>
          <w:noProof/>
          <w:sz w:val="24"/>
          <w:szCs w:val="24"/>
        </w:rPr>
        <w:fldChar w:fldCharType="begin" w:fldLock="1"/>
      </w:r>
      <w:r w:rsidR="00302845">
        <w:rPr>
          <w:rFonts w:ascii="Times New Roman" w:hAnsi="Times New Roman" w:cs="Times New Roman"/>
          <w:noProof/>
          <w:sz w:val="24"/>
          <w:szCs w:val="24"/>
        </w:rPr>
        <w:instrText>ADDIN CSL_CITATION { "citationItems" : [ { "id" : "ITEM-1", "itemData" : { "DOI" : "10.3102/10769986030003261", "ISSN" : "1076-9986", "author" : [ { "dropping-particle" : "", "family" : "Viechtbauer", "given" : "W.", "non-dropping-particle" : "", "parse-names" : false, "suffix" : "" } ], "container-title" : "Journal of Educational and Behavioral Statistics", "id" : "ITEM-1", "issue" : "3", "issued" : { "date-parts" : [ [ "2005", "1", "1" ] ] }, "page" : "261-293", "title" : "Bias and Efficiency of Meta-Analytic Variance Estimators in the Random-Effects Model", "type" : "article-journal", "volume" : "30" }, "uris" : [ "http://www.mendeley.com/documents/?uuid=82e0558f-4009-4557-bc77-c0f2cb2ae10d" ] } ], "mendeley" : { "formattedCitation" : "[32]", "plainTextFormattedCitation" : "[32]", "previouslyFormattedCitation" : "[32]" }, "properties" : { "noteIndex" : 0 }, "schema" : "https://github.com/citation-style-language/schema/raw/master/csl-citation.json" }</w:instrText>
      </w:r>
      <w:r w:rsidR="00302845">
        <w:rPr>
          <w:rFonts w:ascii="Times New Roman" w:hAnsi="Times New Roman" w:cs="Times New Roman"/>
          <w:noProof/>
          <w:sz w:val="24"/>
          <w:szCs w:val="24"/>
        </w:rPr>
        <w:fldChar w:fldCharType="separate"/>
      </w:r>
      <w:r w:rsidR="00302845" w:rsidRPr="00302845">
        <w:rPr>
          <w:rFonts w:ascii="Times New Roman" w:hAnsi="Times New Roman" w:cs="Times New Roman"/>
          <w:noProof/>
          <w:sz w:val="24"/>
          <w:szCs w:val="24"/>
        </w:rPr>
        <w:t>[32]</w:t>
      </w:r>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w:t>
      </w:r>
    </w:p>
    <w:p w14:paraId="50B74457" w14:textId="30B54CD6" w:rsidR="00BF0960" w:rsidRDefault="00885EF1" w:rsidP="00BF0960">
      <w:pPr>
        <w:pStyle w:val="Heading3"/>
      </w:pPr>
      <w:r w:rsidRPr="009159AB">
        <w:t>Statistical s</w:t>
      </w:r>
      <w:r w:rsidR="00BF0960">
        <w:t>ensitivity analyses</w:t>
      </w:r>
    </w:p>
    <w:p w14:paraId="5D359C10" w14:textId="21C59892"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To test for robustness of the effects, we incorporated several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 xml:space="preserve">sensitivity analyses. We flagged possibly problematic outliers on the basis of studentized deleted residuals, Q-Q plots, and Cook’s distance values. Subsequently, we inspected the effect of these outliers on substantial results in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 xml:space="preserve">sensitivity analyses in which these outliers were excluded. Another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analysis entailed fitting of the mixed-effects model with tau-squared fit at the upper</w:t>
      </w:r>
      <w:r w:rsidR="004B1D45"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bound value of the 95% confidence interval. </w:t>
      </w:r>
    </w:p>
    <w:p w14:paraId="3B9F73E3" w14:textId="77777777" w:rsidR="00BF0960" w:rsidRDefault="00731737" w:rsidP="00BF0960">
      <w:pPr>
        <w:pStyle w:val="Heading3"/>
      </w:pPr>
      <w:r w:rsidRPr="009159AB">
        <w:t>Funnel plot asymmetry</w:t>
      </w:r>
    </w:p>
    <w:p w14:paraId="6CB0F192" w14:textId="1D7778ED"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A </w:t>
      </w:r>
      <w:r w:rsidR="007D5A2F" w:rsidRPr="009159AB">
        <w:rPr>
          <w:rFonts w:ascii="Times New Roman" w:hAnsi="Times New Roman" w:cs="Times New Roman"/>
          <w:sz w:val="24"/>
          <w:szCs w:val="24"/>
        </w:rPr>
        <w:t>f</w:t>
      </w:r>
      <w:r w:rsidRPr="009159AB">
        <w:rPr>
          <w:rFonts w:ascii="Times New Roman" w:hAnsi="Times New Roman" w:cs="Times New Roman"/>
          <w:sz w:val="24"/>
          <w:szCs w:val="24"/>
        </w:rPr>
        <w:t xml:space="preserve">unnel plot </w:t>
      </w:r>
      <w:r w:rsidR="00447A01" w:rsidRPr="009159AB">
        <w:rPr>
          <w:rFonts w:ascii="Times New Roman" w:hAnsi="Times New Roman" w:cs="Times New Roman"/>
          <w:sz w:val="24"/>
          <w:szCs w:val="24"/>
        </w:rPr>
        <w:t xml:space="preserve">depicts </w:t>
      </w:r>
      <w:r w:rsidRPr="009159AB">
        <w:rPr>
          <w:rFonts w:ascii="Times New Roman" w:hAnsi="Times New Roman" w:cs="Times New Roman"/>
          <w:sz w:val="24"/>
          <w:szCs w:val="24"/>
        </w:rPr>
        <w:t xml:space="preserve">each study’s effect size against its standard error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"Light", "given" : "R J", "non-dropping-particle" : "", "parse-names" : false, "suffix" : "" }, { "dropping-particle" : "", "family" : "Pillemer", "given" : "D B", "non-dropping-particle" : "", "parse-names" : false, "suffix" : "" } ], "container-title" : "Cambridge, MA", "id" : "ITEM-1", "issued" : { "date-parts" : [ [ "1984" ] ] }, "publisher" : "Harvard University Press", "publisher-place" : "Cambridge, MA", "title" : "Summing up: the science of reviewing research", "type" : "book" }, "uris" : [ "http://www.mendeley.com/documents/?uuid=7c6bab5d-d27c-4d94-86a1-e5e66e439e8d" ] } ], "mendeley" : { "formattedCitation" : "[33]", "plainTextFormattedCitation" : "[33]", "previouslyFormattedCitation" : "[33]"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[33]</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Larger studies have smaller standard errors, and vice versa for smaller studies. Following from a theoretical fluctuation of the population effect size due to sampling variance, a funnel plot should be symmetrical around the estimate</w:t>
      </w:r>
      <w:r w:rsidR="007D5A2F" w:rsidRPr="009159AB">
        <w:rPr>
          <w:rFonts w:ascii="Times New Roman" w:hAnsi="Times New Roman" w:cs="Times New Roman"/>
          <w:sz w:val="24"/>
          <w:szCs w:val="24"/>
        </w:rPr>
        <w:t>d mean</w:t>
      </w:r>
      <w:r w:rsidRPr="009159AB">
        <w:rPr>
          <w:rFonts w:ascii="Times New Roman" w:hAnsi="Times New Roman" w:cs="Times New Roman"/>
          <w:sz w:val="24"/>
          <w:szCs w:val="24"/>
        </w:rPr>
        <w:t xml:space="preserve"> effect size</w:t>
      </w:r>
      <w:r w:rsidR="007D5A2F" w:rsidRPr="009159AB">
        <w:rPr>
          <w:rFonts w:ascii="Times New Roman" w:hAnsi="Times New Roman" w:cs="Times New Roman"/>
          <w:sz w:val="24"/>
          <w:szCs w:val="24"/>
        </w:rPr>
        <w:t>. If there are no methodological or substantive reasons to expect a link between effect sizes and standard errors, f</w:t>
      </w:r>
      <w:r w:rsidRPr="009159AB">
        <w:rPr>
          <w:rFonts w:ascii="Times New Roman" w:hAnsi="Times New Roman" w:cs="Times New Roman"/>
          <w:sz w:val="24"/>
          <w:szCs w:val="24"/>
        </w:rPr>
        <w:t xml:space="preserve">unnel plot </w:t>
      </w:r>
      <w:r w:rsidRPr="009159AB">
        <w:rPr>
          <w:rFonts w:ascii="Times New Roman" w:hAnsi="Times New Roman" w:cs="Times New Roman"/>
          <w:i/>
          <w:sz w:val="24"/>
          <w:szCs w:val="24"/>
        </w:rPr>
        <w:t>asymmetry</w:t>
      </w:r>
      <w:r w:rsidRPr="009159AB">
        <w:rPr>
          <w:rFonts w:ascii="Times New Roman" w:hAnsi="Times New Roman" w:cs="Times New Roman"/>
          <w:sz w:val="24"/>
          <w:szCs w:val="24"/>
        </w:rPr>
        <w:t xml:space="preserve"> can indicate publication bias (</w:t>
      </w:r>
      <w:r w:rsidR="00030665" w:rsidRPr="009159AB">
        <w:rPr>
          <w:rFonts w:ascii="Times New Roman" w:hAnsi="Times New Roman" w:cs="Times New Roman"/>
          <w:sz w:val="24"/>
          <w:szCs w:val="24"/>
        </w:rPr>
        <w:t xml:space="preserve">e.g.,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"10.1177/1745691612459060", "ISSN" : "1745-6916", "author" : [ { "dropping-particle" : "", "family" : "Bakker", "given" : "M.", "non-dropping-particle" : "", "parse-names" : false, "suffix" : "" }, { "dropping-particle" : "", "family" : "Dijk", "given" : "A.", "non-dropping-particle" : "Van", "parse-names" : false, "suffix" : "" }, { "dropping-particle" : "", "family" : "Wicherts", "given" : "J. M.", "non-dropping-particle" : "", "parse-names" : false, "suffix" : "" } ], "container-title" : "Perspectives on Psychological Science", "id" : "ITEM-1", "issued" : { "date-parts" : [ [ "2012", "11", "7" ] ] }, "page" : "543-554", "title" : "The rules of the game called psychological science", "type" : "article-journal", "volume" : "7" }, "uris" : [ "http://www.mendeley.com/documents/?uuid=1f069476-7a7c-468e-bb2e-84e5bb636083" ] } ], "mendeley" : { "formattedCitation" : "[34]", "plainTextFormattedCitation" : "[34]", "previouslyFormattedCitation" : "[34]"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[34]</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To </w:t>
      </w:r>
      <w:r w:rsidR="00FB4F83" w:rsidRPr="009159AB">
        <w:rPr>
          <w:rFonts w:ascii="Times New Roman" w:hAnsi="Times New Roman" w:cs="Times New Roman"/>
          <w:sz w:val="24"/>
          <w:szCs w:val="24"/>
        </w:rPr>
        <w:t>test funnel plot asymmetry</w:t>
      </w:r>
      <w:r w:rsidRPr="009159AB">
        <w:rPr>
          <w:rFonts w:ascii="Times New Roman" w:hAnsi="Times New Roman" w:cs="Times New Roman"/>
          <w:sz w:val="24"/>
          <w:szCs w:val="24"/>
        </w:rPr>
        <w:t xml:space="preserve">, we used Egger’s regression test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"10.1136/bmj.315.7109.629", "ISSN" : "0959-8138", "PMID" : "9310563", "abstract" :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 "author" : [ { "dropping-particle" : "", "family" : "Egger", "given" : "M", "non-dropping-particle" : "", "parse-names" : false, "suffix" : "" }, { "dropping-particle" : "", "family" : "Smith", "given" : "G. D.", "non-dropping-particle" : "", "parse-names" : false, "suffix" : "" }, { "dropping-particle" : "", "family" : "Schneider", "given" : "M", "non-dropping-particle" : "", "parse-names" : false, "suffix" : "" }, { "dropping-particle" : "", "family" : "Minder", "given" : "C", "non-dropping-particle" : "", "parse-names" : false, "suffix" : "" } ], "container-title" : "BMJ", "id" : "ITEM-1", "issue" : "7109", "issued" : { "date-parts" : [ [ "1997", "9", "13" ] ] }, "page" : "629-634", "title" : "Bias in meta-analysis detected by a simple, graphical test", "type" : "article-journal", "volume" : "315" }, "uris" : [ "http://www.mendeley.com/documents/?uuid=791a1d3f-d0c5-457f-8ccd-cd423a449e7c" ] } ], "mendeley" : { "formattedCitation" : "[35]", "plainTextFormattedCitation" : "[35]", "previouslyFormattedCitation" : "[35]"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[35]</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for mixed-effects models </w:t>
      </w:r>
      <w:r w:rsidR="00302845">
        <w:rPr>
          <w:rFonts w:ascii="Times New Roman" w:hAnsi="Times New Roman" w:cs="Times New Roman"/>
          <w:noProof/>
          <w:sz w:val="24"/>
          <w:szCs w:val="24"/>
        </w:rPr>
        <w:fldChar w:fldCharType="begin" w:fldLock="1"/>
      </w:r>
      <w:r w:rsidR="00302845">
        <w:rPr>
          <w:rFonts w:ascii="Times New Roman" w:hAnsi="Times New Roman" w:cs="Times New Roman"/>
          <w:noProof/>
          <w:sz w:val="24"/>
          <w:szCs w:val="24"/>
        </w:rPr>
        <w:instrText>ADDIN CSL_CITATION { "citationItems" : [ { "id" : "ITEM-1", "itemData" : { "ISBN" : "978-0-470-87014-3", "author" : [ { "dropping-particle" : "", "family" : "Sterne", "given" : "Jonathan A C", "non-dropping-particle" : "", "parse-names" : false, "suffix" : "" }, { "dropping-particle" : "", "family" : "Egger", "given" : "Matthias", "non-dropping-particle" : "", "parse-names" : false, "suffix" : "" } ], "chapter-number" : "6", "container-title" : "Publication bias in meta-analysis", "editor" : [ { "dropping-particle" : "", "family" : "Rothstein", "given" : "Hannah R.", "non-dropping-particle" : "", "parse-names" : false, "suffix" : "" }, { "dropping-particle" : "", "family" : "Sutton", "given" : "A.J.", "non-dropping-particle" : "", "parse-names" : false, "suffix" : "" }, { "dropping-particle" : "", "family" : "Borenstein", "given" : "Michael", "non-dropping-particle" : "", "parse-names" : false, "suffix" : "" } ], "id" : "ITEM-1", "issued" : { "date-parts" : [ [ "2005" ] ] }, "publisher" : "John Wiley &amp; Sons", "publisher-place" : "Chichester", "title" : "Regression Methods to Detect Publication and Other Bias in Meta-Analysis", "type" : "chapter" }, "uris" : [ "http://www.mendeley.com/documents/?uuid=bacffbb9-a379-4495-b26a-8c2d71cfb09d" ] } ], "mendeley" : { "formattedCitation" : "[36]", "plainTextFormattedCitation" : "[36]", "previouslyFormattedCitation" : "[36]" }, "properties" : { "noteIndex" : 0 }, "schema" : "https://github.com/citation-style-language/schema/raw/master/csl-citation.json" }</w:instrText>
      </w:r>
      <w:r w:rsidR="00302845">
        <w:rPr>
          <w:rFonts w:ascii="Times New Roman" w:hAnsi="Times New Roman" w:cs="Times New Roman"/>
          <w:noProof/>
          <w:sz w:val="24"/>
          <w:szCs w:val="24"/>
        </w:rPr>
        <w:fldChar w:fldCharType="separate"/>
      </w:r>
      <w:r w:rsidR="00302845" w:rsidRPr="00302845">
        <w:rPr>
          <w:rFonts w:ascii="Times New Roman" w:hAnsi="Times New Roman" w:cs="Times New Roman"/>
          <w:noProof/>
          <w:sz w:val="24"/>
          <w:szCs w:val="24"/>
        </w:rPr>
        <w:t>[36]</w:t>
      </w:r>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w:t>
      </w:r>
      <w:del w:id="134" w:author="Chris Hartgerink" w:date="2015-04-15T13:27:00Z">
        <w:r w:rsidR="00F96491" w:rsidDel="005B7C1B">
          <w:rPr>
            <w:rFonts w:ascii="Times New Roman" w:hAnsi="Times New Roman" w:cs="Times New Roman"/>
            <w:sz w:val="24"/>
            <w:szCs w:val="24"/>
            <w:vertAlign w:val="superscript"/>
          </w:rPr>
          <w:delText>4</w:delText>
        </w:r>
      </w:del>
      <w:r w:rsidRPr="009159AB">
        <w:rPr>
          <w:rFonts w:ascii="Times New Roman" w:hAnsi="Times New Roman" w:cs="Times New Roman"/>
          <w:sz w:val="24"/>
          <w:szCs w:val="24"/>
        </w:rPr>
        <w:t xml:space="preserve"> </w:t>
      </w:r>
      <w:ins w:id="135" w:author="Chris Hartgerink" w:date="2015-04-15T13:27:00Z">
        <w:r w:rsidR="005B7C1B" w:rsidRPr="005B7C1B">
          <w:rPr>
            <w:rFonts w:ascii="Times New Roman" w:hAnsi="Times New Roman" w:cs="Times New Roman"/>
            <w:sz w:val="24"/>
            <w:szCs w:val="24"/>
          </w:rPr>
          <w:t xml:space="preserve">Due to dependency between the standardized effect size and the standard error, we also ran an alternative version of the </w:t>
        </w:r>
        <w:r w:rsidR="005B7C1B" w:rsidRPr="005B7C1B">
          <w:rPr>
            <w:rFonts w:ascii="Times New Roman" w:hAnsi="Times New Roman" w:cs="Times New Roman"/>
            <w:sz w:val="24"/>
            <w:szCs w:val="24"/>
          </w:rPr>
          <w:lastRenderedPageBreak/>
          <w:t>Egger’s test that regresses on 1/N. These analyses yielded highly similar results.</w:t>
        </w:r>
        <w:r w:rsidR="005B7C1B">
          <w:rPr>
            <w:rFonts w:ascii="Times New Roman" w:hAnsi="Times New Roman" w:cs="Times New Roman"/>
            <w:sz w:val="24"/>
            <w:szCs w:val="24"/>
          </w:rPr>
          <w:t xml:space="preserve"> </w:t>
        </w:r>
      </w:ins>
      <w:del w:id="136" w:author="Chris Hartgerink" w:date="2015-04-15T13:27:00Z">
        <w:r w:rsidRPr="009159AB" w:rsidDel="005B7C1B">
          <w:rPr>
            <w:rFonts w:ascii="Times New Roman" w:hAnsi="Times New Roman" w:cs="Times New Roman"/>
            <w:sz w:val="24"/>
            <w:szCs w:val="24"/>
          </w:rPr>
          <w:delText xml:space="preserve">This </w:delText>
        </w:r>
      </w:del>
      <w:ins w:id="137" w:author="Chris Hartgerink" w:date="2015-04-15T13:27:00Z">
        <w:r w:rsidR="005B7C1B">
          <w:rPr>
            <w:rFonts w:ascii="Times New Roman" w:hAnsi="Times New Roman" w:cs="Times New Roman"/>
            <w:sz w:val="24"/>
            <w:szCs w:val="24"/>
          </w:rPr>
          <w:t>Egger’s regression test</w:t>
        </w:r>
        <w:r w:rsidR="005B7C1B" w:rsidRPr="009159AB">
          <w:rPr>
            <w:rFonts w:ascii="Times New Roman" w:hAnsi="Times New Roman" w:cs="Times New Roman"/>
            <w:sz w:val="24"/>
            <w:szCs w:val="24"/>
          </w:rPr>
          <w:t xml:space="preserve"> </w:t>
        </w:r>
      </w:ins>
      <w:del w:id="138" w:author="Chris Hartgerink" w:date="2015-04-15T13:28:00Z">
        <w:r w:rsidRPr="009159AB" w:rsidDel="005B7C1B">
          <w:rPr>
            <w:rFonts w:ascii="Times New Roman" w:hAnsi="Times New Roman" w:cs="Times New Roman"/>
            <w:sz w:val="24"/>
            <w:szCs w:val="24"/>
          </w:rPr>
          <w:delText xml:space="preserve">tests </w:delText>
        </w:r>
      </w:del>
      <w:ins w:id="139" w:author="Chris Hartgerink" w:date="2015-04-15T13:28:00Z">
        <w:r w:rsidR="005B7C1B">
          <w:rPr>
            <w:rFonts w:ascii="Times New Roman" w:hAnsi="Times New Roman" w:cs="Times New Roman"/>
            <w:sz w:val="24"/>
            <w:szCs w:val="24"/>
          </w:rPr>
          <w:t>inspects</w:t>
        </w:r>
        <w:r w:rsidR="005B7C1B" w:rsidRPr="009159AB">
          <w:rPr>
            <w:rFonts w:ascii="Times New Roman" w:hAnsi="Times New Roman" w:cs="Times New Roman"/>
            <w:sz w:val="24"/>
            <w:szCs w:val="24"/>
          </w:rPr>
          <w:t xml:space="preserve"> </w:t>
        </w:r>
      </w:ins>
      <w:r w:rsidRPr="009159AB">
        <w:rPr>
          <w:rFonts w:ascii="Times New Roman" w:hAnsi="Times New Roman" w:cs="Times New Roman"/>
          <w:sz w:val="24"/>
          <w:szCs w:val="24"/>
        </w:rPr>
        <w:t>whether the distribution of effect sizes is equal on both sides of the average effect, when accounting for true heterogeneity. Funnel plot asymmetry thus indicates bias in the estimated</w:t>
      </w:r>
      <w:r w:rsidR="007D5A2F" w:rsidRPr="009159AB">
        <w:rPr>
          <w:rFonts w:ascii="Times New Roman" w:hAnsi="Times New Roman" w:cs="Times New Roman"/>
          <w:sz w:val="24"/>
          <w:szCs w:val="24"/>
        </w:rPr>
        <w:t xml:space="preserve"> mean</w:t>
      </w:r>
      <w:r w:rsidRPr="009159AB">
        <w:rPr>
          <w:rFonts w:ascii="Times New Roman" w:hAnsi="Times New Roman" w:cs="Times New Roman"/>
          <w:sz w:val="24"/>
          <w:szCs w:val="24"/>
        </w:rPr>
        <w:t xml:space="preserve"> effect size and possibly publication bias.</w:t>
      </w:r>
      <w:r w:rsidR="00D802B4" w:rsidDel="00D802B4">
        <w:rPr>
          <w:rFonts w:ascii="Times New Roman" w:hAnsi="Times New Roman" w:cs="Times New Roman"/>
          <w:sz w:val="24"/>
          <w:szCs w:val="24"/>
        </w:rPr>
        <w:t xml:space="preserve"> </w:t>
      </w:r>
    </w:p>
    <w:p w14:paraId="5B306420" w14:textId="77777777" w:rsidR="00E76D2C" w:rsidRPr="009159AB" w:rsidRDefault="00731737" w:rsidP="00BF0960">
      <w:pPr>
        <w:pStyle w:val="Heading1"/>
      </w:pPr>
      <w:r w:rsidRPr="009159AB">
        <w:t>Results</w:t>
      </w:r>
    </w:p>
    <w:p w14:paraId="6A7E03A7"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our reporting of the effect sizes,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indicates a main effect and 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indicates an interaction effect. Even though </w:t>
      </w:r>
      <w:r w:rsidR="00B50377" w:rsidRPr="009159AB">
        <w:rPr>
          <w:rFonts w:ascii="Times New Roman" w:hAnsi="Times New Roman" w:cs="Times New Roman"/>
          <w:sz w:val="24"/>
          <w:szCs w:val="24"/>
        </w:rPr>
        <w:t xml:space="preserve">we used </w:t>
      </w:r>
      <w:r w:rsidRPr="009159AB">
        <w:rPr>
          <w:rFonts w:ascii="Times New Roman" w:hAnsi="Times New Roman" w:cs="Times New Roman"/>
          <w:sz w:val="24"/>
          <w:szCs w:val="24"/>
        </w:rPr>
        <w:t>Hedges’</w:t>
      </w:r>
      <w:r w:rsidR="00B50377"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00B50377" w:rsidRPr="009159AB">
        <w:rPr>
          <w:rFonts w:ascii="Times New Roman" w:hAnsi="Times New Roman" w:cs="Times New Roman"/>
          <w:sz w:val="24"/>
          <w:szCs w:val="24"/>
        </w:rPr>
        <w:t>, we maintained the</w:t>
      </w:r>
      <w:r w:rsidRPr="009159AB">
        <w:rPr>
          <w:rFonts w:ascii="Times New Roman" w:hAnsi="Times New Roman" w:cs="Times New Roman"/>
          <w:sz w:val="24"/>
          <w:szCs w:val="24"/>
        </w:rPr>
        <w:t xml:space="preserve"> notation of </w:t>
      </w:r>
      <w:r w:rsidRPr="00DA10B6">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00B50377" w:rsidRPr="009159AB">
        <w:rPr>
          <w:rFonts w:ascii="Times New Roman" w:hAnsi="Times New Roman" w:cs="Times New Roman"/>
          <w:i/>
          <w:sz w:val="24"/>
          <w:szCs w:val="24"/>
        </w:rPr>
        <w:t>g</w:t>
      </w:r>
      <w:r w:rsidR="00B5037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only a minor correction to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885EF1" w:rsidRPr="009159AB">
        <w:rPr>
          <w:rFonts w:ascii="Times New Roman" w:hAnsi="Times New Roman" w:cs="Times New Roman"/>
          <w:sz w:val="24"/>
          <w:szCs w:val="24"/>
        </w:rPr>
        <w:t>Statistical s</w:t>
      </w:r>
      <w:r w:rsidRPr="009159AB">
        <w:rPr>
          <w:rFonts w:ascii="Times New Roman" w:hAnsi="Times New Roman" w:cs="Times New Roman"/>
          <w:sz w:val="24"/>
          <w:szCs w:val="24"/>
        </w:rPr>
        <w:t>ensitivity analyses are only reported if they show</w:t>
      </w:r>
      <w:r w:rsidR="0020115E" w:rsidRPr="009159AB">
        <w:rPr>
          <w:rFonts w:ascii="Times New Roman" w:hAnsi="Times New Roman" w:cs="Times New Roman"/>
          <w:sz w:val="24"/>
          <w:szCs w:val="24"/>
        </w:rPr>
        <w:t>ed</w:t>
      </w:r>
      <w:r w:rsidRPr="009159AB">
        <w:rPr>
          <w:rFonts w:ascii="Times New Roman" w:hAnsi="Times New Roman" w:cs="Times New Roman"/>
          <w:sz w:val="24"/>
          <w:szCs w:val="24"/>
        </w:rPr>
        <w:t xml:space="preserve"> different effects (all </w:t>
      </w:r>
      <w:r w:rsidR="001F4BD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analyses can be</w:t>
      </w:r>
      <w:r w:rsidR="00300674" w:rsidRPr="009159AB">
        <w:rPr>
          <w:rFonts w:ascii="Times New Roman" w:hAnsi="Times New Roman" w:cs="Times New Roman"/>
          <w:sz w:val="24"/>
          <w:szCs w:val="24"/>
        </w:rPr>
        <w:t xml:space="preserve"> found</w:t>
      </w:r>
      <w:r w:rsidRPr="009159AB">
        <w:rPr>
          <w:rFonts w:ascii="Times New Roman" w:hAnsi="Times New Roman" w:cs="Times New Roman"/>
          <w:sz w:val="24"/>
          <w:szCs w:val="24"/>
        </w:rPr>
        <w:t xml:space="preserve"> on OSF).</w:t>
      </w:r>
    </w:p>
    <w:p w14:paraId="7F5F0A4F" w14:textId="6D6DA312" w:rsidR="00E639FB" w:rsidRPr="009159AB" w:rsidRDefault="00991FBE" w:rsidP="00BF0960">
      <w:pPr>
        <w:pStyle w:val="Heading2"/>
      </w:pPr>
      <w:r w:rsidRPr="009159AB">
        <w:t xml:space="preserve">Primary </w:t>
      </w:r>
      <w:r w:rsidR="00BF5B8B">
        <w:t>analyses</w:t>
      </w:r>
    </w:p>
    <w:p w14:paraId="400F0287" w14:textId="77777777" w:rsidR="00BF0960" w:rsidRDefault="00731737" w:rsidP="00BF0960">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two </w:t>
      </w:r>
      <w:r w:rsidR="00D802B4">
        <w:rPr>
          <w:rFonts w:ascii="Times New Roman" w:hAnsi="Times New Roman" w:cs="Times New Roman"/>
          <w:sz w:val="24"/>
          <w:szCs w:val="24"/>
        </w:rPr>
        <w:t>primary</w:t>
      </w:r>
      <w:r w:rsidR="00D802B4" w:rsidRPr="009159AB">
        <w:rPr>
          <w:rFonts w:ascii="Times New Roman" w:hAnsi="Times New Roman" w:cs="Times New Roman"/>
          <w:sz w:val="24"/>
          <w:szCs w:val="24"/>
        </w:rPr>
        <w:t xml:space="preserve"> </w:t>
      </w:r>
      <w:r w:rsidRPr="009159AB">
        <w:rPr>
          <w:rFonts w:ascii="Times New Roman" w:hAnsi="Times New Roman" w:cs="Times New Roman"/>
          <w:sz w:val="24"/>
          <w:szCs w:val="24"/>
        </w:rPr>
        <w:t>hypotheses are tested in four meta-analyses</w:t>
      </w:r>
      <w:r w:rsidR="00F70F9F" w:rsidRPr="009159AB">
        <w:rPr>
          <w:rFonts w:ascii="Times New Roman" w:hAnsi="Times New Roman" w:cs="Times New Roman"/>
          <w:sz w:val="24"/>
          <w:szCs w:val="24"/>
        </w:rPr>
        <w:t>, of which the study level effects are reported in Table 2</w:t>
      </w:r>
      <w:r w:rsidRPr="009159AB">
        <w:rPr>
          <w:rFonts w:ascii="Times New Roman" w:hAnsi="Times New Roman" w:cs="Times New Roman"/>
          <w:sz w:val="24"/>
          <w:szCs w:val="24"/>
        </w:rPr>
        <w:t>. Th</w:t>
      </w:r>
      <w:r w:rsidR="0020115E" w:rsidRPr="009159AB">
        <w:rPr>
          <w:rFonts w:ascii="Times New Roman" w:hAnsi="Times New Roman" w:cs="Times New Roman"/>
          <w:sz w:val="24"/>
          <w:szCs w:val="24"/>
        </w:rPr>
        <w:t>e table</w:t>
      </w:r>
      <w:r w:rsidRPr="009159AB">
        <w:rPr>
          <w:rFonts w:ascii="Times New Roman" w:hAnsi="Times New Roman" w:cs="Times New Roman"/>
          <w:sz w:val="24"/>
          <w:szCs w:val="24"/>
        </w:rPr>
        <w:t xml:space="preserve"> includes </w:t>
      </w:r>
      <w:r w:rsidR="003375A0" w:rsidRPr="009159AB">
        <w:rPr>
          <w:rFonts w:ascii="Times New Roman" w:hAnsi="Times New Roman" w:cs="Times New Roman"/>
          <w:sz w:val="24"/>
          <w:szCs w:val="24"/>
        </w:rPr>
        <w:t xml:space="preserve">effect sizes used in the </w:t>
      </w:r>
      <w:r w:rsidRPr="009159AB">
        <w:rPr>
          <w:rFonts w:ascii="Times New Roman" w:hAnsi="Times New Roman" w:cs="Times New Roman"/>
          <w:sz w:val="24"/>
          <w:szCs w:val="24"/>
        </w:rPr>
        <w:t>estimation of the average simple effect of ostracism on the first measure, the average simple effect on the last measure and the estimation of the average interaction effect on both the first and last measure.</w:t>
      </w:r>
    </w:p>
    <w:p w14:paraId="70042E43" w14:textId="1AE0C6CB" w:rsidR="00C34534" w:rsidRPr="00BF0960" w:rsidRDefault="00731737" w:rsidP="00BF0960">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 </w:t>
      </w:r>
    </w:p>
    <w:p w14:paraId="2BC768C0" w14:textId="67F28CD9" w:rsidR="00C34534" w:rsidRPr="00BF0960" w:rsidRDefault="00C34534" w:rsidP="00C34534">
      <w:pPr>
        <w:spacing w:before="120" w:after="0" w:line="480" w:lineRule="auto"/>
        <w:rPr>
          <w:rFonts w:ascii="Times New Roman" w:hAnsi="Times New Roman" w:cs="Times New Roman"/>
          <w:b/>
          <w:color w:val="000000"/>
          <w:sz w:val="24"/>
          <w:szCs w:val="20"/>
        </w:rPr>
      </w:pPr>
      <w:r w:rsidRPr="00BF0960">
        <w:rPr>
          <w:rFonts w:ascii="Times New Roman" w:hAnsi="Times New Roman" w:cs="Times New Roman"/>
          <w:b/>
          <w:color w:val="000000"/>
          <w:sz w:val="24"/>
          <w:szCs w:val="20"/>
        </w:rPr>
        <w:t>Table 2</w:t>
      </w:r>
      <w:r w:rsidR="00BF0960" w:rsidRPr="00BF0960">
        <w:rPr>
          <w:rFonts w:ascii="Times New Roman" w:hAnsi="Times New Roman" w:cs="Times New Roman"/>
          <w:b/>
          <w:color w:val="000000"/>
          <w:sz w:val="24"/>
          <w:szCs w:val="20"/>
        </w:rPr>
        <w:t xml:space="preserve">. </w:t>
      </w:r>
      <w:r w:rsidRPr="00BF0960">
        <w:rPr>
          <w:rFonts w:ascii="Times New Roman" w:hAnsi="Times New Roman" w:cs="Times New Roman"/>
          <w:b/>
          <w:color w:val="000000"/>
          <w:sz w:val="24"/>
          <w:szCs w:val="20"/>
        </w:rPr>
        <w:t>Effect sizes per study for the primary hypotheses</w:t>
      </w:r>
      <w:r w:rsidR="00BF0960">
        <w:rPr>
          <w:rFonts w:ascii="Times New Roman" w:hAnsi="Times New Roman" w:cs="Times New Roman"/>
          <w:b/>
          <w:color w:val="000000"/>
          <w:sz w:val="24"/>
          <w:szCs w:val="20"/>
        </w:rPr>
        <w:t>.</w:t>
      </w:r>
    </w:p>
    <w:tbl>
      <w:tblPr>
        <w:tblW w:w="8504" w:type="dxa"/>
        <w:tblInd w:w="70" w:type="dxa"/>
        <w:tblCellMar>
          <w:left w:w="70" w:type="dxa"/>
          <w:right w:w="70" w:type="dxa"/>
        </w:tblCellMar>
        <w:tblLook w:val="04A0" w:firstRow="1" w:lastRow="0" w:firstColumn="1" w:lastColumn="0" w:noHBand="0" w:noVBand="1"/>
      </w:tblPr>
      <w:tblGrid>
        <w:gridCol w:w="1796"/>
        <w:gridCol w:w="540"/>
        <w:gridCol w:w="716"/>
        <w:gridCol w:w="576"/>
        <w:gridCol w:w="507"/>
        <w:gridCol w:w="576"/>
        <w:gridCol w:w="507"/>
        <w:gridCol w:w="1136"/>
        <w:gridCol w:w="507"/>
        <w:gridCol w:w="1136"/>
        <w:gridCol w:w="507"/>
      </w:tblGrid>
      <w:tr w:rsidR="00C34534" w:rsidRPr="009159AB" w14:paraId="7852EE9A" w14:textId="77777777" w:rsidTr="00696718">
        <w:trPr>
          <w:trHeight w:val="300"/>
          <w:tblHeader/>
        </w:trPr>
        <w:tc>
          <w:tcPr>
            <w:tcW w:w="1796" w:type="dxa"/>
            <w:tcBorders>
              <w:top w:val="single" w:sz="4" w:space="0" w:color="auto"/>
              <w:left w:val="nil"/>
              <w:bottom w:val="single" w:sz="4" w:space="0" w:color="auto"/>
              <w:right w:val="nil"/>
            </w:tcBorders>
            <w:shd w:val="clear" w:color="auto" w:fill="auto"/>
            <w:noWrap/>
            <w:vAlign w:val="bottom"/>
          </w:tcPr>
          <w:p w14:paraId="1C0A5A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First author</w:t>
            </w:r>
          </w:p>
        </w:tc>
        <w:tc>
          <w:tcPr>
            <w:tcW w:w="540" w:type="dxa"/>
            <w:tcBorders>
              <w:top w:val="single" w:sz="4" w:space="0" w:color="auto"/>
              <w:left w:val="nil"/>
              <w:bottom w:val="single" w:sz="4" w:space="0" w:color="auto"/>
              <w:right w:val="nil"/>
            </w:tcBorders>
            <w:shd w:val="clear" w:color="auto" w:fill="auto"/>
            <w:noWrap/>
            <w:vAlign w:val="bottom"/>
          </w:tcPr>
          <w:p w14:paraId="544673C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Year</w:t>
            </w:r>
          </w:p>
        </w:tc>
        <w:tc>
          <w:tcPr>
            <w:tcW w:w="716" w:type="dxa"/>
            <w:tcBorders>
              <w:top w:val="single" w:sz="4" w:space="0" w:color="auto"/>
              <w:left w:val="nil"/>
              <w:bottom w:val="single" w:sz="4" w:space="0" w:color="auto"/>
              <w:right w:val="nil"/>
            </w:tcBorders>
            <w:shd w:val="clear" w:color="auto" w:fill="auto"/>
            <w:noWrap/>
            <w:vAlign w:val="bottom"/>
          </w:tcPr>
          <w:p w14:paraId="2DD4383D" w14:textId="77777777" w:rsidR="00C34534" w:rsidRPr="009159AB" w:rsidRDefault="00C34534" w:rsidP="00696718">
            <w:pPr>
              <w:spacing w:after="0" w:line="480" w:lineRule="auto"/>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N</w:t>
            </w:r>
          </w:p>
        </w:tc>
        <w:tc>
          <w:tcPr>
            <w:tcW w:w="576" w:type="dxa"/>
            <w:tcBorders>
              <w:top w:val="single" w:sz="4" w:space="0" w:color="auto"/>
              <w:left w:val="nil"/>
              <w:bottom w:val="single" w:sz="4" w:space="0" w:color="auto"/>
              <w:right w:val="nil"/>
            </w:tcBorders>
            <w:shd w:val="clear" w:color="auto" w:fill="auto"/>
            <w:noWrap/>
            <w:vAlign w:val="bottom"/>
          </w:tcPr>
          <w:p w14:paraId="417E56A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26CFEE8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576" w:type="dxa"/>
            <w:tcBorders>
              <w:top w:val="single" w:sz="4" w:space="0" w:color="auto"/>
              <w:left w:val="nil"/>
              <w:bottom w:val="single" w:sz="4" w:space="0" w:color="auto"/>
              <w:right w:val="nil"/>
            </w:tcBorders>
            <w:shd w:val="clear" w:color="auto" w:fill="auto"/>
            <w:noWrap/>
            <w:vAlign w:val="bottom"/>
          </w:tcPr>
          <w:p w14:paraId="11FDCBE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5083BB6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68BA170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4611ED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38C42F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59644FB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r>
      <w:tr w:rsidR="00C34534" w:rsidRPr="009159AB" w14:paraId="01BC6946" w14:textId="77777777" w:rsidTr="00696718">
        <w:trPr>
          <w:trHeight w:val="300"/>
        </w:trPr>
        <w:tc>
          <w:tcPr>
            <w:tcW w:w="1796" w:type="dxa"/>
            <w:tcBorders>
              <w:top w:val="nil"/>
              <w:left w:val="nil"/>
              <w:bottom w:val="nil"/>
              <w:right w:val="nil"/>
            </w:tcBorders>
            <w:shd w:val="clear" w:color="auto" w:fill="auto"/>
            <w:noWrap/>
            <w:vAlign w:val="bottom"/>
          </w:tcPr>
          <w:p w14:paraId="209882F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Alvares</w:t>
            </w:r>
          </w:p>
        </w:tc>
        <w:tc>
          <w:tcPr>
            <w:tcW w:w="540" w:type="dxa"/>
            <w:tcBorders>
              <w:top w:val="nil"/>
              <w:left w:val="nil"/>
              <w:bottom w:val="nil"/>
              <w:right w:val="nil"/>
            </w:tcBorders>
            <w:shd w:val="clear" w:color="auto" w:fill="auto"/>
            <w:noWrap/>
            <w:vAlign w:val="bottom"/>
          </w:tcPr>
          <w:p w14:paraId="15E4B1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18C3D1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7C0FF4C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0B2DEE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7C238E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7B0E46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6DA4D7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67E175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F7700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234DFBA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BE1449A" w14:textId="77777777" w:rsidTr="00696718">
        <w:trPr>
          <w:trHeight w:val="300"/>
        </w:trPr>
        <w:tc>
          <w:tcPr>
            <w:tcW w:w="1796" w:type="dxa"/>
            <w:tcBorders>
              <w:top w:val="nil"/>
              <w:left w:val="nil"/>
              <w:bottom w:val="nil"/>
              <w:right w:val="nil"/>
            </w:tcBorders>
            <w:shd w:val="clear" w:color="auto" w:fill="auto"/>
            <w:noWrap/>
            <w:vAlign w:val="bottom"/>
          </w:tcPr>
          <w:p w14:paraId="341F64F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Ambrosini</w:t>
            </w:r>
          </w:p>
        </w:tc>
        <w:tc>
          <w:tcPr>
            <w:tcW w:w="540" w:type="dxa"/>
            <w:tcBorders>
              <w:top w:val="nil"/>
              <w:left w:val="nil"/>
              <w:bottom w:val="nil"/>
              <w:right w:val="nil"/>
            </w:tcBorders>
            <w:shd w:val="clear" w:color="auto" w:fill="auto"/>
            <w:noWrap/>
            <w:vAlign w:val="bottom"/>
          </w:tcPr>
          <w:p w14:paraId="33713C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A3C83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1E7C9A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-1.69</w:t>
            </w:r>
          </w:p>
        </w:tc>
        <w:tc>
          <w:tcPr>
            <w:tcW w:w="507" w:type="dxa"/>
            <w:tcBorders>
              <w:top w:val="nil"/>
              <w:left w:val="nil"/>
              <w:bottom w:val="nil"/>
              <w:right w:val="nil"/>
            </w:tcBorders>
            <w:shd w:val="clear" w:color="auto" w:fill="auto"/>
            <w:noWrap/>
            <w:vAlign w:val="bottom"/>
          </w:tcPr>
          <w:p w14:paraId="2D33DE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39F393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-0.97</w:t>
            </w:r>
          </w:p>
        </w:tc>
        <w:tc>
          <w:tcPr>
            <w:tcW w:w="507" w:type="dxa"/>
            <w:tcBorders>
              <w:top w:val="nil"/>
              <w:left w:val="nil"/>
              <w:bottom w:val="nil"/>
              <w:right w:val="nil"/>
            </w:tcBorders>
            <w:shd w:val="clear" w:color="auto" w:fill="auto"/>
            <w:noWrap/>
            <w:vAlign w:val="bottom"/>
          </w:tcPr>
          <w:p w14:paraId="506411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9F5D3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B668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EC4F1E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81352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ECCFC60" w14:textId="77777777" w:rsidTr="00696718">
        <w:trPr>
          <w:trHeight w:val="300"/>
        </w:trPr>
        <w:tc>
          <w:tcPr>
            <w:tcW w:w="1796" w:type="dxa"/>
            <w:tcBorders>
              <w:top w:val="nil"/>
              <w:left w:val="nil"/>
              <w:bottom w:val="nil"/>
              <w:right w:val="nil"/>
            </w:tcBorders>
            <w:shd w:val="clear" w:color="auto" w:fill="auto"/>
            <w:noWrap/>
            <w:vAlign w:val="bottom"/>
          </w:tcPr>
          <w:p w14:paraId="0C11B89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Aydin</w:t>
            </w:r>
          </w:p>
        </w:tc>
        <w:tc>
          <w:tcPr>
            <w:tcW w:w="540" w:type="dxa"/>
            <w:tcBorders>
              <w:top w:val="nil"/>
              <w:left w:val="nil"/>
              <w:bottom w:val="nil"/>
              <w:right w:val="nil"/>
            </w:tcBorders>
            <w:shd w:val="clear" w:color="auto" w:fill="auto"/>
            <w:noWrap/>
            <w:vAlign w:val="bottom"/>
          </w:tcPr>
          <w:p w14:paraId="1EE246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9B597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767B14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-0.95</w:t>
            </w:r>
          </w:p>
        </w:tc>
        <w:tc>
          <w:tcPr>
            <w:tcW w:w="507" w:type="dxa"/>
            <w:tcBorders>
              <w:top w:val="nil"/>
              <w:left w:val="nil"/>
              <w:bottom w:val="nil"/>
              <w:right w:val="nil"/>
            </w:tcBorders>
            <w:shd w:val="clear" w:color="auto" w:fill="auto"/>
            <w:noWrap/>
            <w:vAlign w:val="bottom"/>
          </w:tcPr>
          <w:p w14:paraId="6ABD53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C2CA3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577696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7B8192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34EA6B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201936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023C4F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247F3492" w14:textId="77777777" w:rsidTr="00696718">
        <w:trPr>
          <w:trHeight w:val="300"/>
        </w:trPr>
        <w:tc>
          <w:tcPr>
            <w:tcW w:w="1796" w:type="dxa"/>
            <w:tcBorders>
              <w:top w:val="nil"/>
              <w:left w:val="nil"/>
              <w:bottom w:val="nil"/>
              <w:right w:val="nil"/>
            </w:tcBorders>
            <w:shd w:val="clear" w:color="auto" w:fill="auto"/>
            <w:noWrap/>
            <w:vAlign w:val="bottom"/>
          </w:tcPr>
          <w:p w14:paraId="78FAD77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Banki</w:t>
            </w:r>
          </w:p>
        </w:tc>
        <w:tc>
          <w:tcPr>
            <w:tcW w:w="540" w:type="dxa"/>
            <w:tcBorders>
              <w:top w:val="nil"/>
              <w:left w:val="nil"/>
              <w:bottom w:val="nil"/>
              <w:right w:val="nil"/>
            </w:tcBorders>
            <w:shd w:val="clear" w:color="auto" w:fill="auto"/>
            <w:noWrap/>
            <w:vAlign w:val="bottom"/>
          </w:tcPr>
          <w:p w14:paraId="4A2943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C1634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6AE793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-1.87</w:t>
            </w:r>
          </w:p>
        </w:tc>
        <w:tc>
          <w:tcPr>
            <w:tcW w:w="507" w:type="dxa"/>
            <w:tcBorders>
              <w:top w:val="nil"/>
              <w:left w:val="nil"/>
              <w:bottom w:val="nil"/>
              <w:right w:val="nil"/>
            </w:tcBorders>
            <w:shd w:val="clear" w:color="auto" w:fill="auto"/>
            <w:noWrap/>
            <w:vAlign w:val="bottom"/>
          </w:tcPr>
          <w:p w14:paraId="510A8A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C7C8D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7156FB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0F88E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7B6D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2AFC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2D7F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CF1CDC1" w14:textId="77777777" w:rsidTr="00696718">
        <w:trPr>
          <w:trHeight w:val="300"/>
        </w:trPr>
        <w:tc>
          <w:tcPr>
            <w:tcW w:w="1796" w:type="dxa"/>
            <w:tcBorders>
              <w:top w:val="nil"/>
              <w:left w:val="nil"/>
              <w:bottom w:val="nil"/>
              <w:right w:val="nil"/>
            </w:tcBorders>
            <w:shd w:val="clear" w:color="auto" w:fill="auto"/>
            <w:noWrap/>
            <w:vAlign w:val="bottom"/>
          </w:tcPr>
          <w:p w14:paraId="3F109E0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Bastian</w:t>
            </w:r>
          </w:p>
        </w:tc>
        <w:tc>
          <w:tcPr>
            <w:tcW w:w="540" w:type="dxa"/>
            <w:tcBorders>
              <w:top w:val="nil"/>
              <w:left w:val="nil"/>
              <w:bottom w:val="nil"/>
              <w:right w:val="nil"/>
            </w:tcBorders>
            <w:shd w:val="clear" w:color="auto" w:fill="auto"/>
            <w:noWrap/>
            <w:vAlign w:val="bottom"/>
          </w:tcPr>
          <w:p w14:paraId="7B8C50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105DB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68CBAB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-2.75</w:t>
            </w:r>
          </w:p>
        </w:tc>
        <w:tc>
          <w:tcPr>
            <w:tcW w:w="507" w:type="dxa"/>
            <w:tcBorders>
              <w:top w:val="nil"/>
              <w:left w:val="nil"/>
              <w:bottom w:val="nil"/>
              <w:right w:val="nil"/>
            </w:tcBorders>
            <w:shd w:val="clear" w:color="auto" w:fill="auto"/>
            <w:noWrap/>
            <w:vAlign w:val="bottom"/>
          </w:tcPr>
          <w:p w14:paraId="688F0A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2823B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6922BA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469E57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D942DF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8B437C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CC4EA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D6E8700" w14:textId="77777777" w:rsidTr="00696718">
        <w:trPr>
          <w:trHeight w:val="300"/>
        </w:trPr>
        <w:tc>
          <w:tcPr>
            <w:tcW w:w="1796" w:type="dxa"/>
            <w:tcBorders>
              <w:top w:val="nil"/>
              <w:left w:val="nil"/>
              <w:bottom w:val="nil"/>
              <w:right w:val="nil"/>
            </w:tcBorders>
            <w:shd w:val="clear" w:color="auto" w:fill="auto"/>
            <w:noWrap/>
            <w:vAlign w:val="bottom"/>
          </w:tcPr>
          <w:p w14:paraId="636F5FB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42B70F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3E5E0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w:t>
            </w:r>
          </w:p>
        </w:tc>
        <w:tc>
          <w:tcPr>
            <w:tcW w:w="576" w:type="dxa"/>
            <w:tcBorders>
              <w:top w:val="nil"/>
              <w:left w:val="nil"/>
              <w:bottom w:val="nil"/>
              <w:right w:val="nil"/>
            </w:tcBorders>
            <w:shd w:val="clear" w:color="auto" w:fill="auto"/>
            <w:noWrap/>
            <w:vAlign w:val="bottom"/>
          </w:tcPr>
          <w:p w14:paraId="24E8FEF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-0.41</w:t>
            </w:r>
          </w:p>
        </w:tc>
        <w:tc>
          <w:tcPr>
            <w:tcW w:w="507" w:type="dxa"/>
            <w:tcBorders>
              <w:top w:val="nil"/>
              <w:left w:val="nil"/>
              <w:bottom w:val="nil"/>
              <w:right w:val="nil"/>
            </w:tcBorders>
            <w:shd w:val="clear" w:color="auto" w:fill="auto"/>
            <w:noWrap/>
            <w:vAlign w:val="bottom"/>
          </w:tcPr>
          <w:p w14:paraId="198A84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71FCA3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406719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63FD2F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98D414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B0DD15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C2549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7C8AEBD" w14:textId="77777777" w:rsidTr="00696718">
        <w:trPr>
          <w:trHeight w:val="300"/>
        </w:trPr>
        <w:tc>
          <w:tcPr>
            <w:tcW w:w="1796" w:type="dxa"/>
            <w:tcBorders>
              <w:top w:val="nil"/>
              <w:left w:val="nil"/>
              <w:bottom w:val="nil"/>
              <w:right w:val="nil"/>
            </w:tcBorders>
            <w:shd w:val="clear" w:color="auto" w:fill="auto"/>
            <w:noWrap/>
            <w:vAlign w:val="bottom"/>
          </w:tcPr>
          <w:p w14:paraId="543DEA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665B53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8B064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25.50</w:t>
            </w:r>
          </w:p>
        </w:tc>
        <w:tc>
          <w:tcPr>
            <w:tcW w:w="576" w:type="dxa"/>
            <w:tcBorders>
              <w:top w:val="nil"/>
              <w:left w:val="nil"/>
              <w:bottom w:val="nil"/>
              <w:right w:val="nil"/>
            </w:tcBorders>
            <w:shd w:val="clear" w:color="auto" w:fill="auto"/>
            <w:noWrap/>
            <w:vAlign w:val="bottom"/>
          </w:tcPr>
          <w:p w14:paraId="02077B3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740E934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6E3490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A9340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33EFA7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21A968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0E36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3A97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C7932B" w14:textId="77777777" w:rsidTr="00696718">
        <w:trPr>
          <w:trHeight w:val="300"/>
        </w:trPr>
        <w:tc>
          <w:tcPr>
            <w:tcW w:w="1796" w:type="dxa"/>
            <w:tcBorders>
              <w:top w:val="nil"/>
              <w:left w:val="nil"/>
              <w:bottom w:val="nil"/>
              <w:right w:val="nil"/>
            </w:tcBorders>
            <w:shd w:val="clear" w:color="auto" w:fill="auto"/>
            <w:noWrap/>
            <w:vAlign w:val="bottom"/>
          </w:tcPr>
          <w:p w14:paraId="18E46F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0E9AA3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D80C6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w:t>
            </w:r>
          </w:p>
        </w:tc>
        <w:tc>
          <w:tcPr>
            <w:tcW w:w="576" w:type="dxa"/>
            <w:tcBorders>
              <w:top w:val="nil"/>
              <w:left w:val="nil"/>
              <w:bottom w:val="nil"/>
              <w:right w:val="nil"/>
            </w:tcBorders>
            <w:shd w:val="clear" w:color="auto" w:fill="auto"/>
            <w:noWrap/>
            <w:vAlign w:val="bottom"/>
          </w:tcPr>
          <w:p w14:paraId="3041FB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6E5D72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1208E2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79D801D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6ECBD7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-0.86</w:t>
            </w:r>
          </w:p>
        </w:tc>
        <w:tc>
          <w:tcPr>
            <w:tcW w:w="507" w:type="dxa"/>
            <w:tcBorders>
              <w:top w:val="nil"/>
              <w:left w:val="nil"/>
              <w:bottom w:val="nil"/>
              <w:right w:val="nil"/>
            </w:tcBorders>
            <w:shd w:val="clear" w:color="auto" w:fill="auto"/>
            <w:noWrap/>
            <w:vAlign w:val="bottom"/>
          </w:tcPr>
          <w:p w14:paraId="1D1037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0.37</w:t>
            </w:r>
          </w:p>
        </w:tc>
        <w:tc>
          <w:tcPr>
            <w:tcW w:w="1136" w:type="dxa"/>
            <w:tcBorders>
              <w:top w:val="nil"/>
              <w:left w:val="nil"/>
              <w:bottom w:val="nil"/>
              <w:right w:val="nil"/>
            </w:tcBorders>
            <w:shd w:val="clear" w:color="auto" w:fill="auto"/>
            <w:noWrap/>
            <w:vAlign w:val="bottom"/>
          </w:tcPr>
          <w:p w14:paraId="122B84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07" w:type="dxa"/>
            <w:tcBorders>
              <w:top w:val="nil"/>
              <w:left w:val="nil"/>
              <w:bottom w:val="nil"/>
              <w:right w:val="nil"/>
            </w:tcBorders>
            <w:shd w:val="clear" w:color="auto" w:fill="auto"/>
            <w:noWrap/>
            <w:vAlign w:val="bottom"/>
          </w:tcPr>
          <w:p w14:paraId="2A8CC0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r>
      <w:tr w:rsidR="00C34534" w:rsidRPr="009159AB" w14:paraId="05469389" w14:textId="77777777" w:rsidTr="00696718">
        <w:trPr>
          <w:trHeight w:val="300"/>
        </w:trPr>
        <w:tc>
          <w:tcPr>
            <w:tcW w:w="1796" w:type="dxa"/>
            <w:tcBorders>
              <w:top w:val="nil"/>
              <w:left w:val="nil"/>
              <w:bottom w:val="nil"/>
              <w:right w:val="nil"/>
            </w:tcBorders>
            <w:shd w:val="clear" w:color="auto" w:fill="auto"/>
            <w:noWrap/>
            <w:vAlign w:val="bottom"/>
          </w:tcPr>
          <w:p w14:paraId="2765C3E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Bernstein</w:t>
            </w:r>
          </w:p>
        </w:tc>
        <w:tc>
          <w:tcPr>
            <w:tcW w:w="540" w:type="dxa"/>
            <w:tcBorders>
              <w:top w:val="nil"/>
              <w:left w:val="nil"/>
              <w:bottom w:val="nil"/>
              <w:right w:val="nil"/>
            </w:tcBorders>
            <w:shd w:val="clear" w:color="auto" w:fill="auto"/>
            <w:noWrap/>
            <w:vAlign w:val="bottom"/>
          </w:tcPr>
          <w:p w14:paraId="0619EC6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B8F2A0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138</w:t>
            </w:r>
          </w:p>
        </w:tc>
        <w:tc>
          <w:tcPr>
            <w:tcW w:w="576" w:type="dxa"/>
            <w:tcBorders>
              <w:top w:val="nil"/>
              <w:left w:val="nil"/>
              <w:bottom w:val="nil"/>
              <w:right w:val="nil"/>
            </w:tcBorders>
            <w:shd w:val="clear" w:color="auto" w:fill="auto"/>
            <w:noWrap/>
            <w:vAlign w:val="bottom"/>
          </w:tcPr>
          <w:p w14:paraId="2E4CE7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-2.67</w:t>
            </w:r>
          </w:p>
        </w:tc>
        <w:tc>
          <w:tcPr>
            <w:tcW w:w="507" w:type="dxa"/>
            <w:tcBorders>
              <w:top w:val="nil"/>
              <w:left w:val="nil"/>
              <w:bottom w:val="nil"/>
              <w:right w:val="nil"/>
            </w:tcBorders>
            <w:shd w:val="clear" w:color="auto" w:fill="auto"/>
            <w:noWrap/>
            <w:vAlign w:val="bottom"/>
          </w:tcPr>
          <w:p w14:paraId="574C80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2CD7B9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-1.96</w:t>
            </w:r>
          </w:p>
        </w:tc>
        <w:tc>
          <w:tcPr>
            <w:tcW w:w="507" w:type="dxa"/>
            <w:tcBorders>
              <w:top w:val="nil"/>
              <w:left w:val="nil"/>
              <w:bottom w:val="nil"/>
              <w:right w:val="nil"/>
            </w:tcBorders>
            <w:shd w:val="clear" w:color="auto" w:fill="auto"/>
            <w:noWrap/>
            <w:vAlign w:val="bottom"/>
          </w:tcPr>
          <w:p w14:paraId="6AF239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99E9E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0526B79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395E82E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79D1EB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r>
      <w:tr w:rsidR="00C34534" w:rsidRPr="009159AB" w14:paraId="3EC8E703" w14:textId="77777777" w:rsidTr="00696718">
        <w:trPr>
          <w:trHeight w:val="300"/>
        </w:trPr>
        <w:tc>
          <w:tcPr>
            <w:tcW w:w="1796" w:type="dxa"/>
            <w:tcBorders>
              <w:top w:val="nil"/>
              <w:left w:val="nil"/>
              <w:bottom w:val="nil"/>
              <w:right w:val="nil"/>
            </w:tcBorders>
            <w:shd w:val="clear" w:color="auto" w:fill="auto"/>
            <w:noWrap/>
            <w:vAlign w:val="bottom"/>
          </w:tcPr>
          <w:p w14:paraId="7F96A67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17C15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04A9D5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67</w:t>
            </w:r>
          </w:p>
        </w:tc>
        <w:tc>
          <w:tcPr>
            <w:tcW w:w="576" w:type="dxa"/>
            <w:tcBorders>
              <w:top w:val="nil"/>
              <w:left w:val="nil"/>
              <w:bottom w:val="nil"/>
              <w:right w:val="nil"/>
            </w:tcBorders>
            <w:shd w:val="clear" w:color="auto" w:fill="auto"/>
            <w:noWrap/>
            <w:vAlign w:val="bottom"/>
          </w:tcPr>
          <w:p w14:paraId="6983E9E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04B20D9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3DBFB0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7DE2C7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01747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180EBB2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0.45</w:t>
            </w:r>
          </w:p>
        </w:tc>
        <w:tc>
          <w:tcPr>
            <w:tcW w:w="1136" w:type="dxa"/>
            <w:tcBorders>
              <w:top w:val="nil"/>
              <w:left w:val="nil"/>
              <w:bottom w:val="nil"/>
              <w:right w:val="nil"/>
            </w:tcBorders>
            <w:shd w:val="clear" w:color="auto" w:fill="auto"/>
            <w:noWrap/>
            <w:vAlign w:val="bottom"/>
          </w:tcPr>
          <w:p w14:paraId="082FC9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2C57C9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r>
      <w:tr w:rsidR="00C34534" w:rsidRPr="009159AB" w14:paraId="78260BC9" w14:textId="77777777" w:rsidTr="00696718">
        <w:trPr>
          <w:trHeight w:val="300"/>
        </w:trPr>
        <w:tc>
          <w:tcPr>
            <w:tcW w:w="1796" w:type="dxa"/>
            <w:tcBorders>
              <w:top w:val="nil"/>
              <w:left w:val="nil"/>
              <w:bottom w:val="nil"/>
              <w:right w:val="nil"/>
            </w:tcBorders>
            <w:shd w:val="clear" w:color="auto" w:fill="auto"/>
            <w:noWrap/>
            <w:vAlign w:val="bottom"/>
          </w:tcPr>
          <w:p w14:paraId="3C5325F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CE396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204E6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w:t>
            </w:r>
          </w:p>
        </w:tc>
        <w:tc>
          <w:tcPr>
            <w:tcW w:w="576" w:type="dxa"/>
            <w:tcBorders>
              <w:top w:val="nil"/>
              <w:left w:val="nil"/>
              <w:bottom w:val="nil"/>
              <w:right w:val="nil"/>
            </w:tcBorders>
            <w:shd w:val="clear" w:color="auto" w:fill="auto"/>
            <w:noWrap/>
            <w:vAlign w:val="bottom"/>
          </w:tcPr>
          <w:p w14:paraId="311E12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-1.39</w:t>
            </w:r>
          </w:p>
        </w:tc>
        <w:tc>
          <w:tcPr>
            <w:tcW w:w="507" w:type="dxa"/>
            <w:tcBorders>
              <w:top w:val="nil"/>
              <w:left w:val="nil"/>
              <w:bottom w:val="nil"/>
              <w:right w:val="nil"/>
            </w:tcBorders>
            <w:shd w:val="clear" w:color="auto" w:fill="auto"/>
            <w:noWrap/>
            <w:vAlign w:val="bottom"/>
          </w:tcPr>
          <w:p w14:paraId="69BBD1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655ECAC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96B96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54186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3851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A04D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1C1F02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B72C01D" w14:textId="77777777" w:rsidTr="00696718">
        <w:trPr>
          <w:trHeight w:val="300"/>
        </w:trPr>
        <w:tc>
          <w:tcPr>
            <w:tcW w:w="1796" w:type="dxa"/>
            <w:tcBorders>
              <w:top w:val="nil"/>
              <w:left w:val="nil"/>
              <w:bottom w:val="nil"/>
              <w:right w:val="nil"/>
            </w:tcBorders>
            <w:shd w:val="clear" w:color="auto" w:fill="auto"/>
            <w:noWrap/>
            <w:vAlign w:val="bottom"/>
          </w:tcPr>
          <w:p w14:paraId="669F0A2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Boyes</w:t>
            </w:r>
          </w:p>
        </w:tc>
        <w:tc>
          <w:tcPr>
            <w:tcW w:w="540" w:type="dxa"/>
            <w:tcBorders>
              <w:top w:val="nil"/>
              <w:left w:val="nil"/>
              <w:bottom w:val="nil"/>
              <w:right w:val="nil"/>
            </w:tcBorders>
            <w:shd w:val="clear" w:color="auto" w:fill="auto"/>
            <w:noWrap/>
            <w:vAlign w:val="bottom"/>
          </w:tcPr>
          <w:p w14:paraId="7E54E5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9E661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3642CE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3BF5834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54BA6B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0ECE05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10BEA69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D097F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61453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A8C3F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597525B" w14:textId="77777777" w:rsidTr="00696718">
        <w:trPr>
          <w:trHeight w:val="300"/>
        </w:trPr>
        <w:tc>
          <w:tcPr>
            <w:tcW w:w="1796" w:type="dxa"/>
            <w:tcBorders>
              <w:top w:val="nil"/>
              <w:left w:val="nil"/>
              <w:bottom w:val="nil"/>
              <w:right w:val="nil"/>
            </w:tcBorders>
            <w:shd w:val="clear" w:color="auto" w:fill="auto"/>
            <w:noWrap/>
            <w:vAlign w:val="bottom"/>
          </w:tcPr>
          <w:p w14:paraId="4C40C2C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Boyes</w:t>
            </w:r>
          </w:p>
        </w:tc>
        <w:tc>
          <w:tcPr>
            <w:tcW w:w="540" w:type="dxa"/>
            <w:tcBorders>
              <w:top w:val="nil"/>
              <w:left w:val="nil"/>
              <w:bottom w:val="nil"/>
              <w:right w:val="nil"/>
            </w:tcBorders>
            <w:shd w:val="clear" w:color="auto" w:fill="auto"/>
            <w:noWrap/>
            <w:vAlign w:val="bottom"/>
          </w:tcPr>
          <w:p w14:paraId="6B7DD0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54BB11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27A206D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0DEE57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0B9FB6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0918B1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136F6F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522B6F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FD2FBF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19672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E4D0EDD" w14:textId="77777777" w:rsidTr="00696718">
        <w:trPr>
          <w:trHeight w:val="300"/>
        </w:trPr>
        <w:tc>
          <w:tcPr>
            <w:tcW w:w="1796" w:type="dxa"/>
            <w:tcBorders>
              <w:top w:val="nil"/>
              <w:left w:val="nil"/>
              <w:bottom w:val="nil"/>
              <w:right w:val="nil"/>
            </w:tcBorders>
            <w:shd w:val="clear" w:color="auto" w:fill="auto"/>
            <w:noWrap/>
            <w:vAlign w:val="bottom"/>
          </w:tcPr>
          <w:p w14:paraId="793F4B5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Brochu</w:t>
            </w:r>
          </w:p>
        </w:tc>
        <w:tc>
          <w:tcPr>
            <w:tcW w:w="540" w:type="dxa"/>
            <w:tcBorders>
              <w:top w:val="nil"/>
              <w:left w:val="nil"/>
              <w:bottom w:val="nil"/>
              <w:right w:val="nil"/>
            </w:tcBorders>
            <w:shd w:val="clear" w:color="auto" w:fill="auto"/>
            <w:noWrap/>
            <w:vAlign w:val="bottom"/>
          </w:tcPr>
          <w:p w14:paraId="0C394F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DAF6D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w:t>
            </w:r>
          </w:p>
        </w:tc>
        <w:tc>
          <w:tcPr>
            <w:tcW w:w="576" w:type="dxa"/>
            <w:tcBorders>
              <w:top w:val="nil"/>
              <w:left w:val="nil"/>
              <w:bottom w:val="nil"/>
              <w:right w:val="nil"/>
            </w:tcBorders>
            <w:shd w:val="clear" w:color="auto" w:fill="auto"/>
            <w:noWrap/>
            <w:vAlign w:val="bottom"/>
          </w:tcPr>
          <w:p w14:paraId="1DF8A9E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-2.51</w:t>
            </w:r>
          </w:p>
        </w:tc>
        <w:tc>
          <w:tcPr>
            <w:tcW w:w="507" w:type="dxa"/>
            <w:tcBorders>
              <w:top w:val="nil"/>
              <w:left w:val="nil"/>
              <w:bottom w:val="nil"/>
              <w:right w:val="nil"/>
            </w:tcBorders>
            <w:shd w:val="clear" w:color="auto" w:fill="auto"/>
            <w:noWrap/>
            <w:vAlign w:val="bottom"/>
          </w:tcPr>
          <w:p w14:paraId="679BC7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5E333B9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6E82F5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10515A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1C214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364FF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A61A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A1AD18A" w14:textId="77777777" w:rsidTr="00696718">
        <w:trPr>
          <w:trHeight w:val="300"/>
        </w:trPr>
        <w:tc>
          <w:tcPr>
            <w:tcW w:w="1796" w:type="dxa"/>
            <w:tcBorders>
              <w:top w:val="nil"/>
              <w:left w:val="nil"/>
              <w:bottom w:val="nil"/>
              <w:right w:val="nil"/>
            </w:tcBorders>
            <w:shd w:val="clear" w:color="auto" w:fill="auto"/>
            <w:noWrap/>
            <w:vAlign w:val="bottom"/>
          </w:tcPr>
          <w:p w14:paraId="2D4001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Brown</w:t>
            </w:r>
          </w:p>
        </w:tc>
        <w:tc>
          <w:tcPr>
            <w:tcW w:w="540" w:type="dxa"/>
            <w:tcBorders>
              <w:top w:val="nil"/>
              <w:left w:val="nil"/>
              <w:bottom w:val="nil"/>
              <w:right w:val="nil"/>
            </w:tcBorders>
            <w:shd w:val="clear" w:color="auto" w:fill="auto"/>
            <w:noWrap/>
            <w:vAlign w:val="bottom"/>
          </w:tcPr>
          <w:p w14:paraId="0B9628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A97D7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4E3F71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72E595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6CABEEE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F8104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994FB8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819F4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C7C2E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8CF1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9C9C5A7" w14:textId="77777777" w:rsidTr="00696718">
        <w:trPr>
          <w:trHeight w:val="300"/>
        </w:trPr>
        <w:tc>
          <w:tcPr>
            <w:tcW w:w="1796" w:type="dxa"/>
            <w:tcBorders>
              <w:top w:val="nil"/>
              <w:left w:val="nil"/>
              <w:bottom w:val="nil"/>
              <w:right w:val="nil"/>
            </w:tcBorders>
            <w:shd w:val="clear" w:color="auto" w:fill="auto"/>
            <w:noWrap/>
            <w:vAlign w:val="bottom"/>
          </w:tcPr>
          <w:p w14:paraId="41E55A8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w:t>
            </w:r>
          </w:p>
        </w:tc>
        <w:tc>
          <w:tcPr>
            <w:tcW w:w="540" w:type="dxa"/>
            <w:tcBorders>
              <w:top w:val="nil"/>
              <w:left w:val="nil"/>
              <w:bottom w:val="nil"/>
              <w:right w:val="nil"/>
            </w:tcBorders>
            <w:shd w:val="clear" w:color="auto" w:fill="auto"/>
            <w:noWrap/>
            <w:vAlign w:val="bottom"/>
          </w:tcPr>
          <w:p w14:paraId="16CE93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0E0835F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76" w:type="dxa"/>
            <w:tcBorders>
              <w:top w:val="nil"/>
              <w:left w:val="nil"/>
              <w:bottom w:val="nil"/>
              <w:right w:val="nil"/>
            </w:tcBorders>
            <w:shd w:val="clear" w:color="auto" w:fill="auto"/>
            <w:noWrap/>
            <w:vAlign w:val="bottom"/>
          </w:tcPr>
          <w:p w14:paraId="6C0B74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0E9003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5EBD9B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040B8D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A4AFE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c>
          <w:tcPr>
            <w:tcW w:w="507" w:type="dxa"/>
            <w:tcBorders>
              <w:top w:val="nil"/>
              <w:left w:val="nil"/>
              <w:bottom w:val="nil"/>
              <w:right w:val="nil"/>
            </w:tcBorders>
            <w:shd w:val="clear" w:color="auto" w:fill="auto"/>
            <w:noWrap/>
            <w:vAlign w:val="bottom"/>
          </w:tcPr>
          <w:p w14:paraId="3A1C2E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63C05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279F6A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43556D93" w14:textId="77777777" w:rsidTr="00696718">
        <w:trPr>
          <w:trHeight w:val="300"/>
        </w:trPr>
        <w:tc>
          <w:tcPr>
            <w:tcW w:w="1796" w:type="dxa"/>
            <w:tcBorders>
              <w:top w:val="nil"/>
              <w:left w:val="nil"/>
              <w:bottom w:val="nil"/>
              <w:right w:val="nil"/>
            </w:tcBorders>
            <w:shd w:val="clear" w:color="auto" w:fill="auto"/>
            <w:noWrap/>
            <w:vAlign w:val="bottom"/>
          </w:tcPr>
          <w:p w14:paraId="3CB06F7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57B1BD6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58BB7AE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2B668D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-2.86</w:t>
            </w:r>
          </w:p>
        </w:tc>
        <w:tc>
          <w:tcPr>
            <w:tcW w:w="507" w:type="dxa"/>
            <w:tcBorders>
              <w:top w:val="nil"/>
              <w:left w:val="nil"/>
              <w:bottom w:val="nil"/>
              <w:right w:val="nil"/>
            </w:tcBorders>
            <w:shd w:val="clear" w:color="auto" w:fill="auto"/>
            <w:noWrap/>
            <w:vAlign w:val="bottom"/>
          </w:tcPr>
          <w:p w14:paraId="185590D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25A373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0AA179C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FC95E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2D9AA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F92605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D85DB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8AD9CA5" w14:textId="77777777" w:rsidTr="00696718">
        <w:trPr>
          <w:trHeight w:val="300"/>
        </w:trPr>
        <w:tc>
          <w:tcPr>
            <w:tcW w:w="1796" w:type="dxa"/>
            <w:tcBorders>
              <w:top w:val="nil"/>
              <w:left w:val="nil"/>
              <w:bottom w:val="nil"/>
              <w:right w:val="nil"/>
            </w:tcBorders>
            <w:shd w:val="clear" w:color="auto" w:fill="auto"/>
            <w:noWrap/>
            <w:vAlign w:val="bottom"/>
          </w:tcPr>
          <w:p w14:paraId="3F5973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65A53A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EBC6BD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6D819B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-1.60</w:t>
            </w:r>
          </w:p>
        </w:tc>
        <w:tc>
          <w:tcPr>
            <w:tcW w:w="507" w:type="dxa"/>
            <w:tcBorders>
              <w:top w:val="nil"/>
              <w:left w:val="nil"/>
              <w:bottom w:val="nil"/>
              <w:right w:val="nil"/>
            </w:tcBorders>
            <w:shd w:val="clear" w:color="auto" w:fill="auto"/>
            <w:noWrap/>
            <w:vAlign w:val="bottom"/>
          </w:tcPr>
          <w:p w14:paraId="2040F8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78F174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477CA9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148541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-1.23</w:t>
            </w:r>
          </w:p>
        </w:tc>
        <w:tc>
          <w:tcPr>
            <w:tcW w:w="507" w:type="dxa"/>
            <w:tcBorders>
              <w:top w:val="nil"/>
              <w:left w:val="nil"/>
              <w:bottom w:val="nil"/>
              <w:right w:val="nil"/>
            </w:tcBorders>
            <w:shd w:val="clear" w:color="auto" w:fill="auto"/>
            <w:noWrap/>
            <w:vAlign w:val="bottom"/>
          </w:tcPr>
          <w:p w14:paraId="5732E49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567997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-1.15</w:t>
            </w:r>
          </w:p>
        </w:tc>
        <w:tc>
          <w:tcPr>
            <w:tcW w:w="507" w:type="dxa"/>
            <w:tcBorders>
              <w:top w:val="nil"/>
              <w:left w:val="nil"/>
              <w:bottom w:val="nil"/>
              <w:right w:val="nil"/>
            </w:tcBorders>
            <w:shd w:val="clear" w:color="auto" w:fill="auto"/>
            <w:noWrap/>
            <w:vAlign w:val="bottom"/>
          </w:tcPr>
          <w:p w14:paraId="11BADC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r>
      <w:tr w:rsidR="00C34534" w:rsidRPr="009159AB" w14:paraId="16D79D11" w14:textId="77777777" w:rsidTr="00696718">
        <w:trPr>
          <w:trHeight w:val="300"/>
        </w:trPr>
        <w:tc>
          <w:tcPr>
            <w:tcW w:w="1796" w:type="dxa"/>
            <w:tcBorders>
              <w:top w:val="nil"/>
              <w:left w:val="nil"/>
              <w:bottom w:val="nil"/>
              <w:right w:val="nil"/>
            </w:tcBorders>
            <w:shd w:val="clear" w:color="auto" w:fill="auto"/>
            <w:noWrap/>
            <w:vAlign w:val="bottom"/>
          </w:tcPr>
          <w:p w14:paraId="475F2F3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29A369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D22DF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70.67</w:t>
            </w:r>
          </w:p>
        </w:tc>
        <w:tc>
          <w:tcPr>
            <w:tcW w:w="576" w:type="dxa"/>
            <w:tcBorders>
              <w:top w:val="nil"/>
              <w:left w:val="nil"/>
              <w:bottom w:val="nil"/>
              <w:right w:val="nil"/>
            </w:tcBorders>
            <w:shd w:val="clear" w:color="auto" w:fill="auto"/>
            <w:noWrap/>
            <w:vAlign w:val="bottom"/>
          </w:tcPr>
          <w:p w14:paraId="3DD47DB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1BE6EC8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050BFE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38374A8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C3329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11B917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1136" w:type="dxa"/>
            <w:tcBorders>
              <w:top w:val="nil"/>
              <w:left w:val="nil"/>
              <w:bottom w:val="nil"/>
              <w:right w:val="nil"/>
            </w:tcBorders>
            <w:shd w:val="clear" w:color="auto" w:fill="auto"/>
            <w:noWrap/>
            <w:vAlign w:val="bottom"/>
          </w:tcPr>
          <w:p w14:paraId="04BDF7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06C035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732BAFC9" w14:textId="77777777" w:rsidTr="00696718">
        <w:trPr>
          <w:trHeight w:val="300"/>
        </w:trPr>
        <w:tc>
          <w:tcPr>
            <w:tcW w:w="1796" w:type="dxa"/>
            <w:tcBorders>
              <w:top w:val="nil"/>
              <w:left w:val="nil"/>
              <w:bottom w:val="nil"/>
              <w:right w:val="nil"/>
            </w:tcBorders>
            <w:shd w:val="clear" w:color="auto" w:fill="auto"/>
            <w:noWrap/>
            <w:vAlign w:val="bottom"/>
          </w:tcPr>
          <w:p w14:paraId="68B154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7608EBA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F45118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27BD3F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22354A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18916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32397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D397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07" w:type="dxa"/>
            <w:tcBorders>
              <w:top w:val="nil"/>
              <w:left w:val="nil"/>
              <w:bottom w:val="nil"/>
              <w:right w:val="nil"/>
            </w:tcBorders>
            <w:shd w:val="clear" w:color="auto" w:fill="auto"/>
            <w:noWrap/>
            <w:vAlign w:val="bottom"/>
          </w:tcPr>
          <w:p w14:paraId="5860FF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c>
          <w:tcPr>
            <w:tcW w:w="1136" w:type="dxa"/>
            <w:tcBorders>
              <w:top w:val="nil"/>
              <w:left w:val="nil"/>
              <w:bottom w:val="nil"/>
              <w:right w:val="nil"/>
            </w:tcBorders>
            <w:shd w:val="clear" w:color="auto" w:fill="auto"/>
            <w:noWrap/>
            <w:vAlign w:val="bottom"/>
          </w:tcPr>
          <w:p w14:paraId="1C40563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388AA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FFC71A9" w14:textId="77777777" w:rsidTr="00696718">
        <w:trPr>
          <w:trHeight w:val="300"/>
        </w:trPr>
        <w:tc>
          <w:tcPr>
            <w:tcW w:w="1796" w:type="dxa"/>
            <w:tcBorders>
              <w:top w:val="nil"/>
              <w:left w:val="nil"/>
              <w:bottom w:val="nil"/>
              <w:right w:val="nil"/>
            </w:tcBorders>
            <w:shd w:val="clear" w:color="auto" w:fill="auto"/>
            <w:noWrap/>
            <w:vAlign w:val="bottom"/>
          </w:tcPr>
          <w:p w14:paraId="6E0395B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1A94B7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65442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9797B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480C8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B89A6F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D77F4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83A21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391A94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4BBB17F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92560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578A25" w14:textId="77777777" w:rsidTr="00696718">
        <w:trPr>
          <w:trHeight w:val="300"/>
        </w:trPr>
        <w:tc>
          <w:tcPr>
            <w:tcW w:w="1796" w:type="dxa"/>
            <w:tcBorders>
              <w:top w:val="nil"/>
              <w:left w:val="nil"/>
              <w:bottom w:val="nil"/>
              <w:right w:val="nil"/>
            </w:tcBorders>
            <w:shd w:val="clear" w:color="auto" w:fill="auto"/>
            <w:noWrap/>
            <w:vAlign w:val="bottom"/>
          </w:tcPr>
          <w:p w14:paraId="12A1560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Chernyak</w:t>
            </w:r>
          </w:p>
        </w:tc>
        <w:tc>
          <w:tcPr>
            <w:tcW w:w="540" w:type="dxa"/>
            <w:tcBorders>
              <w:top w:val="nil"/>
              <w:left w:val="nil"/>
              <w:bottom w:val="nil"/>
              <w:right w:val="nil"/>
            </w:tcBorders>
            <w:shd w:val="clear" w:color="auto" w:fill="auto"/>
            <w:noWrap/>
            <w:vAlign w:val="bottom"/>
          </w:tcPr>
          <w:p w14:paraId="526E51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D3EC7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1C6B4D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-1.52</w:t>
            </w:r>
          </w:p>
        </w:tc>
        <w:tc>
          <w:tcPr>
            <w:tcW w:w="507" w:type="dxa"/>
            <w:tcBorders>
              <w:top w:val="nil"/>
              <w:left w:val="nil"/>
              <w:bottom w:val="nil"/>
              <w:right w:val="nil"/>
            </w:tcBorders>
            <w:shd w:val="clear" w:color="auto" w:fill="auto"/>
            <w:noWrap/>
            <w:vAlign w:val="bottom"/>
          </w:tcPr>
          <w:p w14:paraId="5B93BC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DA273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6C33E1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1D4FE35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CD03C8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AE86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6E4B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148B43" w14:textId="77777777" w:rsidTr="00696718">
        <w:trPr>
          <w:trHeight w:val="300"/>
        </w:trPr>
        <w:tc>
          <w:tcPr>
            <w:tcW w:w="1796" w:type="dxa"/>
            <w:tcBorders>
              <w:top w:val="nil"/>
              <w:left w:val="nil"/>
              <w:bottom w:val="nil"/>
              <w:right w:val="nil"/>
            </w:tcBorders>
            <w:shd w:val="clear" w:color="auto" w:fill="auto"/>
            <w:noWrap/>
            <w:vAlign w:val="bottom"/>
          </w:tcPr>
          <w:p w14:paraId="4C5B8BA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Chow</w:t>
            </w:r>
          </w:p>
        </w:tc>
        <w:tc>
          <w:tcPr>
            <w:tcW w:w="540" w:type="dxa"/>
            <w:tcBorders>
              <w:top w:val="nil"/>
              <w:left w:val="nil"/>
              <w:bottom w:val="nil"/>
              <w:right w:val="nil"/>
            </w:tcBorders>
            <w:shd w:val="clear" w:color="auto" w:fill="auto"/>
            <w:noWrap/>
            <w:vAlign w:val="bottom"/>
          </w:tcPr>
          <w:p w14:paraId="6F085F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F3DEA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75494BD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17EF63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5D2A54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0D1B572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CEC57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D28C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5CE54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7D57C7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8786243" w14:textId="77777777" w:rsidTr="00696718">
        <w:trPr>
          <w:trHeight w:val="300"/>
        </w:trPr>
        <w:tc>
          <w:tcPr>
            <w:tcW w:w="1796" w:type="dxa"/>
            <w:tcBorders>
              <w:top w:val="nil"/>
              <w:left w:val="nil"/>
              <w:bottom w:val="nil"/>
              <w:right w:val="nil"/>
            </w:tcBorders>
            <w:shd w:val="clear" w:color="auto" w:fill="auto"/>
            <w:noWrap/>
            <w:vAlign w:val="bottom"/>
          </w:tcPr>
          <w:p w14:paraId="532F85B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Chrisp</w:t>
            </w:r>
          </w:p>
        </w:tc>
        <w:tc>
          <w:tcPr>
            <w:tcW w:w="540" w:type="dxa"/>
            <w:tcBorders>
              <w:top w:val="nil"/>
              <w:left w:val="nil"/>
              <w:bottom w:val="nil"/>
              <w:right w:val="nil"/>
            </w:tcBorders>
            <w:shd w:val="clear" w:color="auto" w:fill="auto"/>
            <w:noWrap/>
            <w:vAlign w:val="bottom"/>
          </w:tcPr>
          <w:p w14:paraId="6129D1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C6111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52EC88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574F9E5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247B0A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1F4D1E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6CA8E7B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CEC52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56E494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FEEA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D264A3" w14:textId="77777777" w:rsidTr="00696718">
        <w:trPr>
          <w:trHeight w:val="300"/>
        </w:trPr>
        <w:tc>
          <w:tcPr>
            <w:tcW w:w="1796" w:type="dxa"/>
            <w:tcBorders>
              <w:top w:val="nil"/>
              <w:left w:val="nil"/>
              <w:bottom w:val="nil"/>
              <w:right w:val="nil"/>
            </w:tcBorders>
            <w:shd w:val="clear" w:color="auto" w:fill="auto"/>
            <w:noWrap/>
            <w:vAlign w:val="bottom"/>
          </w:tcPr>
          <w:p w14:paraId="5D5E6BA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Coyne</w:t>
            </w:r>
          </w:p>
        </w:tc>
        <w:tc>
          <w:tcPr>
            <w:tcW w:w="540" w:type="dxa"/>
            <w:tcBorders>
              <w:top w:val="nil"/>
              <w:left w:val="nil"/>
              <w:bottom w:val="nil"/>
              <w:right w:val="nil"/>
            </w:tcBorders>
            <w:shd w:val="clear" w:color="auto" w:fill="auto"/>
            <w:noWrap/>
            <w:vAlign w:val="bottom"/>
          </w:tcPr>
          <w:p w14:paraId="0A557C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C8F6A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74E240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26CE08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919FFB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7354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480E12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4B37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394F7B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EFD5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C5DC5A6" w14:textId="77777777" w:rsidTr="00696718">
        <w:trPr>
          <w:trHeight w:val="300"/>
        </w:trPr>
        <w:tc>
          <w:tcPr>
            <w:tcW w:w="1796" w:type="dxa"/>
            <w:tcBorders>
              <w:top w:val="nil"/>
              <w:left w:val="nil"/>
              <w:bottom w:val="nil"/>
              <w:right w:val="nil"/>
            </w:tcBorders>
            <w:shd w:val="clear" w:color="auto" w:fill="auto"/>
            <w:noWrap/>
            <w:vAlign w:val="bottom"/>
          </w:tcPr>
          <w:p w14:paraId="156B7EA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57E6CA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BFDDC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76" w:type="dxa"/>
            <w:tcBorders>
              <w:top w:val="nil"/>
              <w:left w:val="nil"/>
              <w:bottom w:val="nil"/>
              <w:right w:val="nil"/>
            </w:tcBorders>
            <w:shd w:val="clear" w:color="auto" w:fill="auto"/>
            <w:noWrap/>
            <w:vAlign w:val="bottom"/>
          </w:tcPr>
          <w:p w14:paraId="64F976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-3.55</w:t>
            </w:r>
          </w:p>
        </w:tc>
        <w:tc>
          <w:tcPr>
            <w:tcW w:w="507" w:type="dxa"/>
            <w:tcBorders>
              <w:top w:val="nil"/>
              <w:left w:val="nil"/>
              <w:bottom w:val="nil"/>
              <w:right w:val="nil"/>
            </w:tcBorders>
            <w:shd w:val="clear" w:color="auto" w:fill="auto"/>
            <w:noWrap/>
            <w:vAlign w:val="bottom"/>
          </w:tcPr>
          <w:p w14:paraId="5131AE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79F7BB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w:t>
            </w:r>
          </w:p>
        </w:tc>
        <w:tc>
          <w:tcPr>
            <w:tcW w:w="507" w:type="dxa"/>
            <w:tcBorders>
              <w:top w:val="nil"/>
              <w:left w:val="nil"/>
              <w:bottom w:val="nil"/>
              <w:right w:val="nil"/>
            </w:tcBorders>
            <w:shd w:val="clear" w:color="auto" w:fill="auto"/>
            <w:noWrap/>
            <w:vAlign w:val="bottom"/>
          </w:tcPr>
          <w:p w14:paraId="2FDE12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56835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39E6A2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5FF8764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59DDC8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182CCE2E" w14:textId="77777777" w:rsidTr="00696718">
        <w:trPr>
          <w:trHeight w:val="300"/>
        </w:trPr>
        <w:tc>
          <w:tcPr>
            <w:tcW w:w="1796" w:type="dxa"/>
            <w:tcBorders>
              <w:top w:val="nil"/>
              <w:left w:val="nil"/>
              <w:bottom w:val="nil"/>
              <w:right w:val="nil"/>
            </w:tcBorders>
            <w:shd w:val="clear" w:color="auto" w:fill="auto"/>
            <w:noWrap/>
            <w:vAlign w:val="bottom"/>
          </w:tcPr>
          <w:p w14:paraId="24744DE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1CDDF75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A662B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76" w:type="dxa"/>
            <w:tcBorders>
              <w:top w:val="nil"/>
              <w:left w:val="nil"/>
              <w:bottom w:val="nil"/>
              <w:right w:val="nil"/>
            </w:tcBorders>
            <w:shd w:val="clear" w:color="auto" w:fill="auto"/>
            <w:noWrap/>
            <w:vAlign w:val="bottom"/>
          </w:tcPr>
          <w:p w14:paraId="0CAE32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-4.21</w:t>
            </w:r>
          </w:p>
        </w:tc>
        <w:tc>
          <w:tcPr>
            <w:tcW w:w="507" w:type="dxa"/>
            <w:tcBorders>
              <w:top w:val="nil"/>
              <w:left w:val="nil"/>
              <w:bottom w:val="nil"/>
              <w:right w:val="nil"/>
            </w:tcBorders>
            <w:shd w:val="clear" w:color="auto" w:fill="auto"/>
            <w:noWrap/>
            <w:vAlign w:val="bottom"/>
          </w:tcPr>
          <w:p w14:paraId="11E0AB9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76" w:type="dxa"/>
            <w:tcBorders>
              <w:top w:val="nil"/>
              <w:left w:val="nil"/>
              <w:bottom w:val="nil"/>
              <w:right w:val="nil"/>
            </w:tcBorders>
            <w:shd w:val="clear" w:color="auto" w:fill="auto"/>
            <w:noWrap/>
            <w:vAlign w:val="bottom"/>
          </w:tcPr>
          <w:p w14:paraId="73225D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-2.17</w:t>
            </w:r>
          </w:p>
        </w:tc>
        <w:tc>
          <w:tcPr>
            <w:tcW w:w="507" w:type="dxa"/>
            <w:tcBorders>
              <w:top w:val="nil"/>
              <w:left w:val="nil"/>
              <w:bottom w:val="nil"/>
              <w:right w:val="nil"/>
            </w:tcBorders>
            <w:shd w:val="clear" w:color="auto" w:fill="auto"/>
            <w:noWrap/>
            <w:vAlign w:val="bottom"/>
          </w:tcPr>
          <w:p w14:paraId="087534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36EC0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1AE534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662D5F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75A6B9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0217A500" w14:textId="77777777" w:rsidTr="00696718">
        <w:trPr>
          <w:trHeight w:val="300"/>
        </w:trPr>
        <w:tc>
          <w:tcPr>
            <w:tcW w:w="1796" w:type="dxa"/>
            <w:tcBorders>
              <w:top w:val="nil"/>
              <w:left w:val="nil"/>
              <w:bottom w:val="nil"/>
              <w:right w:val="nil"/>
            </w:tcBorders>
            <w:shd w:val="clear" w:color="auto" w:fill="auto"/>
            <w:noWrap/>
            <w:vAlign w:val="bottom"/>
          </w:tcPr>
          <w:p w14:paraId="09EE691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DeBono</w:t>
            </w:r>
          </w:p>
        </w:tc>
        <w:tc>
          <w:tcPr>
            <w:tcW w:w="540" w:type="dxa"/>
            <w:tcBorders>
              <w:top w:val="nil"/>
              <w:left w:val="nil"/>
              <w:bottom w:val="nil"/>
              <w:right w:val="nil"/>
            </w:tcBorders>
            <w:shd w:val="clear" w:color="auto" w:fill="auto"/>
            <w:noWrap/>
            <w:vAlign w:val="bottom"/>
          </w:tcPr>
          <w:p w14:paraId="1A4281E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47E60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7F3594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5985E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17971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2B12A0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49C827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07" w:type="dxa"/>
            <w:tcBorders>
              <w:top w:val="nil"/>
              <w:left w:val="nil"/>
              <w:bottom w:val="nil"/>
              <w:right w:val="nil"/>
            </w:tcBorders>
            <w:shd w:val="clear" w:color="auto" w:fill="auto"/>
            <w:noWrap/>
            <w:vAlign w:val="bottom"/>
          </w:tcPr>
          <w:p w14:paraId="0345E2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2AFE65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7C8129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r>
      <w:tr w:rsidR="00C34534" w:rsidRPr="009159AB" w14:paraId="73B8140E" w14:textId="77777777" w:rsidTr="00696718">
        <w:trPr>
          <w:trHeight w:val="300"/>
        </w:trPr>
        <w:tc>
          <w:tcPr>
            <w:tcW w:w="1796" w:type="dxa"/>
            <w:tcBorders>
              <w:top w:val="nil"/>
              <w:left w:val="nil"/>
              <w:bottom w:val="nil"/>
              <w:right w:val="nil"/>
            </w:tcBorders>
            <w:shd w:val="clear" w:color="auto" w:fill="auto"/>
            <w:noWrap/>
            <w:vAlign w:val="bottom"/>
          </w:tcPr>
          <w:p w14:paraId="6021A3B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DeBono</w:t>
            </w:r>
          </w:p>
        </w:tc>
        <w:tc>
          <w:tcPr>
            <w:tcW w:w="540" w:type="dxa"/>
            <w:tcBorders>
              <w:top w:val="nil"/>
              <w:left w:val="nil"/>
              <w:bottom w:val="nil"/>
              <w:right w:val="nil"/>
            </w:tcBorders>
            <w:shd w:val="clear" w:color="auto" w:fill="auto"/>
            <w:noWrap/>
            <w:vAlign w:val="bottom"/>
          </w:tcPr>
          <w:p w14:paraId="0592EF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0F2B6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81</w:t>
            </w:r>
          </w:p>
        </w:tc>
        <w:tc>
          <w:tcPr>
            <w:tcW w:w="576" w:type="dxa"/>
            <w:tcBorders>
              <w:top w:val="nil"/>
              <w:left w:val="nil"/>
              <w:bottom w:val="nil"/>
              <w:right w:val="nil"/>
            </w:tcBorders>
            <w:shd w:val="clear" w:color="auto" w:fill="auto"/>
            <w:noWrap/>
            <w:vAlign w:val="bottom"/>
          </w:tcPr>
          <w:p w14:paraId="2A5A18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5D613F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76BF43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227A66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CC61C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674951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02D523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45C6B9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6E04A280" w14:textId="77777777" w:rsidTr="00696718">
        <w:trPr>
          <w:trHeight w:val="300"/>
        </w:trPr>
        <w:tc>
          <w:tcPr>
            <w:tcW w:w="1796" w:type="dxa"/>
            <w:tcBorders>
              <w:top w:val="nil"/>
              <w:left w:val="nil"/>
              <w:bottom w:val="nil"/>
              <w:right w:val="nil"/>
            </w:tcBorders>
            <w:shd w:val="clear" w:color="auto" w:fill="auto"/>
            <w:noWrap/>
            <w:vAlign w:val="bottom"/>
          </w:tcPr>
          <w:p w14:paraId="77E6465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DeBono</w:t>
            </w:r>
          </w:p>
        </w:tc>
        <w:tc>
          <w:tcPr>
            <w:tcW w:w="540" w:type="dxa"/>
            <w:tcBorders>
              <w:top w:val="nil"/>
              <w:left w:val="nil"/>
              <w:bottom w:val="nil"/>
              <w:right w:val="nil"/>
            </w:tcBorders>
            <w:shd w:val="clear" w:color="auto" w:fill="auto"/>
            <w:noWrap/>
            <w:vAlign w:val="bottom"/>
          </w:tcPr>
          <w:p w14:paraId="5826193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8A1BB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F9E49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680894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3C1FD8C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CC8F6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A744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320859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1136" w:type="dxa"/>
            <w:tcBorders>
              <w:top w:val="nil"/>
              <w:left w:val="nil"/>
              <w:bottom w:val="nil"/>
              <w:right w:val="nil"/>
            </w:tcBorders>
            <w:shd w:val="clear" w:color="auto" w:fill="auto"/>
            <w:noWrap/>
            <w:vAlign w:val="bottom"/>
          </w:tcPr>
          <w:p w14:paraId="054B22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E7C34D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37EB1D1" w14:textId="77777777" w:rsidTr="00696718">
        <w:trPr>
          <w:trHeight w:val="300"/>
        </w:trPr>
        <w:tc>
          <w:tcPr>
            <w:tcW w:w="1796" w:type="dxa"/>
            <w:tcBorders>
              <w:top w:val="nil"/>
              <w:left w:val="nil"/>
              <w:bottom w:val="nil"/>
              <w:right w:val="nil"/>
            </w:tcBorders>
            <w:shd w:val="clear" w:color="auto" w:fill="auto"/>
            <w:noWrap/>
            <w:vAlign w:val="bottom"/>
          </w:tcPr>
          <w:p w14:paraId="42DB0CC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Dietrich</w:t>
            </w:r>
          </w:p>
        </w:tc>
        <w:tc>
          <w:tcPr>
            <w:tcW w:w="540" w:type="dxa"/>
            <w:tcBorders>
              <w:top w:val="nil"/>
              <w:left w:val="nil"/>
              <w:bottom w:val="nil"/>
              <w:right w:val="nil"/>
            </w:tcBorders>
            <w:shd w:val="clear" w:color="auto" w:fill="auto"/>
            <w:noWrap/>
            <w:vAlign w:val="bottom"/>
          </w:tcPr>
          <w:p w14:paraId="6884EC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E647C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7FFC5B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0F6093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0712281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99AC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877DF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F7E4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0F42AC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19D1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D392747" w14:textId="77777777" w:rsidTr="00696718">
        <w:trPr>
          <w:trHeight w:val="300"/>
        </w:trPr>
        <w:tc>
          <w:tcPr>
            <w:tcW w:w="1796" w:type="dxa"/>
            <w:tcBorders>
              <w:top w:val="nil"/>
              <w:left w:val="nil"/>
              <w:bottom w:val="nil"/>
              <w:right w:val="nil"/>
            </w:tcBorders>
            <w:shd w:val="clear" w:color="auto" w:fill="auto"/>
            <w:noWrap/>
            <w:vAlign w:val="bottom"/>
          </w:tcPr>
          <w:p w14:paraId="1E785F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Duclos</w:t>
            </w:r>
          </w:p>
        </w:tc>
        <w:tc>
          <w:tcPr>
            <w:tcW w:w="540" w:type="dxa"/>
            <w:tcBorders>
              <w:top w:val="nil"/>
              <w:left w:val="nil"/>
              <w:bottom w:val="nil"/>
              <w:right w:val="nil"/>
            </w:tcBorders>
            <w:shd w:val="clear" w:color="auto" w:fill="auto"/>
            <w:noWrap/>
            <w:vAlign w:val="bottom"/>
          </w:tcPr>
          <w:p w14:paraId="0AFAEB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71DF9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3400BFF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1BD01C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9DC6B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04DBE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D75B7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13C0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D8AD0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B739C1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653FB72" w14:textId="77777777" w:rsidTr="00696718">
        <w:trPr>
          <w:trHeight w:val="300"/>
        </w:trPr>
        <w:tc>
          <w:tcPr>
            <w:tcW w:w="1796" w:type="dxa"/>
            <w:tcBorders>
              <w:top w:val="nil"/>
              <w:left w:val="nil"/>
              <w:bottom w:val="nil"/>
              <w:right w:val="nil"/>
            </w:tcBorders>
            <w:shd w:val="clear" w:color="auto" w:fill="auto"/>
            <w:noWrap/>
            <w:vAlign w:val="bottom"/>
          </w:tcPr>
          <w:p w14:paraId="74A4BCB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Eisenberger</w:t>
            </w:r>
          </w:p>
        </w:tc>
        <w:tc>
          <w:tcPr>
            <w:tcW w:w="540" w:type="dxa"/>
            <w:tcBorders>
              <w:top w:val="nil"/>
              <w:left w:val="nil"/>
              <w:bottom w:val="nil"/>
              <w:right w:val="nil"/>
            </w:tcBorders>
            <w:shd w:val="clear" w:color="auto" w:fill="auto"/>
            <w:noWrap/>
            <w:vAlign w:val="bottom"/>
          </w:tcPr>
          <w:p w14:paraId="6EE87DD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683168E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48</w:t>
            </w:r>
          </w:p>
        </w:tc>
        <w:tc>
          <w:tcPr>
            <w:tcW w:w="576" w:type="dxa"/>
            <w:tcBorders>
              <w:top w:val="nil"/>
              <w:left w:val="nil"/>
              <w:bottom w:val="nil"/>
              <w:right w:val="nil"/>
            </w:tcBorders>
            <w:shd w:val="clear" w:color="auto" w:fill="auto"/>
            <w:noWrap/>
            <w:vAlign w:val="bottom"/>
          </w:tcPr>
          <w:p w14:paraId="4A92CC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7CCC53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45AC20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775C487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2A55452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4A41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B555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A99B8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B2B447A" w14:textId="77777777" w:rsidTr="00696718">
        <w:trPr>
          <w:trHeight w:val="300"/>
        </w:trPr>
        <w:tc>
          <w:tcPr>
            <w:tcW w:w="1796" w:type="dxa"/>
            <w:tcBorders>
              <w:top w:val="nil"/>
              <w:left w:val="nil"/>
              <w:bottom w:val="nil"/>
              <w:right w:val="nil"/>
            </w:tcBorders>
            <w:shd w:val="clear" w:color="auto" w:fill="auto"/>
            <w:noWrap/>
            <w:vAlign w:val="bottom"/>
          </w:tcPr>
          <w:p w14:paraId="0EE236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Fayant</w:t>
            </w:r>
          </w:p>
        </w:tc>
        <w:tc>
          <w:tcPr>
            <w:tcW w:w="540" w:type="dxa"/>
            <w:tcBorders>
              <w:top w:val="nil"/>
              <w:left w:val="nil"/>
              <w:bottom w:val="nil"/>
              <w:right w:val="nil"/>
            </w:tcBorders>
            <w:shd w:val="clear" w:color="auto" w:fill="auto"/>
            <w:noWrap/>
            <w:vAlign w:val="bottom"/>
          </w:tcPr>
          <w:p w14:paraId="17474BF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53A87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517845A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-2.04</w:t>
            </w:r>
          </w:p>
        </w:tc>
        <w:tc>
          <w:tcPr>
            <w:tcW w:w="507" w:type="dxa"/>
            <w:tcBorders>
              <w:top w:val="nil"/>
              <w:left w:val="nil"/>
              <w:bottom w:val="nil"/>
              <w:right w:val="nil"/>
            </w:tcBorders>
            <w:shd w:val="clear" w:color="auto" w:fill="auto"/>
            <w:noWrap/>
            <w:vAlign w:val="bottom"/>
          </w:tcPr>
          <w:p w14:paraId="0E14AF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4A8C2C9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7E9840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1FF9F4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368E8F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162810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1A02DE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50D584A1" w14:textId="77777777" w:rsidTr="00696718">
        <w:trPr>
          <w:trHeight w:val="300"/>
        </w:trPr>
        <w:tc>
          <w:tcPr>
            <w:tcW w:w="1796" w:type="dxa"/>
            <w:tcBorders>
              <w:top w:val="nil"/>
              <w:left w:val="nil"/>
              <w:bottom w:val="nil"/>
              <w:right w:val="nil"/>
            </w:tcBorders>
            <w:shd w:val="clear" w:color="auto" w:fill="auto"/>
            <w:noWrap/>
            <w:vAlign w:val="bottom"/>
          </w:tcPr>
          <w:p w14:paraId="45EEF7E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Floor</w:t>
            </w:r>
          </w:p>
        </w:tc>
        <w:tc>
          <w:tcPr>
            <w:tcW w:w="540" w:type="dxa"/>
            <w:tcBorders>
              <w:top w:val="nil"/>
              <w:left w:val="nil"/>
              <w:bottom w:val="nil"/>
              <w:right w:val="nil"/>
            </w:tcBorders>
            <w:shd w:val="clear" w:color="auto" w:fill="auto"/>
            <w:noWrap/>
            <w:vAlign w:val="bottom"/>
          </w:tcPr>
          <w:p w14:paraId="7BA83A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bottom w:val="nil"/>
              <w:right w:val="nil"/>
            </w:tcBorders>
            <w:shd w:val="clear" w:color="auto" w:fill="auto"/>
            <w:noWrap/>
            <w:vAlign w:val="bottom"/>
          </w:tcPr>
          <w:p w14:paraId="7FD6FA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755DD78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2C2289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4401A8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0E9D94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E53D7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07" w:type="dxa"/>
            <w:tcBorders>
              <w:top w:val="nil"/>
              <w:left w:val="nil"/>
              <w:bottom w:val="nil"/>
              <w:right w:val="nil"/>
            </w:tcBorders>
            <w:shd w:val="clear" w:color="auto" w:fill="auto"/>
            <w:noWrap/>
            <w:vAlign w:val="bottom"/>
          </w:tcPr>
          <w:p w14:paraId="017BD1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629AC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-0.59</w:t>
            </w:r>
          </w:p>
        </w:tc>
        <w:tc>
          <w:tcPr>
            <w:tcW w:w="507" w:type="dxa"/>
            <w:tcBorders>
              <w:top w:val="nil"/>
              <w:left w:val="nil"/>
              <w:bottom w:val="nil"/>
              <w:right w:val="nil"/>
            </w:tcBorders>
            <w:shd w:val="clear" w:color="auto" w:fill="auto"/>
            <w:noWrap/>
            <w:vAlign w:val="bottom"/>
          </w:tcPr>
          <w:p w14:paraId="07D350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423279E6" w14:textId="77777777" w:rsidTr="00696718">
        <w:trPr>
          <w:trHeight w:val="300"/>
        </w:trPr>
        <w:tc>
          <w:tcPr>
            <w:tcW w:w="1796" w:type="dxa"/>
            <w:tcBorders>
              <w:top w:val="nil"/>
              <w:left w:val="nil"/>
              <w:bottom w:val="nil"/>
              <w:right w:val="nil"/>
            </w:tcBorders>
            <w:shd w:val="clear" w:color="auto" w:fill="auto"/>
            <w:noWrap/>
            <w:vAlign w:val="bottom"/>
          </w:tcPr>
          <w:p w14:paraId="2A4DE2D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Gallardo-Pujol</w:t>
            </w:r>
          </w:p>
        </w:tc>
        <w:tc>
          <w:tcPr>
            <w:tcW w:w="540" w:type="dxa"/>
            <w:tcBorders>
              <w:top w:val="nil"/>
              <w:left w:val="nil"/>
              <w:bottom w:val="nil"/>
              <w:right w:val="nil"/>
            </w:tcBorders>
            <w:shd w:val="clear" w:color="auto" w:fill="auto"/>
            <w:noWrap/>
            <w:vAlign w:val="bottom"/>
          </w:tcPr>
          <w:p w14:paraId="09045A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6FE85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6D431A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-1.18</w:t>
            </w:r>
          </w:p>
        </w:tc>
        <w:tc>
          <w:tcPr>
            <w:tcW w:w="507" w:type="dxa"/>
            <w:tcBorders>
              <w:top w:val="nil"/>
              <w:left w:val="nil"/>
              <w:bottom w:val="nil"/>
              <w:right w:val="nil"/>
            </w:tcBorders>
            <w:shd w:val="clear" w:color="auto" w:fill="auto"/>
            <w:noWrap/>
            <w:vAlign w:val="bottom"/>
          </w:tcPr>
          <w:p w14:paraId="4261D4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3E0FF1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-0.52</w:t>
            </w:r>
          </w:p>
        </w:tc>
        <w:tc>
          <w:tcPr>
            <w:tcW w:w="507" w:type="dxa"/>
            <w:tcBorders>
              <w:top w:val="nil"/>
              <w:left w:val="nil"/>
              <w:bottom w:val="nil"/>
              <w:right w:val="nil"/>
            </w:tcBorders>
            <w:shd w:val="clear" w:color="auto" w:fill="auto"/>
            <w:noWrap/>
            <w:vAlign w:val="bottom"/>
          </w:tcPr>
          <w:p w14:paraId="04A7F7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AC9FB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-1.17</w:t>
            </w:r>
          </w:p>
        </w:tc>
        <w:tc>
          <w:tcPr>
            <w:tcW w:w="507" w:type="dxa"/>
            <w:tcBorders>
              <w:top w:val="nil"/>
              <w:left w:val="nil"/>
              <w:bottom w:val="nil"/>
              <w:right w:val="nil"/>
            </w:tcBorders>
            <w:shd w:val="clear" w:color="auto" w:fill="auto"/>
            <w:noWrap/>
            <w:vAlign w:val="bottom"/>
          </w:tcPr>
          <w:p w14:paraId="71CC322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41AD7C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3793F5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6FCA7CF7" w14:textId="77777777" w:rsidTr="00696718">
        <w:trPr>
          <w:trHeight w:val="300"/>
        </w:trPr>
        <w:tc>
          <w:tcPr>
            <w:tcW w:w="1796" w:type="dxa"/>
            <w:tcBorders>
              <w:top w:val="nil"/>
              <w:left w:val="nil"/>
              <w:bottom w:val="nil"/>
              <w:right w:val="nil"/>
            </w:tcBorders>
            <w:shd w:val="clear" w:color="auto" w:fill="auto"/>
            <w:noWrap/>
            <w:vAlign w:val="bottom"/>
          </w:tcPr>
          <w:p w14:paraId="257B34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Gan</w:t>
            </w:r>
          </w:p>
        </w:tc>
        <w:tc>
          <w:tcPr>
            <w:tcW w:w="540" w:type="dxa"/>
            <w:tcBorders>
              <w:top w:val="nil"/>
              <w:left w:val="nil"/>
              <w:bottom w:val="nil"/>
              <w:right w:val="nil"/>
            </w:tcBorders>
            <w:shd w:val="clear" w:color="auto" w:fill="auto"/>
            <w:noWrap/>
            <w:vAlign w:val="bottom"/>
          </w:tcPr>
          <w:p w14:paraId="0290C1A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66249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03AFB28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-0.54</w:t>
            </w:r>
          </w:p>
        </w:tc>
        <w:tc>
          <w:tcPr>
            <w:tcW w:w="507" w:type="dxa"/>
            <w:tcBorders>
              <w:top w:val="nil"/>
              <w:left w:val="nil"/>
              <w:bottom w:val="nil"/>
              <w:right w:val="nil"/>
            </w:tcBorders>
            <w:shd w:val="clear" w:color="auto" w:fill="auto"/>
            <w:noWrap/>
            <w:vAlign w:val="bottom"/>
          </w:tcPr>
          <w:p w14:paraId="065FE9D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289B29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639281E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068F4B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-0.62</w:t>
            </w:r>
          </w:p>
        </w:tc>
        <w:tc>
          <w:tcPr>
            <w:tcW w:w="507" w:type="dxa"/>
            <w:tcBorders>
              <w:top w:val="nil"/>
              <w:left w:val="nil"/>
              <w:bottom w:val="nil"/>
              <w:right w:val="nil"/>
            </w:tcBorders>
            <w:shd w:val="clear" w:color="auto" w:fill="auto"/>
            <w:noWrap/>
            <w:vAlign w:val="bottom"/>
          </w:tcPr>
          <w:p w14:paraId="42518E4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DCB12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07" w:type="dxa"/>
            <w:tcBorders>
              <w:top w:val="nil"/>
              <w:left w:val="nil"/>
              <w:bottom w:val="nil"/>
              <w:right w:val="nil"/>
            </w:tcBorders>
            <w:shd w:val="clear" w:color="auto" w:fill="auto"/>
            <w:noWrap/>
            <w:vAlign w:val="bottom"/>
          </w:tcPr>
          <w:p w14:paraId="027F7C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C34534" w:rsidRPr="009159AB" w14:paraId="3C258AB3" w14:textId="77777777" w:rsidTr="00696718">
        <w:trPr>
          <w:trHeight w:val="300"/>
        </w:trPr>
        <w:tc>
          <w:tcPr>
            <w:tcW w:w="1796" w:type="dxa"/>
            <w:tcBorders>
              <w:top w:val="nil"/>
              <w:left w:val="nil"/>
              <w:bottom w:val="nil"/>
              <w:right w:val="nil"/>
            </w:tcBorders>
            <w:shd w:val="clear" w:color="auto" w:fill="auto"/>
            <w:noWrap/>
            <w:vAlign w:val="bottom"/>
          </w:tcPr>
          <w:p w14:paraId="462914A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Garczynski</w:t>
            </w:r>
          </w:p>
        </w:tc>
        <w:tc>
          <w:tcPr>
            <w:tcW w:w="540" w:type="dxa"/>
            <w:tcBorders>
              <w:top w:val="nil"/>
              <w:left w:val="nil"/>
              <w:bottom w:val="nil"/>
              <w:right w:val="nil"/>
            </w:tcBorders>
            <w:shd w:val="clear" w:color="auto" w:fill="auto"/>
            <w:noWrap/>
            <w:vAlign w:val="bottom"/>
          </w:tcPr>
          <w:p w14:paraId="310A44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71EFE9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1BE966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-1.51</w:t>
            </w:r>
          </w:p>
        </w:tc>
        <w:tc>
          <w:tcPr>
            <w:tcW w:w="507" w:type="dxa"/>
            <w:tcBorders>
              <w:top w:val="nil"/>
              <w:left w:val="nil"/>
              <w:bottom w:val="nil"/>
              <w:right w:val="nil"/>
            </w:tcBorders>
            <w:shd w:val="clear" w:color="auto" w:fill="auto"/>
            <w:noWrap/>
            <w:vAlign w:val="bottom"/>
          </w:tcPr>
          <w:p w14:paraId="6408F8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4735ADE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715CF96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16D84A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02BFE2A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166812F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07" w:type="dxa"/>
            <w:tcBorders>
              <w:top w:val="nil"/>
              <w:left w:val="nil"/>
              <w:bottom w:val="nil"/>
              <w:right w:val="nil"/>
            </w:tcBorders>
            <w:shd w:val="clear" w:color="auto" w:fill="auto"/>
            <w:noWrap/>
            <w:vAlign w:val="bottom"/>
          </w:tcPr>
          <w:p w14:paraId="31AC5AD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358E4CA9" w14:textId="77777777" w:rsidTr="00696718">
        <w:trPr>
          <w:trHeight w:val="300"/>
        </w:trPr>
        <w:tc>
          <w:tcPr>
            <w:tcW w:w="1796" w:type="dxa"/>
            <w:tcBorders>
              <w:top w:val="nil"/>
              <w:left w:val="nil"/>
              <w:bottom w:val="nil"/>
              <w:right w:val="nil"/>
            </w:tcBorders>
            <w:shd w:val="clear" w:color="auto" w:fill="auto"/>
            <w:noWrap/>
            <w:vAlign w:val="bottom"/>
          </w:tcPr>
          <w:p w14:paraId="0746CF6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Geniole</w:t>
            </w:r>
          </w:p>
        </w:tc>
        <w:tc>
          <w:tcPr>
            <w:tcW w:w="540" w:type="dxa"/>
            <w:tcBorders>
              <w:top w:val="nil"/>
              <w:left w:val="nil"/>
              <w:bottom w:val="nil"/>
              <w:right w:val="nil"/>
            </w:tcBorders>
            <w:shd w:val="clear" w:color="auto" w:fill="auto"/>
            <w:noWrap/>
            <w:vAlign w:val="bottom"/>
          </w:tcPr>
          <w:p w14:paraId="428F0B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4B5C46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4C3CE7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5784678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D8454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28B8DD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703621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D676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991BE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7424C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4A45514" w14:textId="77777777" w:rsidTr="00696718">
        <w:trPr>
          <w:trHeight w:val="300"/>
        </w:trPr>
        <w:tc>
          <w:tcPr>
            <w:tcW w:w="1796" w:type="dxa"/>
            <w:tcBorders>
              <w:top w:val="nil"/>
              <w:left w:val="nil"/>
              <w:bottom w:val="nil"/>
              <w:right w:val="nil"/>
            </w:tcBorders>
            <w:shd w:val="clear" w:color="auto" w:fill="auto"/>
            <w:noWrap/>
            <w:vAlign w:val="bottom"/>
          </w:tcPr>
          <w:p w14:paraId="2F1FAF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6D8CA1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7207D2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446DB3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3F7920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24F01B3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5079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4675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09ABB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0D753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5631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A70FA4" w14:textId="77777777" w:rsidTr="00696718">
        <w:trPr>
          <w:trHeight w:val="300"/>
        </w:trPr>
        <w:tc>
          <w:tcPr>
            <w:tcW w:w="1796" w:type="dxa"/>
            <w:tcBorders>
              <w:top w:val="nil"/>
              <w:left w:val="nil"/>
              <w:bottom w:val="nil"/>
              <w:right w:val="nil"/>
            </w:tcBorders>
            <w:shd w:val="clear" w:color="auto" w:fill="auto"/>
            <w:noWrap/>
            <w:vAlign w:val="bottom"/>
          </w:tcPr>
          <w:p w14:paraId="6F60B1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6B7A5ED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09662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34408D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-3.38</w:t>
            </w:r>
          </w:p>
        </w:tc>
        <w:tc>
          <w:tcPr>
            <w:tcW w:w="507" w:type="dxa"/>
            <w:tcBorders>
              <w:top w:val="nil"/>
              <w:left w:val="nil"/>
              <w:bottom w:val="nil"/>
              <w:right w:val="nil"/>
            </w:tcBorders>
            <w:shd w:val="clear" w:color="auto" w:fill="auto"/>
            <w:noWrap/>
            <w:vAlign w:val="bottom"/>
          </w:tcPr>
          <w:p w14:paraId="2B9248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76" w:type="dxa"/>
            <w:tcBorders>
              <w:top w:val="nil"/>
              <w:left w:val="nil"/>
              <w:bottom w:val="nil"/>
              <w:right w:val="nil"/>
            </w:tcBorders>
            <w:shd w:val="clear" w:color="auto" w:fill="auto"/>
            <w:noWrap/>
            <w:vAlign w:val="bottom"/>
          </w:tcPr>
          <w:p w14:paraId="25F7B43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C9FA1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18B7F0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F95C88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3A9C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8D73F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8CB09EE" w14:textId="77777777" w:rsidTr="00696718">
        <w:trPr>
          <w:trHeight w:val="300"/>
        </w:trPr>
        <w:tc>
          <w:tcPr>
            <w:tcW w:w="1796" w:type="dxa"/>
            <w:tcBorders>
              <w:top w:val="nil"/>
              <w:left w:val="nil"/>
              <w:right w:val="nil"/>
            </w:tcBorders>
            <w:shd w:val="clear" w:color="auto" w:fill="auto"/>
            <w:noWrap/>
            <w:vAlign w:val="bottom"/>
          </w:tcPr>
          <w:p w14:paraId="480FEDE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Gonsalkorale</w:t>
            </w:r>
          </w:p>
        </w:tc>
        <w:tc>
          <w:tcPr>
            <w:tcW w:w="540" w:type="dxa"/>
            <w:tcBorders>
              <w:top w:val="nil"/>
              <w:left w:val="nil"/>
              <w:right w:val="nil"/>
            </w:tcBorders>
            <w:shd w:val="clear" w:color="auto" w:fill="auto"/>
            <w:noWrap/>
            <w:vAlign w:val="bottom"/>
          </w:tcPr>
          <w:p w14:paraId="2626A3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right w:val="nil"/>
            </w:tcBorders>
            <w:shd w:val="clear" w:color="auto" w:fill="auto"/>
            <w:noWrap/>
            <w:vAlign w:val="bottom"/>
          </w:tcPr>
          <w:p w14:paraId="335514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97</w:t>
            </w:r>
          </w:p>
        </w:tc>
        <w:tc>
          <w:tcPr>
            <w:tcW w:w="576" w:type="dxa"/>
            <w:tcBorders>
              <w:top w:val="nil"/>
              <w:left w:val="nil"/>
              <w:right w:val="nil"/>
            </w:tcBorders>
            <w:shd w:val="clear" w:color="auto" w:fill="auto"/>
            <w:noWrap/>
            <w:vAlign w:val="bottom"/>
          </w:tcPr>
          <w:p w14:paraId="61F004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4FD951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right w:val="nil"/>
            </w:tcBorders>
            <w:shd w:val="clear" w:color="auto" w:fill="auto"/>
            <w:noWrap/>
            <w:vAlign w:val="bottom"/>
          </w:tcPr>
          <w:p w14:paraId="5F1F2E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right w:val="nil"/>
            </w:tcBorders>
            <w:shd w:val="clear" w:color="auto" w:fill="auto"/>
            <w:noWrap/>
            <w:vAlign w:val="bottom"/>
          </w:tcPr>
          <w:p w14:paraId="4A4B416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right w:val="nil"/>
            </w:tcBorders>
            <w:shd w:val="clear" w:color="auto" w:fill="auto"/>
            <w:noWrap/>
            <w:vAlign w:val="bottom"/>
          </w:tcPr>
          <w:p w14:paraId="4418F1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right w:val="nil"/>
            </w:tcBorders>
            <w:shd w:val="clear" w:color="auto" w:fill="auto"/>
            <w:noWrap/>
            <w:vAlign w:val="bottom"/>
          </w:tcPr>
          <w:p w14:paraId="0BF570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right w:val="nil"/>
            </w:tcBorders>
            <w:shd w:val="clear" w:color="auto" w:fill="auto"/>
            <w:noWrap/>
            <w:vAlign w:val="bottom"/>
          </w:tcPr>
          <w:p w14:paraId="61E01C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6DAA49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r>
      <w:tr w:rsidR="00C34534" w:rsidRPr="009159AB" w14:paraId="396204F1" w14:textId="77777777" w:rsidTr="00696718">
        <w:trPr>
          <w:trHeight w:val="300"/>
        </w:trPr>
        <w:tc>
          <w:tcPr>
            <w:tcW w:w="1796" w:type="dxa"/>
            <w:tcBorders>
              <w:left w:val="nil"/>
              <w:bottom w:val="nil"/>
              <w:right w:val="nil"/>
            </w:tcBorders>
            <w:shd w:val="clear" w:color="auto" w:fill="auto"/>
            <w:noWrap/>
            <w:vAlign w:val="bottom"/>
          </w:tcPr>
          <w:p w14:paraId="6048CC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left w:val="nil"/>
              <w:bottom w:val="nil"/>
              <w:right w:val="nil"/>
            </w:tcBorders>
            <w:shd w:val="clear" w:color="auto" w:fill="auto"/>
            <w:noWrap/>
            <w:vAlign w:val="bottom"/>
          </w:tcPr>
          <w:p w14:paraId="63CC9B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left w:val="nil"/>
              <w:bottom w:val="nil"/>
              <w:right w:val="nil"/>
            </w:tcBorders>
            <w:shd w:val="clear" w:color="auto" w:fill="auto"/>
            <w:noWrap/>
            <w:vAlign w:val="bottom"/>
          </w:tcPr>
          <w:p w14:paraId="3B7F2B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300</w:t>
            </w:r>
          </w:p>
        </w:tc>
        <w:tc>
          <w:tcPr>
            <w:tcW w:w="576" w:type="dxa"/>
            <w:tcBorders>
              <w:left w:val="nil"/>
              <w:bottom w:val="nil"/>
              <w:right w:val="nil"/>
            </w:tcBorders>
            <w:shd w:val="clear" w:color="auto" w:fill="auto"/>
            <w:noWrap/>
            <w:vAlign w:val="bottom"/>
          </w:tcPr>
          <w:p w14:paraId="18A839D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-1.81</w:t>
            </w:r>
          </w:p>
        </w:tc>
        <w:tc>
          <w:tcPr>
            <w:tcW w:w="507" w:type="dxa"/>
            <w:tcBorders>
              <w:left w:val="nil"/>
              <w:bottom w:val="nil"/>
              <w:right w:val="nil"/>
            </w:tcBorders>
            <w:shd w:val="clear" w:color="auto" w:fill="auto"/>
            <w:noWrap/>
            <w:vAlign w:val="bottom"/>
          </w:tcPr>
          <w:p w14:paraId="08BE99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left w:val="nil"/>
              <w:bottom w:val="nil"/>
              <w:right w:val="nil"/>
            </w:tcBorders>
            <w:shd w:val="clear" w:color="auto" w:fill="auto"/>
            <w:noWrap/>
            <w:vAlign w:val="bottom"/>
          </w:tcPr>
          <w:p w14:paraId="1316CB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left w:val="nil"/>
              <w:bottom w:val="nil"/>
              <w:right w:val="nil"/>
            </w:tcBorders>
            <w:shd w:val="clear" w:color="auto" w:fill="auto"/>
            <w:noWrap/>
            <w:vAlign w:val="bottom"/>
          </w:tcPr>
          <w:p w14:paraId="6C92C6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left w:val="nil"/>
              <w:bottom w:val="nil"/>
              <w:right w:val="nil"/>
            </w:tcBorders>
            <w:shd w:val="clear" w:color="auto" w:fill="auto"/>
            <w:noWrap/>
            <w:vAlign w:val="bottom"/>
          </w:tcPr>
          <w:p w14:paraId="55DB1EC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left w:val="nil"/>
              <w:bottom w:val="nil"/>
              <w:right w:val="nil"/>
            </w:tcBorders>
            <w:shd w:val="clear" w:color="auto" w:fill="auto"/>
            <w:noWrap/>
            <w:vAlign w:val="bottom"/>
          </w:tcPr>
          <w:p w14:paraId="523972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left w:val="nil"/>
              <w:bottom w:val="nil"/>
              <w:right w:val="nil"/>
            </w:tcBorders>
            <w:shd w:val="clear" w:color="auto" w:fill="auto"/>
            <w:noWrap/>
            <w:vAlign w:val="bottom"/>
          </w:tcPr>
          <w:p w14:paraId="00E371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left w:val="nil"/>
              <w:bottom w:val="nil"/>
              <w:right w:val="nil"/>
            </w:tcBorders>
            <w:shd w:val="clear" w:color="auto" w:fill="auto"/>
            <w:noWrap/>
            <w:vAlign w:val="bottom"/>
          </w:tcPr>
          <w:p w14:paraId="3075FC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r>
      <w:tr w:rsidR="00C34534" w:rsidRPr="009159AB" w14:paraId="2C8673E3" w14:textId="77777777" w:rsidTr="00696718">
        <w:trPr>
          <w:trHeight w:val="300"/>
        </w:trPr>
        <w:tc>
          <w:tcPr>
            <w:tcW w:w="1796" w:type="dxa"/>
            <w:tcBorders>
              <w:top w:val="nil"/>
              <w:left w:val="nil"/>
              <w:bottom w:val="nil"/>
              <w:right w:val="nil"/>
            </w:tcBorders>
            <w:shd w:val="clear" w:color="auto" w:fill="auto"/>
            <w:noWrap/>
            <w:vAlign w:val="bottom"/>
          </w:tcPr>
          <w:p w14:paraId="006475F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top w:val="nil"/>
              <w:left w:val="nil"/>
              <w:bottom w:val="nil"/>
              <w:right w:val="nil"/>
            </w:tcBorders>
            <w:shd w:val="clear" w:color="auto" w:fill="auto"/>
            <w:noWrap/>
            <w:vAlign w:val="bottom"/>
          </w:tcPr>
          <w:p w14:paraId="290F6A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F7EA9D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314</w:t>
            </w:r>
          </w:p>
        </w:tc>
        <w:tc>
          <w:tcPr>
            <w:tcW w:w="576" w:type="dxa"/>
            <w:tcBorders>
              <w:top w:val="nil"/>
              <w:left w:val="nil"/>
              <w:bottom w:val="nil"/>
              <w:right w:val="nil"/>
            </w:tcBorders>
            <w:shd w:val="clear" w:color="auto" w:fill="auto"/>
            <w:noWrap/>
            <w:vAlign w:val="bottom"/>
          </w:tcPr>
          <w:p w14:paraId="49470C9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45BA51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17CEA2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6D3E434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08A6D4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0325B73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8F23A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5FB48CB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C34534" w:rsidRPr="009159AB" w14:paraId="01404DD0" w14:textId="77777777" w:rsidTr="00696718">
        <w:trPr>
          <w:trHeight w:val="300"/>
        </w:trPr>
        <w:tc>
          <w:tcPr>
            <w:tcW w:w="1796" w:type="dxa"/>
            <w:tcBorders>
              <w:top w:val="nil"/>
              <w:left w:val="nil"/>
              <w:bottom w:val="nil"/>
              <w:right w:val="nil"/>
            </w:tcBorders>
            <w:shd w:val="clear" w:color="auto" w:fill="auto"/>
            <w:noWrap/>
            <w:vAlign w:val="bottom"/>
          </w:tcPr>
          <w:p w14:paraId="3D18A2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Greitemeyer</w:t>
            </w:r>
          </w:p>
        </w:tc>
        <w:tc>
          <w:tcPr>
            <w:tcW w:w="540" w:type="dxa"/>
            <w:tcBorders>
              <w:top w:val="nil"/>
              <w:left w:val="nil"/>
              <w:bottom w:val="nil"/>
              <w:right w:val="nil"/>
            </w:tcBorders>
            <w:shd w:val="clear" w:color="auto" w:fill="auto"/>
            <w:noWrap/>
            <w:vAlign w:val="bottom"/>
          </w:tcPr>
          <w:p w14:paraId="752017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B3D9F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360FCE9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177684C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8D17A8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575731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70120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562B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C9111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9A104C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E6EC422" w14:textId="77777777" w:rsidTr="00696718">
        <w:trPr>
          <w:trHeight w:val="300"/>
        </w:trPr>
        <w:tc>
          <w:tcPr>
            <w:tcW w:w="1796" w:type="dxa"/>
            <w:tcBorders>
              <w:top w:val="nil"/>
              <w:left w:val="nil"/>
              <w:bottom w:val="nil"/>
              <w:right w:val="nil"/>
            </w:tcBorders>
            <w:shd w:val="clear" w:color="auto" w:fill="auto"/>
            <w:noWrap/>
            <w:vAlign w:val="bottom"/>
          </w:tcPr>
          <w:p w14:paraId="1AF5D5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Gruijters</w:t>
            </w:r>
          </w:p>
        </w:tc>
        <w:tc>
          <w:tcPr>
            <w:tcW w:w="540" w:type="dxa"/>
            <w:tcBorders>
              <w:top w:val="nil"/>
              <w:left w:val="nil"/>
              <w:bottom w:val="nil"/>
              <w:right w:val="nil"/>
            </w:tcBorders>
            <w:shd w:val="clear" w:color="auto" w:fill="auto"/>
            <w:noWrap/>
            <w:vAlign w:val="bottom"/>
          </w:tcPr>
          <w:p w14:paraId="63FACE7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7D00E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76" w:type="dxa"/>
            <w:tcBorders>
              <w:top w:val="nil"/>
              <w:left w:val="nil"/>
              <w:bottom w:val="nil"/>
              <w:right w:val="nil"/>
            </w:tcBorders>
            <w:shd w:val="clear" w:color="auto" w:fill="auto"/>
            <w:noWrap/>
            <w:vAlign w:val="bottom"/>
          </w:tcPr>
          <w:p w14:paraId="73CCF7D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194DFC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FD326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26B66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D3AEB0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856D4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61635A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1660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0274D91" w14:textId="77777777" w:rsidTr="00696718">
        <w:trPr>
          <w:trHeight w:val="300"/>
        </w:trPr>
        <w:tc>
          <w:tcPr>
            <w:tcW w:w="1796" w:type="dxa"/>
            <w:tcBorders>
              <w:top w:val="nil"/>
              <w:left w:val="nil"/>
              <w:bottom w:val="nil"/>
              <w:right w:val="nil"/>
            </w:tcBorders>
            <w:shd w:val="clear" w:color="auto" w:fill="auto"/>
            <w:noWrap/>
            <w:vAlign w:val="bottom"/>
          </w:tcPr>
          <w:p w14:paraId="3A67332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Hackenbracht</w:t>
            </w:r>
          </w:p>
        </w:tc>
        <w:tc>
          <w:tcPr>
            <w:tcW w:w="540" w:type="dxa"/>
            <w:tcBorders>
              <w:top w:val="nil"/>
              <w:left w:val="nil"/>
              <w:bottom w:val="nil"/>
              <w:right w:val="nil"/>
            </w:tcBorders>
            <w:shd w:val="clear" w:color="auto" w:fill="auto"/>
            <w:noWrap/>
            <w:vAlign w:val="bottom"/>
          </w:tcPr>
          <w:p w14:paraId="242241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512845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10FC75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4039BE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024F83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3F686D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24474A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F3834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1FFB9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6E9A6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4B4DF6D" w14:textId="77777777" w:rsidTr="00696718">
        <w:trPr>
          <w:trHeight w:val="300"/>
        </w:trPr>
        <w:tc>
          <w:tcPr>
            <w:tcW w:w="1796" w:type="dxa"/>
            <w:tcBorders>
              <w:top w:val="nil"/>
              <w:left w:val="nil"/>
              <w:bottom w:val="nil"/>
              <w:right w:val="nil"/>
            </w:tcBorders>
            <w:shd w:val="clear" w:color="auto" w:fill="auto"/>
            <w:noWrap/>
            <w:vAlign w:val="bottom"/>
          </w:tcPr>
          <w:p w14:paraId="2ED7AB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Hawes</w:t>
            </w:r>
          </w:p>
        </w:tc>
        <w:tc>
          <w:tcPr>
            <w:tcW w:w="540" w:type="dxa"/>
            <w:tcBorders>
              <w:top w:val="nil"/>
              <w:left w:val="nil"/>
              <w:bottom w:val="nil"/>
              <w:right w:val="nil"/>
            </w:tcBorders>
            <w:shd w:val="clear" w:color="auto" w:fill="auto"/>
            <w:noWrap/>
            <w:vAlign w:val="bottom"/>
          </w:tcPr>
          <w:p w14:paraId="22CF1F7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EF7CA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55</w:t>
            </w:r>
          </w:p>
        </w:tc>
        <w:tc>
          <w:tcPr>
            <w:tcW w:w="576" w:type="dxa"/>
            <w:tcBorders>
              <w:top w:val="nil"/>
              <w:left w:val="nil"/>
              <w:bottom w:val="nil"/>
              <w:right w:val="nil"/>
            </w:tcBorders>
            <w:shd w:val="clear" w:color="auto" w:fill="auto"/>
            <w:noWrap/>
            <w:vAlign w:val="bottom"/>
          </w:tcPr>
          <w:p w14:paraId="0310995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-2.16</w:t>
            </w:r>
          </w:p>
        </w:tc>
        <w:tc>
          <w:tcPr>
            <w:tcW w:w="507" w:type="dxa"/>
            <w:tcBorders>
              <w:top w:val="nil"/>
              <w:left w:val="nil"/>
              <w:bottom w:val="nil"/>
              <w:right w:val="nil"/>
            </w:tcBorders>
            <w:shd w:val="clear" w:color="auto" w:fill="auto"/>
            <w:noWrap/>
            <w:vAlign w:val="bottom"/>
          </w:tcPr>
          <w:p w14:paraId="2ED869D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3F621E6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32351B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A5D8B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0.00</w:t>
            </w:r>
          </w:p>
        </w:tc>
        <w:tc>
          <w:tcPr>
            <w:tcW w:w="507" w:type="dxa"/>
            <w:tcBorders>
              <w:top w:val="nil"/>
              <w:left w:val="nil"/>
              <w:bottom w:val="nil"/>
              <w:right w:val="nil"/>
            </w:tcBorders>
            <w:shd w:val="clear" w:color="auto" w:fill="auto"/>
            <w:noWrap/>
            <w:vAlign w:val="bottom"/>
          </w:tcPr>
          <w:p w14:paraId="31BB1D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725871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-1.05</w:t>
            </w:r>
          </w:p>
        </w:tc>
        <w:tc>
          <w:tcPr>
            <w:tcW w:w="507" w:type="dxa"/>
            <w:tcBorders>
              <w:top w:val="nil"/>
              <w:left w:val="nil"/>
              <w:bottom w:val="nil"/>
              <w:right w:val="nil"/>
            </w:tcBorders>
            <w:shd w:val="clear" w:color="auto" w:fill="auto"/>
            <w:noWrap/>
            <w:vAlign w:val="bottom"/>
          </w:tcPr>
          <w:p w14:paraId="460123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049470EA" w14:textId="77777777" w:rsidTr="00696718">
        <w:trPr>
          <w:trHeight w:val="300"/>
        </w:trPr>
        <w:tc>
          <w:tcPr>
            <w:tcW w:w="1796" w:type="dxa"/>
            <w:tcBorders>
              <w:top w:val="nil"/>
              <w:left w:val="nil"/>
              <w:bottom w:val="nil"/>
              <w:right w:val="nil"/>
            </w:tcBorders>
            <w:shd w:val="clear" w:color="auto" w:fill="auto"/>
            <w:noWrap/>
            <w:vAlign w:val="bottom"/>
          </w:tcPr>
          <w:p w14:paraId="19EC1BE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Hellmann</w:t>
            </w:r>
          </w:p>
        </w:tc>
        <w:tc>
          <w:tcPr>
            <w:tcW w:w="540" w:type="dxa"/>
            <w:tcBorders>
              <w:top w:val="nil"/>
              <w:left w:val="nil"/>
              <w:bottom w:val="nil"/>
              <w:right w:val="nil"/>
            </w:tcBorders>
            <w:shd w:val="clear" w:color="auto" w:fill="auto"/>
            <w:noWrap/>
            <w:vAlign w:val="bottom"/>
          </w:tcPr>
          <w:p w14:paraId="11F68B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3A4A55B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50C76A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0D5752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9F43B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59A906B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44728E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-1.40</w:t>
            </w:r>
          </w:p>
        </w:tc>
        <w:tc>
          <w:tcPr>
            <w:tcW w:w="507" w:type="dxa"/>
            <w:tcBorders>
              <w:top w:val="nil"/>
              <w:left w:val="nil"/>
              <w:bottom w:val="nil"/>
              <w:right w:val="nil"/>
            </w:tcBorders>
            <w:shd w:val="clear" w:color="auto" w:fill="auto"/>
            <w:noWrap/>
            <w:vAlign w:val="bottom"/>
          </w:tcPr>
          <w:p w14:paraId="79DACB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59C60A4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1D84A4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22A43E68" w14:textId="77777777" w:rsidTr="00696718">
        <w:trPr>
          <w:trHeight w:val="300"/>
        </w:trPr>
        <w:tc>
          <w:tcPr>
            <w:tcW w:w="1796" w:type="dxa"/>
            <w:tcBorders>
              <w:top w:val="nil"/>
              <w:left w:val="nil"/>
              <w:bottom w:val="nil"/>
              <w:right w:val="nil"/>
            </w:tcBorders>
            <w:shd w:val="clear" w:color="auto" w:fill="auto"/>
            <w:noWrap/>
            <w:vAlign w:val="bottom"/>
          </w:tcPr>
          <w:p w14:paraId="4DBC7D7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53267B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65131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162</w:t>
            </w:r>
          </w:p>
        </w:tc>
        <w:tc>
          <w:tcPr>
            <w:tcW w:w="576" w:type="dxa"/>
            <w:tcBorders>
              <w:top w:val="nil"/>
              <w:left w:val="nil"/>
              <w:bottom w:val="nil"/>
              <w:right w:val="nil"/>
            </w:tcBorders>
            <w:shd w:val="clear" w:color="auto" w:fill="auto"/>
            <w:noWrap/>
            <w:vAlign w:val="bottom"/>
          </w:tcPr>
          <w:p w14:paraId="73D5FA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-2.34</w:t>
            </w:r>
          </w:p>
        </w:tc>
        <w:tc>
          <w:tcPr>
            <w:tcW w:w="507" w:type="dxa"/>
            <w:tcBorders>
              <w:top w:val="nil"/>
              <w:left w:val="nil"/>
              <w:bottom w:val="nil"/>
              <w:right w:val="nil"/>
            </w:tcBorders>
            <w:shd w:val="clear" w:color="auto" w:fill="auto"/>
            <w:noWrap/>
            <w:vAlign w:val="bottom"/>
          </w:tcPr>
          <w:p w14:paraId="72F240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529638A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68081A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9FA58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13183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B95D5D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3998B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60351B7" w14:textId="77777777" w:rsidTr="00696718">
        <w:trPr>
          <w:trHeight w:val="300"/>
        </w:trPr>
        <w:tc>
          <w:tcPr>
            <w:tcW w:w="1796" w:type="dxa"/>
            <w:tcBorders>
              <w:top w:val="nil"/>
              <w:left w:val="nil"/>
              <w:bottom w:val="nil"/>
              <w:right w:val="nil"/>
            </w:tcBorders>
            <w:shd w:val="clear" w:color="auto" w:fill="auto"/>
            <w:noWrap/>
            <w:vAlign w:val="bottom"/>
          </w:tcPr>
          <w:p w14:paraId="11FAEFC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62CD708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E6286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24C4CF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2D682F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1017A3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BB7C8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3A454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580FE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767EF8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95D93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9D8FAEA" w14:textId="77777777" w:rsidTr="00696718">
        <w:trPr>
          <w:trHeight w:val="300"/>
        </w:trPr>
        <w:tc>
          <w:tcPr>
            <w:tcW w:w="1796" w:type="dxa"/>
            <w:tcBorders>
              <w:top w:val="nil"/>
              <w:left w:val="nil"/>
              <w:bottom w:val="nil"/>
              <w:right w:val="nil"/>
            </w:tcBorders>
            <w:shd w:val="clear" w:color="auto" w:fill="auto"/>
            <w:noWrap/>
            <w:vAlign w:val="bottom"/>
          </w:tcPr>
          <w:p w14:paraId="1862964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Horn</w:t>
            </w:r>
          </w:p>
        </w:tc>
        <w:tc>
          <w:tcPr>
            <w:tcW w:w="540" w:type="dxa"/>
            <w:tcBorders>
              <w:top w:val="nil"/>
              <w:left w:val="nil"/>
              <w:bottom w:val="nil"/>
              <w:right w:val="nil"/>
            </w:tcBorders>
            <w:shd w:val="clear" w:color="auto" w:fill="auto"/>
            <w:noWrap/>
            <w:vAlign w:val="bottom"/>
          </w:tcPr>
          <w:p w14:paraId="192AD4A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1B2C64A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111F3D8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-0.77</w:t>
            </w:r>
          </w:p>
        </w:tc>
        <w:tc>
          <w:tcPr>
            <w:tcW w:w="507" w:type="dxa"/>
            <w:tcBorders>
              <w:top w:val="nil"/>
              <w:left w:val="nil"/>
              <w:bottom w:val="nil"/>
              <w:right w:val="nil"/>
            </w:tcBorders>
            <w:shd w:val="clear" w:color="auto" w:fill="auto"/>
            <w:noWrap/>
            <w:vAlign w:val="bottom"/>
          </w:tcPr>
          <w:p w14:paraId="7688477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52AC8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354FEF7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56A2DA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40AD45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52454BA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477475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2A9BEA6C" w14:textId="77777777" w:rsidTr="00696718">
        <w:trPr>
          <w:trHeight w:val="300"/>
        </w:trPr>
        <w:tc>
          <w:tcPr>
            <w:tcW w:w="1796" w:type="dxa"/>
            <w:tcBorders>
              <w:top w:val="nil"/>
              <w:left w:val="nil"/>
              <w:bottom w:val="nil"/>
              <w:right w:val="nil"/>
            </w:tcBorders>
            <w:shd w:val="clear" w:color="auto" w:fill="auto"/>
            <w:noWrap/>
            <w:vAlign w:val="bottom"/>
          </w:tcPr>
          <w:p w14:paraId="741EC5F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IJzerman</w:t>
            </w:r>
          </w:p>
        </w:tc>
        <w:tc>
          <w:tcPr>
            <w:tcW w:w="540" w:type="dxa"/>
            <w:tcBorders>
              <w:top w:val="nil"/>
              <w:left w:val="nil"/>
              <w:bottom w:val="nil"/>
              <w:right w:val="nil"/>
            </w:tcBorders>
            <w:shd w:val="clear" w:color="auto" w:fill="auto"/>
            <w:noWrap/>
            <w:vAlign w:val="bottom"/>
          </w:tcPr>
          <w:p w14:paraId="5B9E52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3D87E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86</w:t>
            </w:r>
          </w:p>
        </w:tc>
        <w:tc>
          <w:tcPr>
            <w:tcW w:w="576" w:type="dxa"/>
            <w:tcBorders>
              <w:top w:val="nil"/>
              <w:left w:val="nil"/>
              <w:bottom w:val="nil"/>
              <w:right w:val="nil"/>
            </w:tcBorders>
            <w:shd w:val="clear" w:color="auto" w:fill="auto"/>
            <w:noWrap/>
            <w:vAlign w:val="bottom"/>
          </w:tcPr>
          <w:p w14:paraId="0389AC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-1.67</w:t>
            </w:r>
          </w:p>
        </w:tc>
        <w:tc>
          <w:tcPr>
            <w:tcW w:w="507" w:type="dxa"/>
            <w:tcBorders>
              <w:top w:val="nil"/>
              <w:left w:val="nil"/>
              <w:bottom w:val="nil"/>
              <w:right w:val="nil"/>
            </w:tcBorders>
            <w:shd w:val="clear" w:color="auto" w:fill="auto"/>
            <w:noWrap/>
            <w:vAlign w:val="bottom"/>
          </w:tcPr>
          <w:p w14:paraId="53AE6D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5BA087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E45C4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B50A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6F6D24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4913D4A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D1259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29B3B50" w14:textId="77777777" w:rsidTr="00696718">
        <w:trPr>
          <w:trHeight w:val="300"/>
        </w:trPr>
        <w:tc>
          <w:tcPr>
            <w:tcW w:w="1796" w:type="dxa"/>
            <w:tcBorders>
              <w:top w:val="nil"/>
              <w:left w:val="nil"/>
              <w:bottom w:val="nil"/>
              <w:right w:val="nil"/>
            </w:tcBorders>
            <w:shd w:val="clear" w:color="auto" w:fill="auto"/>
            <w:noWrap/>
            <w:vAlign w:val="bottom"/>
          </w:tcPr>
          <w:p w14:paraId="3A7CFF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6863FD7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F0092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w:t>
            </w:r>
          </w:p>
        </w:tc>
        <w:tc>
          <w:tcPr>
            <w:tcW w:w="576" w:type="dxa"/>
            <w:tcBorders>
              <w:top w:val="nil"/>
              <w:left w:val="nil"/>
              <w:bottom w:val="nil"/>
              <w:right w:val="nil"/>
            </w:tcBorders>
            <w:shd w:val="clear" w:color="auto" w:fill="auto"/>
            <w:noWrap/>
            <w:vAlign w:val="bottom"/>
          </w:tcPr>
          <w:p w14:paraId="34060B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66FD6F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23A6EA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-1.06</w:t>
            </w:r>
          </w:p>
        </w:tc>
        <w:tc>
          <w:tcPr>
            <w:tcW w:w="507" w:type="dxa"/>
            <w:tcBorders>
              <w:top w:val="nil"/>
              <w:left w:val="nil"/>
              <w:bottom w:val="nil"/>
              <w:right w:val="nil"/>
            </w:tcBorders>
            <w:shd w:val="clear" w:color="auto" w:fill="auto"/>
            <w:noWrap/>
            <w:vAlign w:val="bottom"/>
          </w:tcPr>
          <w:p w14:paraId="556BF55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29AEEC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BF868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9803B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D453B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A0980A2" w14:textId="77777777" w:rsidTr="00696718">
        <w:trPr>
          <w:trHeight w:val="300"/>
        </w:trPr>
        <w:tc>
          <w:tcPr>
            <w:tcW w:w="1796" w:type="dxa"/>
            <w:tcBorders>
              <w:top w:val="nil"/>
              <w:left w:val="nil"/>
              <w:bottom w:val="nil"/>
              <w:right w:val="nil"/>
            </w:tcBorders>
            <w:shd w:val="clear" w:color="auto" w:fill="auto"/>
            <w:noWrap/>
            <w:vAlign w:val="bottom"/>
          </w:tcPr>
          <w:p w14:paraId="283F44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1E38A2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DC9F2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4759BDA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-1.94</w:t>
            </w:r>
          </w:p>
        </w:tc>
        <w:tc>
          <w:tcPr>
            <w:tcW w:w="507" w:type="dxa"/>
            <w:tcBorders>
              <w:top w:val="nil"/>
              <w:left w:val="nil"/>
              <w:bottom w:val="nil"/>
              <w:right w:val="nil"/>
            </w:tcBorders>
            <w:shd w:val="clear" w:color="auto" w:fill="auto"/>
            <w:noWrap/>
            <w:vAlign w:val="bottom"/>
          </w:tcPr>
          <w:p w14:paraId="58CE041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727FBE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-1.47</w:t>
            </w:r>
          </w:p>
        </w:tc>
        <w:tc>
          <w:tcPr>
            <w:tcW w:w="507" w:type="dxa"/>
            <w:tcBorders>
              <w:top w:val="nil"/>
              <w:left w:val="nil"/>
              <w:bottom w:val="nil"/>
              <w:right w:val="nil"/>
            </w:tcBorders>
            <w:shd w:val="clear" w:color="auto" w:fill="auto"/>
            <w:noWrap/>
            <w:vAlign w:val="bottom"/>
          </w:tcPr>
          <w:p w14:paraId="29B533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77506F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98176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C5B7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41162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EF17C6C" w14:textId="77777777" w:rsidTr="00696718">
        <w:trPr>
          <w:trHeight w:val="300"/>
        </w:trPr>
        <w:tc>
          <w:tcPr>
            <w:tcW w:w="1796" w:type="dxa"/>
            <w:tcBorders>
              <w:top w:val="nil"/>
              <w:left w:val="nil"/>
              <w:bottom w:val="nil"/>
              <w:right w:val="nil"/>
            </w:tcBorders>
            <w:shd w:val="clear" w:color="auto" w:fill="auto"/>
            <w:noWrap/>
            <w:vAlign w:val="bottom"/>
          </w:tcPr>
          <w:p w14:paraId="3998BF6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Johnson</w:t>
            </w:r>
          </w:p>
        </w:tc>
        <w:tc>
          <w:tcPr>
            <w:tcW w:w="540" w:type="dxa"/>
            <w:tcBorders>
              <w:top w:val="nil"/>
              <w:left w:val="nil"/>
              <w:bottom w:val="nil"/>
              <w:right w:val="nil"/>
            </w:tcBorders>
            <w:shd w:val="clear" w:color="auto" w:fill="auto"/>
            <w:noWrap/>
            <w:vAlign w:val="bottom"/>
          </w:tcPr>
          <w:p w14:paraId="33F402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3321FC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76" w:type="dxa"/>
            <w:tcBorders>
              <w:top w:val="nil"/>
              <w:left w:val="nil"/>
              <w:bottom w:val="nil"/>
              <w:right w:val="nil"/>
            </w:tcBorders>
            <w:shd w:val="clear" w:color="auto" w:fill="auto"/>
            <w:noWrap/>
            <w:vAlign w:val="bottom"/>
          </w:tcPr>
          <w:p w14:paraId="39CE1A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32CFA37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62BFDC8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757B48D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15A6ED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EE35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741DC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A696B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2F78786" w14:textId="77777777" w:rsidTr="00696718">
        <w:trPr>
          <w:trHeight w:val="300"/>
        </w:trPr>
        <w:tc>
          <w:tcPr>
            <w:tcW w:w="1796" w:type="dxa"/>
            <w:tcBorders>
              <w:top w:val="nil"/>
              <w:left w:val="nil"/>
              <w:bottom w:val="nil"/>
              <w:right w:val="nil"/>
            </w:tcBorders>
            <w:shd w:val="clear" w:color="auto" w:fill="auto"/>
            <w:noWrap/>
            <w:vAlign w:val="bottom"/>
          </w:tcPr>
          <w:p w14:paraId="313EF1B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Kassner</w:t>
            </w:r>
          </w:p>
        </w:tc>
        <w:tc>
          <w:tcPr>
            <w:tcW w:w="540" w:type="dxa"/>
            <w:tcBorders>
              <w:top w:val="nil"/>
              <w:left w:val="nil"/>
              <w:bottom w:val="nil"/>
              <w:right w:val="nil"/>
            </w:tcBorders>
            <w:shd w:val="clear" w:color="auto" w:fill="auto"/>
            <w:noWrap/>
            <w:vAlign w:val="bottom"/>
          </w:tcPr>
          <w:p w14:paraId="56CB88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944E3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42D49D4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-1.72</w:t>
            </w:r>
          </w:p>
        </w:tc>
        <w:tc>
          <w:tcPr>
            <w:tcW w:w="507" w:type="dxa"/>
            <w:tcBorders>
              <w:top w:val="nil"/>
              <w:left w:val="nil"/>
              <w:bottom w:val="nil"/>
              <w:right w:val="nil"/>
            </w:tcBorders>
            <w:shd w:val="clear" w:color="auto" w:fill="auto"/>
            <w:noWrap/>
            <w:vAlign w:val="bottom"/>
          </w:tcPr>
          <w:p w14:paraId="71A212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19B0F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64B83E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0B3CB1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326210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771DF0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507" w:type="dxa"/>
            <w:tcBorders>
              <w:top w:val="nil"/>
              <w:left w:val="nil"/>
              <w:bottom w:val="nil"/>
              <w:right w:val="nil"/>
            </w:tcBorders>
            <w:shd w:val="clear" w:color="auto" w:fill="auto"/>
            <w:noWrap/>
            <w:vAlign w:val="bottom"/>
          </w:tcPr>
          <w:p w14:paraId="52ADDC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6991C7AC" w14:textId="77777777" w:rsidTr="00696718">
        <w:trPr>
          <w:trHeight w:val="300"/>
        </w:trPr>
        <w:tc>
          <w:tcPr>
            <w:tcW w:w="1796" w:type="dxa"/>
            <w:tcBorders>
              <w:top w:val="nil"/>
              <w:left w:val="nil"/>
              <w:bottom w:val="nil"/>
              <w:right w:val="nil"/>
            </w:tcBorders>
            <w:shd w:val="clear" w:color="auto" w:fill="auto"/>
            <w:noWrap/>
            <w:vAlign w:val="bottom"/>
          </w:tcPr>
          <w:p w14:paraId="1D17261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Kassner</w:t>
            </w:r>
          </w:p>
        </w:tc>
        <w:tc>
          <w:tcPr>
            <w:tcW w:w="540" w:type="dxa"/>
            <w:tcBorders>
              <w:top w:val="nil"/>
              <w:left w:val="nil"/>
              <w:bottom w:val="nil"/>
              <w:right w:val="nil"/>
            </w:tcBorders>
            <w:shd w:val="clear" w:color="auto" w:fill="auto"/>
            <w:noWrap/>
            <w:vAlign w:val="bottom"/>
          </w:tcPr>
          <w:p w14:paraId="1C1D88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3FE83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461A3F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7807B8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5B33D1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-1.78</w:t>
            </w:r>
          </w:p>
        </w:tc>
        <w:tc>
          <w:tcPr>
            <w:tcW w:w="507" w:type="dxa"/>
            <w:tcBorders>
              <w:top w:val="nil"/>
              <w:left w:val="nil"/>
              <w:bottom w:val="nil"/>
              <w:right w:val="nil"/>
            </w:tcBorders>
            <w:shd w:val="clear" w:color="auto" w:fill="auto"/>
            <w:noWrap/>
            <w:vAlign w:val="bottom"/>
          </w:tcPr>
          <w:p w14:paraId="6DED98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4EEDF9B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92C6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BDC3D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1E04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B041401" w14:textId="77777777" w:rsidTr="00696718">
        <w:trPr>
          <w:trHeight w:val="300"/>
        </w:trPr>
        <w:tc>
          <w:tcPr>
            <w:tcW w:w="1796" w:type="dxa"/>
            <w:tcBorders>
              <w:top w:val="nil"/>
              <w:left w:val="nil"/>
              <w:bottom w:val="nil"/>
              <w:right w:val="nil"/>
            </w:tcBorders>
            <w:shd w:val="clear" w:color="auto" w:fill="auto"/>
            <w:noWrap/>
            <w:vAlign w:val="bottom"/>
          </w:tcPr>
          <w:p w14:paraId="18A5EF3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Kerr</w:t>
            </w:r>
          </w:p>
        </w:tc>
        <w:tc>
          <w:tcPr>
            <w:tcW w:w="540" w:type="dxa"/>
            <w:tcBorders>
              <w:top w:val="nil"/>
              <w:left w:val="nil"/>
              <w:bottom w:val="nil"/>
              <w:right w:val="nil"/>
            </w:tcBorders>
            <w:shd w:val="clear" w:color="auto" w:fill="auto"/>
            <w:noWrap/>
            <w:vAlign w:val="bottom"/>
          </w:tcPr>
          <w:p w14:paraId="30D71A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47111A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76" w:type="dxa"/>
            <w:tcBorders>
              <w:top w:val="nil"/>
              <w:left w:val="nil"/>
              <w:bottom w:val="nil"/>
              <w:right w:val="nil"/>
            </w:tcBorders>
            <w:shd w:val="clear" w:color="auto" w:fill="auto"/>
            <w:noWrap/>
            <w:vAlign w:val="bottom"/>
          </w:tcPr>
          <w:p w14:paraId="762CF6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-1.66</w:t>
            </w:r>
          </w:p>
        </w:tc>
        <w:tc>
          <w:tcPr>
            <w:tcW w:w="507" w:type="dxa"/>
            <w:tcBorders>
              <w:top w:val="nil"/>
              <w:left w:val="nil"/>
              <w:bottom w:val="nil"/>
              <w:right w:val="nil"/>
            </w:tcBorders>
            <w:shd w:val="clear" w:color="auto" w:fill="auto"/>
            <w:noWrap/>
            <w:vAlign w:val="bottom"/>
          </w:tcPr>
          <w:p w14:paraId="360391A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41F75C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49935B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3520A21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F7C95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F2E44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42CF01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EC42214" w14:textId="77777777" w:rsidTr="00696718">
        <w:trPr>
          <w:trHeight w:val="300"/>
        </w:trPr>
        <w:tc>
          <w:tcPr>
            <w:tcW w:w="1796" w:type="dxa"/>
            <w:tcBorders>
              <w:top w:val="nil"/>
              <w:left w:val="nil"/>
              <w:bottom w:val="nil"/>
              <w:right w:val="nil"/>
            </w:tcBorders>
            <w:shd w:val="clear" w:color="auto" w:fill="auto"/>
            <w:noWrap/>
            <w:vAlign w:val="bottom"/>
          </w:tcPr>
          <w:p w14:paraId="368015D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Kesting</w:t>
            </w:r>
          </w:p>
        </w:tc>
        <w:tc>
          <w:tcPr>
            <w:tcW w:w="540" w:type="dxa"/>
            <w:tcBorders>
              <w:top w:val="nil"/>
              <w:left w:val="nil"/>
              <w:bottom w:val="nil"/>
              <w:right w:val="nil"/>
            </w:tcBorders>
            <w:shd w:val="clear" w:color="auto" w:fill="auto"/>
            <w:noWrap/>
            <w:vAlign w:val="bottom"/>
          </w:tcPr>
          <w:p w14:paraId="6AD200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56E73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494D43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3419E7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60D255D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0033F22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3DC61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826A1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E2CA67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FBAA6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836686F" w14:textId="77777777" w:rsidTr="00696718">
        <w:trPr>
          <w:trHeight w:val="300"/>
        </w:trPr>
        <w:tc>
          <w:tcPr>
            <w:tcW w:w="1796" w:type="dxa"/>
            <w:tcBorders>
              <w:top w:val="nil"/>
              <w:left w:val="nil"/>
              <w:bottom w:val="nil"/>
              <w:right w:val="nil"/>
            </w:tcBorders>
            <w:shd w:val="clear" w:color="auto" w:fill="auto"/>
            <w:noWrap/>
            <w:vAlign w:val="bottom"/>
          </w:tcPr>
          <w:p w14:paraId="255C47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6023C1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6CF76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700C49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226B5B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BA7240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1CFF2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17524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461592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c>
          <w:tcPr>
            <w:tcW w:w="1136" w:type="dxa"/>
            <w:tcBorders>
              <w:top w:val="nil"/>
              <w:left w:val="nil"/>
              <w:bottom w:val="nil"/>
              <w:right w:val="nil"/>
            </w:tcBorders>
            <w:shd w:val="clear" w:color="auto" w:fill="auto"/>
            <w:noWrap/>
            <w:vAlign w:val="bottom"/>
          </w:tcPr>
          <w:p w14:paraId="449F37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26527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C137F35" w14:textId="77777777" w:rsidTr="00696718">
        <w:trPr>
          <w:trHeight w:val="300"/>
        </w:trPr>
        <w:tc>
          <w:tcPr>
            <w:tcW w:w="1796" w:type="dxa"/>
            <w:tcBorders>
              <w:top w:val="nil"/>
              <w:left w:val="nil"/>
              <w:bottom w:val="nil"/>
              <w:right w:val="nil"/>
            </w:tcBorders>
            <w:shd w:val="clear" w:color="auto" w:fill="auto"/>
            <w:noWrap/>
            <w:vAlign w:val="bottom"/>
          </w:tcPr>
          <w:p w14:paraId="5A5155E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7D5A12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37C1BF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4B48A0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-0.60</w:t>
            </w:r>
          </w:p>
        </w:tc>
        <w:tc>
          <w:tcPr>
            <w:tcW w:w="507" w:type="dxa"/>
            <w:tcBorders>
              <w:top w:val="nil"/>
              <w:left w:val="nil"/>
              <w:bottom w:val="nil"/>
              <w:right w:val="nil"/>
            </w:tcBorders>
            <w:shd w:val="clear" w:color="auto" w:fill="auto"/>
            <w:noWrap/>
            <w:vAlign w:val="bottom"/>
          </w:tcPr>
          <w:p w14:paraId="3C46FD2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0A6BAC8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FC5555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68805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1156B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395A2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44DE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9549195" w14:textId="77777777" w:rsidTr="00696718">
        <w:trPr>
          <w:trHeight w:val="300"/>
        </w:trPr>
        <w:tc>
          <w:tcPr>
            <w:tcW w:w="1796" w:type="dxa"/>
            <w:tcBorders>
              <w:top w:val="nil"/>
              <w:left w:val="nil"/>
              <w:bottom w:val="nil"/>
              <w:right w:val="nil"/>
            </w:tcBorders>
            <w:shd w:val="clear" w:color="auto" w:fill="auto"/>
            <w:noWrap/>
            <w:vAlign w:val="bottom"/>
          </w:tcPr>
          <w:p w14:paraId="230403F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Krijnen</w:t>
            </w:r>
          </w:p>
        </w:tc>
        <w:tc>
          <w:tcPr>
            <w:tcW w:w="540" w:type="dxa"/>
            <w:tcBorders>
              <w:top w:val="nil"/>
              <w:left w:val="nil"/>
              <w:bottom w:val="nil"/>
              <w:right w:val="nil"/>
            </w:tcBorders>
            <w:shd w:val="clear" w:color="auto" w:fill="auto"/>
            <w:noWrap/>
            <w:vAlign w:val="bottom"/>
          </w:tcPr>
          <w:p w14:paraId="6C193A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1EEAFD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76" w:type="dxa"/>
            <w:tcBorders>
              <w:top w:val="nil"/>
              <w:left w:val="nil"/>
              <w:bottom w:val="nil"/>
              <w:right w:val="nil"/>
            </w:tcBorders>
            <w:shd w:val="clear" w:color="auto" w:fill="auto"/>
            <w:noWrap/>
            <w:vAlign w:val="bottom"/>
          </w:tcPr>
          <w:p w14:paraId="38171D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-4.74</w:t>
            </w:r>
          </w:p>
        </w:tc>
        <w:tc>
          <w:tcPr>
            <w:tcW w:w="507" w:type="dxa"/>
            <w:tcBorders>
              <w:top w:val="nil"/>
              <w:left w:val="nil"/>
              <w:bottom w:val="nil"/>
              <w:right w:val="nil"/>
            </w:tcBorders>
            <w:shd w:val="clear" w:color="auto" w:fill="auto"/>
            <w:noWrap/>
            <w:vAlign w:val="bottom"/>
          </w:tcPr>
          <w:p w14:paraId="69CDDFE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A13BB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021845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783E324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1C21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339E87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F97459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AC6075" w14:textId="77777777" w:rsidTr="00696718">
        <w:trPr>
          <w:trHeight w:val="300"/>
        </w:trPr>
        <w:tc>
          <w:tcPr>
            <w:tcW w:w="1796" w:type="dxa"/>
            <w:tcBorders>
              <w:top w:val="nil"/>
              <w:left w:val="nil"/>
              <w:bottom w:val="nil"/>
              <w:right w:val="nil"/>
            </w:tcBorders>
            <w:shd w:val="clear" w:color="auto" w:fill="auto"/>
            <w:noWrap/>
            <w:vAlign w:val="bottom"/>
          </w:tcPr>
          <w:p w14:paraId="6C61ED1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Krill</w:t>
            </w:r>
          </w:p>
        </w:tc>
        <w:tc>
          <w:tcPr>
            <w:tcW w:w="540" w:type="dxa"/>
            <w:tcBorders>
              <w:top w:val="nil"/>
              <w:left w:val="nil"/>
              <w:bottom w:val="nil"/>
              <w:right w:val="nil"/>
            </w:tcBorders>
            <w:shd w:val="clear" w:color="auto" w:fill="auto"/>
            <w:noWrap/>
            <w:vAlign w:val="bottom"/>
          </w:tcPr>
          <w:p w14:paraId="03D1CE7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2EAAB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76" w:type="dxa"/>
            <w:tcBorders>
              <w:top w:val="nil"/>
              <w:left w:val="nil"/>
              <w:bottom w:val="nil"/>
              <w:right w:val="nil"/>
            </w:tcBorders>
            <w:shd w:val="clear" w:color="auto" w:fill="auto"/>
            <w:noWrap/>
            <w:vAlign w:val="bottom"/>
          </w:tcPr>
          <w:p w14:paraId="1FB413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5A5D72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DFD0B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7FC08FD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95B23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85FF59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5E8A8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9F679D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FCF2E11" w14:textId="77777777" w:rsidTr="00696718">
        <w:trPr>
          <w:trHeight w:val="300"/>
        </w:trPr>
        <w:tc>
          <w:tcPr>
            <w:tcW w:w="1796" w:type="dxa"/>
            <w:tcBorders>
              <w:top w:val="nil"/>
              <w:left w:val="nil"/>
              <w:bottom w:val="nil"/>
              <w:right w:val="nil"/>
            </w:tcBorders>
            <w:shd w:val="clear" w:color="auto" w:fill="auto"/>
            <w:noWrap/>
            <w:vAlign w:val="bottom"/>
          </w:tcPr>
          <w:p w14:paraId="02FD22F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Lakin</w:t>
            </w:r>
          </w:p>
        </w:tc>
        <w:tc>
          <w:tcPr>
            <w:tcW w:w="540" w:type="dxa"/>
            <w:tcBorders>
              <w:top w:val="nil"/>
              <w:left w:val="nil"/>
              <w:bottom w:val="nil"/>
              <w:right w:val="nil"/>
            </w:tcBorders>
            <w:shd w:val="clear" w:color="auto" w:fill="auto"/>
            <w:noWrap/>
            <w:vAlign w:val="bottom"/>
          </w:tcPr>
          <w:p w14:paraId="443291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63114B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36</w:t>
            </w:r>
          </w:p>
        </w:tc>
        <w:tc>
          <w:tcPr>
            <w:tcW w:w="576" w:type="dxa"/>
            <w:tcBorders>
              <w:top w:val="nil"/>
              <w:left w:val="nil"/>
              <w:bottom w:val="nil"/>
              <w:right w:val="nil"/>
            </w:tcBorders>
            <w:shd w:val="clear" w:color="auto" w:fill="auto"/>
            <w:noWrap/>
            <w:vAlign w:val="bottom"/>
          </w:tcPr>
          <w:p w14:paraId="2995195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-1.53</w:t>
            </w:r>
          </w:p>
        </w:tc>
        <w:tc>
          <w:tcPr>
            <w:tcW w:w="507" w:type="dxa"/>
            <w:tcBorders>
              <w:top w:val="nil"/>
              <w:left w:val="nil"/>
              <w:bottom w:val="nil"/>
              <w:right w:val="nil"/>
            </w:tcBorders>
            <w:shd w:val="clear" w:color="auto" w:fill="auto"/>
            <w:noWrap/>
            <w:vAlign w:val="bottom"/>
          </w:tcPr>
          <w:p w14:paraId="57FAD93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4D6C7B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55BBB0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C6A062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79DCC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016BDD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7EBAC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C4CFE94" w14:textId="77777777" w:rsidTr="00696718">
        <w:trPr>
          <w:trHeight w:val="300"/>
        </w:trPr>
        <w:tc>
          <w:tcPr>
            <w:tcW w:w="1796" w:type="dxa"/>
            <w:tcBorders>
              <w:top w:val="nil"/>
              <w:left w:val="nil"/>
              <w:bottom w:val="nil"/>
              <w:right w:val="nil"/>
            </w:tcBorders>
            <w:shd w:val="clear" w:color="auto" w:fill="auto"/>
            <w:noWrap/>
            <w:vAlign w:val="bottom"/>
          </w:tcPr>
          <w:p w14:paraId="5A27259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Lau</w:t>
            </w:r>
          </w:p>
        </w:tc>
        <w:tc>
          <w:tcPr>
            <w:tcW w:w="540" w:type="dxa"/>
            <w:tcBorders>
              <w:top w:val="nil"/>
              <w:left w:val="nil"/>
              <w:bottom w:val="nil"/>
              <w:right w:val="nil"/>
            </w:tcBorders>
            <w:shd w:val="clear" w:color="auto" w:fill="auto"/>
            <w:noWrap/>
            <w:vAlign w:val="bottom"/>
          </w:tcPr>
          <w:p w14:paraId="2ADA869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C6972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144801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07" w:type="dxa"/>
            <w:tcBorders>
              <w:top w:val="nil"/>
              <w:left w:val="nil"/>
              <w:bottom w:val="nil"/>
              <w:right w:val="nil"/>
            </w:tcBorders>
            <w:shd w:val="clear" w:color="auto" w:fill="auto"/>
            <w:noWrap/>
            <w:vAlign w:val="bottom"/>
          </w:tcPr>
          <w:p w14:paraId="297379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4DFD48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08DC186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7EA12BE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081DA9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1136" w:type="dxa"/>
            <w:tcBorders>
              <w:top w:val="nil"/>
              <w:left w:val="nil"/>
              <w:bottom w:val="nil"/>
              <w:right w:val="nil"/>
            </w:tcBorders>
            <w:shd w:val="clear" w:color="auto" w:fill="auto"/>
            <w:noWrap/>
            <w:vAlign w:val="bottom"/>
          </w:tcPr>
          <w:p w14:paraId="74EB9F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07" w:type="dxa"/>
            <w:tcBorders>
              <w:top w:val="nil"/>
              <w:left w:val="nil"/>
              <w:bottom w:val="nil"/>
              <w:right w:val="nil"/>
            </w:tcBorders>
            <w:shd w:val="clear" w:color="auto" w:fill="auto"/>
            <w:noWrap/>
            <w:vAlign w:val="bottom"/>
          </w:tcPr>
          <w:p w14:paraId="0E54F5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r>
      <w:tr w:rsidR="00C34534" w:rsidRPr="009159AB" w14:paraId="1538C92C" w14:textId="77777777" w:rsidTr="00696718">
        <w:trPr>
          <w:trHeight w:val="300"/>
        </w:trPr>
        <w:tc>
          <w:tcPr>
            <w:tcW w:w="1796" w:type="dxa"/>
            <w:tcBorders>
              <w:top w:val="nil"/>
              <w:left w:val="nil"/>
              <w:bottom w:val="nil"/>
              <w:right w:val="nil"/>
            </w:tcBorders>
            <w:shd w:val="clear" w:color="auto" w:fill="auto"/>
            <w:noWrap/>
            <w:vAlign w:val="bottom"/>
          </w:tcPr>
          <w:p w14:paraId="60CF5C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Lustenberger</w:t>
            </w:r>
          </w:p>
        </w:tc>
        <w:tc>
          <w:tcPr>
            <w:tcW w:w="540" w:type="dxa"/>
            <w:tcBorders>
              <w:top w:val="nil"/>
              <w:left w:val="nil"/>
              <w:bottom w:val="nil"/>
              <w:right w:val="nil"/>
            </w:tcBorders>
            <w:shd w:val="clear" w:color="auto" w:fill="auto"/>
            <w:noWrap/>
            <w:vAlign w:val="bottom"/>
          </w:tcPr>
          <w:p w14:paraId="0E288A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464A2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63AC44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-0.83</w:t>
            </w:r>
          </w:p>
        </w:tc>
        <w:tc>
          <w:tcPr>
            <w:tcW w:w="507" w:type="dxa"/>
            <w:tcBorders>
              <w:top w:val="nil"/>
              <w:left w:val="nil"/>
              <w:bottom w:val="nil"/>
              <w:right w:val="nil"/>
            </w:tcBorders>
            <w:shd w:val="clear" w:color="auto" w:fill="auto"/>
            <w:noWrap/>
            <w:vAlign w:val="bottom"/>
          </w:tcPr>
          <w:p w14:paraId="62CF6F8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AF75E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0EE771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FFBFFD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191EDB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659317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6CB6D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9D44C79" w14:textId="77777777" w:rsidTr="00696718">
        <w:trPr>
          <w:trHeight w:val="300"/>
        </w:trPr>
        <w:tc>
          <w:tcPr>
            <w:tcW w:w="1796" w:type="dxa"/>
            <w:tcBorders>
              <w:top w:val="nil"/>
              <w:left w:val="nil"/>
              <w:bottom w:val="nil"/>
              <w:right w:val="nil"/>
            </w:tcBorders>
            <w:shd w:val="clear" w:color="auto" w:fill="auto"/>
            <w:noWrap/>
            <w:vAlign w:val="bottom"/>
          </w:tcPr>
          <w:p w14:paraId="3E8A6C1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Lustenberger</w:t>
            </w:r>
          </w:p>
        </w:tc>
        <w:tc>
          <w:tcPr>
            <w:tcW w:w="540" w:type="dxa"/>
            <w:tcBorders>
              <w:top w:val="nil"/>
              <w:left w:val="nil"/>
              <w:bottom w:val="nil"/>
              <w:right w:val="nil"/>
            </w:tcBorders>
            <w:shd w:val="clear" w:color="auto" w:fill="auto"/>
            <w:noWrap/>
            <w:vAlign w:val="bottom"/>
          </w:tcPr>
          <w:p w14:paraId="5F6240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75D79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76" w:type="dxa"/>
            <w:tcBorders>
              <w:top w:val="nil"/>
              <w:left w:val="nil"/>
              <w:bottom w:val="nil"/>
              <w:right w:val="nil"/>
            </w:tcBorders>
            <w:shd w:val="clear" w:color="auto" w:fill="auto"/>
            <w:noWrap/>
            <w:vAlign w:val="bottom"/>
          </w:tcPr>
          <w:p w14:paraId="37FE98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3D35E8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58198AB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EBBCC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B571B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7D82A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AD169B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ED1988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783C33B" w14:textId="77777777" w:rsidTr="00696718">
        <w:trPr>
          <w:trHeight w:val="300"/>
        </w:trPr>
        <w:tc>
          <w:tcPr>
            <w:tcW w:w="1796" w:type="dxa"/>
            <w:tcBorders>
              <w:top w:val="nil"/>
              <w:left w:val="nil"/>
              <w:bottom w:val="nil"/>
              <w:right w:val="nil"/>
            </w:tcBorders>
            <w:shd w:val="clear" w:color="auto" w:fill="auto"/>
            <w:noWrap/>
            <w:vAlign w:val="bottom"/>
          </w:tcPr>
          <w:p w14:paraId="6086C6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MacDonald</w:t>
            </w:r>
          </w:p>
        </w:tc>
        <w:tc>
          <w:tcPr>
            <w:tcW w:w="540" w:type="dxa"/>
            <w:tcBorders>
              <w:top w:val="nil"/>
              <w:left w:val="nil"/>
              <w:bottom w:val="nil"/>
              <w:right w:val="nil"/>
            </w:tcBorders>
            <w:shd w:val="clear" w:color="auto" w:fill="auto"/>
            <w:noWrap/>
            <w:vAlign w:val="bottom"/>
          </w:tcPr>
          <w:p w14:paraId="2D762E6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9DF7F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63</w:t>
            </w:r>
          </w:p>
        </w:tc>
        <w:tc>
          <w:tcPr>
            <w:tcW w:w="576" w:type="dxa"/>
            <w:tcBorders>
              <w:top w:val="nil"/>
              <w:left w:val="nil"/>
              <w:bottom w:val="nil"/>
              <w:right w:val="nil"/>
            </w:tcBorders>
            <w:shd w:val="clear" w:color="auto" w:fill="auto"/>
            <w:noWrap/>
            <w:vAlign w:val="bottom"/>
          </w:tcPr>
          <w:p w14:paraId="7E3ADA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32E0E7F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92FB4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207DE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78A4F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014BF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6F1CB4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511660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0818ECF" w14:textId="77777777" w:rsidTr="00696718">
        <w:trPr>
          <w:trHeight w:val="300"/>
        </w:trPr>
        <w:tc>
          <w:tcPr>
            <w:tcW w:w="1796" w:type="dxa"/>
            <w:tcBorders>
              <w:top w:val="nil"/>
              <w:left w:val="nil"/>
              <w:bottom w:val="nil"/>
              <w:right w:val="nil"/>
            </w:tcBorders>
            <w:shd w:val="clear" w:color="auto" w:fill="auto"/>
            <w:noWrap/>
            <w:vAlign w:val="bottom"/>
          </w:tcPr>
          <w:p w14:paraId="04E57A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McDonald</w:t>
            </w:r>
          </w:p>
        </w:tc>
        <w:tc>
          <w:tcPr>
            <w:tcW w:w="540" w:type="dxa"/>
            <w:tcBorders>
              <w:top w:val="nil"/>
              <w:left w:val="nil"/>
              <w:bottom w:val="nil"/>
              <w:right w:val="nil"/>
            </w:tcBorders>
            <w:shd w:val="clear" w:color="auto" w:fill="auto"/>
            <w:noWrap/>
            <w:vAlign w:val="bottom"/>
          </w:tcPr>
          <w:p w14:paraId="728A6F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3E60C8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270</w:t>
            </w:r>
          </w:p>
        </w:tc>
        <w:tc>
          <w:tcPr>
            <w:tcW w:w="576" w:type="dxa"/>
            <w:tcBorders>
              <w:top w:val="nil"/>
              <w:left w:val="nil"/>
              <w:bottom w:val="nil"/>
              <w:right w:val="nil"/>
            </w:tcBorders>
            <w:shd w:val="clear" w:color="auto" w:fill="auto"/>
            <w:noWrap/>
            <w:vAlign w:val="bottom"/>
          </w:tcPr>
          <w:p w14:paraId="6B7A5E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508DB9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680320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top w:val="nil"/>
              <w:left w:val="nil"/>
              <w:bottom w:val="nil"/>
              <w:right w:val="nil"/>
            </w:tcBorders>
            <w:shd w:val="clear" w:color="auto" w:fill="auto"/>
            <w:noWrap/>
            <w:vAlign w:val="bottom"/>
          </w:tcPr>
          <w:p w14:paraId="5B0819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60CC1E7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B9811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49927B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9671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97C99F0" w14:textId="77777777" w:rsidTr="00696718">
        <w:trPr>
          <w:trHeight w:val="300"/>
        </w:trPr>
        <w:tc>
          <w:tcPr>
            <w:tcW w:w="1796" w:type="dxa"/>
            <w:tcBorders>
              <w:top w:val="nil"/>
              <w:left w:val="nil"/>
              <w:bottom w:val="nil"/>
              <w:right w:val="nil"/>
            </w:tcBorders>
            <w:shd w:val="clear" w:color="auto" w:fill="auto"/>
            <w:noWrap/>
            <w:vAlign w:val="bottom"/>
          </w:tcPr>
          <w:p w14:paraId="3550A0D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713866A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BC6CDC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34D09B9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41ECC8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3D35F5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EFC50F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0BBB3F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F4754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432CF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21887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2EE8B7F" w14:textId="77777777" w:rsidTr="00696718">
        <w:trPr>
          <w:trHeight w:val="300"/>
        </w:trPr>
        <w:tc>
          <w:tcPr>
            <w:tcW w:w="1796" w:type="dxa"/>
            <w:tcBorders>
              <w:top w:val="nil"/>
              <w:left w:val="nil"/>
              <w:bottom w:val="nil"/>
              <w:right w:val="nil"/>
            </w:tcBorders>
            <w:shd w:val="clear" w:color="auto" w:fill="auto"/>
            <w:noWrap/>
            <w:vAlign w:val="bottom"/>
          </w:tcPr>
          <w:p w14:paraId="6C2A772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342B2E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7A78C6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71C250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46857C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A17771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401D5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3B1B19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F6259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0E411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5E310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0ED56DC" w14:textId="77777777" w:rsidTr="00696718">
        <w:trPr>
          <w:trHeight w:val="300"/>
        </w:trPr>
        <w:tc>
          <w:tcPr>
            <w:tcW w:w="1796" w:type="dxa"/>
            <w:tcBorders>
              <w:top w:val="nil"/>
              <w:left w:val="nil"/>
              <w:bottom w:val="nil"/>
              <w:right w:val="nil"/>
            </w:tcBorders>
            <w:shd w:val="clear" w:color="auto" w:fill="auto"/>
            <w:noWrap/>
            <w:vAlign w:val="bottom"/>
          </w:tcPr>
          <w:p w14:paraId="346A41F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6B711E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D9A04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46</w:t>
            </w:r>
          </w:p>
        </w:tc>
        <w:tc>
          <w:tcPr>
            <w:tcW w:w="576" w:type="dxa"/>
            <w:tcBorders>
              <w:top w:val="nil"/>
              <w:left w:val="nil"/>
              <w:bottom w:val="nil"/>
              <w:right w:val="nil"/>
            </w:tcBorders>
            <w:shd w:val="clear" w:color="auto" w:fill="auto"/>
            <w:noWrap/>
            <w:vAlign w:val="bottom"/>
          </w:tcPr>
          <w:p w14:paraId="48A8BC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-2.24</w:t>
            </w:r>
          </w:p>
        </w:tc>
        <w:tc>
          <w:tcPr>
            <w:tcW w:w="507" w:type="dxa"/>
            <w:tcBorders>
              <w:top w:val="nil"/>
              <w:left w:val="nil"/>
              <w:bottom w:val="nil"/>
              <w:right w:val="nil"/>
            </w:tcBorders>
            <w:shd w:val="clear" w:color="auto" w:fill="auto"/>
            <w:noWrap/>
            <w:vAlign w:val="bottom"/>
          </w:tcPr>
          <w:p w14:paraId="0C58A5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3FE46AF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E79A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2AC95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C7A2B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E874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1DCDB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9AED5E8" w14:textId="77777777" w:rsidTr="00696718">
        <w:trPr>
          <w:trHeight w:val="300"/>
        </w:trPr>
        <w:tc>
          <w:tcPr>
            <w:tcW w:w="1796" w:type="dxa"/>
            <w:tcBorders>
              <w:top w:val="nil"/>
              <w:left w:val="nil"/>
              <w:bottom w:val="nil"/>
              <w:right w:val="nil"/>
            </w:tcBorders>
            <w:shd w:val="clear" w:color="auto" w:fill="auto"/>
            <w:noWrap/>
            <w:vAlign w:val="bottom"/>
          </w:tcPr>
          <w:p w14:paraId="7C29E7E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6EB2595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B194E8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44.67</w:t>
            </w:r>
          </w:p>
        </w:tc>
        <w:tc>
          <w:tcPr>
            <w:tcW w:w="576" w:type="dxa"/>
            <w:tcBorders>
              <w:top w:val="nil"/>
              <w:left w:val="nil"/>
              <w:bottom w:val="nil"/>
              <w:right w:val="nil"/>
            </w:tcBorders>
            <w:shd w:val="clear" w:color="auto" w:fill="auto"/>
            <w:noWrap/>
            <w:vAlign w:val="bottom"/>
          </w:tcPr>
          <w:p w14:paraId="24E612E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-0.55</w:t>
            </w:r>
          </w:p>
        </w:tc>
        <w:tc>
          <w:tcPr>
            <w:tcW w:w="507" w:type="dxa"/>
            <w:tcBorders>
              <w:top w:val="nil"/>
              <w:left w:val="nil"/>
              <w:bottom w:val="nil"/>
              <w:right w:val="nil"/>
            </w:tcBorders>
            <w:shd w:val="clear" w:color="auto" w:fill="auto"/>
            <w:noWrap/>
            <w:vAlign w:val="bottom"/>
          </w:tcPr>
          <w:p w14:paraId="297089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5D5BB6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227C13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0D16D4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D00C1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B6BE2F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4EFAC3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B05A7C8" w14:textId="77777777" w:rsidTr="00696718">
        <w:trPr>
          <w:trHeight w:val="300"/>
        </w:trPr>
        <w:tc>
          <w:tcPr>
            <w:tcW w:w="1796" w:type="dxa"/>
            <w:tcBorders>
              <w:top w:val="nil"/>
              <w:left w:val="nil"/>
              <w:bottom w:val="nil"/>
              <w:right w:val="nil"/>
            </w:tcBorders>
            <w:shd w:val="clear" w:color="auto" w:fill="auto"/>
            <w:noWrap/>
            <w:vAlign w:val="bottom"/>
          </w:tcPr>
          <w:p w14:paraId="2350FEE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754F7A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514818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58.67</w:t>
            </w:r>
          </w:p>
        </w:tc>
        <w:tc>
          <w:tcPr>
            <w:tcW w:w="576" w:type="dxa"/>
            <w:tcBorders>
              <w:top w:val="nil"/>
              <w:left w:val="nil"/>
              <w:bottom w:val="nil"/>
              <w:right w:val="nil"/>
            </w:tcBorders>
            <w:shd w:val="clear" w:color="auto" w:fill="auto"/>
            <w:noWrap/>
            <w:vAlign w:val="bottom"/>
          </w:tcPr>
          <w:p w14:paraId="7EBA7E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539D49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541EF3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8041F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D6F27B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52D3B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092186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FC0303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B81808C" w14:textId="77777777" w:rsidTr="00696718">
        <w:trPr>
          <w:trHeight w:val="300"/>
        </w:trPr>
        <w:tc>
          <w:tcPr>
            <w:tcW w:w="1796" w:type="dxa"/>
            <w:tcBorders>
              <w:top w:val="nil"/>
              <w:left w:val="nil"/>
              <w:bottom w:val="nil"/>
              <w:right w:val="nil"/>
            </w:tcBorders>
            <w:shd w:val="clear" w:color="auto" w:fill="auto"/>
            <w:noWrap/>
            <w:vAlign w:val="bottom"/>
          </w:tcPr>
          <w:p w14:paraId="030297A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Oberleitner</w:t>
            </w:r>
          </w:p>
        </w:tc>
        <w:tc>
          <w:tcPr>
            <w:tcW w:w="540" w:type="dxa"/>
            <w:tcBorders>
              <w:top w:val="nil"/>
              <w:left w:val="nil"/>
              <w:bottom w:val="nil"/>
              <w:right w:val="nil"/>
            </w:tcBorders>
            <w:shd w:val="clear" w:color="auto" w:fill="auto"/>
            <w:noWrap/>
            <w:vAlign w:val="bottom"/>
          </w:tcPr>
          <w:p w14:paraId="158075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C2F34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39FB54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-2.36</w:t>
            </w:r>
          </w:p>
        </w:tc>
        <w:tc>
          <w:tcPr>
            <w:tcW w:w="507" w:type="dxa"/>
            <w:tcBorders>
              <w:top w:val="nil"/>
              <w:left w:val="nil"/>
              <w:bottom w:val="nil"/>
              <w:right w:val="nil"/>
            </w:tcBorders>
            <w:shd w:val="clear" w:color="auto" w:fill="auto"/>
            <w:noWrap/>
            <w:vAlign w:val="bottom"/>
          </w:tcPr>
          <w:p w14:paraId="79F2F0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7FF9A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23D19D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BA56E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7D10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CF53F5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78B06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F53839" w14:textId="77777777" w:rsidTr="00696718">
        <w:trPr>
          <w:trHeight w:val="300"/>
        </w:trPr>
        <w:tc>
          <w:tcPr>
            <w:tcW w:w="1796" w:type="dxa"/>
            <w:tcBorders>
              <w:top w:val="nil"/>
              <w:left w:val="nil"/>
              <w:bottom w:val="nil"/>
              <w:right w:val="nil"/>
            </w:tcBorders>
            <w:shd w:val="clear" w:color="auto" w:fill="auto"/>
            <w:noWrap/>
            <w:vAlign w:val="bottom"/>
          </w:tcPr>
          <w:p w14:paraId="722D60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O’Brien</w:t>
            </w:r>
          </w:p>
        </w:tc>
        <w:tc>
          <w:tcPr>
            <w:tcW w:w="540" w:type="dxa"/>
            <w:tcBorders>
              <w:top w:val="nil"/>
              <w:left w:val="nil"/>
              <w:bottom w:val="nil"/>
              <w:right w:val="nil"/>
            </w:tcBorders>
            <w:shd w:val="clear" w:color="auto" w:fill="auto"/>
            <w:noWrap/>
            <w:vAlign w:val="bottom"/>
          </w:tcPr>
          <w:p w14:paraId="51E034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13CF9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3B2D6B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5876A76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5B00B10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4494ED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206E06C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068B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E0FA4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92A1F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D964D87" w14:textId="77777777" w:rsidTr="00696718">
        <w:trPr>
          <w:trHeight w:val="300"/>
        </w:trPr>
        <w:tc>
          <w:tcPr>
            <w:tcW w:w="1796" w:type="dxa"/>
            <w:tcBorders>
              <w:top w:val="nil"/>
              <w:left w:val="nil"/>
              <w:bottom w:val="nil"/>
              <w:right w:val="nil"/>
            </w:tcBorders>
            <w:shd w:val="clear" w:color="auto" w:fill="auto"/>
            <w:noWrap/>
            <w:vAlign w:val="bottom"/>
          </w:tcPr>
          <w:p w14:paraId="4D7A8C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Peterson</w:t>
            </w:r>
          </w:p>
        </w:tc>
        <w:tc>
          <w:tcPr>
            <w:tcW w:w="540" w:type="dxa"/>
            <w:tcBorders>
              <w:top w:val="nil"/>
              <w:left w:val="nil"/>
              <w:bottom w:val="nil"/>
              <w:right w:val="nil"/>
            </w:tcBorders>
            <w:shd w:val="clear" w:color="auto" w:fill="auto"/>
            <w:noWrap/>
            <w:vAlign w:val="bottom"/>
          </w:tcPr>
          <w:p w14:paraId="71734B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F17A2A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78C818E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-0.89</w:t>
            </w:r>
          </w:p>
        </w:tc>
        <w:tc>
          <w:tcPr>
            <w:tcW w:w="507" w:type="dxa"/>
            <w:tcBorders>
              <w:top w:val="nil"/>
              <w:left w:val="nil"/>
              <w:bottom w:val="nil"/>
              <w:right w:val="nil"/>
            </w:tcBorders>
            <w:shd w:val="clear" w:color="auto" w:fill="auto"/>
            <w:noWrap/>
            <w:vAlign w:val="bottom"/>
          </w:tcPr>
          <w:p w14:paraId="2F70BC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2EA05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36D3796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9E49FD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D58D0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590BB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82B63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ED59B00" w14:textId="77777777" w:rsidTr="00696718">
        <w:trPr>
          <w:trHeight w:val="300"/>
        </w:trPr>
        <w:tc>
          <w:tcPr>
            <w:tcW w:w="1796" w:type="dxa"/>
            <w:tcBorders>
              <w:top w:val="nil"/>
              <w:left w:val="nil"/>
              <w:bottom w:val="nil"/>
              <w:right w:val="nil"/>
            </w:tcBorders>
            <w:shd w:val="clear" w:color="auto" w:fill="auto"/>
            <w:noWrap/>
            <w:vAlign w:val="bottom"/>
          </w:tcPr>
          <w:p w14:paraId="7A29082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Pharo</w:t>
            </w:r>
          </w:p>
        </w:tc>
        <w:tc>
          <w:tcPr>
            <w:tcW w:w="540" w:type="dxa"/>
            <w:tcBorders>
              <w:top w:val="nil"/>
              <w:left w:val="nil"/>
              <w:bottom w:val="nil"/>
              <w:right w:val="nil"/>
            </w:tcBorders>
            <w:shd w:val="clear" w:color="auto" w:fill="auto"/>
            <w:noWrap/>
            <w:vAlign w:val="bottom"/>
          </w:tcPr>
          <w:p w14:paraId="132BF2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806DD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5A7701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-1.33</w:t>
            </w:r>
          </w:p>
        </w:tc>
        <w:tc>
          <w:tcPr>
            <w:tcW w:w="507" w:type="dxa"/>
            <w:tcBorders>
              <w:top w:val="nil"/>
              <w:left w:val="nil"/>
              <w:bottom w:val="nil"/>
              <w:right w:val="nil"/>
            </w:tcBorders>
            <w:shd w:val="clear" w:color="auto" w:fill="auto"/>
            <w:noWrap/>
            <w:vAlign w:val="bottom"/>
          </w:tcPr>
          <w:p w14:paraId="227B75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5688A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469FA6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5BC3E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51BD57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bottom w:val="nil"/>
              <w:right w:val="nil"/>
            </w:tcBorders>
            <w:shd w:val="clear" w:color="auto" w:fill="auto"/>
            <w:noWrap/>
            <w:vAlign w:val="bottom"/>
          </w:tcPr>
          <w:p w14:paraId="67C35B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4CA4F1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1595656" w14:textId="77777777" w:rsidTr="00696718">
        <w:trPr>
          <w:trHeight w:val="300"/>
        </w:trPr>
        <w:tc>
          <w:tcPr>
            <w:tcW w:w="1796" w:type="dxa"/>
            <w:tcBorders>
              <w:top w:val="nil"/>
              <w:left w:val="nil"/>
              <w:bottom w:val="nil"/>
              <w:right w:val="nil"/>
            </w:tcBorders>
            <w:shd w:val="clear" w:color="auto" w:fill="auto"/>
            <w:noWrap/>
            <w:vAlign w:val="bottom"/>
          </w:tcPr>
          <w:p w14:paraId="13A84B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Plaisier</w:t>
            </w:r>
          </w:p>
        </w:tc>
        <w:tc>
          <w:tcPr>
            <w:tcW w:w="540" w:type="dxa"/>
            <w:tcBorders>
              <w:top w:val="nil"/>
              <w:left w:val="nil"/>
              <w:bottom w:val="nil"/>
              <w:right w:val="nil"/>
            </w:tcBorders>
            <w:shd w:val="clear" w:color="auto" w:fill="auto"/>
            <w:noWrap/>
            <w:vAlign w:val="bottom"/>
          </w:tcPr>
          <w:p w14:paraId="3A5536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21F60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76" w:type="dxa"/>
            <w:tcBorders>
              <w:top w:val="nil"/>
              <w:left w:val="nil"/>
              <w:bottom w:val="nil"/>
              <w:right w:val="nil"/>
            </w:tcBorders>
            <w:shd w:val="clear" w:color="auto" w:fill="auto"/>
            <w:noWrap/>
            <w:vAlign w:val="bottom"/>
          </w:tcPr>
          <w:p w14:paraId="38CE2C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-0.36</w:t>
            </w:r>
          </w:p>
        </w:tc>
        <w:tc>
          <w:tcPr>
            <w:tcW w:w="507" w:type="dxa"/>
            <w:tcBorders>
              <w:top w:val="nil"/>
              <w:left w:val="nil"/>
              <w:bottom w:val="nil"/>
              <w:right w:val="nil"/>
            </w:tcBorders>
            <w:shd w:val="clear" w:color="auto" w:fill="auto"/>
            <w:noWrap/>
            <w:vAlign w:val="bottom"/>
          </w:tcPr>
          <w:p w14:paraId="588C9EE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25B9F82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6A7225B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81DE2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6D77EC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CBD35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71C6C3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3BBC086C" w14:textId="77777777" w:rsidTr="00696718">
        <w:trPr>
          <w:trHeight w:val="300"/>
        </w:trPr>
        <w:tc>
          <w:tcPr>
            <w:tcW w:w="1796" w:type="dxa"/>
            <w:tcBorders>
              <w:top w:val="nil"/>
              <w:left w:val="nil"/>
              <w:bottom w:val="nil"/>
              <w:right w:val="nil"/>
            </w:tcBorders>
            <w:shd w:val="clear" w:color="auto" w:fill="auto"/>
            <w:noWrap/>
            <w:vAlign w:val="bottom"/>
          </w:tcPr>
          <w:p w14:paraId="0B521FA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Ramirez</w:t>
            </w:r>
          </w:p>
        </w:tc>
        <w:tc>
          <w:tcPr>
            <w:tcW w:w="540" w:type="dxa"/>
            <w:tcBorders>
              <w:top w:val="nil"/>
              <w:left w:val="nil"/>
              <w:bottom w:val="nil"/>
              <w:right w:val="nil"/>
            </w:tcBorders>
            <w:shd w:val="clear" w:color="auto" w:fill="auto"/>
            <w:noWrap/>
            <w:vAlign w:val="bottom"/>
          </w:tcPr>
          <w:p w14:paraId="6894E74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378EB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40FDD7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-2.26</w:t>
            </w:r>
          </w:p>
        </w:tc>
        <w:tc>
          <w:tcPr>
            <w:tcW w:w="507" w:type="dxa"/>
            <w:tcBorders>
              <w:top w:val="nil"/>
              <w:left w:val="nil"/>
              <w:bottom w:val="nil"/>
              <w:right w:val="nil"/>
            </w:tcBorders>
            <w:shd w:val="clear" w:color="auto" w:fill="auto"/>
            <w:noWrap/>
            <w:vAlign w:val="bottom"/>
          </w:tcPr>
          <w:p w14:paraId="654E9A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137B35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78B32B9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0C9BA3C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E61EF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3EF3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1416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B604CEB" w14:textId="77777777" w:rsidTr="00696718">
        <w:trPr>
          <w:trHeight w:val="300"/>
        </w:trPr>
        <w:tc>
          <w:tcPr>
            <w:tcW w:w="1796" w:type="dxa"/>
            <w:tcBorders>
              <w:top w:val="nil"/>
              <w:left w:val="nil"/>
              <w:bottom w:val="nil"/>
              <w:right w:val="nil"/>
            </w:tcBorders>
            <w:shd w:val="clear" w:color="auto" w:fill="auto"/>
            <w:noWrap/>
            <w:vAlign w:val="bottom"/>
          </w:tcPr>
          <w:p w14:paraId="379BEF6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Ren</w:t>
            </w:r>
          </w:p>
        </w:tc>
        <w:tc>
          <w:tcPr>
            <w:tcW w:w="540" w:type="dxa"/>
            <w:tcBorders>
              <w:top w:val="nil"/>
              <w:left w:val="nil"/>
              <w:bottom w:val="nil"/>
              <w:right w:val="nil"/>
            </w:tcBorders>
            <w:shd w:val="clear" w:color="auto" w:fill="auto"/>
            <w:noWrap/>
            <w:vAlign w:val="bottom"/>
          </w:tcPr>
          <w:p w14:paraId="743CFA6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25FC2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53</w:t>
            </w:r>
          </w:p>
        </w:tc>
        <w:tc>
          <w:tcPr>
            <w:tcW w:w="576" w:type="dxa"/>
            <w:tcBorders>
              <w:top w:val="nil"/>
              <w:left w:val="nil"/>
              <w:bottom w:val="nil"/>
              <w:right w:val="nil"/>
            </w:tcBorders>
            <w:shd w:val="clear" w:color="auto" w:fill="auto"/>
            <w:noWrap/>
            <w:vAlign w:val="bottom"/>
          </w:tcPr>
          <w:p w14:paraId="0EA9E4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-2.18</w:t>
            </w:r>
          </w:p>
        </w:tc>
        <w:tc>
          <w:tcPr>
            <w:tcW w:w="507" w:type="dxa"/>
            <w:tcBorders>
              <w:top w:val="nil"/>
              <w:left w:val="nil"/>
              <w:bottom w:val="nil"/>
              <w:right w:val="nil"/>
            </w:tcBorders>
            <w:shd w:val="clear" w:color="auto" w:fill="auto"/>
            <w:noWrap/>
            <w:vAlign w:val="bottom"/>
          </w:tcPr>
          <w:p w14:paraId="26B321F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12AC1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204FCFE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0E7CC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78AECB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7A880A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5C3B6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28F65B6" w14:textId="77777777" w:rsidTr="00696718">
        <w:trPr>
          <w:trHeight w:val="300"/>
        </w:trPr>
        <w:tc>
          <w:tcPr>
            <w:tcW w:w="1796" w:type="dxa"/>
            <w:tcBorders>
              <w:top w:val="nil"/>
              <w:left w:val="nil"/>
              <w:bottom w:val="nil"/>
              <w:right w:val="nil"/>
            </w:tcBorders>
            <w:shd w:val="clear" w:color="auto" w:fill="auto"/>
            <w:noWrap/>
            <w:vAlign w:val="bottom"/>
          </w:tcPr>
          <w:p w14:paraId="28738D1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Renneberg</w:t>
            </w:r>
          </w:p>
        </w:tc>
        <w:tc>
          <w:tcPr>
            <w:tcW w:w="540" w:type="dxa"/>
            <w:tcBorders>
              <w:top w:val="nil"/>
              <w:left w:val="nil"/>
              <w:bottom w:val="nil"/>
              <w:right w:val="nil"/>
            </w:tcBorders>
            <w:shd w:val="clear" w:color="auto" w:fill="auto"/>
            <w:noWrap/>
            <w:vAlign w:val="bottom"/>
          </w:tcPr>
          <w:p w14:paraId="73F799C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CD2F7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446166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67AC888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60FFB9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4D693A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58E895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0.47</w:t>
            </w:r>
          </w:p>
        </w:tc>
        <w:tc>
          <w:tcPr>
            <w:tcW w:w="507" w:type="dxa"/>
            <w:tcBorders>
              <w:top w:val="nil"/>
              <w:left w:val="nil"/>
              <w:bottom w:val="nil"/>
              <w:right w:val="nil"/>
            </w:tcBorders>
            <w:shd w:val="clear" w:color="auto" w:fill="auto"/>
            <w:noWrap/>
            <w:vAlign w:val="bottom"/>
          </w:tcPr>
          <w:p w14:paraId="6DAA03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2E5493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7D9830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33236F28" w14:textId="77777777" w:rsidTr="00696718">
        <w:trPr>
          <w:trHeight w:val="300"/>
        </w:trPr>
        <w:tc>
          <w:tcPr>
            <w:tcW w:w="1796" w:type="dxa"/>
            <w:tcBorders>
              <w:top w:val="nil"/>
              <w:left w:val="nil"/>
              <w:bottom w:val="nil"/>
              <w:right w:val="nil"/>
            </w:tcBorders>
            <w:shd w:val="clear" w:color="auto" w:fill="auto"/>
            <w:noWrap/>
            <w:vAlign w:val="bottom"/>
          </w:tcPr>
          <w:p w14:paraId="623DD87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Riva</w:t>
            </w:r>
          </w:p>
        </w:tc>
        <w:tc>
          <w:tcPr>
            <w:tcW w:w="540" w:type="dxa"/>
            <w:tcBorders>
              <w:top w:val="nil"/>
              <w:left w:val="nil"/>
              <w:bottom w:val="nil"/>
              <w:right w:val="nil"/>
            </w:tcBorders>
            <w:shd w:val="clear" w:color="auto" w:fill="auto"/>
            <w:noWrap/>
            <w:vAlign w:val="bottom"/>
          </w:tcPr>
          <w:p w14:paraId="79A58B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EEEDB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100</w:t>
            </w:r>
          </w:p>
        </w:tc>
        <w:tc>
          <w:tcPr>
            <w:tcW w:w="576" w:type="dxa"/>
            <w:tcBorders>
              <w:top w:val="nil"/>
              <w:left w:val="nil"/>
              <w:bottom w:val="nil"/>
              <w:right w:val="nil"/>
            </w:tcBorders>
            <w:shd w:val="clear" w:color="auto" w:fill="auto"/>
            <w:noWrap/>
            <w:vAlign w:val="bottom"/>
          </w:tcPr>
          <w:p w14:paraId="0C600C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-2.10</w:t>
            </w:r>
          </w:p>
        </w:tc>
        <w:tc>
          <w:tcPr>
            <w:tcW w:w="507" w:type="dxa"/>
            <w:tcBorders>
              <w:top w:val="nil"/>
              <w:left w:val="nil"/>
              <w:bottom w:val="nil"/>
              <w:right w:val="nil"/>
            </w:tcBorders>
            <w:shd w:val="clear" w:color="auto" w:fill="auto"/>
            <w:noWrap/>
            <w:vAlign w:val="bottom"/>
          </w:tcPr>
          <w:p w14:paraId="5BD57A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27C8E05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6053DF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0CBE50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C16ED3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696740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ECFF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2B75D18" w14:textId="77777777" w:rsidTr="00696718">
        <w:trPr>
          <w:trHeight w:val="300"/>
        </w:trPr>
        <w:tc>
          <w:tcPr>
            <w:tcW w:w="1796" w:type="dxa"/>
            <w:tcBorders>
              <w:top w:val="nil"/>
              <w:left w:val="nil"/>
              <w:bottom w:val="nil"/>
              <w:right w:val="nil"/>
            </w:tcBorders>
            <w:shd w:val="clear" w:color="auto" w:fill="auto"/>
            <w:noWrap/>
            <w:vAlign w:val="bottom"/>
          </w:tcPr>
          <w:p w14:paraId="716C2A9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Ruggieri</w:t>
            </w:r>
          </w:p>
        </w:tc>
        <w:tc>
          <w:tcPr>
            <w:tcW w:w="540" w:type="dxa"/>
            <w:tcBorders>
              <w:top w:val="nil"/>
              <w:left w:val="nil"/>
              <w:bottom w:val="nil"/>
              <w:right w:val="nil"/>
            </w:tcBorders>
            <w:shd w:val="clear" w:color="auto" w:fill="auto"/>
            <w:noWrap/>
            <w:vAlign w:val="bottom"/>
          </w:tcPr>
          <w:p w14:paraId="5DABEE7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7E89A8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217E2A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002E86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13ED42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102BF2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01155A5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37686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7ACBDD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8FBE61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F190B7B" w14:textId="77777777" w:rsidTr="00696718">
        <w:trPr>
          <w:trHeight w:val="300"/>
        </w:trPr>
        <w:tc>
          <w:tcPr>
            <w:tcW w:w="1796" w:type="dxa"/>
            <w:tcBorders>
              <w:top w:val="nil"/>
              <w:left w:val="nil"/>
              <w:right w:val="nil"/>
            </w:tcBorders>
            <w:shd w:val="clear" w:color="auto" w:fill="auto"/>
            <w:noWrap/>
            <w:vAlign w:val="bottom"/>
          </w:tcPr>
          <w:p w14:paraId="0F7B3FE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Ruggieri</w:t>
            </w:r>
          </w:p>
        </w:tc>
        <w:tc>
          <w:tcPr>
            <w:tcW w:w="540" w:type="dxa"/>
            <w:tcBorders>
              <w:top w:val="nil"/>
              <w:left w:val="nil"/>
              <w:right w:val="nil"/>
            </w:tcBorders>
            <w:shd w:val="clear" w:color="auto" w:fill="auto"/>
            <w:noWrap/>
            <w:vAlign w:val="bottom"/>
          </w:tcPr>
          <w:p w14:paraId="064F67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right w:val="nil"/>
            </w:tcBorders>
            <w:shd w:val="clear" w:color="auto" w:fill="auto"/>
            <w:noWrap/>
            <w:vAlign w:val="bottom"/>
          </w:tcPr>
          <w:p w14:paraId="2F33E0D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right w:val="nil"/>
            </w:tcBorders>
            <w:shd w:val="clear" w:color="auto" w:fill="auto"/>
            <w:noWrap/>
            <w:vAlign w:val="bottom"/>
          </w:tcPr>
          <w:p w14:paraId="744449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right w:val="nil"/>
            </w:tcBorders>
            <w:shd w:val="clear" w:color="auto" w:fill="auto"/>
            <w:noWrap/>
            <w:vAlign w:val="bottom"/>
          </w:tcPr>
          <w:p w14:paraId="7AB742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right w:val="nil"/>
            </w:tcBorders>
            <w:shd w:val="clear" w:color="auto" w:fill="auto"/>
            <w:noWrap/>
            <w:vAlign w:val="bottom"/>
          </w:tcPr>
          <w:p w14:paraId="638C45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right w:val="nil"/>
            </w:tcBorders>
            <w:shd w:val="clear" w:color="auto" w:fill="auto"/>
            <w:noWrap/>
            <w:vAlign w:val="bottom"/>
          </w:tcPr>
          <w:p w14:paraId="174172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right w:val="nil"/>
            </w:tcBorders>
            <w:shd w:val="clear" w:color="auto" w:fill="auto"/>
            <w:noWrap/>
            <w:vAlign w:val="bottom"/>
          </w:tcPr>
          <w:p w14:paraId="44C3A8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507" w:type="dxa"/>
            <w:tcBorders>
              <w:top w:val="nil"/>
              <w:left w:val="nil"/>
              <w:right w:val="nil"/>
            </w:tcBorders>
            <w:shd w:val="clear" w:color="auto" w:fill="auto"/>
            <w:noWrap/>
            <w:vAlign w:val="bottom"/>
          </w:tcPr>
          <w:p w14:paraId="2121AB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right w:val="nil"/>
            </w:tcBorders>
            <w:shd w:val="clear" w:color="auto" w:fill="auto"/>
            <w:noWrap/>
            <w:vAlign w:val="bottom"/>
          </w:tcPr>
          <w:p w14:paraId="23C5CCA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-0.68</w:t>
            </w:r>
          </w:p>
        </w:tc>
        <w:tc>
          <w:tcPr>
            <w:tcW w:w="507" w:type="dxa"/>
            <w:tcBorders>
              <w:top w:val="nil"/>
              <w:left w:val="nil"/>
              <w:right w:val="nil"/>
            </w:tcBorders>
            <w:shd w:val="clear" w:color="auto" w:fill="auto"/>
            <w:noWrap/>
            <w:vAlign w:val="bottom"/>
          </w:tcPr>
          <w:p w14:paraId="7648BA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41A502A" w14:textId="77777777" w:rsidTr="00696718">
        <w:trPr>
          <w:trHeight w:val="300"/>
        </w:trPr>
        <w:tc>
          <w:tcPr>
            <w:tcW w:w="1796" w:type="dxa"/>
            <w:tcBorders>
              <w:left w:val="nil"/>
              <w:bottom w:val="nil"/>
              <w:right w:val="nil"/>
            </w:tcBorders>
            <w:shd w:val="clear" w:color="auto" w:fill="auto"/>
            <w:noWrap/>
            <w:vAlign w:val="bottom"/>
          </w:tcPr>
          <w:p w14:paraId="5EDA4DD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left w:val="nil"/>
              <w:bottom w:val="nil"/>
              <w:right w:val="nil"/>
            </w:tcBorders>
            <w:shd w:val="clear" w:color="auto" w:fill="auto"/>
            <w:noWrap/>
            <w:vAlign w:val="bottom"/>
          </w:tcPr>
          <w:p w14:paraId="77E826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left w:val="nil"/>
              <w:bottom w:val="nil"/>
              <w:right w:val="nil"/>
            </w:tcBorders>
            <w:shd w:val="clear" w:color="auto" w:fill="auto"/>
            <w:noWrap/>
            <w:vAlign w:val="bottom"/>
          </w:tcPr>
          <w:p w14:paraId="201961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left w:val="nil"/>
              <w:bottom w:val="nil"/>
              <w:right w:val="nil"/>
            </w:tcBorders>
            <w:shd w:val="clear" w:color="auto" w:fill="auto"/>
            <w:noWrap/>
            <w:vAlign w:val="bottom"/>
          </w:tcPr>
          <w:p w14:paraId="08CDA2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left w:val="nil"/>
              <w:bottom w:val="nil"/>
              <w:right w:val="nil"/>
            </w:tcBorders>
            <w:shd w:val="clear" w:color="auto" w:fill="auto"/>
            <w:noWrap/>
            <w:vAlign w:val="bottom"/>
          </w:tcPr>
          <w:p w14:paraId="53D927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left w:val="nil"/>
              <w:bottom w:val="nil"/>
              <w:right w:val="nil"/>
            </w:tcBorders>
            <w:shd w:val="clear" w:color="auto" w:fill="auto"/>
            <w:noWrap/>
            <w:vAlign w:val="bottom"/>
          </w:tcPr>
          <w:p w14:paraId="4CDEF21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left w:val="nil"/>
              <w:bottom w:val="nil"/>
              <w:right w:val="nil"/>
            </w:tcBorders>
            <w:shd w:val="clear" w:color="auto" w:fill="auto"/>
            <w:noWrap/>
            <w:vAlign w:val="bottom"/>
          </w:tcPr>
          <w:p w14:paraId="1FFA418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left w:val="nil"/>
              <w:bottom w:val="nil"/>
              <w:right w:val="nil"/>
            </w:tcBorders>
            <w:shd w:val="clear" w:color="auto" w:fill="auto"/>
            <w:noWrap/>
            <w:vAlign w:val="bottom"/>
          </w:tcPr>
          <w:p w14:paraId="5EAFFA4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202279A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left w:val="nil"/>
              <w:bottom w:val="nil"/>
              <w:right w:val="nil"/>
            </w:tcBorders>
            <w:shd w:val="clear" w:color="auto" w:fill="auto"/>
            <w:noWrap/>
            <w:vAlign w:val="bottom"/>
          </w:tcPr>
          <w:p w14:paraId="65A0A93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5F87B4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EABF6A0" w14:textId="77777777" w:rsidTr="00696718">
        <w:trPr>
          <w:trHeight w:val="300"/>
        </w:trPr>
        <w:tc>
          <w:tcPr>
            <w:tcW w:w="1796" w:type="dxa"/>
            <w:tcBorders>
              <w:top w:val="nil"/>
              <w:left w:val="nil"/>
              <w:bottom w:val="nil"/>
              <w:right w:val="nil"/>
            </w:tcBorders>
            <w:shd w:val="clear" w:color="auto" w:fill="auto"/>
            <w:noWrap/>
            <w:vAlign w:val="bottom"/>
          </w:tcPr>
          <w:p w14:paraId="30824A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116F0C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C4E95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w:t>
            </w:r>
          </w:p>
        </w:tc>
        <w:tc>
          <w:tcPr>
            <w:tcW w:w="576" w:type="dxa"/>
            <w:tcBorders>
              <w:top w:val="nil"/>
              <w:left w:val="nil"/>
              <w:bottom w:val="nil"/>
              <w:right w:val="nil"/>
            </w:tcBorders>
            <w:shd w:val="clear" w:color="auto" w:fill="auto"/>
            <w:noWrap/>
            <w:vAlign w:val="bottom"/>
          </w:tcPr>
          <w:p w14:paraId="1DC416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-2.28</w:t>
            </w:r>
          </w:p>
        </w:tc>
        <w:tc>
          <w:tcPr>
            <w:tcW w:w="507" w:type="dxa"/>
            <w:tcBorders>
              <w:top w:val="nil"/>
              <w:left w:val="nil"/>
              <w:bottom w:val="nil"/>
              <w:right w:val="nil"/>
            </w:tcBorders>
            <w:shd w:val="clear" w:color="auto" w:fill="auto"/>
            <w:noWrap/>
            <w:vAlign w:val="bottom"/>
          </w:tcPr>
          <w:p w14:paraId="06AE7B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76" w:type="dxa"/>
            <w:tcBorders>
              <w:top w:val="nil"/>
              <w:left w:val="nil"/>
              <w:bottom w:val="nil"/>
              <w:right w:val="nil"/>
            </w:tcBorders>
            <w:shd w:val="clear" w:color="auto" w:fill="auto"/>
            <w:noWrap/>
            <w:vAlign w:val="bottom"/>
          </w:tcPr>
          <w:p w14:paraId="6EBED5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2A0BDD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244112D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F7BCCC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6B6A2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D4F44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B501CC1" w14:textId="77777777" w:rsidTr="00696718">
        <w:trPr>
          <w:trHeight w:val="300"/>
        </w:trPr>
        <w:tc>
          <w:tcPr>
            <w:tcW w:w="1796" w:type="dxa"/>
            <w:tcBorders>
              <w:top w:val="nil"/>
              <w:left w:val="nil"/>
              <w:bottom w:val="nil"/>
              <w:right w:val="nil"/>
            </w:tcBorders>
            <w:shd w:val="clear" w:color="auto" w:fill="auto"/>
            <w:noWrap/>
            <w:vAlign w:val="bottom"/>
          </w:tcPr>
          <w:p w14:paraId="46211FC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7FCC21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53A9F6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45010C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-1.74</w:t>
            </w:r>
          </w:p>
        </w:tc>
        <w:tc>
          <w:tcPr>
            <w:tcW w:w="507" w:type="dxa"/>
            <w:tcBorders>
              <w:top w:val="nil"/>
              <w:left w:val="nil"/>
              <w:bottom w:val="nil"/>
              <w:right w:val="nil"/>
            </w:tcBorders>
            <w:shd w:val="clear" w:color="auto" w:fill="auto"/>
            <w:noWrap/>
            <w:vAlign w:val="bottom"/>
          </w:tcPr>
          <w:p w14:paraId="5441CB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B25EC2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78E2D4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0F50A1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390FDC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C64AA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FE85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971AC8" w14:textId="77777777" w:rsidTr="00696718">
        <w:trPr>
          <w:trHeight w:val="300"/>
        </w:trPr>
        <w:tc>
          <w:tcPr>
            <w:tcW w:w="1796" w:type="dxa"/>
            <w:tcBorders>
              <w:top w:val="nil"/>
              <w:left w:val="nil"/>
              <w:bottom w:val="nil"/>
              <w:right w:val="nil"/>
            </w:tcBorders>
            <w:shd w:val="clear" w:color="auto" w:fill="auto"/>
            <w:noWrap/>
            <w:vAlign w:val="bottom"/>
          </w:tcPr>
          <w:p w14:paraId="0B6BE04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Salvy</w:t>
            </w:r>
          </w:p>
        </w:tc>
        <w:tc>
          <w:tcPr>
            <w:tcW w:w="540" w:type="dxa"/>
            <w:tcBorders>
              <w:top w:val="nil"/>
              <w:left w:val="nil"/>
              <w:bottom w:val="nil"/>
              <w:right w:val="nil"/>
            </w:tcBorders>
            <w:shd w:val="clear" w:color="auto" w:fill="auto"/>
            <w:noWrap/>
            <w:vAlign w:val="bottom"/>
          </w:tcPr>
          <w:p w14:paraId="44878D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1F590B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3611A5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top w:val="nil"/>
              <w:left w:val="nil"/>
              <w:bottom w:val="nil"/>
              <w:right w:val="nil"/>
            </w:tcBorders>
            <w:shd w:val="clear" w:color="auto" w:fill="auto"/>
            <w:noWrap/>
            <w:vAlign w:val="bottom"/>
          </w:tcPr>
          <w:p w14:paraId="5E0777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5F8C75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2A96C4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7501E89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543F6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57D8B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420F6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38B0440" w14:textId="77777777" w:rsidTr="00696718">
        <w:trPr>
          <w:trHeight w:val="300"/>
        </w:trPr>
        <w:tc>
          <w:tcPr>
            <w:tcW w:w="1796" w:type="dxa"/>
            <w:tcBorders>
              <w:top w:val="nil"/>
              <w:left w:val="nil"/>
              <w:bottom w:val="nil"/>
              <w:right w:val="nil"/>
            </w:tcBorders>
            <w:shd w:val="clear" w:color="auto" w:fill="auto"/>
            <w:noWrap/>
            <w:vAlign w:val="bottom"/>
          </w:tcPr>
          <w:p w14:paraId="52EB46E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Salvy</w:t>
            </w:r>
          </w:p>
        </w:tc>
        <w:tc>
          <w:tcPr>
            <w:tcW w:w="540" w:type="dxa"/>
            <w:tcBorders>
              <w:top w:val="nil"/>
              <w:left w:val="nil"/>
              <w:bottom w:val="nil"/>
              <w:right w:val="nil"/>
            </w:tcBorders>
            <w:shd w:val="clear" w:color="auto" w:fill="auto"/>
            <w:noWrap/>
            <w:vAlign w:val="bottom"/>
          </w:tcPr>
          <w:p w14:paraId="270B89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0AD541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103</w:t>
            </w:r>
          </w:p>
        </w:tc>
        <w:tc>
          <w:tcPr>
            <w:tcW w:w="576" w:type="dxa"/>
            <w:tcBorders>
              <w:top w:val="nil"/>
              <w:left w:val="nil"/>
              <w:bottom w:val="nil"/>
              <w:right w:val="nil"/>
            </w:tcBorders>
            <w:shd w:val="clear" w:color="auto" w:fill="auto"/>
            <w:noWrap/>
            <w:vAlign w:val="bottom"/>
          </w:tcPr>
          <w:p w14:paraId="147FD0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06713F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1920B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1AC029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90E189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CD340E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6D15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F156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CC83274" w14:textId="77777777" w:rsidTr="00696718">
        <w:trPr>
          <w:trHeight w:val="300"/>
        </w:trPr>
        <w:tc>
          <w:tcPr>
            <w:tcW w:w="1796" w:type="dxa"/>
            <w:tcBorders>
              <w:top w:val="nil"/>
              <w:left w:val="nil"/>
              <w:bottom w:val="nil"/>
              <w:right w:val="nil"/>
            </w:tcBorders>
            <w:shd w:val="clear" w:color="auto" w:fill="auto"/>
            <w:noWrap/>
            <w:vAlign w:val="bottom"/>
          </w:tcPr>
          <w:p w14:paraId="672EFC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Schaafsma</w:t>
            </w:r>
          </w:p>
        </w:tc>
        <w:tc>
          <w:tcPr>
            <w:tcW w:w="540" w:type="dxa"/>
            <w:tcBorders>
              <w:top w:val="nil"/>
              <w:left w:val="nil"/>
              <w:bottom w:val="nil"/>
              <w:right w:val="nil"/>
            </w:tcBorders>
            <w:shd w:val="clear" w:color="auto" w:fill="auto"/>
            <w:noWrap/>
            <w:vAlign w:val="bottom"/>
          </w:tcPr>
          <w:p w14:paraId="109E0C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A4F48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720</w:t>
            </w:r>
          </w:p>
        </w:tc>
        <w:tc>
          <w:tcPr>
            <w:tcW w:w="576" w:type="dxa"/>
            <w:tcBorders>
              <w:top w:val="nil"/>
              <w:left w:val="nil"/>
              <w:bottom w:val="nil"/>
              <w:right w:val="nil"/>
            </w:tcBorders>
            <w:shd w:val="clear" w:color="auto" w:fill="auto"/>
            <w:noWrap/>
            <w:vAlign w:val="bottom"/>
          </w:tcPr>
          <w:p w14:paraId="6EA10CB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3371C1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2E12FF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bottom w:val="nil"/>
              <w:right w:val="nil"/>
            </w:tcBorders>
            <w:shd w:val="clear" w:color="auto" w:fill="auto"/>
            <w:noWrap/>
            <w:vAlign w:val="bottom"/>
          </w:tcPr>
          <w:p w14:paraId="29F3A7D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037B950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37116C9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32807D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065D85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r>
      <w:tr w:rsidR="00C34534" w:rsidRPr="009159AB" w14:paraId="74443ADE" w14:textId="77777777" w:rsidTr="00696718">
        <w:trPr>
          <w:trHeight w:val="300"/>
        </w:trPr>
        <w:tc>
          <w:tcPr>
            <w:tcW w:w="1796" w:type="dxa"/>
            <w:tcBorders>
              <w:top w:val="nil"/>
              <w:left w:val="nil"/>
              <w:bottom w:val="nil"/>
              <w:right w:val="nil"/>
            </w:tcBorders>
            <w:shd w:val="clear" w:color="auto" w:fill="auto"/>
            <w:noWrap/>
            <w:vAlign w:val="bottom"/>
          </w:tcPr>
          <w:p w14:paraId="3744573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Segovia</w:t>
            </w:r>
          </w:p>
        </w:tc>
        <w:tc>
          <w:tcPr>
            <w:tcW w:w="540" w:type="dxa"/>
            <w:tcBorders>
              <w:top w:val="nil"/>
              <w:left w:val="nil"/>
              <w:bottom w:val="nil"/>
              <w:right w:val="nil"/>
            </w:tcBorders>
            <w:shd w:val="clear" w:color="auto" w:fill="auto"/>
            <w:noWrap/>
            <w:vAlign w:val="bottom"/>
          </w:tcPr>
          <w:p w14:paraId="53D2D95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AE871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2256998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07" w:type="dxa"/>
            <w:tcBorders>
              <w:top w:val="nil"/>
              <w:left w:val="nil"/>
              <w:bottom w:val="nil"/>
              <w:right w:val="nil"/>
            </w:tcBorders>
            <w:shd w:val="clear" w:color="auto" w:fill="auto"/>
            <w:noWrap/>
            <w:vAlign w:val="bottom"/>
          </w:tcPr>
          <w:p w14:paraId="6F4DD1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177B35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CCC0F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B77CE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-1.89</w:t>
            </w:r>
          </w:p>
        </w:tc>
        <w:tc>
          <w:tcPr>
            <w:tcW w:w="507" w:type="dxa"/>
            <w:tcBorders>
              <w:top w:val="nil"/>
              <w:left w:val="nil"/>
              <w:bottom w:val="nil"/>
              <w:right w:val="nil"/>
            </w:tcBorders>
            <w:shd w:val="clear" w:color="auto" w:fill="auto"/>
            <w:noWrap/>
            <w:vAlign w:val="bottom"/>
          </w:tcPr>
          <w:p w14:paraId="6E2742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73421E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A698E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0A1B64" w14:textId="77777777" w:rsidTr="00696718">
        <w:trPr>
          <w:trHeight w:val="300"/>
        </w:trPr>
        <w:tc>
          <w:tcPr>
            <w:tcW w:w="1796" w:type="dxa"/>
            <w:tcBorders>
              <w:top w:val="nil"/>
              <w:left w:val="nil"/>
              <w:bottom w:val="nil"/>
              <w:right w:val="nil"/>
            </w:tcBorders>
            <w:shd w:val="clear" w:color="auto" w:fill="auto"/>
            <w:noWrap/>
            <w:vAlign w:val="bottom"/>
          </w:tcPr>
          <w:p w14:paraId="789340E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Staebler</w:t>
            </w:r>
          </w:p>
        </w:tc>
        <w:tc>
          <w:tcPr>
            <w:tcW w:w="540" w:type="dxa"/>
            <w:tcBorders>
              <w:top w:val="nil"/>
              <w:left w:val="nil"/>
              <w:bottom w:val="nil"/>
              <w:right w:val="nil"/>
            </w:tcBorders>
            <w:shd w:val="clear" w:color="auto" w:fill="auto"/>
            <w:noWrap/>
            <w:vAlign w:val="bottom"/>
          </w:tcPr>
          <w:p w14:paraId="442D80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20B73D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30CE26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6F9877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73AE02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38B713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62726C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5AA76A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63B79E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164278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43ED5C6E" w14:textId="77777777" w:rsidTr="00696718">
        <w:trPr>
          <w:trHeight w:val="300"/>
        </w:trPr>
        <w:tc>
          <w:tcPr>
            <w:tcW w:w="1796" w:type="dxa"/>
            <w:tcBorders>
              <w:top w:val="nil"/>
              <w:left w:val="nil"/>
              <w:bottom w:val="nil"/>
              <w:right w:val="nil"/>
            </w:tcBorders>
            <w:shd w:val="clear" w:color="auto" w:fill="auto"/>
            <w:noWrap/>
            <w:vAlign w:val="bottom"/>
          </w:tcPr>
          <w:p w14:paraId="11C97D2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Stillman</w:t>
            </w:r>
          </w:p>
        </w:tc>
        <w:tc>
          <w:tcPr>
            <w:tcW w:w="540" w:type="dxa"/>
            <w:tcBorders>
              <w:top w:val="nil"/>
              <w:left w:val="nil"/>
              <w:bottom w:val="nil"/>
              <w:right w:val="nil"/>
            </w:tcBorders>
            <w:shd w:val="clear" w:color="auto" w:fill="auto"/>
            <w:noWrap/>
            <w:vAlign w:val="bottom"/>
          </w:tcPr>
          <w:p w14:paraId="79D339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74C19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7D68C1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36CA14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1864B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07" w:type="dxa"/>
            <w:tcBorders>
              <w:top w:val="nil"/>
              <w:left w:val="nil"/>
              <w:bottom w:val="nil"/>
              <w:right w:val="nil"/>
            </w:tcBorders>
            <w:shd w:val="clear" w:color="auto" w:fill="auto"/>
            <w:noWrap/>
            <w:vAlign w:val="bottom"/>
          </w:tcPr>
          <w:p w14:paraId="181756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526DF5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5F6283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151A7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149F723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1308612C" w14:textId="77777777" w:rsidTr="00696718">
        <w:trPr>
          <w:trHeight w:val="300"/>
        </w:trPr>
        <w:tc>
          <w:tcPr>
            <w:tcW w:w="1796" w:type="dxa"/>
            <w:tcBorders>
              <w:top w:val="nil"/>
              <w:left w:val="nil"/>
              <w:bottom w:val="nil"/>
              <w:right w:val="nil"/>
            </w:tcBorders>
            <w:shd w:val="clear" w:color="auto" w:fill="auto"/>
            <w:noWrap/>
            <w:vAlign w:val="bottom"/>
          </w:tcPr>
          <w:p w14:paraId="03FFC78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Stock</w:t>
            </w:r>
          </w:p>
        </w:tc>
        <w:tc>
          <w:tcPr>
            <w:tcW w:w="540" w:type="dxa"/>
            <w:tcBorders>
              <w:top w:val="nil"/>
              <w:left w:val="nil"/>
              <w:bottom w:val="nil"/>
              <w:right w:val="nil"/>
            </w:tcBorders>
            <w:shd w:val="clear" w:color="auto" w:fill="auto"/>
            <w:noWrap/>
            <w:vAlign w:val="bottom"/>
          </w:tcPr>
          <w:p w14:paraId="06951D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21927F8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76" w:type="dxa"/>
            <w:tcBorders>
              <w:top w:val="nil"/>
              <w:left w:val="nil"/>
              <w:bottom w:val="nil"/>
              <w:right w:val="nil"/>
            </w:tcBorders>
            <w:shd w:val="clear" w:color="auto" w:fill="auto"/>
            <w:noWrap/>
            <w:vAlign w:val="bottom"/>
          </w:tcPr>
          <w:p w14:paraId="0C32FC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1AFAF2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2826C8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2ED91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EE0AC6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41D6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E161E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75CB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AA254A3" w14:textId="77777777" w:rsidTr="00696718">
        <w:trPr>
          <w:trHeight w:val="300"/>
        </w:trPr>
        <w:tc>
          <w:tcPr>
            <w:tcW w:w="1796" w:type="dxa"/>
            <w:tcBorders>
              <w:top w:val="nil"/>
              <w:left w:val="nil"/>
              <w:bottom w:val="nil"/>
              <w:right w:val="nil"/>
            </w:tcBorders>
            <w:shd w:val="clear" w:color="auto" w:fill="auto"/>
            <w:noWrap/>
            <w:vAlign w:val="bottom"/>
          </w:tcPr>
          <w:p w14:paraId="43847E0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4CE45A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F7150B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693289B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top w:val="nil"/>
              <w:left w:val="nil"/>
              <w:bottom w:val="nil"/>
              <w:right w:val="nil"/>
            </w:tcBorders>
            <w:shd w:val="clear" w:color="auto" w:fill="auto"/>
            <w:noWrap/>
            <w:vAlign w:val="bottom"/>
          </w:tcPr>
          <w:p w14:paraId="52DA40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19F57E2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79F450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2CB534F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3EBE38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228102D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4A5785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53818CCF" w14:textId="77777777" w:rsidTr="00696718">
        <w:trPr>
          <w:trHeight w:val="300"/>
        </w:trPr>
        <w:tc>
          <w:tcPr>
            <w:tcW w:w="1796" w:type="dxa"/>
            <w:tcBorders>
              <w:top w:val="nil"/>
              <w:left w:val="nil"/>
              <w:bottom w:val="nil"/>
              <w:right w:val="nil"/>
            </w:tcBorders>
            <w:shd w:val="clear" w:color="auto" w:fill="auto"/>
            <w:noWrap/>
            <w:vAlign w:val="bottom"/>
          </w:tcPr>
          <w:p w14:paraId="6095AD6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69295C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2E084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183</w:t>
            </w:r>
          </w:p>
        </w:tc>
        <w:tc>
          <w:tcPr>
            <w:tcW w:w="576" w:type="dxa"/>
            <w:tcBorders>
              <w:top w:val="nil"/>
              <w:left w:val="nil"/>
              <w:bottom w:val="nil"/>
              <w:right w:val="nil"/>
            </w:tcBorders>
            <w:shd w:val="clear" w:color="auto" w:fill="auto"/>
            <w:noWrap/>
            <w:vAlign w:val="bottom"/>
          </w:tcPr>
          <w:p w14:paraId="2A3B12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-2.64</w:t>
            </w:r>
          </w:p>
        </w:tc>
        <w:tc>
          <w:tcPr>
            <w:tcW w:w="507" w:type="dxa"/>
            <w:tcBorders>
              <w:top w:val="nil"/>
              <w:left w:val="nil"/>
              <w:bottom w:val="nil"/>
              <w:right w:val="nil"/>
            </w:tcBorders>
            <w:shd w:val="clear" w:color="auto" w:fill="auto"/>
            <w:noWrap/>
            <w:vAlign w:val="bottom"/>
          </w:tcPr>
          <w:p w14:paraId="374491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5C7BBA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119BFF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8A3AA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29BDD04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71EC7E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18B42F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r>
      <w:tr w:rsidR="00C34534" w:rsidRPr="009159AB" w14:paraId="52D4C137" w14:textId="77777777" w:rsidTr="00696718">
        <w:trPr>
          <w:trHeight w:val="300"/>
        </w:trPr>
        <w:tc>
          <w:tcPr>
            <w:tcW w:w="1796" w:type="dxa"/>
            <w:tcBorders>
              <w:top w:val="nil"/>
              <w:left w:val="nil"/>
              <w:bottom w:val="nil"/>
              <w:right w:val="nil"/>
            </w:tcBorders>
            <w:shd w:val="clear" w:color="auto" w:fill="auto"/>
            <w:noWrap/>
            <w:vAlign w:val="bottom"/>
          </w:tcPr>
          <w:p w14:paraId="2C03D06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295E7B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28B2AC9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76" w:type="dxa"/>
            <w:tcBorders>
              <w:top w:val="nil"/>
              <w:left w:val="nil"/>
              <w:bottom w:val="nil"/>
              <w:right w:val="nil"/>
            </w:tcBorders>
            <w:shd w:val="clear" w:color="auto" w:fill="auto"/>
            <w:noWrap/>
            <w:vAlign w:val="bottom"/>
          </w:tcPr>
          <w:p w14:paraId="6992FC9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46F0CC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ECFF1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2A74583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C6A1E4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1E19AA1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599F3C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4CCF96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r>
      <w:tr w:rsidR="00C34534" w:rsidRPr="009159AB" w14:paraId="51097C41" w14:textId="77777777" w:rsidTr="00696718">
        <w:trPr>
          <w:trHeight w:val="300"/>
        </w:trPr>
        <w:tc>
          <w:tcPr>
            <w:tcW w:w="1796" w:type="dxa"/>
            <w:tcBorders>
              <w:top w:val="nil"/>
              <w:left w:val="nil"/>
              <w:bottom w:val="nil"/>
              <w:right w:val="nil"/>
            </w:tcBorders>
            <w:shd w:val="clear" w:color="auto" w:fill="auto"/>
            <w:noWrap/>
            <w:vAlign w:val="bottom"/>
          </w:tcPr>
          <w:p w14:paraId="47054E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31A7E1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107CC4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111.33</w:t>
            </w:r>
          </w:p>
        </w:tc>
        <w:tc>
          <w:tcPr>
            <w:tcW w:w="576" w:type="dxa"/>
            <w:tcBorders>
              <w:top w:val="nil"/>
              <w:left w:val="nil"/>
              <w:bottom w:val="nil"/>
              <w:right w:val="nil"/>
            </w:tcBorders>
            <w:shd w:val="clear" w:color="auto" w:fill="auto"/>
            <w:noWrap/>
            <w:vAlign w:val="bottom"/>
          </w:tcPr>
          <w:p w14:paraId="1D7969A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55D72A7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3A843E2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7E50C6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BCA5B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1D15DC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AC53F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2C1587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r>
      <w:tr w:rsidR="00C34534" w:rsidRPr="009159AB" w14:paraId="587F215E" w14:textId="77777777" w:rsidTr="00696718">
        <w:trPr>
          <w:trHeight w:val="300"/>
        </w:trPr>
        <w:tc>
          <w:tcPr>
            <w:tcW w:w="1796" w:type="dxa"/>
            <w:tcBorders>
              <w:top w:val="nil"/>
              <w:left w:val="nil"/>
              <w:bottom w:val="nil"/>
              <w:right w:val="nil"/>
            </w:tcBorders>
            <w:shd w:val="clear" w:color="auto" w:fill="auto"/>
            <w:noWrap/>
            <w:vAlign w:val="bottom"/>
          </w:tcPr>
          <w:p w14:paraId="73F09D1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0C715C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09C5E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29DB4B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-2.68</w:t>
            </w:r>
          </w:p>
        </w:tc>
        <w:tc>
          <w:tcPr>
            <w:tcW w:w="507" w:type="dxa"/>
            <w:tcBorders>
              <w:top w:val="nil"/>
              <w:left w:val="nil"/>
              <w:bottom w:val="nil"/>
              <w:right w:val="nil"/>
            </w:tcBorders>
            <w:shd w:val="clear" w:color="auto" w:fill="auto"/>
            <w:noWrap/>
            <w:vAlign w:val="bottom"/>
          </w:tcPr>
          <w:p w14:paraId="5CEF33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FA2FA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0A6E99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FF111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6E42269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1136" w:type="dxa"/>
            <w:tcBorders>
              <w:top w:val="nil"/>
              <w:left w:val="nil"/>
              <w:bottom w:val="nil"/>
              <w:right w:val="nil"/>
            </w:tcBorders>
            <w:shd w:val="clear" w:color="auto" w:fill="auto"/>
            <w:noWrap/>
            <w:vAlign w:val="bottom"/>
          </w:tcPr>
          <w:p w14:paraId="7AD08C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2DBD76B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C34534" w:rsidRPr="009159AB" w14:paraId="7BA0409B" w14:textId="77777777" w:rsidTr="00696718">
        <w:trPr>
          <w:trHeight w:val="300"/>
        </w:trPr>
        <w:tc>
          <w:tcPr>
            <w:tcW w:w="1796" w:type="dxa"/>
            <w:tcBorders>
              <w:top w:val="nil"/>
              <w:left w:val="nil"/>
              <w:bottom w:val="nil"/>
              <w:right w:val="nil"/>
            </w:tcBorders>
            <w:shd w:val="clear" w:color="auto" w:fill="auto"/>
            <w:noWrap/>
            <w:vAlign w:val="bottom"/>
          </w:tcPr>
          <w:p w14:paraId="202FEE6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69DA15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E6944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5773786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-3.10</w:t>
            </w:r>
          </w:p>
        </w:tc>
        <w:tc>
          <w:tcPr>
            <w:tcW w:w="507" w:type="dxa"/>
            <w:tcBorders>
              <w:top w:val="nil"/>
              <w:left w:val="nil"/>
              <w:bottom w:val="nil"/>
              <w:right w:val="nil"/>
            </w:tcBorders>
            <w:shd w:val="clear" w:color="auto" w:fill="auto"/>
            <w:noWrap/>
            <w:vAlign w:val="bottom"/>
          </w:tcPr>
          <w:p w14:paraId="03DE90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0C53FE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0D5069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60F6D6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789F2D1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1136" w:type="dxa"/>
            <w:tcBorders>
              <w:top w:val="nil"/>
              <w:left w:val="nil"/>
              <w:bottom w:val="nil"/>
              <w:right w:val="nil"/>
            </w:tcBorders>
            <w:shd w:val="clear" w:color="auto" w:fill="auto"/>
            <w:noWrap/>
            <w:vAlign w:val="bottom"/>
          </w:tcPr>
          <w:p w14:paraId="0D90B4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035C01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3059B714" w14:textId="77777777" w:rsidTr="00696718">
        <w:trPr>
          <w:trHeight w:val="300"/>
        </w:trPr>
        <w:tc>
          <w:tcPr>
            <w:tcW w:w="1796" w:type="dxa"/>
            <w:tcBorders>
              <w:top w:val="nil"/>
              <w:left w:val="nil"/>
              <w:bottom w:val="nil"/>
              <w:right w:val="nil"/>
            </w:tcBorders>
            <w:shd w:val="clear" w:color="auto" w:fill="auto"/>
            <w:noWrap/>
            <w:vAlign w:val="bottom"/>
          </w:tcPr>
          <w:p w14:paraId="4DDB7D0F" w14:textId="77777777" w:rsidR="00C34534" w:rsidRPr="009159AB" w:rsidRDefault="00C34534" w:rsidP="00696718">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85980F0"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CB464E3"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4F8F08F1"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-3.97</w:t>
            </w:r>
          </w:p>
        </w:tc>
        <w:tc>
          <w:tcPr>
            <w:tcW w:w="507" w:type="dxa"/>
            <w:tcBorders>
              <w:top w:val="nil"/>
              <w:left w:val="nil"/>
              <w:bottom w:val="nil"/>
              <w:right w:val="nil"/>
            </w:tcBorders>
            <w:shd w:val="clear" w:color="auto" w:fill="auto"/>
            <w:noWrap/>
            <w:vAlign w:val="bottom"/>
          </w:tcPr>
          <w:p w14:paraId="3D56F365"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0.24</w:t>
            </w:r>
          </w:p>
        </w:tc>
        <w:tc>
          <w:tcPr>
            <w:tcW w:w="576" w:type="dxa"/>
            <w:tcBorders>
              <w:top w:val="nil"/>
              <w:left w:val="nil"/>
              <w:bottom w:val="nil"/>
              <w:right w:val="nil"/>
            </w:tcBorders>
            <w:shd w:val="clear" w:color="auto" w:fill="auto"/>
            <w:noWrap/>
            <w:vAlign w:val="bottom"/>
          </w:tcPr>
          <w:p w14:paraId="4BC44E78"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5033732"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27695EB2"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628ADD"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F75FC9B"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C688240"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r>
      <w:tr w:rsidR="00C34534" w:rsidRPr="009159AB" w14:paraId="6FB5634C" w14:textId="77777777" w:rsidTr="00696718">
        <w:trPr>
          <w:trHeight w:val="300"/>
        </w:trPr>
        <w:tc>
          <w:tcPr>
            <w:tcW w:w="1796" w:type="dxa"/>
            <w:tcBorders>
              <w:top w:val="nil"/>
              <w:left w:val="nil"/>
              <w:bottom w:val="nil"/>
              <w:right w:val="nil"/>
            </w:tcBorders>
            <w:shd w:val="clear" w:color="auto" w:fill="auto"/>
            <w:noWrap/>
            <w:vAlign w:val="bottom"/>
          </w:tcPr>
          <w:p w14:paraId="7CD14E55" w14:textId="77777777" w:rsidR="00C34534" w:rsidRPr="009159AB" w:rsidRDefault="00C34534" w:rsidP="00696718">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04B70B71"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7D3EAB90"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6848B862"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-3.17</w:t>
            </w:r>
          </w:p>
        </w:tc>
        <w:tc>
          <w:tcPr>
            <w:tcW w:w="507" w:type="dxa"/>
            <w:tcBorders>
              <w:top w:val="nil"/>
              <w:left w:val="nil"/>
              <w:bottom w:val="nil"/>
              <w:right w:val="nil"/>
            </w:tcBorders>
            <w:shd w:val="clear" w:color="auto" w:fill="auto"/>
            <w:noWrap/>
            <w:vAlign w:val="bottom"/>
          </w:tcPr>
          <w:p w14:paraId="48D67838"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66CED668"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28043A5C"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53FA873"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362E1321"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0.56</w:t>
            </w:r>
          </w:p>
        </w:tc>
        <w:tc>
          <w:tcPr>
            <w:tcW w:w="1136" w:type="dxa"/>
            <w:tcBorders>
              <w:top w:val="nil"/>
              <w:left w:val="nil"/>
              <w:bottom w:val="nil"/>
              <w:right w:val="nil"/>
            </w:tcBorders>
            <w:shd w:val="clear" w:color="auto" w:fill="auto"/>
            <w:noWrap/>
            <w:vAlign w:val="bottom"/>
          </w:tcPr>
          <w:p w14:paraId="20A09A2E"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4C478B3C"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0.18</w:t>
            </w:r>
          </w:p>
        </w:tc>
      </w:tr>
      <w:tr w:rsidR="00C34534" w:rsidRPr="009159AB" w14:paraId="1A38E0AA" w14:textId="77777777" w:rsidTr="00696718">
        <w:trPr>
          <w:trHeight w:val="300"/>
        </w:trPr>
        <w:tc>
          <w:tcPr>
            <w:tcW w:w="1796" w:type="dxa"/>
            <w:tcBorders>
              <w:top w:val="nil"/>
              <w:left w:val="nil"/>
              <w:bottom w:val="nil"/>
              <w:right w:val="nil"/>
            </w:tcBorders>
            <w:shd w:val="clear" w:color="auto" w:fill="auto"/>
            <w:noWrap/>
            <w:vAlign w:val="bottom"/>
          </w:tcPr>
          <w:p w14:paraId="1CAF47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Dijk</w:t>
            </w:r>
          </w:p>
        </w:tc>
        <w:tc>
          <w:tcPr>
            <w:tcW w:w="540" w:type="dxa"/>
            <w:tcBorders>
              <w:top w:val="nil"/>
              <w:left w:val="nil"/>
              <w:bottom w:val="nil"/>
              <w:right w:val="nil"/>
            </w:tcBorders>
            <w:shd w:val="clear" w:color="auto" w:fill="auto"/>
            <w:noWrap/>
            <w:vAlign w:val="bottom"/>
          </w:tcPr>
          <w:p w14:paraId="0B44D1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A2416E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059036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-1.50</w:t>
            </w:r>
          </w:p>
        </w:tc>
        <w:tc>
          <w:tcPr>
            <w:tcW w:w="507" w:type="dxa"/>
            <w:tcBorders>
              <w:top w:val="nil"/>
              <w:left w:val="nil"/>
              <w:bottom w:val="nil"/>
              <w:right w:val="nil"/>
            </w:tcBorders>
            <w:shd w:val="clear" w:color="auto" w:fill="auto"/>
            <w:noWrap/>
            <w:vAlign w:val="bottom"/>
          </w:tcPr>
          <w:p w14:paraId="087559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18EF9F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3BCC00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1C433CE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A8513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4B34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2AFD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A84EE40" w14:textId="77777777" w:rsidTr="00696718">
        <w:trPr>
          <w:trHeight w:val="300"/>
        </w:trPr>
        <w:tc>
          <w:tcPr>
            <w:tcW w:w="1796" w:type="dxa"/>
            <w:tcBorders>
              <w:top w:val="nil"/>
              <w:left w:val="nil"/>
              <w:bottom w:val="nil"/>
              <w:right w:val="nil"/>
            </w:tcBorders>
            <w:shd w:val="clear" w:color="auto" w:fill="auto"/>
            <w:noWrap/>
            <w:vAlign w:val="bottom"/>
          </w:tcPr>
          <w:p w14:paraId="130F904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Webb</w:t>
            </w:r>
          </w:p>
        </w:tc>
        <w:tc>
          <w:tcPr>
            <w:tcW w:w="540" w:type="dxa"/>
            <w:tcBorders>
              <w:top w:val="nil"/>
              <w:left w:val="nil"/>
              <w:bottom w:val="nil"/>
              <w:right w:val="nil"/>
            </w:tcBorders>
            <w:shd w:val="clear" w:color="auto" w:fill="auto"/>
            <w:noWrap/>
            <w:vAlign w:val="bottom"/>
          </w:tcPr>
          <w:p w14:paraId="571FE3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D5AB2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170</w:t>
            </w:r>
          </w:p>
        </w:tc>
        <w:tc>
          <w:tcPr>
            <w:tcW w:w="576" w:type="dxa"/>
            <w:tcBorders>
              <w:top w:val="nil"/>
              <w:left w:val="nil"/>
              <w:bottom w:val="nil"/>
              <w:right w:val="nil"/>
            </w:tcBorders>
            <w:shd w:val="clear" w:color="auto" w:fill="auto"/>
            <w:noWrap/>
            <w:vAlign w:val="bottom"/>
          </w:tcPr>
          <w:p w14:paraId="1B7EB61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671C3E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1A55C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7FDDC3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799B496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07" w:type="dxa"/>
            <w:tcBorders>
              <w:top w:val="nil"/>
              <w:left w:val="nil"/>
              <w:bottom w:val="nil"/>
              <w:right w:val="nil"/>
            </w:tcBorders>
            <w:shd w:val="clear" w:color="auto" w:fill="auto"/>
            <w:noWrap/>
            <w:vAlign w:val="bottom"/>
          </w:tcPr>
          <w:p w14:paraId="555ADC6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19C5AD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4F91E1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r>
      <w:tr w:rsidR="00C34534" w:rsidRPr="009159AB" w14:paraId="7BF6FEEA" w14:textId="77777777" w:rsidTr="00696718">
        <w:trPr>
          <w:trHeight w:val="300"/>
        </w:trPr>
        <w:tc>
          <w:tcPr>
            <w:tcW w:w="1796" w:type="dxa"/>
            <w:tcBorders>
              <w:top w:val="nil"/>
              <w:left w:val="nil"/>
              <w:bottom w:val="nil"/>
              <w:right w:val="nil"/>
            </w:tcBorders>
            <w:shd w:val="clear" w:color="auto" w:fill="auto"/>
            <w:noWrap/>
            <w:vAlign w:val="bottom"/>
          </w:tcPr>
          <w:p w14:paraId="48B4E5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Weik</w:t>
            </w:r>
          </w:p>
        </w:tc>
        <w:tc>
          <w:tcPr>
            <w:tcW w:w="540" w:type="dxa"/>
            <w:tcBorders>
              <w:top w:val="nil"/>
              <w:left w:val="nil"/>
              <w:bottom w:val="nil"/>
              <w:right w:val="nil"/>
            </w:tcBorders>
            <w:shd w:val="clear" w:color="auto" w:fill="auto"/>
            <w:noWrap/>
            <w:vAlign w:val="bottom"/>
          </w:tcPr>
          <w:p w14:paraId="5EDB91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8691D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638AC3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07" w:type="dxa"/>
            <w:tcBorders>
              <w:top w:val="nil"/>
              <w:left w:val="nil"/>
              <w:bottom w:val="nil"/>
              <w:right w:val="nil"/>
            </w:tcBorders>
            <w:shd w:val="clear" w:color="auto" w:fill="auto"/>
            <w:noWrap/>
            <w:vAlign w:val="bottom"/>
          </w:tcPr>
          <w:p w14:paraId="5D6F3D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F95D2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01A9069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4C6D65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1BE573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C95B15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0.66</w:t>
            </w:r>
          </w:p>
        </w:tc>
        <w:tc>
          <w:tcPr>
            <w:tcW w:w="507" w:type="dxa"/>
            <w:tcBorders>
              <w:top w:val="nil"/>
              <w:left w:val="nil"/>
              <w:bottom w:val="nil"/>
              <w:right w:val="nil"/>
            </w:tcBorders>
            <w:shd w:val="clear" w:color="auto" w:fill="auto"/>
            <w:noWrap/>
            <w:vAlign w:val="bottom"/>
          </w:tcPr>
          <w:p w14:paraId="25C1195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0692CF01" w14:textId="77777777" w:rsidTr="00696718">
        <w:trPr>
          <w:trHeight w:val="300"/>
        </w:trPr>
        <w:tc>
          <w:tcPr>
            <w:tcW w:w="1796" w:type="dxa"/>
            <w:tcBorders>
              <w:top w:val="nil"/>
              <w:left w:val="nil"/>
              <w:bottom w:val="nil"/>
              <w:right w:val="nil"/>
            </w:tcBorders>
            <w:shd w:val="clear" w:color="auto" w:fill="auto"/>
            <w:noWrap/>
            <w:vAlign w:val="bottom"/>
          </w:tcPr>
          <w:p w14:paraId="4D9E5A0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Wesselmann</w:t>
            </w:r>
          </w:p>
        </w:tc>
        <w:tc>
          <w:tcPr>
            <w:tcW w:w="540" w:type="dxa"/>
            <w:tcBorders>
              <w:top w:val="nil"/>
              <w:left w:val="nil"/>
              <w:bottom w:val="nil"/>
              <w:right w:val="nil"/>
            </w:tcBorders>
            <w:shd w:val="clear" w:color="auto" w:fill="auto"/>
            <w:noWrap/>
            <w:vAlign w:val="bottom"/>
          </w:tcPr>
          <w:p w14:paraId="4EF1BF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2B4A7B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82</w:t>
            </w:r>
          </w:p>
        </w:tc>
        <w:tc>
          <w:tcPr>
            <w:tcW w:w="576" w:type="dxa"/>
            <w:tcBorders>
              <w:top w:val="nil"/>
              <w:left w:val="nil"/>
              <w:bottom w:val="nil"/>
              <w:right w:val="nil"/>
            </w:tcBorders>
            <w:shd w:val="clear" w:color="auto" w:fill="auto"/>
            <w:noWrap/>
            <w:vAlign w:val="bottom"/>
          </w:tcPr>
          <w:p w14:paraId="6383714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-0.71</w:t>
            </w:r>
          </w:p>
        </w:tc>
        <w:tc>
          <w:tcPr>
            <w:tcW w:w="507" w:type="dxa"/>
            <w:tcBorders>
              <w:top w:val="nil"/>
              <w:left w:val="nil"/>
              <w:bottom w:val="nil"/>
              <w:right w:val="nil"/>
            </w:tcBorders>
            <w:shd w:val="clear" w:color="auto" w:fill="auto"/>
            <w:noWrap/>
            <w:vAlign w:val="bottom"/>
          </w:tcPr>
          <w:p w14:paraId="449C84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3811FD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-2.03</w:t>
            </w:r>
          </w:p>
        </w:tc>
        <w:tc>
          <w:tcPr>
            <w:tcW w:w="507" w:type="dxa"/>
            <w:tcBorders>
              <w:top w:val="nil"/>
              <w:left w:val="nil"/>
              <w:bottom w:val="nil"/>
              <w:right w:val="nil"/>
            </w:tcBorders>
            <w:shd w:val="clear" w:color="auto" w:fill="auto"/>
            <w:noWrap/>
            <w:vAlign w:val="bottom"/>
          </w:tcPr>
          <w:p w14:paraId="4BAE35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753F6A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1CD4F6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31063A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56EE14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32A85F0A" w14:textId="77777777" w:rsidTr="00696718">
        <w:trPr>
          <w:trHeight w:val="300"/>
        </w:trPr>
        <w:tc>
          <w:tcPr>
            <w:tcW w:w="1796" w:type="dxa"/>
            <w:tcBorders>
              <w:top w:val="nil"/>
              <w:left w:val="nil"/>
              <w:bottom w:val="nil"/>
              <w:right w:val="nil"/>
            </w:tcBorders>
            <w:shd w:val="clear" w:color="auto" w:fill="auto"/>
            <w:noWrap/>
            <w:vAlign w:val="bottom"/>
          </w:tcPr>
          <w:p w14:paraId="491C035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Wesselmann</w:t>
            </w:r>
          </w:p>
        </w:tc>
        <w:tc>
          <w:tcPr>
            <w:tcW w:w="540" w:type="dxa"/>
            <w:tcBorders>
              <w:top w:val="nil"/>
              <w:left w:val="nil"/>
              <w:bottom w:val="nil"/>
              <w:right w:val="nil"/>
            </w:tcBorders>
            <w:shd w:val="clear" w:color="auto" w:fill="auto"/>
            <w:noWrap/>
            <w:vAlign w:val="bottom"/>
          </w:tcPr>
          <w:p w14:paraId="52B856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4CFD4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341AAA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7DFA735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C288AE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66A5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EEFAAA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73A93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2F217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2453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76F66E1" w14:textId="77777777" w:rsidTr="00696718">
        <w:trPr>
          <w:trHeight w:val="300"/>
        </w:trPr>
        <w:tc>
          <w:tcPr>
            <w:tcW w:w="1796" w:type="dxa"/>
            <w:tcBorders>
              <w:top w:val="nil"/>
              <w:left w:val="nil"/>
              <w:bottom w:val="nil"/>
              <w:right w:val="nil"/>
            </w:tcBorders>
            <w:shd w:val="clear" w:color="auto" w:fill="auto"/>
            <w:noWrap/>
            <w:vAlign w:val="bottom"/>
          </w:tcPr>
          <w:p w14:paraId="0052D4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04B02D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2002</w:t>
            </w:r>
          </w:p>
        </w:tc>
        <w:tc>
          <w:tcPr>
            <w:tcW w:w="716" w:type="dxa"/>
            <w:tcBorders>
              <w:top w:val="nil"/>
              <w:left w:val="nil"/>
              <w:bottom w:val="nil"/>
              <w:right w:val="nil"/>
            </w:tcBorders>
            <w:shd w:val="clear" w:color="auto" w:fill="auto"/>
            <w:noWrap/>
            <w:vAlign w:val="bottom"/>
          </w:tcPr>
          <w:p w14:paraId="75C824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390</w:t>
            </w:r>
          </w:p>
        </w:tc>
        <w:tc>
          <w:tcPr>
            <w:tcW w:w="576" w:type="dxa"/>
            <w:tcBorders>
              <w:top w:val="nil"/>
              <w:left w:val="nil"/>
              <w:bottom w:val="nil"/>
              <w:right w:val="nil"/>
            </w:tcBorders>
            <w:shd w:val="clear" w:color="auto" w:fill="auto"/>
            <w:noWrap/>
            <w:vAlign w:val="bottom"/>
          </w:tcPr>
          <w:p w14:paraId="1A2BEA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21DD2C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3D0791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-2.35</w:t>
            </w:r>
          </w:p>
        </w:tc>
        <w:tc>
          <w:tcPr>
            <w:tcW w:w="507" w:type="dxa"/>
            <w:tcBorders>
              <w:top w:val="nil"/>
              <w:left w:val="nil"/>
              <w:bottom w:val="nil"/>
              <w:right w:val="nil"/>
            </w:tcBorders>
            <w:shd w:val="clear" w:color="auto" w:fill="auto"/>
            <w:noWrap/>
            <w:vAlign w:val="bottom"/>
          </w:tcPr>
          <w:p w14:paraId="66755F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3FE9123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6D950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5FB632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8184DD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571DBE3" w14:textId="77777777" w:rsidTr="00696718">
        <w:trPr>
          <w:trHeight w:val="300"/>
        </w:trPr>
        <w:tc>
          <w:tcPr>
            <w:tcW w:w="1796" w:type="dxa"/>
            <w:tcBorders>
              <w:top w:val="nil"/>
              <w:left w:val="nil"/>
              <w:bottom w:val="nil"/>
              <w:right w:val="nil"/>
            </w:tcBorders>
            <w:shd w:val="clear" w:color="auto" w:fill="auto"/>
            <w:noWrap/>
            <w:vAlign w:val="bottom"/>
          </w:tcPr>
          <w:p w14:paraId="67CAB90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672A16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54ACBE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732</w:t>
            </w:r>
          </w:p>
        </w:tc>
        <w:tc>
          <w:tcPr>
            <w:tcW w:w="576" w:type="dxa"/>
            <w:tcBorders>
              <w:top w:val="nil"/>
              <w:left w:val="nil"/>
              <w:bottom w:val="nil"/>
              <w:right w:val="nil"/>
            </w:tcBorders>
            <w:shd w:val="clear" w:color="auto" w:fill="auto"/>
            <w:noWrap/>
            <w:vAlign w:val="bottom"/>
          </w:tcPr>
          <w:p w14:paraId="02247E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4D132B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738B3D3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07" w:type="dxa"/>
            <w:tcBorders>
              <w:top w:val="nil"/>
              <w:left w:val="nil"/>
              <w:bottom w:val="nil"/>
              <w:right w:val="nil"/>
            </w:tcBorders>
            <w:shd w:val="clear" w:color="auto" w:fill="auto"/>
            <w:noWrap/>
            <w:vAlign w:val="bottom"/>
          </w:tcPr>
          <w:p w14:paraId="3FB829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1136" w:type="dxa"/>
            <w:tcBorders>
              <w:top w:val="nil"/>
              <w:left w:val="nil"/>
              <w:bottom w:val="nil"/>
              <w:right w:val="nil"/>
            </w:tcBorders>
            <w:shd w:val="clear" w:color="auto" w:fill="auto"/>
            <w:noWrap/>
            <w:vAlign w:val="bottom"/>
          </w:tcPr>
          <w:p w14:paraId="171212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6430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D99DF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2CB6E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1B6D65D" w14:textId="77777777" w:rsidTr="00696718">
        <w:trPr>
          <w:trHeight w:val="300"/>
        </w:trPr>
        <w:tc>
          <w:tcPr>
            <w:tcW w:w="1796" w:type="dxa"/>
            <w:tcBorders>
              <w:top w:val="nil"/>
              <w:left w:val="nil"/>
              <w:bottom w:val="nil"/>
              <w:right w:val="nil"/>
            </w:tcBorders>
            <w:shd w:val="clear" w:color="auto" w:fill="auto"/>
            <w:noWrap/>
            <w:vAlign w:val="bottom"/>
          </w:tcPr>
          <w:p w14:paraId="2C0D8C1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1EC486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7455B5E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76" w:type="dxa"/>
            <w:tcBorders>
              <w:top w:val="nil"/>
              <w:left w:val="nil"/>
              <w:bottom w:val="nil"/>
              <w:right w:val="nil"/>
            </w:tcBorders>
            <w:shd w:val="clear" w:color="auto" w:fill="auto"/>
            <w:noWrap/>
            <w:vAlign w:val="bottom"/>
          </w:tcPr>
          <w:p w14:paraId="1730E5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49D752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648567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6CDB840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C65A6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22B972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F7419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-0.98</w:t>
            </w:r>
          </w:p>
        </w:tc>
        <w:tc>
          <w:tcPr>
            <w:tcW w:w="507" w:type="dxa"/>
            <w:tcBorders>
              <w:top w:val="nil"/>
              <w:left w:val="nil"/>
              <w:bottom w:val="nil"/>
              <w:right w:val="nil"/>
            </w:tcBorders>
            <w:shd w:val="clear" w:color="auto" w:fill="auto"/>
            <w:noWrap/>
            <w:vAlign w:val="bottom"/>
          </w:tcPr>
          <w:p w14:paraId="63FF3C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C34534" w:rsidRPr="009159AB" w14:paraId="301D5A75" w14:textId="77777777" w:rsidTr="00696718">
        <w:trPr>
          <w:trHeight w:val="300"/>
        </w:trPr>
        <w:tc>
          <w:tcPr>
            <w:tcW w:w="1796" w:type="dxa"/>
            <w:tcBorders>
              <w:top w:val="nil"/>
              <w:left w:val="nil"/>
              <w:bottom w:val="nil"/>
              <w:right w:val="nil"/>
            </w:tcBorders>
            <w:shd w:val="clear" w:color="auto" w:fill="auto"/>
            <w:noWrap/>
            <w:vAlign w:val="bottom"/>
          </w:tcPr>
          <w:p w14:paraId="6E4A7E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3ADD66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5ABEDF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159.33</w:t>
            </w:r>
          </w:p>
        </w:tc>
        <w:tc>
          <w:tcPr>
            <w:tcW w:w="576" w:type="dxa"/>
            <w:tcBorders>
              <w:top w:val="nil"/>
              <w:left w:val="nil"/>
              <w:bottom w:val="nil"/>
              <w:right w:val="nil"/>
            </w:tcBorders>
            <w:shd w:val="clear" w:color="auto" w:fill="auto"/>
            <w:noWrap/>
            <w:vAlign w:val="bottom"/>
          </w:tcPr>
          <w:p w14:paraId="6785C8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-2.29</w:t>
            </w:r>
          </w:p>
        </w:tc>
        <w:tc>
          <w:tcPr>
            <w:tcW w:w="507" w:type="dxa"/>
            <w:tcBorders>
              <w:top w:val="nil"/>
              <w:left w:val="nil"/>
              <w:bottom w:val="nil"/>
              <w:right w:val="nil"/>
            </w:tcBorders>
            <w:shd w:val="clear" w:color="auto" w:fill="auto"/>
            <w:noWrap/>
            <w:vAlign w:val="bottom"/>
          </w:tcPr>
          <w:p w14:paraId="1262EA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7C53C2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64A0E2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0B1C70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5D26214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1136" w:type="dxa"/>
            <w:tcBorders>
              <w:top w:val="nil"/>
              <w:left w:val="nil"/>
              <w:bottom w:val="nil"/>
              <w:right w:val="nil"/>
            </w:tcBorders>
            <w:shd w:val="clear" w:color="auto" w:fill="auto"/>
            <w:noWrap/>
            <w:vAlign w:val="bottom"/>
          </w:tcPr>
          <w:p w14:paraId="1AD846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c>
          <w:tcPr>
            <w:tcW w:w="507" w:type="dxa"/>
            <w:tcBorders>
              <w:top w:val="nil"/>
              <w:left w:val="nil"/>
              <w:bottom w:val="nil"/>
              <w:right w:val="nil"/>
            </w:tcBorders>
            <w:shd w:val="clear" w:color="auto" w:fill="auto"/>
            <w:noWrap/>
            <w:vAlign w:val="bottom"/>
          </w:tcPr>
          <w:p w14:paraId="7618CA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44558044" w14:textId="77777777" w:rsidTr="00696718">
        <w:trPr>
          <w:trHeight w:val="300"/>
        </w:trPr>
        <w:tc>
          <w:tcPr>
            <w:tcW w:w="1796" w:type="dxa"/>
            <w:tcBorders>
              <w:top w:val="nil"/>
              <w:left w:val="nil"/>
              <w:bottom w:val="nil"/>
              <w:right w:val="nil"/>
            </w:tcBorders>
            <w:shd w:val="clear" w:color="auto" w:fill="auto"/>
            <w:noWrap/>
            <w:vAlign w:val="bottom"/>
          </w:tcPr>
          <w:p w14:paraId="7123F8C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0C0B75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E9D46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62A0D6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-0.96</w:t>
            </w:r>
          </w:p>
        </w:tc>
        <w:tc>
          <w:tcPr>
            <w:tcW w:w="507" w:type="dxa"/>
            <w:tcBorders>
              <w:top w:val="nil"/>
              <w:left w:val="nil"/>
              <w:bottom w:val="nil"/>
              <w:right w:val="nil"/>
            </w:tcBorders>
            <w:shd w:val="clear" w:color="auto" w:fill="auto"/>
            <w:noWrap/>
            <w:vAlign w:val="bottom"/>
          </w:tcPr>
          <w:p w14:paraId="4F4F8E8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A1BDD4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-1.64</w:t>
            </w:r>
          </w:p>
        </w:tc>
        <w:tc>
          <w:tcPr>
            <w:tcW w:w="507" w:type="dxa"/>
            <w:tcBorders>
              <w:top w:val="nil"/>
              <w:left w:val="nil"/>
              <w:bottom w:val="nil"/>
              <w:right w:val="nil"/>
            </w:tcBorders>
            <w:shd w:val="clear" w:color="auto" w:fill="auto"/>
            <w:noWrap/>
            <w:vAlign w:val="bottom"/>
          </w:tcPr>
          <w:p w14:paraId="5A05FA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270F2B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21CFA7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C1EE8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E9044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2BE42BB" w14:textId="77777777" w:rsidTr="00696718">
        <w:trPr>
          <w:trHeight w:val="300"/>
        </w:trPr>
        <w:tc>
          <w:tcPr>
            <w:tcW w:w="1796" w:type="dxa"/>
            <w:tcBorders>
              <w:top w:val="nil"/>
              <w:left w:val="nil"/>
              <w:bottom w:val="nil"/>
              <w:right w:val="nil"/>
            </w:tcBorders>
            <w:shd w:val="clear" w:color="auto" w:fill="auto"/>
            <w:noWrap/>
            <w:vAlign w:val="bottom"/>
          </w:tcPr>
          <w:p w14:paraId="1F26893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Zadro</w:t>
            </w:r>
          </w:p>
        </w:tc>
        <w:tc>
          <w:tcPr>
            <w:tcW w:w="540" w:type="dxa"/>
            <w:tcBorders>
              <w:top w:val="nil"/>
              <w:left w:val="nil"/>
              <w:bottom w:val="nil"/>
              <w:right w:val="nil"/>
            </w:tcBorders>
            <w:shd w:val="clear" w:color="auto" w:fill="auto"/>
            <w:noWrap/>
            <w:vAlign w:val="bottom"/>
          </w:tcPr>
          <w:p w14:paraId="246A0A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132180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075DE4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381A32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601197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1DE8FD0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0E4047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52F8057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0FF721F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16DFCC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78451273" w14:textId="77777777" w:rsidTr="00696718">
        <w:trPr>
          <w:trHeight w:val="300"/>
        </w:trPr>
        <w:tc>
          <w:tcPr>
            <w:tcW w:w="1796" w:type="dxa"/>
            <w:tcBorders>
              <w:top w:val="nil"/>
              <w:left w:val="nil"/>
              <w:bottom w:val="nil"/>
              <w:right w:val="nil"/>
            </w:tcBorders>
            <w:shd w:val="clear" w:color="auto" w:fill="auto"/>
            <w:noWrap/>
            <w:vAlign w:val="bottom"/>
          </w:tcPr>
          <w:p w14:paraId="7812D2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Zadro</w:t>
            </w:r>
          </w:p>
        </w:tc>
        <w:tc>
          <w:tcPr>
            <w:tcW w:w="540" w:type="dxa"/>
            <w:tcBorders>
              <w:top w:val="nil"/>
              <w:left w:val="nil"/>
              <w:bottom w:val="nil"/>
              <w:right w:val="nil"/>
            </w:tcBorders>
            <w:shd w:val="clear" w:color="auto" w:fill="auto"/>
            <w:noWrap/>
            <w:vAlign w:val="bottom"/>
          </w:tcPr>
          <w:p w14:paraId="05141F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701486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5E7837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-1.75</w:t>
            </w:r>
          </w:p>
        </w:tc>
        <w:tc>
          <w:tcPr>
            <w:tcW w:w="507" w:type="dxa"/>
            <w:tcBorders>
              <w:top w:val="nil"/>
              <w:left w:val="nil"/>
              <w:bottom w:val="nil"/>
              <w:right w:val="nil"/>
            </w:tcBorders>
            <w:shd w:val="clear" w:color="auto" w:fill="auto"/>
            <w:noWrap/>
            <w:vAlign w:val="bottom"/>
          </w:tcPr>
          <w:p w14:paraId="4500F3D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509810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74C170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3C09DE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07" w:type="dxa"/>
            <w:tcBorders>
              <w:top w:val="nil"/>
              <w:left w:val="nil"/>
              <w:bottom w:val="nil"/>
              <w:right w:val="nil"/>
            </w:tcBorders>
            <w:shd w:val="clear" w:color="auto" w:fill="auto"/>
            <w:noWrap/>
            <w:vAlign w:val="bottom"/>
          </w:tcPr>
          <w:p w14:paraId="61B8E9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DDB47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305998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02AFF0DF" w14:textId="77777777" w:rsidTr="00696718">
        <w:trPr>
          <w:trHeight w:val="300"/>
        </w:trPr>
        <w:tc>
          <w:tcPr>
            <w:tcW w:w="1796" w:type="dxa"/>
            <w:tcBorders>
              <w:top w:val="nil"/>
              <w:left w:val="nil"/>
              <w:bottom w:val="nil"/>
              <w:right w:val="nil"/>
            </w:tcBorders>
            <w:shd w:val="clear" w:color="auto" w:fill="auto"/>
            <w:noWrap/>
            <w:vAlign w:val="bottom"/>
          </w:tcPr>
          <w:p w14:paraId="0CE1C1C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Zadro</w:t>
            </w:r>
          </w:p>
        </w:tc>
        <w:tc>
          <w:tcPr>
            <w:tcW w:w="540" w:type="dxa"/>
            <w:tcBorders>
              <w:top w:val="nil"/>
              <w:left w:val="nil"/>
              <w:bottom w:val="nil"/>
              <w:right w:val="nil"/>
            </w:tcBorders>
            <w:shd w:val="clear" w:color="auto" w:fill="auto"/>
            <w:noWrap/>
            <w:vAlign w:val="bottom"/>
          </w:tcPr>
          <w:p w14:paraId="4BD407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202403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20B810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-3.70</w:t>
            </w:r>
          </w:p>
        </w:tc>
        <w:tc>
          <w:tcPr>
            <w:tcW w:w="507" w:type="dxa"/>
            <w:tcBorders>
              <w:top w:val="nil"/>
              <w:left w:val="nil"/>
              <w:bottom w:val="nil"/>
              <w:right w:val="nil"/>
            </w:tcBorders>
            <w:shd w:val="clear" w:color="auto" w:fill="auto"/>
            <w:noWrap/>
            <w:vAlign w:val="bottom"/>
          </w:tcPr>
          <w:p w14:paraId="504C21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13A0C6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19FE880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54B4CC7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14778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73A336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ED313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1587077" w14:textId="77777777" w:rsidTr="00696718">
        <w:trPr>
          <w:trHeight w:val="300"/>
        </w:trPr>
        <w:tc>
          <w:tcPr>
            <w:tcW w:w="1796" w:type="dxa"/>
            <w:tcBorders>
              <w:top w:val="nil"/>
              <w:left w:val="nil"/>
              <w:bottom w:val="nil"/>
              <w:right w:val="nil"/>
            </w:tcBorders>
            <w:shd w:val="clear" w:color="auto" w:fill="auto"/>
            <w:noWrap/>
            <w:vAlign w:val="bottom"/>
          </w:tcPr>
          <w:p w14:paraId="32B84E0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Zhong</w:t>
            </w:r>
          </w:p>
        </w:tc>
        <w:tc>
          <w:tcPr>
            <w:tcW w:w="540" w:type="dxa"/>
            <w:tcBorders>
              <w:top w:val="nil"/>
              <w:left w:val="nil"/>
              <w:bottom w:val="nil"/>
              <w:right w:val="nil"/>
            </w:tcBorders>
            <w:shd w:val="clear" w:color="auto" w:fill="auto"/>
            <w:noWrap/>
            <w:vAlign w:val="bottom"/>
          </w:tcPr>
          <w:p w14:paraId="6396A3D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51911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4DC803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0D2C9D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3B5078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EF07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70B5F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57A5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7B744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27A1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FB7190A" w14:textId="77777777" w:rsidTr="00696718">
        <w:trPr>
          <w:trHeight w:val="300"/>
        </w:trPr>
        <w:tc>
          <w:tcPr>
            <w:tcW w:w="1796" w:type="dxa"/>
            <w:tcBorders>
              <w:top w:val="nil"/>
              <w:left w:val="nil"/>
              <w:bottom w:val="nil"/>
              <w:right w:val="nil"/>
            </w:tcBorders>
            <w:shd w:val="clear" w:color="auto" w:fill="auto"/>
            <w:noWrap/>
            <w:vAlign w:val="bottom"/>
          </w:tcPr>
          <w:p w14:paraId="28DF5B8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Zoller</w:t>
            </w:r>
          </w:p>
        </w:tc>
        <w:tc>
          <w:tcPr>
            <w:tcW w:w="540" w:type="dxa"/>
            <w:tcBorders>
              <w:top w:val="nil"/>
              <w:left w:val="nil"/>
              <w:bottom w:val="nil"/>
              <w:right w:val="nil"/>
            </w:tcBorders>
            <w:shd w:val="clear" w:color="auto" w:fill="auto"/>
            <w:noWrap/>
            <w:vAlign w:val="bottom"/>
          </w:tcPr>
          <w:p w14:paraId="1BC7ED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FE70B2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3DA36D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41A9A0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236DE8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4A6CA9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5B8C87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CF08E3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38DE6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5C207E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790F622" w14:textId="77777777" w:rsidTr="00696718">
        <w:trPr>
          <w:trHeight w:val="300"/>
        </w:trPr>
        <w:tc>
          <w:tcPr>
            <w:tcW w:w="1796" w:type="dxa"/>
            <w:tcBorders>
              <w:top w:val="nil"/>
              <w:left w:val="nil"/>
              <w:bottom w:val="single" w:sz="4" w:space="0" w:color="auto"/>
              <w:right w:val="nil"/>
            </w:tcBorders>
            <w:shd w:val="clear" w:color="auto" w:fill="auto"/>
            <w:noWrap/>
            <w:vAlign w:val="bottom"/>
          </w:tcPr>
          <w:p w14:paraId="6E487DD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Zwolinski</w:t>
            </w:r>
          </w:p>
        </w:tc>
        <w:tc>
          <w:tcPr>
            <w:tcW w:w="540" w:type="dxa"/>
            <w:tcBorders>
              <w:top w:val="nil"/>
              <w:left w:val="nil"/>
              <w:bottom w:val="single" w:sz="4" w:space="0" w:color="auto"/>
              <w:right w:val="nil"/>
            </w:tcBorders>
            <w:shd w:val="clear" w:color="auto" w:fill="auto"/>
            <w:noWrap/>
            <w:vAlign w:val="bottom"/>
          </w:tcPr>
          <w:p w14:paraId="6E102F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single" w:sz="4" w:space="0" w:color="auto"/>
              <w:right w:val="nil"/>
            </w:tcBorders>
            <w:shd w:val="clear" w:color="auto" w:fill="auto"/>
            <w:noWrap/>
            <w:vAlign w:val="bottom"/>
          </w:tcPr>
          <w:p w14:paraId="7DEC6A8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single" w:sz="4" w:space="0" w:color="auto"/>
              <w:right w:val="nil"/>
            </w:tcBorders>
            <w:shd w:val="clear" w:color="auto" w:fill="auto"/>
            <w:noWrap/>
            <w:vAlign w:val="bottom"/>
          </w:tcPr>
          <w:p w14:paraId="71C0057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w:t>
            </w:r>
          </w:p>
        </w:tc>
        <w:tc>
          <w:tcPr>
            <w:tcW w:w="507" w:type="dxa"/>
            <w:tcBorders>
              <w:top w:val="nil"/>
              <w:left w:val="nil"/>
              <w:bottom w:val="single" w:sz="4" w:space="0" w:color="auto"/>
              <w:right w:val="nil"/>
            </w:tcBorders>
            <w:shd w:val="clear" w:color="auto" w:fill="auto"/>
            <w:noWrap/>
            <w:vAlign w:val="bottom"/>
          </w:tcPr>
          <w:p w14:paraId="6E9EEE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single" w:sz="4" w:space="0" w:color="auto"/>
              <w:right w:val="nil"/>
            </w:tcBorders>
            <w:shd w:val="clear" w:color="auto" w:fill="auto"/>
            <w:noWrap/>
            <w:vAlign w:val="bottom"/>
          </w:tcPr>
          <w:p w14:paraId="624244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single" w:sz="4" w:space="0" w:color="auto"/>
              <w:right w:val="nil"/>
            </w:tcBorders>
            <w:shd w:val="clear" w:color="auto" w:fill="auto"/>
            <w:noWrap/>
            <w:vAlign w:val="bottom"/>
          </w:tcPr>
          <w:p w14:paraId="235973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single" w:sz="4" w:space="0" w:color="auto"/>
              <w:right w:val="nil"/>
            </w:tcBorders>
            <w:shd w:val="clear" w:color="auto" w:fill="auto"/>
            <w:noWrap/>
            <w:vAlign w:val="bottom"/>
          </w:tcPr>
          <w:p w14:paraId="39A2C1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33F1EF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single" w:sz="4" w:space="0" w:color="auto"/>
              <w:right w:val="nil"/>
            </w:tcBorders>
            <w:shd w:val="clear" w:color="auto" w:fill="auto"/>
            <w:noWrap/>
            <w:vAlign w:val="bottom"/>
          </w:tcPr>
          <w:p w14:paraId="6381B2C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01B428E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bl>
    <w:p w14:paraId="0F3F719D" w14:textId="03AFBD38" w:rsidR="00C34534" w:rsidRPr="00C37776" w:rsidRDefault="00C34534" w:rsidP="00C34534">
      <w:pPr>
        <w:spacing w:before="120" w:after="0" w:line="480" w:lineRule="auto"/>
        <w:rPr>
          <w:rFonts w:ascii="Times New Roman" w:hAnsi="Times New Roman" w:cs="Times New Roman"/>
          <w:sz w:val="32"/>
          <w:szCs w:val="24"/>
        </w:rPr>
      </w:pP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T1 refers to ostracism effect on first measure; </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T2 refers to ostracism effect on last measure; Δ</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represent interactions. </w:t>
      </w:r>
      <w:r w:rsidR="00F96491" w:rsidRPr="00F96491">
        <w:rPr>
          <w:rFonts w:ascii="Times New Roman" w:hAnsi="Times New Roman" w:cs="Times New Roman"/>
          <w:color w:val="000000"/>
          <w:sz w:val="24"/>
          <w:szCs w:val="20"/>
        </w:rPr>
        <w:t xml:space="preserve">Multiple rows for the same first author and year is possible due to multiple studies across papers. </w:t>
      </w:r>
      <w:r w:rsidRPr="009159AB">
        <w:rPr>
          <w:rFonts w:ascii="Times New Roman" w:hAnsi="Times New Roman" w:cs="Times New Roman"/>
          <w:color w:val="000000"/>
          <w:sz w:val="24"/>
          <w:szCs w:val="20"/>
        </w:rPr>
        <w:t xml:space="preserve">Non-integer </w:t>
      </w:r>
      <w:r w:rsidRPr="009159AB">
        <w:rPr>
          <w:rFonts w:ascii="Times New Roman" w:hAnsi="Times New Roman" w:cs="Times New Roman"/>
          <w:i/>
          <w:color w:val="000000"/>
          <w:sz w:val="24"/>
          <w:szCs w:val="20"/>
        </w:rPr>
        <w:t>N</w:t>
      </w:r>
      <w:r w:rsidRPr="009159AB">
        <w:rPr>
          <w:rFonts w:ascii="Times New Roman" w:hAnsi="Times New Roman" w:cs="Times New Roman"/>
          <w:color w:val="000000"/>
          <w:sz w:val="24"/>
          <w:szCs w:val="20"/>
        </w:rPr>
        <w:t xml:space="preserve">s arise from division of full </w:t>
      </w:r>
      <w:r w:rsidRPr="009159AB">
        <w:rPr>
          <w:rFonts w:ascii="Times New Roman" w:hAnsi="Times New Roman" w:cs="Times New Roman"/>
          <w:color w:val="000000"/>
          <w:sz w:val="24"/>
          <w:szCs w:val="20"/>
        </w:rPr>
        <w:lastRenderedPageBreak/>
        <w:t xml:space="preserve">sample </w:t>
      </w:r>
      <w:r w:rsidRPr="009159AB">
        <w:rPr>
          <w:rFonts w:ascii="Times New Roman" w:hAnsi="Times New Roman" w:cs="Times New Roman"/>
          <w:i/>
          <w:color w:val="000000"/>
          <w:sz w:val="24"/>
          <w:szCs w:val="20"/>
        </w:rPr>
        <w:t xml:space="preserve">N </w:t>
      </w:r>
      <w:r w:rsidRPr="009159AB">
        <w:rPr>
          <w:rFonts w:ascii="Times New Roman" w:hAnsi="Times New Roman" w:cs="Times New Roman"/>
          <w:color w:val="000000"/>
          <w:sz w:val="24"/>
          <w:szCs w:val="20"/>
        </w:rPr>
        <w:t>for included conditions, appropriate due to random assignment</w:t>
      </w:r>
      <w:r w:rsidR="00F96491">
        <w:rPr>
          <w:rFonts w:ascii="Times New Roman" w:hAnsi="Times New Roman" w:cs="Times New Roman"/>
          <w:color w:val="000000"/>
          <w:sz w:val="24"/>
          <w:szCs w:val="20"/>
        </w:rPr>
        <w:t xml:space="preserve"> </w:t>
      </w:r>
      <w:r w:rsidR="00F96491" w:rsidRPr="00F96491">
        <w:rPr>
          <w:rFonts w:ascii="Times New Roman" w:hAnsi="Times New Roman" w:cs="Times New Roman"/>
          <w:color w:val="000000"/>
          <w:sz w:val="24"/>
          <w:szCs w:val="20"/>
        </w:rPr>
        <w:t>(e.g., two conditions out of 3, when sample is 56: (56 / 3) × 2 = 37.333)</w:t>
      </w:r>
      <w:r w:rsidRPr="009159AB">
        <w:rPr>
          <w:rFonts w:ascii="Times New Roman" w:hAnsi="Times New Roman" w:cs="Times New Roman"/>
          <w:color w:val="000000"/>
          <w:sz w:val="24"/>
          <w:szCs w:val="20"/>
        </w:rPr>
        <w:t>.</w:t>
      </w:r>
      <w:r w:rsidR="00BB18DE">
        <w:rPr>
          <w:rFonts w:ascii="Times New Roman" w:hAnsi="Times New Roman" w:cs="Times New Roman"/>
          <w:color w:val="000000"/>
          <w:sz w:val="24"/>
          <w:szCs w:val="20"/>
        </w:rPr>
        <w:t xml:space="preserve"> S2 </w:t>
      </w:r>
      <w:r w:rsidR="00780327">
        <w:rPr>
          <w:rFonts w:ascii="Times New Roman" w:hAnsi="Times New Roman" w:cs="Times New Roman"/>
          <w:color w:val="000000"/>
          <w:sz w:val="24"/>
          <w:szCs w:val="20"/>
        </w:rPr>
        <w:t xml:space="preserve">File </w:t>
      </w:r>
      <w:r w:rsidR="00BB18DE">
        <w:rPr>
          <w:rFonts w:ascii="Times New Roman" w:hAnsi="Times New Roman" w:cs="Times New Roman"/>
          <w:color w:val="000000"/>
          <w:sz w:val="24"/>
          <w:szCs w:val="20"/>
        </w:rPr>
        <w:t xml:space="preserve">gives the full reference list of the papers in this table. </w:t>
      </w:r>
    </w:p>
    <w:p w14:paraId="1DF930C1" w14:textId="77777777" w:rsidR="00C34534" w:rsidRPr="00C34534" w:rsidRDefault="00C34534" w:rsidP="00A04365">
      <w:pPr>
        <w:spacing w:after="0" w:line="480" w:lineRule="auto"/>
        <w:ind w:firstLine="708"/>
        <w:rPr>
          <w:rFonts w:ascii="Times New Roman" w:hAnsi="Times New Roman" w:cs="Times New Roman"/>
          <w:b/>
          <w:sz w:val="24"/>
          <w:szCs w:val="24"/>
        </w:rPr>
      </w:pPr>
    </w:p>
    <w:p w14:paraId="12B5B808" w14:textId="3B5E488A" w:rsidR="00BF0960" w:rsidRDefault="00731737" w:rsidP="00BF0960">
      <w:pPr>
        <w:pStyle w:val="Heading3"/>
      </w:pPr>
      <w:r w:rsidRPr="009159AB">
        <w:t>Simple o</w:t>
      </w:r>
      <w:r w:rsidR="00BF0960">
        <w:t>stracism effect (Hypothesis 1)</w:t>
      </w:r>
    </w:p>
    <w:p w14:paraId="4727AE93" w14:textId="15AC3D02"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In a random-effects model on the main effect of ostracism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120), </w:t>
      </w:r>
      <w:r w:rsidR="00421C4F" w:rsidRPr="009159AB">
        <w:rPr>
          <w:rFonts w:ascii="Times New Roman" w:hAnsi="Times New Roman" w:cs="Times New Roman"/>
          <w:sz w:val="24"/>
          <w:szCs w:val="24"/>
        </w:rPr>
        <w:t xml:space="preserve">residual </w:t>
      </w:r>
      <w:r w:rsidRPr="009159AB">
        <w:rPr>
          <w:rFonts w:ascii="Times New Roman" w:hAnsi="Times New Roman" w:cs="Times New Roman"/>
          <w:sz w:val="24"/>
          <w:szCs w:val="24"/>
        </w:rPr>
        <w:t xml:space="preserve">heterogeneity was significant,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(119) = </w:t>
      </w:r>
      <w:r w:rsidR="004C2568" w:rsidRPr="009159AB">
        <w:rPr>
          <w:rFonts w:ascii="Times New Roman" w:hAnsi="Times New Roman" w:cs="Times New Roman"/>
          <w:sz w:val="24"/>
          <w:szCs w:val="24"/>
        </w:rPr>
        <w:t>1395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92.</w:t>
      </w:r>
      <w:r w:rsidR="004C2568" w:rsidRPr="009159AB">
        <w:rPr>
          <w:rFonts w:ascii="Times New Roman" w:hAnsi="Times New Roman" w:cs="Times New Roman"/>
          <w:sz w:val="24"/>
          <w:szCs w:val="24"/>
        </w:rPr>
        <w:t>99</w:t>
      </w:r>
      <w:r w:rsidRPr="009159AB">
        <w:rPr>
          <w:rFonts w:ascii="Times New Roman" w:hAnsi="Times New Roman" w:cs="Times New Roman"/>
          <w:sz w:val="24"/>
          <w:szCs w:val="24"/>
        </w:rPr>
        <w:t>% and estimated</w:t>
      </w:r>
      <w:r w:rsidR="00421C4F" w:rsidRPr="009159AB">
        <w:rPr>
          <w:rFonts w:ascii="Times New Roman" w:hAnsi="Times New Roman" w:cs="Times New Roman"/>
          <w:sz w:val="24"/>
          <w:szCs w:val="24"/>
        </w:rPr>
        <w:t xml:space="preserve"> at</w:t>
      </w:r>
      <w:r w:rsidRPr="009159AB">
        <w:rPr>
          <w:rFonts w:ascii="Times New Roman" w:hAnsi="Times New Roman" w:cs="Times New Roman"/>
          <w:sz w:val="24"/>
          <w:szCs w:val="24"/>
        </w:rPr>
        <w:t xml:space="preserve"> τ</w:t>
      </w:r>
      <w:r w:rsidR="007C3787">
        <w:rPr>
          <w:rFonts w:ascii="Times New Roman" w:hAnsi="Times New Roman" w:cs="Times New Roman"/>
          <w:sz w:val="24"/>
          <w:szCs w:val="24"/>
          <w:vertAlign w:val="superscript"/>
        </w:rPr>
        <w:t xml:space="preserve">2 </w:t>
      </w:r>
      <w:r w:rsidRPr="009159AB">
        <w:rPr>
          <w:rFonts w:ascii="Times New Roman" w:hAnsi="Times New Roman" w:cs="Times New Roman"/>
          <w:sz w:val="24"/>
          <w:szCs w:val="24"/>
        </w:rPr>
        <w:t>=</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90</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70</w:t>
      </w:r>
      <w:r w:rsidRPr="009159AB">
        <w:rPr>
          <w:rFonts w:ascii="Times New Roman" w:hAnsi="Times New Roman" w:cs="Times New Roman"/>
          <w:sz w:val="24"/>
          <w:szCs w:val="24"/>
        </w:rPr>
        <w:t>, 1.2</w:t>
      </w:r>
      <w:r w:rsidR="004C2568" w:rsidRPr="009159AB">
        <w:rPr>
          <w:rFonts w:ascii="Times New Roman" w:hAnsi="Times New Roman" w:cs="Times New Roman"/>
          <w:sz w:val="24"/>
          <w:szCs w:val="24"/>
        </w:rPr>
        <w:t>4</w:t>
      </w:r>
      <w:r w:rsidRPr="009159AB">
        <w:rPr>
          <w:rFonts w:ascii="Times New Roman" w:hAnsi="Times New Roman" w:cs="Times New Roman"/>
          <w:sz w:val="24"/>
          <w:szCs w:val="24"/>
        </w:rPr>
        <w:t>].</w:t>
      </w:r>
      <w:r w:rsidR="00FA4AE7" w:rsidRPr="009159AB">
        <w:rPr>
          <w:rFonts w:ascii="Times New Roman" w:hAnsi="Times New Roman" w:cs="Times New Roman"/>
          <w:sz w:val="24"/>
          <w:szCs w:val="24"/>
        </w:rPr>
        <w:t xml:space="preserve"> </w:t>
      </w:r>
      <w:r w:rsidR="00DA57C5" w:rsidRPr="009159AB">
        <w:rPr>
          <w:rFonts w:ascii="Times New Roman" w:hAnsi="Times New Roman" w:cs="Times New Roman"/>
          <w:sz w:val="24"/>
          <w:szCs w:val="24"/>
        </w:rPr>
        <w:t>The h</w:t>
      </w:r>
      <w:r w:rsidR="00A50D59" w:rsidRPr="009159AB">
        <w:rPr>
          <w:rFonts w:ascii="Times New Roman" w:hAnsi="Times New Roman" w:cs="Times New Roman"/>
          <w:sz w:val="24"/>
          <w:szCs w:val="24"/>
        </w:rPr>
        <w:t>eterogeneity measure</w:t>
      </w:r>
      <w:r w:rsidR="00DA57C5" w:rsidRPr="009159AB">
        <w:rPr>
          <w:rFonts w:ascii="Times New Roman" w:hAnsi="Times New Roman" w:cs="Times New Roman"/>
          <w:sz w:val="24"/>
          <w:szCs w:val="24"/>
        </w:rPr>
        <w:t xml:space="preserve"> τ</w:t>
      </w:r>
      <w:r w:rsidR="00DA57C5" w:rsidRPr="009159AB">
        <w:rPr>
          <w:rFonts w:ascii="Times New Roman" w:hAnsi="Times New Roman" w:cs="Times New Roman"/>
          <w:sz w:val="24"/>
          <w:szCs w:val="24"/>
          <w:vertAlign w:val="superscript"/>
        </w:rPr>
        <w:t>2</w:t>
      </w:r>
      <w:r w:rsidR="00DA57C5" w:rsidRPr="009159AB">
        <w:rPr>
          <w:rFonts w:ascii="Times New Roman" w:hAnsi="Times New Roman" w:cs="Times New Roman"/>
          <w:sz w:val="24"/>
          <w:szCs w:val="24"/>
        </w:rPr>
        <w:t xml:space="preserve"> </w:t>
      </w:r>
      <w:r w:rsidR="00030665" w:rsidRPr="009159AB">
        <w:rPr>
          <w:rFonts w:ascii="Times New Roman" w:hAnsi="Times New Roman" w:cs="Times New Roman"/>
          <w:sz w:val="24"/>
          <w:szCs w:val="24"/>
        </w:rPr>
        <w:t>include</w:t>
      </w:r>
      <w:r w:rsidR="00DA57C5" w:rsidRPr="009159AB">
        <w:rPr>
          <w:rFonts w:ascii="Times New Roman" w:hAnsi="Times New Roman" w:cs="Times New Roman"/>
          <w:sz w:val="24"/>
          <w:szCs w:val="24"/>
        </w:rPr>
        <w:t>s</w:t>
      </w:r>
      <w:r w:rsidR="00A50D59" w:rsidRPr="009159AB">
        <w:rPr>
          <w:rFonts w:ascii="Times New Roman" w:hAnsi="Times New Roman" w:cs="Times New Roman"/>
          <w:sz w:val="24"/>
          <w:szCs w:val="24"/>
        </w:rPr>
        <w:t xml:space="preserve"> both the estimated</w:t>
      </w:r>
      <w:r w:rsidR="00E639FB" w:rsidRPr="009159AB">
        <w:rPr>
          <w:rFonts w:ascii="Times New Roman" w:hAnsi="Times New Roman" w:cs="Times New Roman"/>
          <w:sz w:val="24"/>
          <w:szCs w:val="24"/>
        </w:rPr>
        <w:t xml:space="preserve"> proportion of </w:t>
      </w:r>
      <w:r w:rsidR="00BD687B">
        <w:rPr>
          <w:rFonts w:ascii="Times New Roman" w:hAnsi="Times New Roman" w:cs="Times New Roman"/>
          <w:sz w:val="24"/>
          <w:szCs w:val="24"/>
        </w:rPr>
        <w:t xml:space="preserve">explained </w:t>
      </w:r>
      <w:r w:rsidR="00E639FB" w:rsidRPr="009159AB">
        <w:rPr>
          <w:rFonts w:ascii="Times New Roman" w:hAnsi="Times New Roman" w:cs="Times New Roman"/>
          <w:sz w:val="24"/>
          <w:szCs w:val="24"/>
        </w:rPr>
        <w:t xml:space="preserve">variance </w:t>
      </w:r>
      <w:r w:rsidR="00364FA2" w:rsidRPr="009159AB">
        <w:rPr>
          <w:rFonts w:ascii="Times New Roman" w:hAnsi="Times New Roman" w:cs="Times New Roman"/>
          <w:sz w:val="24"/>
          <w:szCs w:val="24"/>
        </w:rPr>
        <w:t>at the</w:t>
      </w:r>
      <w:r w:rsidR="00A50D59" w:rsidRPr="009159AB">
        <w:rPr>
          <w:rFonts w:ascii="Times New Roman" w:hAnsi="Times New Roman" w:cs="Times New Roman"/>
          <w:sz w:val="24"/>
          <w:szCs w:val="24"/>
        </w:rPr>
        <w:t xml:space="preserve"> study </w:t>
      </w:r>
      <w:r w:rsidR="00364FA2" w:rsidRPr="009159AB">
        <w:rPr>
          <w:rFonts w:ascii="Times New Roman" w:hAnsi="Times New Roman" w:cs="Times New Roman"/>
          <w:sz w:val="24"/>
          <w:szCs w:val="24"/>
        </w:rPr>
        <w:t>level</w:t>
      </w:r>
      <w:r w:rsidR="00E639FB"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 xml:space="preserve">and </w:t>
      </w:r>
      <w:r w:rsidR="00030665" w:rsidRPr="009159AB">
        <w:rPr>
          <w:rFonts w:ascii="Times New Roman" w:hAnsi="Times New Roman" w:cs="Times New Roman"/>
          <w:sz w:val="24"/>
          <w:szCs w:val="24"/>
        </w:rPr>
        <w:t xml:space="preserve">unexplained </w:t>
      </w:r>
      <w:r w:rsidR="00364FA2" w:rsidRPr="009159AB">
        <w:rPr>
          <w:rFonts w:ascii="Times New Roman" w:hAnsi="Times New Roman" w:cs="Times New Roman"/>
          <w:sz w:val="24"/>
          <w:szCs w:val="24"/>
        </w:rPr>
        <w:t xml:space="preserve">variance </w:t>
      </w:r>
      <w:r w:rsidR="00030665" w:rsidRPr="009159AB">
        <w:rPr>
          <w:rFonts w:ascii="Times New Roman" w:hAnsi="Times New Roman" w:cs="Times New Roman"/>
          <w:sz w:val="24"/>
          <w:szCs w:val="24"/>
        </w:rPr>
        <w:t>in the</w:t>
      </w:r>
      <w:r w:rsidR="00364FA2" w:rsidRPr="009159AB">
        <w:rPr>
          <w:rFonts w:ascii="Times New Roman" w:hAnsi="Times New Roman" w:cs="Times New Roman"/>
          <w:sz w:val="24"/>
          <w:szCs w:val="24"/>
        </w:rPr>
        <w:t xml:space="preserve"> distribution </w:t>
      </w:r>
      <w:r w:rsidR="00030665" w:rsidRPr="009159AB">
        <w:rPr>
          <w:rFonts w:ascii="Times New Roman" w:hAnsi="Times New Roman" w:cs="Times New Roman"/>
          <w:sz w:val="24"/>
          <w:szCs w:val="24"/>
        </w:rPr>
        <w:t>of underlying effect sizes</w:t>
      </w:r>
      <w:r w:rsidR="00364FA2"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(i.e., τ</w:t>
      </w:r>
      <w:r w:rsidR="00FA3652" w:rsidRPr="009159AB">
        <w:rPr>
          <w:rFonts w:ascii="Times New Roman" w:hAnsi="Times New Roman" w:cs="Times New Roman"/>
          <w:sz w:val="24"/>
          <w:szCs w:val="24"/>
          <w:vertAlign w:val="subscript"/>
        </w:rPr>
        <w:t>res</w:t>
      </w:r>
      <w:r w:rsidR="00A50D59" w:rsidRPr="009159AB">
        <w:rPr>
          <w:rFonts w:ascii="Times New Roman" w:hAnsi="Times New Roman" w:cs="Times New Roman"/>
          <w:sz w:val="24"/>
          <w:szCs w:val="24"/>
          <w:vertAlign w:val="superscript"/>
        </w:rPr>
        <w:t>2</w:t>
      </w:r>
      <w:r w:rsidR="00A50D59" w:rsidRPr="009159AB">
        <w:rPr>
          <w:rFonts w:ascii="Times New Roman" w:hAnsi="Times New Roman" w:cs="Times New Roman"/>
          <w:sz w:val="24"/>
          <w:szCs w:val="24"/>
        </w:rPr>
        <w:t>).</w:t>
      </w:r>
      <w:r w:rsidR="00E639FB" w:rsidRPr="009159AB">
        <w:rPr>
          <w:rFonts w:ascii="Times New Roman" w:hAnsi="Times New Roman" w:cs="Times New Roman"/>
          <w:i/>
          <w:sz w:val="24"/>
          <w:szCs w:val="24"/>
        </w:rPr>
        <w:t xml:space="preserve"> </w:t>
      </w:r>
      <w:r w:rsidRPr="009159AB">
        <w:rPr>
          <w:rFonts w:ascii="Times New Roman" w:hAnsi="Times New Roman" w:cs="Times New Roman"/>
          <w:sz w:val="24"/>
          <w:szCs w:val="24"/>
        </w:rPr>
        <w:t xml:space="preserve">The analysis </w:t>
      </w:r>
      <w:r w:rsidR="0020115E" w:rsidRPr="009159AB">
        <w:rPr>
          <w:rFonts w:ascii="Times New Roman" w:hAnsi="Times New Roman" w:cs="Times New Roman"/>
          <w:sz w:val="24"/>
          <w:szCs w:val="24"/>
        </w:rPr>
        <w:t xml:space="preserve">yielded </w:t>
      </w:r>
      <w:r w:rsidRPr="009159AB">
        <w:rPr>
          <w:rFonts w:ascii="Times New Roman" w:hAnsi="Times New Roman" w:cs="Times New Roman"/>
          <w:sz w:val="24"/>
          <w:szCs w:val="24"/>
        </w:rPr>
        <w:t xml:space="preserve">an estimated average effect of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p &lt; .001, 95% CI</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C2568" w:rsidRPr="009159AB">
        <w:rPr>
          <w:rFonts w:ascii="Times New Roman" w:hAnsi="Times New Roman" w:cs="Times New Roman"/>
          <w:sz w:val="24"/>
          <w:szCs w:val="24"/>
        </w:rPr>
        <w:t>-1.54, -1.18</w:t>
      </w:r>
      <w:r w:rsidRPr="009159AB">
        <w:rPr>
          <w:rFonts w:ascii="Times New Roman" w:hAnsi="Times New Roman" w:cs="Times New Roman"/>
          <w:sz w:val="24"/>
          <w:szCs w:val="24"/>
        </w:rPr>
        <w:t xml:space="preserve">]. A random-effects version of the Egger’s test </w:t>
      </w:r>
      <w:r w:rsidR="00595722">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"ISBN" : "978-0-470-87014-3", "author" : [ { "dropping-particle" : "", "family" : "Sterne", "given" : "Jonathan A C", "non-dropping-particle" : "", "parse-names" : false, "suffix" : "" }, { "dropping-particle" : "", "family" : "Egger", "given" : "Matthias", "non-dropping-particle" : "", "parse-names" : false, "suffix" : "" } ], "chapter-number" : "6", "container-title" : "Publication bias in meta-analysis", "editor" : [ { "dropping-particle" : "", "family" : "Rothstein", "given" : "Hannah R.", "non-dropping-particle" : "", "parse-names" : false, "suffix" : "" }, { "dropping-particle" : "", "family" : "Sutton", "given" : "A.J.", "non-dropping-particle" : "", "parse-names" : false, "suffix" : "" }, { "dropping-particle" : "", "family" : "Borenstein", "given" : "Michael", "non-dropping-particle" : "", "parse-names" : false, "suffix" : "" } ], "id" : "ITEM-1", "issued" : { "date-parts" : [ [ "2005" ] ] }, "publisher" : "John Wiley &amp; Sons", "publisher-place" : "Chichester", "title" : "Regression Methods to Detect Publication and Other Bias in Meta-Analysis", "type" : "chapter" }, "uris" : [ "http://www.mendeley.com/documents/?uuid=bacffbb9-a379-4495-b26a-8c2d71cfb09d" ] } ], "mendeley" : { "formattedCitation" : "[36]", "plainTextFormattedCitation" : "[36]", "previouslyFormattedCitation" : "[36]" }, "properties" : { "noteIndex" : 0 }, "schema" : "https://github.com/citation-style-language/schema/raw/master/csl-citation.json" }</w:instrText>
      </w:r>
      <w:r w:rsidR="00595722">
        <w:rPr>
          <w:rFonts w:ascii="Times New Roman" w:hAnsi="Times New Roman" w:cs="Times New Roman"/>
          <w:sz w:val="24"/>
          <w:szCs w:val="24"/>
        </w:rPr>
        <w:fldChar w:fldCharType="separate"/>
      </w:r>
      <w:r w:rsidR="00595722" w:rsidRPr="00595722">
        <w:rPr>
          <w:rFonts w:ascii="Times New Roman" w:hAnsi="Times New Roman" w:cs="Times New Roman"/>
          <w:noProof/>
          <w:sz w:val="24"/>
          <w:szCs w:val="24"/>
        </w:rPr>
        <w:t>[36]</w:t>
      </w:r>
      <w:r w:rsidR="00595722">
        <w:rPr>
          <w:rFonts w:ascii="Times New Roman" w:hAnsi="Times New Roman" w:cs="Times New Roman"/>
          <w:sz w:val="24"/>
          <w:szCs w:val="24"/>
        </w:rPr>
        <w:fldChar w:fldCharType="end"/>
      </w:r>
      <w:r w:rsidRPr="009159AB">
        <w:rPr>
          <w:rFonts w:ascii="Times New Roman" w:hAnsi="Times New Roman" w:cs="Times New Roman"/>
          <w:sz w:val="24"/>
          <w:szCs w:val="24"/>
        </w:rPr>
        <w:t xml:space="preserve"> </w:t>
      </w:r>
      <w:r w:rsidR="0020115E" w:rsidRPr="009159AB">
        <w:rPr>
          <w:rFonts w:ascii="Times New Roman" w:hAnsi="Times New Roman" w:cs="Times New Roman"/>
          <w:sz w:val="24"/>
          <w:szCs w:val="24"/>
        </w:rPr>
        <w:t>indicated</w:t>
      </w:r>
      <w:r w:rsidR="004C2568" w:rsidRPr="009159AB">
        <w:rPr>
          <w:rFonts w:ascii="Times New Roman" w:hAnsi="Times New Roman" w:cs="Times New Roman"/>
          <w:sz w:val="24"/>
          <w:szCs w:val="24"/>
        </w:rPr>
        <w:t xml:space="preserve"> funnel plot asymmetry, </w:t>
      </w:r>
      <w:r w:rsidR="008D5A4A" w:rsidRPr="009159AB">
        <w:rPr>
          <w:rFonts w:ascii="Times New Roman" w:hAnsi="Times New Roman" w:cs="Times New Roman"/>
          <w:i/>
          <w:sz w:val="24"/>
          <w:szCs w:val="24"/>
        </w:rPr>
        <w:t>Z</w:t>
      </w:r>
      <w:r w:rsidR="008D5A4A"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-6.14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w:t>
      </w:r>
      <w:r w:rsidR="00C87E8F" w:rsidRPr="009159AB">
        <w:rPr>
          <w:rFonts w:ascii="Times New Roman" w:hAnsi="Times New Roman" w:cs="Times New Roman"/>
          <w:sz w:val="24"/>
          <w:szCs w:val="24"/>
        </w:rPr>
        <w:t>.</w:t>
      </w:r>
      <w:r w:rsidR="0020115E" w:rsidRPr="009159AB">
        <w:rPr>
          <w:rFonts w:ascii="Times New Roman" w:hAnsi="Times New Roman" w:cs="Times New Roman"/>
          <w:sz w:val="24"/>
          <w:szCs w:val="24"/>
        </w:rPr>
        <w:t xml:space="preserve"> </w:t>
      </w:r>
      <w:r w:rsidR="00C87E8F" w:rsidRPr="009159AB">
        <w:rPr>
          <w:rFonts w:ascii="Times New Roman" w:hAnsi="Times New Roman" w:cs="Times New Roman"/>
          <w:sz w:val="24"/>
          <w:szCs w:val="24"/>
        </w:rPr>
        <w:t xml:space="preserve">Due </w:t>
      </w:r>
      <w:r w:rsidRPr="009159AB">
        <w:rPr>
          <w:rFonts w:ascii="Times New Roman" w:hAnsi="Times New Roman" w:cs="Times New Roman"/>
          <w:sz w:val="24"/>
          <w:szCs w:val="24"/>
        </w:rPr>
        <w:t xml:space="preserve">to the size of the </w:t>
      </w:r>
      <w:r w:rsidR="00C87E8F" w:rsidRPr="009159AB">
        <w:rPr>
          <w:rFonts w:ascii="Times New Roman" w:hAnsi="Times New Roman" w:cs="Times New Roman"/>
          <w:sz w:val="24"/>
          <w:szCs w:val="24"/>
        </w:rPr>
        <w:t xml:space="preserve">average </w:t>
      </w:r>
      <w:r w:rsidR="007441B8">
        <w:rPr>
          <w:rFonts w:ascii="Times New Roman" w:hAnsi="Times New Roman" w:cs="Times New Roman"/>
          <w:sz w:val="24"/>
          <w:szCs w:val="24"/>
        </w:rPr>
        <w:t xml:space="preserve">effect, </w:t>
      </w:r>
      <w:r w:rsidRPr="009159AB">
        <w:rPr>
          <w:rFonts w:ascii="Times New Roman" w:hAnsi="Times New Roman" w:cs="Times New Roman"/>
          <w:sz w:val="24"/>
          <w:szCs w:val="24"/>
        </w:rPr>
        <w:t xml:space="preserve">hence large power to acquire significant outcomes in primary studies, we do not suspect publication bias to </w:t>
      </w:r>
      <w:r w:rsidR="00C87E8F" w:rsidRPr="009159AB">
        <w:rPr>
          <w:rFonts w:ascii="Times New Roman" w:hAnsi="Times New Roman" w:cs="Times New Roman"/>
          <w:sz w:val="24"/>
          <w:szCs w:val="24"/>
        </w:rPr>
        <w:t>explain</w:t>
      </w:r>
      <w:r w:rsidRPr="009159AB">
        <w:rPr>
          <w:rFonts w:ascii="Times New Roman" w:hAnsi="Times New Roman" w:cs="Times New Roman"/>
          <w:sz w:val="24"/>
          <w:szCs w:val="24"/>
        </w:rPr>
        <w:t xml:space="preserve"> this asymmetry. In other words, immediately after being ostracized, the average ostracism effect is estimated at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xml:space="preserve"> standard deviation</w:t>
      </w:r>
      <w:r w:rsidR="00991FBE" w:rsidRPr="009159AB">
        <w:rPr>
          <w:rFonts w:ascii="Times New Roman" w:hAnsi="Times New Roman" w:cs="Times New Roman"/>
          <w:sz w:val="24"/>
          <w:szCs w:val="24"/>
        </w:rPr>
        <w:t xml:space="preserve"> units, which </w:t>
      </w:r>
      <w:r w:rsidR="0020115E" w:rsidRPr="009159AB">
        <w:rPr>
          <w:rFonts w:ascii="Times New Roman" w:hAnsi="Times New Roman" w:cs="Times New Roman"/>
          <w:sz w:val="24"/>
          <w:szCs w:val="24"/>
        </w:rPr>
        <w:t>entails</w:t>
      </w:r>
      <w:r w:rsidR="00991FBE" w:rsidRPr="009159AB">
        <w:rPr>
          <w:rFonts w:ascii="Times New Roman" w:hAnsi="Times New Roman" w:cs="Times New Roman"/>
          <w:sz w:val="24"/>
          <w:szCs w:val="24"/>
        </w:rPr>
        <w:t xml:space="preserve"> a large effect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"Cohen", "given" : "J.", "non-dropping-particle" : "", "parse-names" : false, "suffix" : "" } ], "edition" : "2", "id" : "ITEM-1", "issued" : { "date-parts" : [ [ "1988" ] ] }, "publisher" : "Lawrence Erlbaum", "publisher-place" : "Hillsdale, NJ", "title" : "Statistical Power Analysis for the Behavioral Sciences", "type" : "book" }, "uris" : [ "http://www.mendeley.com/documents/?uuid=4dbd38c0-4c6b-4674-b7f6-fe64c010d1d0" ] } ], "mendeley" : { "formattedCitation" : "[37]", "plainTextFormattedCitation" : "[37]", "previouslyFormattedCitation" : "[37]"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[37]</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w:t>
      </w:r>
    </w:p>
    <w:p w14:paraId="586123FA" w14:textId="1A3E74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Next, we fitted a mixed-effects regression model for the ostracism effect on the last </w:t>
      </w:r>
      <w:r w:rsidR="00FA4AE7" w:rsidRPr="009159AB">
        <w:rPr>
          <w:rFonts w:ascii="Times New Roman" w:hAnsi="Times New Roman" w:cs="Times New Roman"/>
          <w:sz w:val="24"/>
          <w:szCs w:val="24"/>
        </w:rPr>
        <w:t>measure</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k =</w:t>
      </w:r>
      <w:r w:rsidRPr="009159AB">
        <w:rPr>
          <w:rFonts w:ascii="Times New Roman" w:hAnsi="Times New Roman" w:cs="Times New Roman"/>
          <w:sz w:val="24"/>
          <w:szCs w:val="24"/>
        </w:rPr>
        <w:t xml:space="preserve"> 95), including estimated time in seconds </w:t>
      </w:r>
      <w:r w:rsidR="005F4B78" w:rsidRPr="009159AB">
        <w:rPr>
          <w:rFonts w:ascii="Times New Roman" w:hAnsi="Times New Roman" w:cs="Times New Roman"/>
          <w:sz w:val="24"/>
          <w:szCs w:val="24"/>
        </w:rPr>
        <w:t xml:space="preserve">since </w:t>
      </w:r>
      <w:r w:rsidR="003375A0" w:rsidRPr="009159AB">
        <w:rPr>
          <w:rFonts w:ascii="Times New Roman" w:hAnsi="Times New Roman" w:cs="Times New Roman"/>
          <w:sz w:val="24"/>
          <w:szCs w:val="24"/>
        </w:rPr>
        <w:t>completing the Cyberball game</w:t>
      </w:r>
      <w:r w:rsidR="005F4B7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as predictor. Residual heterogeneity was significant,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Pr="009159AB">
        <w:rPr>
          <w:rFonts w:ascii="Times New Roman" w:hAnsi="Times New Roman" w:cs="Times New Roman"/>
          <w:sz w:val="24"/>
          <w:szCs w:val="24"/>
        </w:rPr>
        <w:t xml:space="preserve"> (93) = </w:t>
      </w:r>
      <w:r w:rsidR="004C2568" w:rsidRPr="009159AB">
        <w:rPr>
          <w:rFonts w:ascii="Times New Roman" w:hAnsi="Times New Roman" w:cs="Times New Roman"/>
          <w:sz w:val="24"/>
          <w:szCs w:val="24"/>
        </w:rPr>
        <w:t>803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and estimated </w:t>
      </w:r>
      <w:r w:rsidR="00421C4F" w:rsidRPr="009159AB">
        <w:rPr>
          <w:rFonts w:ascii="Times New Roman" w:hAnsi="Times New Roman" w:cs="Times New Roman"/>
          <w:sz w:val="24"/>
          <w:szCs w:val="24"/>
        </w:rPr>
        <w:t xml:space="preserve">at </w:t>
      </w:r>
      <w:r w:rsidRPr="009159AB">
        <w:rPr>
          <w:rFonts w:ascii="Times New Roman" w:hAnsi="Times New Roman" w:cs="Times New Roman"/>
          <w:sz w:val="24"/>
          <w:szCs w:val="24"/>
        </w:rPr>
        <w:t>τ</w:t>
      </w:r>
      <w:r w:rsidR="00030665"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0.3</w:t>
      </w:r>
      <w:r w:rsidR="004C2568" w:rsidRPr="009159AB">
        <w:rPr>
          <w:rFonts w:ascii="Times New Roman" w:hAnsi="Times New Roman" w:cs="Times New Roman"/>
          <w:sz w:val="24"/>
          <w:szCs w:val="24"/>
        </w:rPr>
        <w:t>8</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27</w:t>
      </w:r>
      <w:r w:rsidRPr="009159AB">
        <w:rPr>
          <w:rFonts w:ascii="Times New Roman" w:hAnsi="Times New Roman" w:cs="Times New Roman"/>
          <w:sz w:val="24"/>
          <w:szCs w:val="24"/>
        </w:rPr>
        <w:t>, 0.</w:t>
      </w:r>
      <w:r w:rsidR="004C2568" w:rsidRPr="009159AB">
        <w:rPr>
          <w:rFonts w:ascii="Times New Roman" w:hAnsi="Times New Roman" w:cs="Times New Roman"/>
          <w:sz w:val="24"/>
          <w:szCs w:val="24"/>
        </w:rPr>
        <w:t>54</w:t>
      </w:r>
      <w:r w:rsidRPr="009159AB">
        <w:rPr>
          <w:rFonts w:ascii="Times New Roman" w:hAnsi="Times New Roman" w:cs="Times New Roman"/>
          <w:sz w:val="24"/>
          <w:szCs w:val="24"/>
        </w:rPr>
        <w:t>]. The intercept was estimated</w:t>
      </w:r>
      <w:r w:rsidR="00BA6DE5" w:rsidRPr="009159AB">
        <w:rPr>
          <w:rFonts w:ascii="Times New Roman" w:hAnsi="Times New Roman" w:cs="Times New Roman"/>
          <w:sz w:val="24"/>
          <w:szCs w:val="24"/>
        </w:rPr>
        <w:t xml:space="preserve"> </w:t>
      </w:r>
      <w:r w:rsidR="00421C4F" w:rsidRPr="009159AB">
        <w:rPr>
          <w:rFonts w:ascii="Times New Roman" w:hAnsi="Times New Roman" w:cs="Times New Roman"/>
          <w:sz w:val="24"/>
          <w:szCs w:val="24"/>
        </w:rPr>
        <w:t>at</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r w:rsidR="004C2568"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4C2568" w:rsidRPr="009159AB">
        <w:rPr>
          <w:rFonts w:ascii="Times New Roman" w:hAnsi="Times New Roman" w:cs="Times New Roman"/>
          <w:sz w:val="24"/>
          <w:szCs w:val="24"/>
        </w:rPr>
        <w:t>-0.91</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61</w:t>
      </w:r>
      <w:r w:rsidRPr="009159AB">
        <w:rPr>
          <w:rFonts w:ascii="Times New Roman" w:hAnsi="Times New Roman" w:cs="Times New Roman"/>
          <w:sz w:val="24"/>
          <w:szCs w:val="24"/>
        </w:rPr>
        <w:t>].</w:t>
      </w:r>
      <w:r w:rsidR="003375A0" w:rsidRPr="009159AB">
        <w:rPr>
          <w:rFonts w:ascii="Times New Roman" w:hAnsi="Times New Roman" w:cs="Times New Roman"/>
          <w:sz w:val="24"/>
          <w:szCs w:val="24"/>
        </w:rPr>
        <w:t xml:space="preserve"> </w:t>
      </w:r>
      <w:r w:rsidR="00002F61" w:rsidRPr="009159AB">
        <w:rPr>
          <w:rFonts w:ascii="Times New Roman" w:hAnsi="Times New Roman" w:cs="Times New Roman"/>
          <w:sz w:val="24"/>
          <w:szCs w:val="24"/>
        </w:rPr>
        <w:t>Moreover</w:t>
      </w:r>
      <w:r w:rsidR="00E057F3" w:rsidRPr="009159AB">
        <w:rPr>
          <w:rFonts w:ascii="Times New Roman" w:hAnsi="Times New Roman" w:cs="Times New Roman"/>
          <w:sz w:val="24"/>
          <w:szCs w:val="24"/>
        </w:rPr>
        <w:t>, the e</w:t>
      </w:r>
      <w:r w:rsidRPr="009159AB">
        <w:rPr>
          <w:rFonts w:ascii="Times New Roman" w:hAnsi="Times New Roman" w:cs="Times New Roman"/>
          <w:sz w:val="24"/>
          <w:szCs w:val="24"/>
        </w:rPr>
        <w:t xml:space="preserve">stimated time in seconds </w:t>
      </w:r>
      <w:r w:rsidR="00C4330C">
        <w:rPr>
          <w:rFonts w:ascii="Times New Roman" w:hAnsi="Times New Roman" w:cs="Times New Roman"/>
          <w:sz w:val="24"/>
          <w:szCs w:val="24"/>
        </w:rPr>
        <w:t xml:space="preserve">between exclusion in Cyberball and the moment at which the last measure was taken </w:t>
      </w:r>
      <w:r w:rsidR="00E057F3" w:rsidRPr="009159AB">
        <w:rPr>
          <w:rFonts w:ascii="Times New Roman" w:hAnsi="Times New Roman" w:cs="Times New Roman"/>
          <w:sz w:val="24"/>
          <w:szCs w:val="24"/>
        </w:rPr>
        <w:t>failed to</w:t>
      </w:r>
      <w:r w:rsidRPr="009159AB">
        <w:rPr>
          <w:rFonts w:ascii="Times New Roman" w:hAnsi="Times New Roman" w:cs="Times New Roman"/>
          <w:sz w:val="24"/>
          <w:szCs w:val="24"/>
        </w:rPr>
        <w:t xml:space="preserve"> moderate the average effect, </w:t>
      </w:r>
      <w:r w:rsidRPr="009159AB">
        <w:rPr>
          <w:rFonts w:ascii="Times New Roman" w:hAnsi="Times New Roman" w:cs="Times New Roman"/>
          <w:i/>
          <w:sz w:val="24"/>
          <w:szCs w:val="24"/>
        </w:rPr>
        <w:t>b</w:t>
      </w:r>
      <w:r w:rsidR="004C2568" w:rsidRPr="009159AB">
        <w:rPr>
          <w:rFonts w:ascii="Times New Roman" w:hAnsi="Times New Roman" w:cs="Times New Roman"/>
          <w:sz w:val="24"/>
          <w:szCs w:val="24"/>
        </w:rPr>
        <w:t xml:space="preserve"> </w:t>
      </w:r>
      <w:r w:rsidRPr="009159AB">
        <w:rPr>
          <w:rFonts w:ascii="Times New Roman" w:hAnsi="Times New Roman" w:cs="Times New Roman"/>
          <w:sz w:val="24"/>
          <w:szCs w:val="24"/>
        </w:rPr>
        <w:t>= 0.</w:t>
      </w:r>
      <w:r w:rsidR="00F96491">
        <w:rPr>
          <w:rFonts w:ascii="Times New Roman" w:hAnsi="Times New Roman" w:cs="Times New Roman"/>
          <w:sz w:val="24"/>
          <w:szCs w:val="24"/>
        </w:rPr>
        <w:t>0069</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187</w:t>
      </w:r>
      <w:r w:rsidRPr="009159AB">
        <w:rPr>
          <w:rFonts w:ascii="Times New Roman" w:hAnsi="Times New Roman" w:cs="Times New Roman"/>
          <w:sz w:val="24"/>
          <w:szCs w:val="24"/>
        </w:rPr>
        <w:t>, 95% CI [-0.</w:t>
      </w:r>
      <w:r w:rsidR="00F96491">
        <w:rPr>
          <w:rFonts w:ascii="Times New Roman" w:hAnsi="Times New Roman" w:cs="Times New Roman"/>
          <w:sz w:val="24"/>
          <w:szCs w:val="24"/>
        </w:rPr>
        <w:t>0034</w:t>
      </w:r>
      <w:r w:rsidR="004C2568"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F96491">
        <w:rPr>
          <w:rFonts w:ascii="Times New Roman" w:hAnsi="Times New Roman" w:cs="Times New Roman"/>
          <w:sz w:val="24"/>
          <w:szCs w:val="24"/>
        </w:rPr>
        <w:t>0172</w:t>
      </w:r>
      <w:r w:rsidRPr="009159AB">
        <w:rPr>
          <w:rFonts w:ascii="Times New Roman" w:hAnsi="Times New Roman" w:cs="Times New Roman"/>
          <w:sz w:val="24"/>
          <w:szCs w:val="24"/>
        </w:rPr>
        <w:t xml:space="preserve">]. </w:t>
      </w:r>
      <w:r w:rsidR="00E057F3" w:rsidRPr="009159AB">
        <w:rPr>
          <w:rFonts w:ascii="Times New Roman" w:hAnsi="Times New Roman" w:cs="Times New Roman"/>
          <w:sz w:val="24"/>
          <w:szCs w:val="24"/>
        </w:rPr>
        <w:t>However, w</w:t>
      </w:r>
      <w:r w:rsidR="005F4B78" w:rsidRPr="009159AB">
        <w:rPr>
          <w:rFonts w:ascii="Times New Roman" w:hAnsi="Times New Roman" w:cs="Times New Roman"/>
          <w:sz w:val="24"/>
          <w:szCs w:val="24"/>
        </w:rPr>
        <w:t>e</w:t>
      </w:r>
      <w:r w:rsidR="00E057F3"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have to take into consideration the low power of the moderation analyses due to the large (residual) heterogeneity in effect sizes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"[25]", "plainTextFormattedCitation" : "[25]", "previouslyFormattedCitation" : "[25]"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[25]</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A regression test for mixed-effects model with moderator</w:t>
      </w:r>
      <w:r w:rsidR="00D643EA" w:rsidRPr="009159AB">
        <w:rPr>
          <w:rFonts w:ascii="Times New Roman" w:hAnsi="Times New Roman" w:cs="Times New Roman"/>
          <w:sz w:val="24"/>
          <w:szCs w:val="24"/>
        </w:rPr>
        <w:t xml:space="preserve"> (i.e., including both the time and </w:t>
      </w:r>
      <w:r w:rsidR="00D643EA" w:rsidRPr="009159AB">
        <w:rPr>
          <w:rFonts w:ascii="Times New Roman" w:hAnsi="Times New Roman" w:cs="Times New Roman"/>
          <w:i/>
          <w:sz w:val="24"/>
          <w:szCs w:val="24"/>
        </w:rPr>
        <w:t>SE</w:t>
      </w:r>
      <w:r w:rsidR="00D643EA" w:rsidRPr="009159AB">
        <w:rPr>
          <w:rFonts w:ascii="Times New Roman" w:hAnsi="Times New Roman" w:cs="Times New Roman"/>
          <w:sz w:val="24"/>
          <w:szCs w:val="24"/>
        </w:rPr>
        <w:t xml:space="preserve"> as predictor)</w:t>
      </w:r>
      <w:r w:rsidRPr="009159AB">
        <w:rPr>
          <w:rFonts w:ascii="Times New Roman" w:hAnsi="Times New Roman" w:cs="Times New Roman"/>
          <w:sz w:val="24"/>
          <w:szCs w:val="24"/>
        </w:rPr>
        <w:t xml:space="preserve"> showed no funnel plot asymmetry, </w:t>
      </w:r>
      <w:r w:rsidR="00D81F36" w:rsidRPr="009159AB">
        <w:rPr>
          <w:rFonts w:ascii="Times New Roman" w:hAnsi="Times New Roman" w:cs="Times New Roman"/>
          <w:i/>
          <w:sz w:val="24"/>
          <w:szCs w:val="24"/>
        </w:rPr>
        <w:t>Z</w:t>
      </w:r>
      <w:r w:rsidR="00D81F36"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474</w:t>
      </w:r>
      <w:r w:rsidRPr="009159AB">
        <w:rPr>
          <w:rFonts w:ascii="Times New Roman" w:hAnsi="Times New Roman" w:cs="Times New Roman"/>
          <w:sz w:val="24"/>
          <w:szCs w:val="24"/>
        </w:rPr>
        <w:t xml:space="preserve">. In short, long </w:t>
      </w:r>
      <w:r w:rsidRPr="009159AB">
        <w:rPr>
          <w:rFonts w:ascii="Times New Roman" w:hAnsi="Times New Roman" w:cs="Times New Roman"/>
          <w:sz w:val="24"/>
          <w:szCs w:val="24"/>
        </w:rPr>
        <w:lastRenderedPageBreak/>
        <w:t>after ostracism has occurred (</w:t>
      </w:r>
      <w:r w:rsidRPr="009159AB">
        <w:rPr>
          <w:rFonts w:ascii="Times New Roman" w:hAnsi="Times New Roman" w:cs="Times New Roman"/>
          <w:i/>
          <w:sz w:val="24"/>
          <w:szCs w:val="24"/>
        </w:rPr>
        <w:t>M</w:t>
      </w:r>
      <w:r w:rsidRPr="009159AB">
        <w:rPr>
          <w:rFonts w:ascii="Times New Roman" w:hAnsi="Times New Roman" w:cs="Times New Roman"/>
          <w:i/>
          <w:sz w:val="24"/>
          <w:szCs w:val="24"/>
          <w:vertAlign w:val="subscript"/>
        </w:rPr>
        <w:t>time</w:t>
      </w:r>
      <w:r w:rsidRPr="009159AB">
        <w:rPr>
          <w:rFonts w:ascii="Times New Roman" w:hAnsi="Times New Roman" w:cs="Times New Roman"/>
          <w:sz w:val="24"/>
          <w:szCs w:val="24"/>
        </w:rPr>
        <w:t xml:space="preserve"> = </w:t>
      </w:r>
      <w:r w:rsidR="00F96491">
        <w:rPr>
          <w:rFonts w:ascii="Times New Roman" w:hAnsi="Times New Roman" w:cs="Times New Roman"/>
          <w:sz w:val="24"/>
          <w:szCs w:val="24"/>
        </w:rPr>
        <w:t>4.85 minutes</w:t>
      </w:r>
      <w:r w:rsidRPr="009159AB">
        <w:rPr>
          <w:rFonts w:ascii="Times New Roman" w:hAnsi="Times New Roman" w:cs="Times New Roman"/>
          <w:sz w:val="24"/>
          <w:szCs w:val="24"/>
        </w:rPr>
        <w:t>), ostracized participants on average score</w:t>
      </w:r>
      <w:r w:rsidR="005F4B78" w:rsidRPr="009159AB">
        <w:rPr>
          <w:rFonts w:ascii="Times New Roman" w:hAnsi="Times New Roman" w:cs="Times New Roman"/>
          <w:sz w:val="24"/>
          <w:szCs w:val="24"/>
        </w:rPr>
        <w:t>d</w:t>
      </w:r>
      <w:r w:rsidRPr="009159AB">
        <w:rPr>
          <w:rFonts w:ascii="Times New Roman" w:hAnsi="Times New Roman" w:cs="Times New Roman"/>
          <w:sz w:val="24"/>
          <w:szCs w:val="24"/>
        </w:rPr>
        <w:t xml:space="preserve"> around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73 standard deviation units</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lower</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xml:space="preserve">when compared with </w:t>
      </w:r>
      <w:r w:rsidRPr="009159AB">
        <w:rPr>
          <w:rFonts w:ascii="Times New Roman" w:hAnsi="Times New Roman" w:cs="Times New Roman"/>
          <w:sz w:val="24"/>
          <w:szCs w:val="24"/>
        </w:rPr>
        <w:t xml:space="preserve">included participants, an effect that does not appear to be moderated further by time passed since the ostracism occurrence. </w:t>
      </w:r>
    </w:p>
    <w:p w14:paraId="21AE2136" w14:textId="69A33F9E" w:rsidR="00E76D2C" w:rsidRPr="009159AB" w:rsidRDefault="000B1401"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Thus, results show a clear</w:t>
      </w:r>
      <w:r w:rsidR="00731737" w:rsidRPr="009159AB">
        <w:rPr>
          <w:rFonts w:ascii="Times New Roman" w:hAnsi="Times New Roman" w:cs="Times New Roman"/>
          <w:sz w:val="24"/>
          <w:szCs w:val="24"/>
        </w:rPr>
        <w:t xml:space="preserve"> effect of ostracism on both the first and last measures, of which the latter is </w:t>
      </w:r>
      <w:r w:rsidR="00731737" w:rsidRPr="009159AB">
        <w:rPr>
          <w:rFonts w:ascii="Times New Roman" w:hAnsi="Times New Roman" w:cs="Times New Roman"/>
          <w:i/>
          <w:sz w:val="24"/>
          <w:szCs w:val="24"/>
        </w:rPr>
        <w:t>not</w:t>
      </w:r>
      <w:r w:rsidR="00731737" w:rsidRPr="009159AB">
        <w:rPr>
          <w:rFonts w:ascii="Times New Roman" w:hAnsi="Times New Roman" w:cs="Times New Roman"/>
          <w:sz w:val="24"/>
          <w:szCs w:val="24"/>
        </w:rPr>
        <w:t xml:space="preserve"> </w:t>
      </w:r>
      <w:r w:rsidR="003375A0" w:rsidRPr="009159AB">
        <w:rPr>
          <w:rFonts w:ascii="Times New Roman" w:hAnsi="Times New Roman" w:cs="Times New Roman"/>
          <w:sz w:val="24"/>
          <w:szCs w:val="24"/>
        </w:rPr>
        <w:t>predicted</w:t>
      </w:r>
      <w:r w:rsidR="00731737" w:rsidRPr="009159AB">
        <w:rPr>
          <w:rFonts w:ascii="Times New Roman" w:hAnsi="Times New Roman" w:cs="Times New Roman"/>
          <w:sz w:val="24"/>
          <w:szCs w:val="24"/>
        </w:rPr>
        <w:t xml:space="preserve"> by </w:t>
      </w:r>
      <w:r w:rsidR="00DB08CE" w:rsidRPr="009159AB">
        <w:rPr>
          <w:rFonts w:ascii="Times New Roman" w:hAnsi="Times New Roman" w:cs="Times New Roman"/>
          <w:sz w:val="24"/>
          <w:szCs w:val="24"/>
        </w:rPr>
        <w:t xml:space="preserve">our operationalization of </w:t>
      </w:r>
      <w:r w:rsidR="00731737" w:rsidRPr="009159AB">
        <w:rPr>
          <w:rFonts w:ascii="Times New Roman" w:hAnsi="Times New Roman" w:cs="Times New Roman"/>
          <w:sz w:val="24"/>
          <w:szCs w:val="24"/>
        </w:rPr>
        <w:t xml:space="preserve">time. The ostracism effect over time </w:t>
      </w:r>
      <w:r w:rsidR="005F4B78" w:rsidRPr="009159AB">
        <w:rPr>
          <w:rFonts w:ascii="Times New Roman" w:hAnsi="Times New Roman" w:cs="Times New Roman"/>
          <w:sz w:val="24"/>
          <w:szCs w:val="24"/>
        </w:rPr>
        <w:t>can also be</w:t>
      </w:r>
      <w:r w:rsidR="00731737" w:rsidRPr="009159AB">
        <w:rPr>
          <w:rFonts w:ascii="Times New Roman" w:hAnsi="Times New Roman" w:cs="Times New Roman"/>
          <w:sz w:val="24"/>
          <w:szCs w:val="24"/>
        </w:rPr>
        <w:t xml:space="preserve"> inspected via confidence intervals. </w:t>
      </w:r>
      <w:r w:rsidR="005F4B78" w:rsidRPr="009159AB">
        <w:rPr>
          <w:rFonts w:ascii="Times New Roman" w:hAnsi="Times New Roman" w:cs="Times New Roman"/>
          <w:sz w:val="24"/>
          <w:szCs w:val="24"/>
        </w:rPr>
        <w:t>C</w:t>
      </w:r>
      <w:r w:rsidRPr="009159AB">
        <w:rPr>
          <w:rFonts w:ascii="Times New Roman" w:hAnsi="Times New Roman" w:cs="Times New Roman"/>
          <w:sz w:val="24"/>
          <w:szCs w:val="24"/>
        </w:rPr>
        <w:t xml:space="preserve">omparing </w:t>
      </w:r>
      <w:r w:rsidR="00731737" w:rsidRPr="009159AB">
        <w:rPr>
          <w:rFonts w:ascii="Times New Roman" w:hAnsi="Times New Roman" w:cs="Times New Roman"/>
          <w:sz w:val="24"/>
          <w:szCs w:val="24"/>
        </w:rPr>
        <w:t xml:space="preserve">the 95% confidence intervals for the average ostracism effect on the first measure (i.e., </w:t>
      </w:r>
      <w:r w:rsidR="002315A3" w:rsidRPr="009159AB">
        <w:rPr>
          <w:rFonts w:ascii="Times New Roman" w:hAnsi="Times New Roman" w:cs="Times New Roman"/>
          <w:sz w:val="24"/>
          <w:szCs w:val="24"/>
        </w:rPr>
        <w:t>[-1.54, -1.18]</w:t>
      </w:r>
      <w:r w:rsidR="00731737" w:rsidRPr="009159AB">
        <w:rPr>
          <w:rFonts w:ascii="Times New Roman" w:hAnsi="Times New Roman" w:cs="Times New Roman"/>
          <w:sz w:val="24"/>
          <w:szCs w:val="24"/>
        </w:rPr>
        <w:t xml:space="preserve">) and on the last measure (i.e., </w:t>
      </w:r>
      <w:r w:rsidR="002315A3" w:rsidRPr="009159AB">
        <w:rPr>
          <w:rFonts w:ascii="Times New Roman" w:hAnsi="Times New Roman" w:cs="Times New Roman"/>
          <w:sz w:val="24"/>
          <w:szCs w:val="24"/>
        </w:rPr>
        <w:t>[-0.</w:t>
      </w:r>
      <w:r w:rsidR="00F870BD">
        <w:rPr>
          <w:rFonts w:ascii="Times New Roman" w:hAnsi="Times New Roman" w:cs="Times New Roman"/>
          <w:sz w:val="24"/>
          <w:szCs w:val="24"/>
        </w:rPr>
        <w:t>86</w:t>
      </w:r>
      <w:r w:rsidR="002315A3" w:rsidRPr="009159AB">
        <w:rPr>
          <w:rFonts w:ascii="Times New Roman" w:hAnsi="Times New Roman" w:cs="Times New Roman"/>
          <w:sz w:val="24"/>
          <w:szCs w:val="24"/>
        </w:rPr>
        <w:t>, -0.</w:t>
      </w:r>
      <w:r w:rsidR="00F870BD">
        <w:rPr>
          <w:rFonts w:ascii="Times New Roman" w:hAnsi="Times New Roman" w:cs="Times New Roman"/>
          <w:sz w:val="24"/>
          <w:szCs w:val="24"/>
        </w:rPr>
        <w:t>59</w:t>
      </w:r>
      <w:r w:rsidR="002315A3" w:rsidRPr="009159AB">
        <w:rPr>
          <w:rFonts w:ascii="Times New Roman" w:hAnsi="Times New Roman" w:cs="Times New Roman"/>
          <w:sz w:val="24"/>
          <w:szCs w:val="24"/>
        </w:rPr>
        <w:t>]</w:t>
      </w:r>
      <w:r w:rsidR="00731737" w:rsidRPr="009159AB">
        <w:rPr>
          <w:rFonts w:ascii="Times New Roman" w:hAnsi="Times New Roman" w:cs="Times New Roman"/>
          <w:sz w:val="24"/>
          <w:szCs w:val="24"/>
        </w:rPr>
        <w:t>) show</w:t>
      </w:r>
      <w:r w:rsidRPr="009159AB">
        <w:rPr>
          <w:rFonts w:ascii="Times New Roman" w:hAnsi="Times New Roman" w:cs="Times New Roman"/>
          <w:sz w:val="24"/>
          <w:szCs w:val="24"/>
        </w:rPr>
        <w:t xml:space="preserve">ed no </w:t>
      </w:r>
      <w:r w:rsidR="00731737" w:rsidRPr="009159AB">
        <w:rPr>
          <w:rFonts w:ascii="Times New Roman" w:hAnsi="Times New Roman" w:cs="Times New Roman"/>
          <w:sz w:val="24"/>
          <w:szCs w:val="24"/>
        </w:rPr>
        <w:t>overlap. Although the difference in average effect sizes between first and last measure cannot be formally tested (because of a lack of information on the correlation between measures in the primary studies),</w:t>
      </w:r>
      <w:r w:rsidR="005F4B78" w:rsidRPr="009159AB">
        <w:rPr>
          <w:rFonts w:ascii="Times New Roman" w:hAnsi="Times New Roman" w:cs="Times New Roman"/>
          <w:sz w:val="24"/>
          <w:szCs w:val="24"/>
        </w:rPr>
        <w:t xml:space="preserve"> the mean </w:t>
      </w:r>
      <w:r w:rsidR="00731737" w:rsidRPr="009159AB">
        <w:rPr>
          <w:rFonts w:ascii="Times New Roman" w:hAnsi="Times New Roman" w:cs="Times New Roman"/>
          <w:sz w:val="24"/>
          <w:szCs w:val="24"/>
        </w:rPr>
        <w:t xml:space="preserve">difference is </w:t>
      </w:r>
      <w:r w:rsidR="005F4B78" w:rsidRPr="009159AB">
        <w:rPr>
          <w:rFonts w:ascii="Times New Roman" w:hAnsi="Times New Roman" w:cs="Times New Roman"/>
          <w:sz w:val="24"/>
          <w:szCs w:val="24"/>
        </w:rPr>
        <w:t xml:space="preserve">sizeable </w:t>
      </w:r>
      <w:r w:rsidR="00731737" w:rsidRPr="009159AB">
        <w:rPr>
          <w:rFonts w:ascii="Times New Roman" w:hAnsi="Times New Roman" w:cs="Times New Roman"/>
          <w:sz w:val="24"/>
          <w:szCs w:val="24"/>
        </w:rPr>
        <w:t xml:space="preserve">and CIs </w:t>
      </w:r>
      <w:r w:rsidR="00DE0791">
        <w:rPr>
          <w:rFonts w:ascii="Times New Roman" w:hAnsi="Times New Roman" w:cs="Times New Roman"/>
          <w:sz w:val="24"/>
          <w:szCs w:val="24"/>
        </w:rPr>
        <w:t>confirms our prediction</w:t>
      </w:r>
      <w:r w:rsidR="00DE079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that the average ostracism effect is smaller for the last measure</w:t>
      </w:r>
      <w:r w:rsidR="00DE0791">
        <w:rPr>
          <w:rFonts w:ascii="Times New Roman" w:hAnsi="Times New Roman" w:cs="Times New Roman"/>
          <w:sz w:val="24"/>
          <w:szCs w:val="24"/>
        </w:rPr>
        <w:t>. In fact, g</w:t>
      </w:r>
      <w:r w:rsidR="00A37527" w:rsidRPr="009159AB">
        <w:rPr>
          <w:rFonts w:ascii="Times New Roman" w:hAnsi="Times New Roman" w:cs="Times New Roman"/>
          <w:sz w:val="24"/>
          <w:szCs w:val="24"/>
        </w:rPr>
        <w:t xml:space="preserve">iven the expected positive correlation between effects for first and last measures, the comparison of CIs is likely to be conservative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"10.1198/000313001317097960", "ISBN" : "00031305", "ISSN" : "0003-1305", "PMID" : "2632", "abstract" : "To judge whether the difference between two point estimates is statistically significant, data analysts often examine the overlap between the two associated confidence intervals. We compare this technique to the standard method of testing significance under the common assumptions of consistency, asymptotic normality, and asymptotic independence of the estimates. Rejection of the null hypothesis by the method of examining overlap implies rejection by the standard method, whereas failure to reject by the method of examining overlap does not imply failure to reject by the standard method. As a consequence, the method of examining overlap is more conservative (i.e., rejects the null hypothesis less often) than the standard method when the null hypothesis is true, and it mistakenly fails to reject the null hypothesis more frequently than does the standard method when the null hypothesis is false. Although the method of examining overlap is simple and especially convenient when lists or graphs of confidence intervals have been presented, we conclude that it should not be used for formal significance testing unless the data analyst is aware of its deficiencies and unless the information needed to carry out a more appropriate procedure is unavailable.", "author" : [ { "dropping-particle" : "", "family" : "Schenker", "given" : "Nathaniel", "non-dropping-particle" : "", "parse-names" : false, "suffix" : "" }, { "dropping-particle" : "", "family" : "Gentleman", "given" : "Jane F", "non-dropping-particle" : "", "parse-names" : false, "suffix" : "" } ], "container-title" : "The American Statistician", "id" : "ITEM-1", "issued" : { "date-parts" : [ [ "2001" ] ] }, "page" : "182-186", "title" : "On Judging the Significance of Differences by Examining the Overlap Between Confidence Intervals", "type" : "article", "volume" : "55" }, "uris" : [ "http://www.mendeley.com/documents/?uuid=e7c28c09-7d4e-4647-993b-9f47242b277f" ] } ], "mendeley" : { "formattedCitation" : "[38]", "plainTextFormattedCitation" : "[38]", "previouslyFormattedCitation" : "[38]"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[38]</w:t>
      </w:r>
      <w:r w:rsidR="00302845">
        <w:rPr>
          <w:rFonts w:ascii="Times New Roman" w:hAnsi="Times New Roman" w:cs="Times New Roman"/>
          <w:sz w:val="24"/>
          <w:szCs w:val="24"/>
        </w:rPr>
        <w:fldChar w:fldCharType="end"/>
      </w:r>
      <w:r w:rsidR="00D64455" w:rsidRPr="009159AB">
        <w:rPr>
          <w:rFonts w:ascii="Times New Roman" w:hAnsi="Times New Roman" w:cs="Times New Roman"/>
          <w:sz w:val="24"/>
          <w:szCs w:val="24"/>
        </w:rPr>
        <w:t>. Additionally, we noted that estimated</w:t>
      </w:r>
      <w:r w:rsidR="00CE352D" w:rsidRPr="009159AB">
        <w:rPr>
          <w:rFonts w:ascii="Times New Roman" w:hAnsi="Times New Roman" w:cs="Times New Roman"/>
          <w:sz w:val="24"/>
          <w:szCs w:val="24"/>
        </w:rPr>
        <w:t xml:space="preserve"> residual</w:t>
      </w:r>
      <w:r w:rsidR="00D64455" w:rsidRPr="009159AB">
        <w:rPr>
          <w:rFonts w:ascii="Times New Roman" w:hAnsi="Times New Roman" w:cs="Times New Roman"/>
          <w:sz w:val="24"/>
          <w:szCs w:val="24"/>
        </w:rPr>
        <w:t xml:space="preserve"> heterogeneity was larger on the first- than on the last measure.</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W</w:t>
      </w:r>
      <w:r w:rsidR="00A37527" w:rsidRPr="009159AB">
        <w:rPr>
          <w:rFonts w:ascii="Times New Roman" w:hAnsi="Times New Roman" w:cs="Times New Roman"/>
          <w:sz w:val="24"/>
          <w:szCs w:val="24"/>
        </w:rPr>
        <w:t xml:space="preserve">e conclude that the average ostracism effects </w:t>
      </w:r>
      <w:r w:rsidR="00DB08CE" w:rsidRPr="009159AB">
        <w:rPr>
          <w:rFonts w:ascii="Times New Roman" w:hAnsi="Times New Roman" w:cs="Times New Roman"/>
          <w:sz w:val="24"/>
          <w:szCs w:val="24"/>
        </w:rPr>
        <w:t>decrease</w:t>
      </w:r>
      <w:r w:rsidR="00D64455" w:rsidRPr="009159AB">
        <w:rPr>
          <w:rFonts w:ascii="Times New Roman" w:hAnsi="Times New Roman" w:cs="Times New Roman"/>
          <w:sz w:val="24"/>
          <w:szCs w:val="24"/>
        </w:rPr>
        <w:t>s</w:t>
      </w:r>
      <w:r w:rsidR="00DB08CE" w:rsidRPr="009159AB">
        <w:rPr>
          <w:rFonts w:ascii="Times New Roman" w:hAnsi="Times New Roman" w:cs="Times New Roman"/>
          <w:sz w:val="24"/>
          <w:szCs w:val="24"/>
        </w:rPr>
        <w:t xml:space="preserve"> from</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 xml:space="preserve">the </w:t>
      </w:r>
      <w:r w:rsidR="00A37527" w:rsidRPr="009159AB">
        <w:rPr>
          <w:rFonts w:ascii="Times New Roman" w:hAnsi="Times New Roman" w:cs="Times New Roman"/>
          <w:sz w:val="24"/>
          <w:szCs w:val="24"/>
        </w:rPr>
        <w:t>first</w:t>
      </w:r>
      <w:r w:rsidR="00D64455" w:rsidRPr="009159AB">
        <w:rPr>
          <w:rFonts w:ascii="Times New Roman" w:hAnsi="Times New Roman" w:cs="Times New Roman"/>
          <w:sz w:val="24"/>
          <w:szCs w:val="24"/>
        </w:rPr>
        <w:t>-</w:t>
      </w:r>
      <w:r w:rsidR="00A37527"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 xml:space="preserve">to </w:t>
      </w:r>
      <w:r w:rsidR="00A37527" w:rsidRPr="009159AB">
        <w:rPr>
          <w:rFonts w:ascii="Times New Roman" w:hAnsi="Times New Roman" w:cs="Times New Roman"/>
          <w:sz w:val="24"/>
          <w:szCs w:val="24"/>
        </w:rPr>
        <w:t>last measures</w:t>
      </w:r>
      <w:r w:rsidR="00D64455" w:rsidRPr="009159AB">
        <w:rPr>
          <w:rFonts w:ascii="Times New Roman" w:hAnsi="Times New Roman" w:cs="Times New Roman"/>
          <w:sz w:val="24"/>
          <w:szCs w:val="24"/>
        </w:rPr>
        <w:t xml:space="preserve"> and that study</w:t>
      </w:r>
      <w:r w:rsidR="0090562B" w:rsidRPr="009159AB">
        <w:rPr>
          <w:rFonts w:ascii="Times New Roman" w:hAnsi="Times New Roman" w:cs="Times New Roman"/>
          <w:sz w:val="24"/>
          <w:szCs w:val="24"/>
        </w:rPr>
        <w:t>-</w:t>
      </w:r>
      <w:r w:rsidR="00D64455" w:rsidRPr="009159AB">
        <w:rPr>
          <w:rFonts w:ascii="Times New Roman" w:hAnsi="Times New Roman" w:cs="Times New Roman"/>
          <w:sz w:val="24"/>
          <w:szCs w:val="24"/>
        </w:rPr>
        <w:t>level effects are more similar on the last measure</w:t>
      </w:r>
      <w:r w:rsidR="00A37527" w:rsidRPr="009159AB">
        <w:rPr>
          <w:rFonts w:ascii="Times New Roman" w:hAnsi="Times New Roman" w:cs="Times New Roman"/>
          <w:sz w:val="24"/>
          <w:szCs w:val="24"/>
        </w:rPr>
        <w:t>.</w:t>
      </w:r>
    </w:p>
    <w:p w14:paraId="44BF4F90" w14:textId="1545904B" w:rsidR="00BF0960" w:rsidRDefault="00731737" w:rsidP="00BF0960">
      <w:pPr>
        <w:pStyle w:val="Heading3"/>
      </w:pPr>
      <w:r w:rsidRPr="009159AB">
        <w:t>Moderat</w:t>
      </w:r>
      <w:r w:rsidR="00BF0960">
        <w:t>ion of ostracism (Hypothesis 2)</w:t>
      </w:r>
    </w:p>
    <w:p w14:paraId="303CE3F8" w14:textId="7A5C10BD"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test moderation</w:t>
      </w:r>
      <w:r w:rsidR="00D643EA" w:rsidRPr="009159AB">
        <w:rPr>
          <w:rFonts w:ascii="Times New Roman" w:hAnsi="Times New Roman" w:cs="Times New Roman"/>
          <w:sz w:val="24"/>
          <w:szCs w:val="24"/>
        </w:rPr>
        <w:t xml:space="preserve"> of the ostracism effect</w:t>
      </w:r>
      <w:r w:rsidR="000B1401" w:rsidRPr="009159AB">
        <w:rPr>
          <w:rFonts w:ascii="Times New Roman" w:hAnsi="Times New Roman" w:cs="Times New Roman"/>
          <w:sz w:val="24"/>
          <w:szCs w:val="24"/>
        </w:rPr>
        <w:t>,</w:t>
      </w:r>
      <w:r w:rsidRPr="009159AB">
        <w:rPr>
          <w:rFonts w:ascii="Times New Roman" w:hAnsi="Times New Roman" w:cs="Times New Roman"/>
          <w:sz w:val="24"/>
          <w:szCs w:val="24"/>
        </w:rPr>
        <w:t xml:space="preserve"> we selected the </w:t>
      </w:r>
      <w:r w:rsidR="00D8602C" w:rsidRPr="009159AB">
        <w:rPr>
          <w:rFonts w:ascii="Times New Roman" w:hAnsi="Times New Roman" w:cs="Times New Roman"/>
          <w:sz w:val="24"/>
          <w:szCs w:val="24"/>
        </w:rPr>
        <w:t xml:space="preserve">factorial </w:t>
      </w:r>
      <w:r w:rsidRPr="009159AB">
        <w:rPr>
          <w:rFonts w:ascii="Times New Roman" w:hAnsi="Times New Roman" w:cs="Times New Roman"/>
          <w:sz w:val="24"/>
          <w:szCs w:val="24"/>
        </w:rPr>
        <w:t>experiments that manipul</w:t>
      </w:r>
      <w:r w:rsidR="00604171" w:rsidRPr="009159AB">
        <w:rPr>
          <w:rFonts w:ascii="Times New Roman" w:hAnsi="Times New Roman" w:cs="Times New Roman"/>
          <w:sz w:val="24"/>
          <w:szCs w:val="24"/>
        </w:rPr>
        <w:t>at</w:t>
      </w:r>
      <w:r w:rsidRPr="009159AB">
        <w:rPr>
          <w:rFonts w:ascii="Times New Roman" w:hAnsi="Times New Roman" w:cs="Times New Roman"/>
          <w:sz w:val="24"/>
          <w:szCs w:val="24"/>
        </w:rPr>
        <w:t xml:space="preserve">ed ostracism and </w:t>
      </w:r>
      <w:r w:rsidR="000B1401" w:rsidRPr="009159AB">
        <w:rPr>
          <w:rFonts w:ascii="Times New Roman" w:hAnsi="Times New Roman" w:cs="Times New Roman"/>
          <w:sz w:val="24"/>
          <w:szCs w:val="24"/>
        </w:rPr>
        <w:t>an</w:t>
      </w:r>
      <w:r w:rsidRPr="009159AB">
        <w:rPr>
          <w:rFonts w:ascii="Times New Roman" w:hAnsi="Times New Roman" w:cs="Times New Roman"/>
          <w:sz w:val="24"/>
          <w:szCs w:val="24"/>
        </w:rPr>
        <w:t>other independent variable</w:t>
      </w:r>
      <w:r w:rsidR="000B1401" w:rsidRPr="009159AB">
        <w:rPr>
          <w:rFonts w:ascii="Times New Roman" w:hAnsi="Times New Roman" w:cs="Times New Roman"/>
          <w:sz w:val="24"/>
          <w:szCs w:val="24"/>
        </w:rPr>
        <w:t xml:space="preserve"> in between-subjects designs</w:t>
      </w:r>
      <w:r w:rsidRPr="009159AB">
        <w:rPr>
          <w:rFonts w:ascii="Times New Roman" w:hAnsi="Times New Roman" w:cs="Times New Roman"/>
          <w:sz w:val="24"/>
          <w:szCs w:val="24"/>
        </w:rPr>
        <w:t>.</w:t>
      </w:r>
      <w:r w:rsidRPr="009159AB">
        <w:rPr>
          <w:rFonts w:ascii="Times New Roman" w:hAnsi="Times New Roman" w:cs="Times New Roman"/>
          <w:b/>
          <w:sz w:val="24"/>
          <w:szCs w:val="24"/>
        </w:rPr>
        <w:t xml:space="preserve"> </w:t>
      </w:r>
      <w:r w:rsidRPr="009159AB">
        <w:rPr>
          <w:rFonts w:ascii="Times New Roman" w:hAnsi="Times New Roman" w:cs="Times New Roman"/>
          <w:sz w:val="24"/>
          <w:szCs w:val="24"/>
        </w:rPr>
        <w:t>A random-effects model on the interaction effect (Δ</w:t>
      </w:r>
      <w:r w:rsidRPr="009159AB">
        <w:rPr>
          <w:rFonts w:ascii="Times New Roman" w:hAnsi="Times New Roman" w:cs="Times New Roman"/>
          <w:i/>
          <w:sz w:val="24"/>
          <w:szCs w:val="24"/>
        </w:rPr>
        <w:t>d</w:t>
      </w:r>
      <w:r w:rsidRPr="009159AB">
        <w:rPr>
          <w:rFonts w:ascii="Times New Roman" w:hAnsi="Times New Roman" w:cs="Times New Roman"/>
          <w:sz w:val="24"/>
          <w:szCs w:val="24"/>
        </w:rPr>
        <w:t>) on the first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52) </w:t>
      </w:r>
      <w:r w:rsidR="000B1401"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heterogeneity</w:t>
      </w:r>
      <w:r w:rsidR="00D643EA" w:rsidRPr="009159AB">
        <w:rPr>
          <w:rFonts w:ascii="Times New Roman" w:hAnsi="Times New Roman" w:cs="Times New Roman"/>
          <w:sz w:val="24"/>
          <w:szCs w:val="24"/>
        </w:rPr>
        <w:t xml:space="preserve"> in underlying effects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(51) = </w:t>
      </w:r>
      <w:r w:rsidR="00F15DFE" w:rsidRPr="009159AB">
        <w:rPr>
          <w:rFonts w:ascii="Times New Roman" w:hAnsi="Times New Roman" w:cs="Times New Roman"/>
          <w:sz w:val="24"/>
          <w:szCs w:val="24"/>
        </w:rPr>
        <w:t>103.24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50.60</w:t>
      </w:r>
      <w:r w:rsidRPr="009159AB">
        <w:rPr>
          <w:rFonts w:ascii="Times New Roman" w:hAnsi="Times New Roman" w:cs="Times New Roman"/>
          <w:sz w:val="24"/>
          <w:szCs w:val="24"/>
        </w:rPr>
        <w:t>% and</w:t>
      </w:r>
      <w:r w:rsidR="00D643EA" w:rsidRPr="009159AB">
        <w:rPr>
          <w:rFonts w:ascii="Times New Roman" w:hAnsi="Times New Roman" w:cs="Times New Roman"/>
          <w:sz w:val="24"/>
          <w:szCs w:val="24"/>
        </w:rPr>
        <w:t xml:space="preserve"> an</w:t>
      </w:r>
      <w:r w:rsidR="000B1401" w:rsidRPr="009159AB">
        <w:rPr>
          <w:rFonts w:ascii="Times New Roman" w:hAnsi="Times New Roman" w:cs="Times New Roman"/>
          <w:sz w:val="24"/>
          <w:szCs w:val="24"/>
        </w:rPr>
        <w:t xml:space="preserve"> </w:t>
      </w:r>
      <w:r w:rsidRPr="009159AB">
        <w:rPr>
          <w:rFonts w:ascii="Times New Roman" w:hAnsi="Times New Roman" w:cs="Times New Roman"/>
          <w:sz w:val="24"/>
          <w:szCs w:val="24"/>
        </w:rPr>
        <w:t>estimated τ</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19</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.07</w:t>
      </w:r>
      <w:r w:rsidR="005751E9"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F15DFE" w:rsidRPr="009159AB">
        <w:rPr>
          <w:rFonts w:ascii="Times New Roman" w:hAnsi="Times New Roman" w:cs="Times New Roman"/>
          <w:sz w:val="24"/>
          <w:szCs w:val="24"/>
        </w:rPr>
        <w:t>41</w:t>
      </w:r>
      <w:r w:rsidRPr="009159AB">
        <w:rPr>
          <w:rFonts w:ascii="Times New Roman" w:hAnsi="Times New Roman" w:cs="Times New Roman"/>
          <w:sz w:val="24"/>
          <w:szCs w:val="24"/>
        </w:rPr>
        <w:t>].</w:t>
      </w:r>
      <w:r w:rsidR="005751E9" w:rsidRPr="009159AB">
        <w:rPr>
          <w:rFonts w:ascii="Times New Roman" w:hAnsi="Times New Roman" w:cs="Times New Roman"/>
          <w:sz w:val="24"/>
          <w:szCs w:val="24"/>
        </w:rPr>
        <w:t xml:space="preserve"> </w:t>
      </w:r>
      <w:r w:rsidR="00D643EA" w:rsidRPr="009159AB">
        <w:rPr>
          <w:rFonts w:ascii="Times New Roman" w:hAnsi="Times New Roman" w:cs="Times New Roman"/>
          <w:sz w:val="24"/>
          <w:szCs w:val="24"/>
        </w:rPr>
        <w:t xml:space="preserve">The </w:t>
      </w:r>
      <w:r w:rsidRPr="009159AB">
        <w:rPr>
          <w:rFonts w:ascii="Times New Roman" w:hAnsi="Times New Roman" w:cs="Times New Roman"/>
          <w:sz w:val="24"/>
          <w:szCs w:val="24"/>
        </w:rPr>
        <w:t xml:space="preserve">average interaction effect </w:t>
      </w:r>
      <w:r w:rsidR="00833C41" w:rsidRPr="009159AB">
        <w:rPr>
          <w:rFonts w:ascii="Times New Roman" w:hAnsi="Times New Roman" w:cs="Times New Roman"/>
          <w:sz w:val="24"/>
          <w:szCs w:val="24"/>
        </w:rPr>
        <w:t>equaled</w:t>
      </w:r>
      <w:r w:rsidRPr="009159AB">
        <w:rPr>
          <w:rFonts w:ascii="Times New Roman" w:hAnsi="Times New Roman" w:cs="Times New Roman"/>
          <w:sz w:val="24"/>
          <w:szCs w:val="24"/>
        </w:rPr>
        <w:t xml:space="preserve"> 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-0.46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xml:space="preserve">], indicating a change in the ostracism effect due to the moderator level and vice versa (i.e., moderation of the ostracism effect). There was indication of funnel plot </w:t>
      </w:r>
      <w:r w:rsidRPr="009159AB">
        <w:rPr>
          <w:rFonts w:ascii="Times New Roman" w:hAnsi="Times New Roman" w:cs="Times New Roman"/>
          <w:sz w:val="24"/>
          <w:szCs w:val="24"/>
        </w:rPr>
        <w:lastRenderedPageBreak/>
        <w:t>asymmetry</w:t>
      </w:r>
      <w:r w:rsidR="000B1401" w:rsidRPr="009159AB">
        <w:rPr>
          <w:rFonts w:ascii="Times New Roman" w:hAnsi="Times New Roman" w:cs="Times New Roman"/>
          <w:sz w:val="24"/>
          <w:szCs w:val="24"/>
        </w:rPr>
        <w:t xml:space="preserve"> in this analysis</w:t>
      </w:r>
      <w:r w:rsidRPr="009159AB">
        <w:rPr>
          <w:rFonts w:ascii="Times New Roman" w:hAnsi="Times New Roman" w:cs="Times New Roman"/>
          <w:sz w:val="24"/>
          <w:szCs w:val="24"/>
        </w:rPr>
        <w:t xml:space="preserve">,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-2.43,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.015</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Thus, t</w:t>
      </w:r>
      <w:r w:rsidRPr="009159AB">
        <w:rPr>
          <w:rFonts w:ascii="Times New Roman" w:hAnsi="Times New Roman" w:cs="Times New Roman"/>
          <w:sz w:val="24"/>
          <w:szCs w:val="24"/>
        </w:rPr>
        <w:t>he data indicate that</w:t>
      </w:r>
      <w:r w:rsidR="00D8602C" w:rsidRPr="009159AB">
        <w:rPr>
          <w:rFonts w:ascii="Times New Roman" w:hAnsi="Times New Roman" w:cs="Times New Roman"/>
          <w:sz w:val="24"/>
          <w:szCs w:val="24"/>
        </w:rPr>
        <w:t>, across the board,</w:t>
      </w:r>
      <w:r w:rsidRPr="009159AB">
        <w:rPr>
          <w:rFonts w:ascii="Times New Roman" w:hAnsi="Times New Roman" w:cs="Times New Roman"/>
          <w:sz w:val="24"/>
          <w:szCs w:val="24"/>
        </w:rPr>
        <w:t xml:space="preserve"> the ostracism effect </w:t>
      </w:r>
      <w:r w:rsidRPr="009159AB">
        <w:rPr>
          <w:rFonts w:ascii="Times New Roman" w:hAnsi="Times New Roman" w:cs="Times New Roman"/>
          <w:i/>
          <w:sz w:val="24"/>
          <w:szCs w:val="24"/>
        </w:rPr>
        <w:t>can</w:t>
      </w:r>
      <w:r w:rsidRPr="009159AB">
        <w:rPr>
          <w:rFonts w:ascii="Times New Roman" w:hAnsi="Times New Roman" w:cs="Times New Roman"/>
          <w:sz w:val="24"/>
          <w:szCs w:val="24"/>
        </w:rPr>
        <w:t xml:space="preserve"> be moderated on the first measure following the ostracism sequence</w:t>
      </w:r>
      <w:r w:rsidR="000B1401" w:rsidRPr="009159AB">
        <w:rPr>
          <w:rFonts w:ascii="Times New Roman" w:hAnsi="Times New Roman" w:cs="Times New Roman"/>
          <w:sz w:val="24"/>
          <w:szCs w:val="24"/>
        </w:rPr>
        <w:t xml:space="preserve">, but </w:t>
      </w:r>
      <w:r w:rsidR="00D643EA" w:rsidRPr="009159AB">
        <w:rPr>
          <w:rFonts w:ascii="Times New Roman" w:hAnsi="Times New Roman" w:cs="Times New Roman"/>
          <w:sz w:val="24"/>
          <w:szCs w:val="24"/>
        </w:rPr>
        <w:t>it is possible that</w:t>
      </w:r>
      <w:r w:rsidR="000B1401" w:rsidRPr="009159AB">
        <w:rPr>
          <w:rFonts w:ascii="Times New Roman" w:hAnsi="Times New Roman" w:cs="Times New Roman"/>
          <w:sz w:val="24"/>
          <w:szCs w:val="24"/>
        </w:rPr>
        <w:t xml:space="preserve"> publication bias may have affected the interaction estimates</w:t>
      </w:r>
      <w:r w:rsidRPr="009159AB">
        <w:rPr>
          <w:rFonts w:ascii="Times New Roman" w:hAnsi="Times New Roman" w:cs="Times New Roman"/>
          <w:sz w:val="24"/>
          <w:szCs w:val="24"/>
        </w:rPr>
        <w:t>.</w:t>
      </w:r>
    </w:p>
    <w:p w14:paraId="2B026248" w14:textId="1BAC28B2"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On the last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46), the mixed-effects model (with estimated time as predictor) for the interaction effect </w:t>
      </w:r>
      <w:r w:rsidR="000B1401" w:rsidRPr="009159AB">
        <w:rPr>
          <w:rFonts w:ascii="Times New Roman" w:hAnsi="Times New Roman" w:cs="Times New Roman"/>
          <w:sz w:val="24"/>
          <w:szCs w:val="24"/>
        </w:rPr>
        <w:t xml:space="preserve">again </w:t>
      </w:r>
      <w:r w:rsidRPr="009159AB">
        <w:rPr>
          <w:rFonts w:ascii="Times New Roman" w:hAnsi="Times New Roman" w:cs="Times New Roman"/>
          <w:sz w:val="24"/>
          <w:szCs w:val="24"/>
        </w:rPr>
        <w:t xml:space="preserve">showed residual heterogeneity,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001B6421"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(44) = </w:t>
      </w:r>
      <w:r w:rsidR="00F15DFE" w:rsidRPr="009159AB">
        <w:rPr>
          <w:rFonts w:ascii="Times New Roman" w:hAnsi="Times New Roman" w:cs="Times New Roman"/>
          <w:sz w:val="24"/>
          <w:szCs w:val="24"/>
        </w:rPr>
        <w:t>100.82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and estimated τ</w:t>
      </w:r>
      <w:r w:rsidR="00CE352D"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21</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.10</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0.55</w:t>
      </w:r>
      <w:r w:rsidRPr="009159AB">
        <w:rPr>
          <w:rFonts w:ascii="Times New Roman" w:hAnsi="Times New Roman" w:cs="Times New Roman"/>
          <w:sz w:val="24"/>
          <w:szCs w:val="24"/>
        </w:rPr>
        <w:t>]. The intercept of the interaction effect was estimated at Δ</w:t>
      </w:r>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r w:rsidRPr="009159AB">
        <w:rPr>
          <w:rFonts w:ascii="Times New Roman" w:hAnsi="Times New Roman" w:cs="Times New Roman"/>
          <w:i/>
          <w:sz w:val="24"/>
          <w:szCs w:val="24"/>
          <w:vertAlign w:val="subscript"/>
        </w:rPr>
        <w:softHyphen/>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-0.20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.052</w:t>
      </w:r>
      <w:r w:rsidRPr="009159AB">
        <w:rPr>
          <w:rFonts w:ascii="Times New Roman" w:hAnsi="Times New Roman" w:cs="Times New Roman"/>
          <w:sz w:val="24"/>
          <w:szCs w:val="24"/>
        </w:rPr>
        <w:t>, 95% CI [</w:t>
      </w:r>
      <w:r w:rsidR="00F15DFE" w:rsidRPr="009159AB">
        <w:rPr>
          <w:rFonts w:ascii="Times New Roman" w:hAnsi="Times New Roman" w:cs="Times New Roman"/>
          <w:sz w:val="24"/>
          <w:szCs w:val="24"/>
        </w:rPr>
        <w:t>-0.402, 0.002]</w:t>
      </w:r>
      <w:r w:rsidRPr="009159AB">
        <w:rPr>
          <w:rFonts w:ascii="Times New Roman" w:hAnsi="Times New Roman" w:cs="Times New Roman"/>
          <w:sz w:val="24"/>
          <w:szCs w:val="24"/>
        </w:rPr>
        <w:t xml:space="preserve"> and no</w:t>
      </w:r>
      <w:r w:rsidR="003645B6" w:rsidRPr="009159AB">
        <w:rPr>
          <w:rFonts w:ascii="Times New Roman" w:hAnsi="Times New Roman" w:cs="Times New Roman"/>
          <w:sz w:val="24"/>
          <w:szCs w:val="24"/>
        </w:rPr>
        <w:t xml:space="preserve"> significant</w:t>
      </w:r>
      <w:r w:rsidRPr="009159AB">
        <w:rPr>
          <w:rFonts w:ascii="Times New Roman" w:hAnsi="Times New Roman" w:cs="Times New Roman"/>
          <w:sz w:val="24"/>
          <w:szCs w:val="24"/>
        </w:rPr>
        <w:t xml:space="preserve"> moderation of time was found,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0.</w:t>
      </w:r>
      <w:r w:rsidR="00F96491">
        <w:rPr>
          <w:rFonts w:ascii="Times New Roman" w:hAnsi="Times New Roman" w:cs="Times New Roman"/>
          <w:sz w:val="24"/>
          <w:szCs w:val="24"/>
        </w:rPr>
        <w:t>011</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159</w:t>
      </w:r>
      <w:r w:rsidRPr="009159AB">
        <w:rPr>
          <w:rFonts w:ascii="Times New Roman" w:hAnsi="Times New Roman" w:cs="Times New Roman"/>
          <w:sz w:val="24"/>
          <w:szCs w:val="24"/>
        </w:rPr>
        <w:t>, 95% CI [-0.</w:t>
      </w:r>
      <w:r w:rsidR="00F96491">
        <w:rPr>
          <w:rFonts w:ascii="Times New Roman" w:hAnsi="Times New Roman" w:cs="Times New Roman"/>
          <w:sz w:val="24"/>
          <w:szCs w:val="24"/>
        </w:rPr>
        <w:t>0043</w:t>
      </w:r>
      <w:r w:rsidRPr="009159AB">
        <w:rPr>
          <w:rFonts w:ascii="Times New Roman" w:hAnsi="Times New Roman" w:cs="Times New Roman"/>
          <w:sz w:val="24"/>
          <w:szCs w:val="24"/>
        </w:rPr>
        <w:t>, 0.</w:t>
      </w:r>
      <w:r w:rsidR="00F96491">
        <w:rPr>
          <w:rFonts w:ascii="Times New Roman" w:hAnsi="Times New Roman" w:cs="Times New Roman"/>
          <w:sz w:val="24"/>
          <w:szCs w:val="24"/>
        </w:rPr>
        <w:t>0264</w:t>
      </w:r>
      <w:r w:rsidRPr="009159AB">
        <w:rPr>
          <w:rFonts w:ascii="Times New Roman" w:hAnsi="Times New Roman" w:cs="Times New Roman"/>
          <w:sz w:val="24"/>
          <w:szCs w:val="24"/>
        </w:rPr>
        <w:t>]. The regression test</w:t>
      </w:r>
      <w:r w:rsidR="00D643EA" w:rsidRPr="009159AB">
        <w:rPr>
          <w:rFonts w:ascii="Times New Roman" w:hAnsi="Times New Roman" w:cs="Times New Roman"/>
          <w:sz w:val="24"/>
          <w:szCs w:val="24"/>
        </w:rPr>
        <w:t xml:space="preserve"> with the time and SE as predictors</w:t>
      </w:r>
      <w:r w:rsidRPr="009159AB">
        <w:rPr>
          <w:rFonts w:ascii="Times New Roman" w:hAnsi="Times New Roman" w:cs="Times New Roman"/>
          <w:sz w:val="24"/>
          <w:szCs w:val="24"/>
        </w:rPr>
        <w:t xml:space="preserve"> showed </w:t>
      </w:r>
      <w:r w:rsidR="00F15DFE" w:rsidRPr="009159AB">
        <w:rPr>
          <w:rFonts w:ascii="Times New Roman" w:hAnsi="Times New Roman" w:cs="Times New Roman"/>
          <w:sz w:val="24"/>
          <w:szCs w:val="24"/>
        </w:rPr>
        <w:t xml:space="preserve">no </w:t>
      </w:r>
      <w:r w:rsidRPr="009159AB">
        <w:rPr>
          <w:rFonts w:ascii="Times New Roman" w:hAnsi="Times New Roman" w:cs="Times New Roman"/>
          <w:sz w:val="24"/>
          <w:szCs w:val="24"/>
        </w:rPr>
        <w:t xml:space="preserve">funnel plot asymmetry,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-0.68</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495</w:t>
      </w:r>
      <w:r w:rsidRPr="009159AB">
        <w:rPr>
          <w:rFonts w:ascii="Times New Roman" w:hAnsi="Times New Roman" w:cs="Times New Roman"/>
          <w:sz w:val="24"/>
          <w:szCs w:val="24"/>
        </w:rPr>
        <w:t xml:space="preserve">. These results indicate that moderation of the average ostracism effect is </w:t>
      </w:r>
      <w:r w:rsidR="00593A23" w:rsidRPr="009159AB">
        <w:rPr>
          <w:rFonts w:ascii="Times New Roman" w:hAnsi="Times New Roman" w:cs="Times New Roman"/>
          <w:i/>
          <w:sz w:val="24"/>
          <w:szCs w:val="24"/>
        </w:rPr>
        <w:t>not</w:t>
      </w:r>
      <w:r w:rsidRPr="009159AB">
        <w:rPr>
          <w:rFonts w:ascii="Times New Roman" w:hAnsi="Times New Roman" w:cs="Times New Roman"/>
          <w:sz w:val="24"/>
          <w:szCs w:val="24"/>
        </w:rPr>
        <w:t xml:space="preserve"> found a</w:t>
      </w:r>
      <w:r w:rsidR="00F15DFE" w:rsidRPr="009159AB">
        <w:rPr>
          <w:rFonts w:ascii="Times New Roman" w:hAnsi="Times New Roman" w:cs="Times New Roman"/>
          <w:sz w:val="24"/>
          <w:szCs w:val="24"/>
        </w:rPr>
        <w:t>t a later time</w:t>
      </w:r>
      <w:r w:rsidR="0080034C">
        <w:rPr>
          <w:rFonts w:ascii="Times New Roman" w:hAnsi="Times New Roman" w:cs="Times New Roman"/>
          <w:sz w:val="24"/>
          <w:szCs w:val="24"/>
        </w:rPr>
        <w:t xml:space="preserve"> </w:t>
      </w:r>
      <w:r w:rsidR="00F15DFE" w:rsidRPr="009159AB">
        <w:rPr>
          <w:rFonts w:ascii="Times New Roman" w:hAnsi="Times New Roman" w:cs="Times New Roman"/>
          <w:sz w:val="24"/>
          <w:szCs w:val="24"/>
        </w:rPr>
        <w:t>point in the included studies</w:t>
      </w:r>
      <w:r w:rsidRPr="009159AB">
        <w:rPr>
          <w:rFonts w:ascii="Times New Roman" w:hAnsi="Times New Roman" w:cs="Times New Roman"/>
          <w:sz w:val="24"/>
          <w:szCs w:val="24"/>
        </w:rPr>
        <w:t xml:space="preserve"> and time itself does not moderate th</w:t>
      </w:r>
      <w:r w:rsidR="00F15DFE" w:rsidRPr="009159AB">
        <w:rPr>
          <w:rFonts w:ascii="Times New Roman" w:hAnsi="Times New Roman" w:cs="Times New Roman"/>
          <w:sz w:val="24"/>
          <w:szCs w:val="24"/>
        </w:rPr>
        <w:t>e</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xml:space="preserve">computed </w:t>
      </w:r>
      <w:r w:rsidRPr="009159AB">
        <w:rPr>
          <w:rFonts w:ascii="Times New Roman" w:hAnsi="Times New Roman" w:cs="Times New Roman"/>
          <w:sz w:val="24"/>
          <w:szCs w:val="24"/>
        </w:rPr>
        <w:t>interaction</w:t>
      </w:r>
      <w:r w:rsidR="00F15DFE"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 xml:space="preserve">However, </w:t>
      </w:r>
      <w:r w:rsidR="00EC614B" w:rsidRPr="0057467A">
        <w:rPr>
          <w:rFonts w:ascii="Times New Roman" w:hAnsi="Times New Roman" w:cs="Times New Roman"/>
          <w:sz w:val="24"/>
          <w:szCs w:val="24"/>
        </w:rPr>
        <w:t>statistical</w:t>
      </w:r>
      <w:r w:rsidR="00EC614B"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sensitivity analyses show</w:t>
      </w:r>
      <w:r w:rsidR="00D643EA" w:rsidRPr="009159AB">
        <w:rPr>
          <w:rFonts w:ascii="Times New Roman" w:hAnsi="Times New Roman" w:cs="Times New Roman"/>
          <w:sz w:val="24"/>
          <w:szCs w:val="24"/>
        </w:rPr>
        <w:t>ed</w:t>
      </w:r>
      <w:r w:rsidR="00A95997" w:rsidRPr="009159AB">
        <w:rPr>
          <w:rFonts w:ascii="Times New Roman" w:hAnsi="Times New Roman" w:cs="Times New Roman"/>
          <w:sz w:val="24"/>
          <w:szCs w:val="24"/>
        </w:rPr>
        <w:t xml:space="preserve"> that this interaction </w:t>
      </w:r>
      <w:r w:rsidR="00D643EA" w:rsidRPr="009159AB">
        <w:rPr>
          <w:rFonts w:ascii="Times New Roman" w:hAnsi="Times New Roman" w:cs="Times New Roman"/>
          <w:i/>
          <w:sz w:val="24"/>
          <w:szCs w:val="24"/>
        </w:rPr>
        <w:t>wa</w:t>
      </w:r>
      <w:r w:rsidR="00A95997" w:rsidRPr="009159AB">
        <w:rPr>
          <w:rFonts w:ascii="Times New Roman" w:hAnsi="Times New Roman" w:cs="Times New Roman"/>
          <w:i/>
          <w:sz w:val="24"/>
          <w:szCs w:val="24"/>
        </w:rPr>
        <w:t xml:space="preserve">s </w:t>
      </w:r>
      <w:r w:rsidR="00A95997" w:rsidRPr="009159AB">
        <w:rPr>
          <w:rFonts w:ascii="Times New Roman" w:hAnsi="Times New Roman" w:cs="Times New Roman"/>
          <w:sz w:val="24"/>
          <w:szCs w:val="24"/>
        </w:rPr>
        <w:t>significant when we remove</w:t>
      </w:r>
      <w:r w:rsidR="00D643EA" w:rsidRPr="009159AB">
        <w:rPr>
          <w:rFonts w:ascii="Times New Roman" w:hAnsi="Times New Roman" w:cs="Times New Roman"/>
          <w:sz w:val="24"/>
          <w:szCs w:val="24"/>
        </w:rPr>
        <w:t>d</w:t>
      </w:r>
      <w:r w:rsidR="00A95997" w:rsidRPr="009159AB">
        <w:rPr>
          <w:rFonts w:ascii="Times New Roman" w:hAnsi="Times New Roman" w:cs="Times New Roman"/>
          <w:sz w:val="24"/>
          <w:szCs w:val="24"/>
        </w:rPr>
        <w:t xml:space="preserve"> three outliers based on studentized residuals, Δ</w:t>
      </w:r>
      <w:r w:rsidR="00A95997" w:rsidRPr="009159AB">
        <w:rPr>
          <w:rFonts w:ascii="Times New Roman" w:hAnsi="Times New Roman" w:cs="Times New Roman"/>
          <w:i/>
          <w:sz w:val="24"/>
          <w:szCs w:val="24"/>
        </w:rPr>
        <w:t>d</w:t>
      </w:r>
      <w:r w:rsidR="00A95997" w:rsidRPr="009159AB">
        <w:rPr>
          <w:rFonts w:ascii="Times New Roman" w:hAnsi="Times New Roman" w:cs="Times New Roman"/>
          <w:i/>
          <w:sz w:val="24"/>
          <w:szCs w:val="24"/>
          <w:vertAlign w:val="subscript"/>
        </w:rPr>
        <w:t>intercept</w:t>
      </w:r>
      <w:r w:rsidR="00A95997" w:rsidRPr="009159AB">
        <w:rPr>
          <w:rFonts w:ascii="Times New Roman" w:hAnsi="Times New Roman" w:cs="Times New Roman"/>
          <w:i/>
          <w:sz w:val="24"/>
          <w:szCs w:val="24"/>
          <w:vertAlign w:val="subscript"/>
        </w:rPr>
        <w:softHyphen/>
      </w:r>
      <w:r w:rsidR="00A95997" w:rsidRPr="009159AB">
        <w:rPr>
          <w:rFonts w:ascii="Times New Roman" w:hAnsi="Times New Roman" w:cs="Times New Roman"/>
          <w:sz w:val="24"/>
          <w:szCs w:val="24"/>
        </w:rPr>
        <w:t xml:space="preserve"> = -0.32,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.029, 95% CI [-0.60, -0.03], whereas the regression coefficient time </w:t>
      </w:r>
      <w:r w:rsidR="00EF022B" w:rsidRPr="009159AB">
        <w:rPr>
          <w:rFonts w:ascii="Times New Roman" w:hAnsi="Times New Roman" w:cs="Times New Roman"/>
          <w:sz w:val="24"/>
          <w:szCs w:val="24"/>
        </w:rPr>
        <w:t>continued to be</w:t>
      </w:r>
      <w:r w:rsidR="00A95997" w:rsidRPr="009159AB">
        <w:rPr>
          <w:rFonts w:ascii="Times New Roman" w:hAnsi="Times New Roman" w:cs="Times New Roman"/>
          <w:sz w:val="24"/>
          <w:szCs w:val="24"/>
        </w:rPr>
        <w:t xml:space="preserve"> non-significant, </w:t>
      </w:r>
      <w:r w:rsidR="00A95997" w:rsidRPr="009159AB">
        <w:rPr>
          <w:rFonts w:ascii="Times New Roman" w:hAnsi="Times New Roman" w:cs="Times New Roman"/>
          <w:i/>
          <w:sz w:val="24"/>
          <w:szCs w:val="24"/>
        </w:rPr>
        <w:t>b</w:t>
      </w:r>
      <w:r w:rsidR="00A95997" w:rsidRPr="009159AB">
        <w:rPr>
          <w:rFonts w:ascii="Times New Roman" w:hAnsi="Times New Roman" w:cs="Times New Roman"/>
          <w:sz w:val="24"/>
          <w:szCs w:val="24"/>
        </w:rPr>
        <w:t xml:space="preserve"> = 0.0002,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.207, 95% CI [-0.0001, 0.0006]. </w:t>
      </w:r>
      <w:r w:rsidR="00D64455" w:rsidRPr="009159AB">
        <w:rPr>
          <w:rFonts w:ascii="Times New Roman" w:hAnsi="Times New Roman" w:cs="Times New Roman"/>
          <w:sz w:val="24"/>
          <w:szCs w:val="24"/>
        </w:rPr>
        <w:t>On the last measure, t</w:t>
      </w:r>
      <w:r w:rsidR="00A95997" w:rsidRPr="009159AB">
        <w:rPr>
          <w:rFonts w:ascii="Times New Roman" w:hAnsi="Times New Roman" w:cs="Times New Roman"/>
          <w:sz w:val="24"/>
          <w:szCs w:val="24"/>
        </w:rPr>
        <w:t>his indicates that the non-significant interaction effect is sensitive to outliers in the data</w:t>
      </w:r>
      <w:r w:rsidR="00D643EA" w:rsidRPr="009159AB">
        <w:rPr>
          <w:rFonts w:ascii="Times New Roman" w:hAnsi="Times New Roman" w:cs="Times New Roman"/>
          <w:sz w:val="24"/>
          <w:szCs w:val="24"/>
        </w:rPr>
        <w:t>.</w:t>
      </w:r>
      <w:r w:rsidR="001F7AEF" w:rsidRPr="009159AB">
        <w:rPr>
          <w:rFonts w:ascii="Times New Roman" w:hAnsi="Times New Roman" w:cs="Times New Roman"/>
          <w:sz w:val="24"/>
          <w:szCs w:val="24"/>
        </w:rPr>
        <w:t xml:space="preserve"> </w:t>
      </w:r>
    </w:p>
    <w:p w14:paraId="15813F0C"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see whether the interaction</w:t>
      </w:r>
      <w:r w:rsidR="00D643EA"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512781">
        <w:rPr>
          <w:rFonts w:ascii="Times New Roman" w:hAnsi="Times New Roman" w:cs="Times New Roman"/>
          <w:sz w:val="24"/>
          <w:szCs w:val="24"/>
        </w:rPr>
        <w:t>changed</w:t>
      </w:r>
      <w:r w:rsidR="0051278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from the first to the last measure, we again compared confidence intervals. On the first measure, the 95% CI was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xml:space="preserve"> whereas for the last measure, the 95% CI was </w:t>
      </w:r>
      <w:r w:rsidR="00F15DFE" w:rsidRPr="009159AB">
        <w:rPr>
          <w:rFonts w:ascii="Times New Roman" w:hAnsi="Times New Roman" w:cs="Times New Roman"/>
          <w:sz w:val="24"/>
          <w:szCs w:val="24"/>
        </w:rPr>
        <w:t>[-0.</w:t>
      </w:r>
      <w:r w:rsidR="00F870BD">
        <w:rPr>
          <w:rFonts w:ascii="Times New Roman" w:hAnsi="Times New Roman" w:cs="Times New Roman"/>
          <w:sz w:val="24"/>
          <w:szCs w:val="24"/>
        </w:rPr>
        <w:t>32</w:t>
      </w:r>
      <w:r w:rsidR="00F15DFE" w:rsidRPr="009159AB">
        <w:rPr>
          <w:rFonts w:ascii="Times New Roman" w:hAnsi="Times New Roman" w:cs="Times New Roman"/>
          <w:sz w:val="24"/>
          <w:szCs w:val="24"/>
        </w:rPr>
        <w:t>, 0.</w:t>
      </w:r>
      <w:r w:rsidR="00F870BD">
        <w:rPr>
          <w:rFonts w:ascii="Times New Roman" w:hAnsi="Times New Roman" w:cs="Times New Roman"/>
          <w:sz w:val="24"/>
          <w:szCs w:val="24"/>
        </w:rPr>
        <w:t>05</w:t>
      </w:r>
      <w:r w:rsidR="00F15DFE"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F65837" w:rsidRPr="009159AB">
        <w:rPr>
          <w:rFonts w:ascii="Times New Roman" w:hAnsi="Times New Roman" w:cs="Times New Roman"/>
          <w:sz w:val="24"/>
          <w:szCs w:val="24"/>
        </w:rPr>
        <w:t xml:space="preserve">Considering </w:t>
      </w:r>
      <w:r w:rsidRPr="009159AB">
        <w:rPr>
          <w:rFonts w:ascii="Times New Roman" w:hAnsi="Times New Roman" w:cs="Times New Roman"/>
          <w:sz w:val="24"/>
          <w:szCs w:val="24"/>
        </w:rPr>
        <w:t xml:space="preserve">the overlap of these CIs, </w:t>
      </w:r>
      <w:r w:rsidR="00DE0791">
        <w:rPr>
          <w:rFonts w:ascii="Times New Roman" w:hAnsi="Times New Roman" w:cs="Times New Roman"/>
          <w:sz w:val="24"/>
          <w:szCs w:val="24"/>
        </w:rPr>
        <w:t xml:space="preserve">one needs to be </w:t>
      </w:r>
      <w:r w:rsidR="00512781">
        <w:rPr>
          <w:rFonts w:ascii="Times New Roman" w:hAnsi="Times New Roman" w:cs="Times New Roman"/>
          <w:sz w:val="24"/>
          <w:szCs w:val="24"/>
        </w:rPr>
        <w:t>careful</w:t>
      </w:r>
      <w:r w:rsidR="00DE0791">
        <w:rPr>
          <w:rFonts w:ascii="Times New Roman" w:hAnsi="Times New Roman" w:cs="Times New Roman"/>
          <w:sz w:val="24"/>
          <w:szCs w:val="24"/>
        </w:rPr>
        <w:t xml:space="preserve"> to interpret this as a </w:t>
      </w:r>
      <w:r w:rsidR="00CC551D" w:rsidRPr="009159AB">
        <w:rPr>
          <w:rFonts w:ascii="Times New Roman" w:hAnsi="Times New Roman" w:cs="Times New Roman"/>
          <w:sz w:val="24"/>
          <w:szCs w:val="24"/>
        </w:rPr>
        <w:t xml:space="preserve">reduction </w:t>
      </w:r>
      <w:r w:rsidRPr="009159AB">
        <w:rPr>
          <w:rFonts w:ascii="Times New Roman" w:hAnsi="Times New Roman" w:cs="Times New Roman"/>
          <w:sz w:val="24"/>
          <w:szCs w:val="24"/>
        </w:rPr>
        <w:t>in the moderation across the measures examined</w:t>
      </w:r>
      <w:r w:rsidR="00F65837" w:rsidRPr="009159AB">
        <w:rPr>
          <w:rFonts w:ascii="Times New Roman" w:hAnsi="Times New Roman" w:cs="Times New Roman"/>
          <w:sz w:val="24"/>
          <w:szCs w:val="24"/>
        </w:rPr>
        <w:t xml:space="preserve">. </w:t>
      </w:r>
      <w:r w:rsidR="00512781">
        <w:rPr>
          <w:rFonts w:ascii="Times New Roman" w:hAnsi="Times New Roman" w:cs="Times New Roman"/>
          <w:sz w:val="24"/>
          <w:szCs w:val="24"/>
        </w:rPr>
        <w:t xml:space="preserve">It is clear, however, that the average effect size of the interaction does not increase from first to last measure. </w:t>
      </w:r>
    </w:p>
    <w:p w14:paraId="1A5C6F80" w14:textId="7B6C2E0E" w:rsidR="001E02DF" w:rsidRPr="009159AB" w:rsidRDefault="00D802B4" w:rsidP="00BF0960">
      <w:pPr>
        <w:pStyle w:val="Heading2"/>
      </w:pPr>
      <w:r>
        <w:t xml:space="preserve">Secondary </w:t>
      </w:r>
      <w:r w:rsidR="00BF5B8B">
        <w:t>analyses</w:t>
      </w:r>
    </w:p>
    <w:p w14:paraId="672E478E" w14:textId="77777777" w:rsidR="00E76D2C" w:rsidRPr="009159AB" w:rsidRDefault="0076527D" w:rsidP="00A0436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I</w:t>
      </w:r>
      <w:r w:rsidR="00731737" w:rsidRPr="009159AB">
        <w:rPr>
          <w:rFonts w:ascii="Times New Roman" w:hAnsi="Times New Roman" w:cs="Times New Roman"/>
          <w:sz w:val="24"/>
          <w:szCs w:val="24"/>
        </w:rPr>
        <w:t>n</w:t>
      </w:r>
      <w:r w:rsidRPr="009159AB">
        <w:rPr>
          <w:rFonts w:ascii="Times New Roman" w:hAnsi="Times New Roman" w:cs="Times New Roman"/>
          <w:sz w:val="24"/>
          <w:szCs w:val="24"/>
        </w:rPr>
        <w:t xml:space="preserve"> addition to the simple effects over all studies,</w:t>
      </w:r>
      <w:r w:rsidR="00132DA6" w:rsidRPr="009159AB">
        <w:rPr>
          <w:rFonts w:ascii="Times New Roman" w:hAnsi="Times New Roman" w:cs="Times New Roman"/>
          <w:sz w:val="24"/>
          <w:szCs w:val="24"/>
        </w:rPr>
        <w:t xml:space="preserve"> we analyzed</w:t>
      </w:r>
      <w:r w:rsidR="00731737" w:rsidRPr="009159AB">
        <w:rPr>
          <w:rFonts w:ascii="Times New Roman" w:hAnsi="Times New Roman" w:cs="Times New Roman"/>
          <w:sz w:val="24"/>
          <w:szCs w:val="24"/>
        </w:rPr>
        <w:t xml:space="preserve"> subsets of studies that differ in </w:t>
      </w:r>
      <w:r w:rsidR="00D802B4">
        <w:rPr>
          <w:rFonts w:ascii="Times New Roman" w:hAnsi="Times New Roman" w:cs="Times New Roman"/>
          <w:sz w:val="24"/>
          <w:szCs w:val="24"/>
        </w:rPr>
        <w:t xml:space="preserve">type </w:t>
      </w:r>
      <w:r w:rsidR="00966EE4">
        <w:rPr>
          <w:rFonts w:ascii="Times New Roman" w:hAnsi="Times New Roman" w:cs="Times New Roman"/>
          <w:sz w:val="24"/>
          <w:szCs w:val="24"/>
        </w:rPr>
        <w:t xml:space="preserve">of </w:t>
      </w:r>
      <w:r w:rsidR="00D802B4">
        <w:rPr>
          <w:rFonts w:ascii="Times New Roman" w:hAnsi="Times New Roman" w:cs="Times New Roman"/>
          <w:sz w:val="24"/>
          <w:szCs w:val="24"/>
        </w:rPr>
        <w:t xml:space="preserve">dependent </w:t>
      </w:r>
      <w:r w:rsidR="00731737" w:rsidRPr="009159AB">
        <w:rPr>
          <w:rFonts w:ascii="Times New Roman" w:hAnsi="Times New Roman" w:cs="Times New Roman"/>
          <w:sz w:val="24"/>
          <w:szCs w:val="24"/>
        </w:rPr>
        <w:t xml:space="preserve">measure </w:t>
      </w:r>
      <w:r w:rsidR="00132DA6" w:rsidRPr="009159AB">
        <w:rPr>
          <w:rFonts w:ascii="Times New Roman" w:hAnsi="Times New Roman" w:cs="Times New Roman"/>
          <w:sz w:val="24"/>
          <w:szCs w:val="24"/>
        </w:rPr>
        <w:t>to study</w:t>
      </w:r>
      <w:r w:rsidRPr="009159AB">
        <w:rPr>
          <w:rFonts w:ascii="Times New Roman" w:hAnsi="Times New Roman" w:cs="Times New Roman"/>
          <w:sz w:val="24"/>
          <w:szCs w:val="24"/>
        </w:rPr>
        <w:t xml:space="preserve"> </w:t>
      </w:r>
      <w:r w:rsidR="00BD5138" w:rsidRPr="009159AB">
        <w:rPr>
          <w:rFonts w:ascii="Times New Roman" w:hAnsi="Times New Roman" w:cs="Times New Roman"/>
          <w:sz w:val="24"/>
          <w:szCs w:val="24"/>
        </w:rPr>
        <w:t>robustness</w:t>
      </w:r>
      <w:r w:rsidRPr="009159AB">
        <w:rPr>
          <w:rFonts w:ascii="Times New Roman" w:hAnsi="Times New Roman" w:cs="Times New Roman"/>
          <w:sz w:val="24"/>
          <w:szCs w:val="24"/>
        </w:rPr>
        <w:t xml:space="preserve"> of the </w:t>
      </w:r>
      <w:r w:rsidR="00132DA6" w:rsidRPr="009159AB">
        <w:rPr>
          <w:rFonts w:ascii="Times New Roman" w:hAnsi="Times New Roman" w:cs="Times New Roman"/>
          <w:sz w:val="24"/>
          <w:szCs w:val="24"/>
        </w:rPr>
        <w:t>effects</w:t>
      </w:r>
      <w:r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We also inspected </w:t>
      </w:r>
      <w:r w:rsidRPr="009159AB">
        <w:rPr>
          <w:rFonts w:ascii="Times New Roman" w:hAnsi="Times New Roman" w:cs="Times New Roman"/>
          <w:sz w:val="24"/>
          <w:szCs w:val="24"/>
        </w:rPr>
        <w:lastRenderedPageBreak/>
        <w:t>whether s</w:t>
      </w:r>
      <w:r w:rsidR="00731737" w:rsidRPr="009159AB">
        <w:rPr>
          <w:rFonts w:ascii="Times New Roman" w:hAnsi="Times New Roman" w:cs="Times New Roman"/>
          <w:sz w:val="24"/>
          <w:szCs w:val="24"/>
        </w:rPr>
        <w:t xml:space="preserve">ample composition, scale composition, </w:t>
      </w:r>
      <w:r w:rsidRPr="009159AB">
        <w:rPr>
          <w:rFonts w:ascii="Times New Roman" w:hAnsi="Times New Roman" w:cs="Times New Roman"/>
          <w:sz w:val="24"/>
          <w:szCs w:val="24"/>
        </w:rPr>
        <w:t xml:space="preserve">and </w:t>
      </w:r>
      <w:r w:rsidR="00731737" w:rsidRPr="009159AB">
        <w:rPr>
          <w:rFonts w:ascii="Times New Roman" w:hAnsi="Times New Roman" w:cs="Times New Roman"/>
          <w:sz w:val="24"/>
          <w:szCs w:val="24"/>
        </w:rPr>
        <w:t>Cyberball specifics</w:t>
      </w:r>
      <w:r w:rsidRPr="009159AB">
        <w:rPr>
          <w:rFonts w:ascii="Times New Roman" w:hAnsi="Times New Roman" w:cs="Times New Roman"/>
          <w:sz w:val="24"/>
          <w:szCs w:val="24"/>
        </w:rPr>
        <w:t xml:space="preserve"> could predict the estimated effect size</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Finally, we </w:t>
      </w:r>
      <w:r w:rsidR="001A1739" w:rsidRPr="009159AB">
        <w:rPr>
          <w:rFonts w:ascii="Times New Roman" w:hAnsi="Times New Roman" w:cs="Times New Roman"/>
          <w:sz w:val="24"/>
          <w:szCs w:val="24"/>
        </w:rPr>
        <w:t xml:space="preserve">selected a </w:t>
      </w:r>
      <w:r w:rsidR="00731737" w:rsidRPr="009159AB">
        <w:rPr>
          <w:rFonts w:ascii="Times New Roman" w:hAnsi="Times New Roman" w:cs="Times New Roman"/>
          <w:sz w:val="24"/>
          <w:szCs w:val="24"/>
        </w:rPr>
        <w:t xml:space="preserve">homogeneous subset of studies to come to grips with the relatively large heterogeneity of simple main effects found </w:t>
      </w:r>
      <w:r w:rsidR="00D802B4">
        <w:rPr>
          <w:rFonts w:ascii="Times New Roman" w:hAnsi="Times New Roman" w:cs="Times New Roman"/>
          <w:sz w:val="24"/>
          <w:szCs w:val="24"/>
        </w:rPr>
        <w:t xml:space="preserve">for </w:t>
      </w:r>
      <w:r w:rsidR="00731737" w:rsidRPr="009159AB">
        <w:rPr>
          <w:rFonts w:ascii="Times New Roman" w:hAnsi="Times New Roman" w:cs="Times New Roman"/>
          <w:sz w:val="24"/>
          <w:szCs w:val="24"/>
        </w:rPr>
        <w:t xml:space="preserve">the </w:t>
      </w:r>
      <w:r w:rsidR="00D802B4">
        <w:rPr>
          <w:rFonts w:ascii="Times New Roman" w:hAnsi="Times New Roman" w:cs="Times New Roman"/>
          <w:sz w:val="24"/>
          <w:szCs w:val="24"/>
        </w:rPr>
        <w:t>primary hypotheses</w:t>
      </w:r>
      <w:r w:rsidR="00731737" w:rsidRPr="009159AB">
        <w:rPr>
          <w:rFonts w:ascii="Times New Roman" w:hAnsi="Times New Roman" w:cs="Times New Roman"/>
          <w:sz w:val="24"/>
          <w:szCs w:val="24"/>
        </w:rPr>
        <w:t>.</w:t>
      </w:r>
    </w:p>
    <w:p w14:paraId="472A61E4" w14:textId="301D5EF2" w:rsidR="00BF0960" w:rsidRDefault="00731737" w:rsidP="00BF0960">
      <w:pPr>
        <w:pStyle w:val="Heading3"/>
      </w:pPr>
      <w:r w:rsidRPr="009159AB">
        <w:t xml:space="preserve">Measures </w:t>
      </w:r>
    </w:p>
    <w:p w14:paraId="757C0C6B" w14:textId="2E877FEA" w:rsidR="00E76D2C"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To inspect </w:t>
      </w:r>
      <w:r w:rsidR="00004F28" w:rsidRPr="009159AB">
        <w:rPr>
          <w:rFonts w:ascii="Times New Roman" w:hAnsi="Times New Roman" w:cs="Times New Roman"/>
          <w:sz w:val="24"/>
          <w:szCs w:val="24"/>
        </w:rPr>
        <w:t xml:space="preserve">the </w:t>
      </w:r>
      <w:r w:rsidRPr="009159AB">
        <w:rPr>
          <w:rFonts w:ascii="Times New Roman" w:hAnsi="Times New Roman" w:cs="Times New Roman"/>
          <w:sz w:val="24"/>
          <w:szCs w:val="24"/>
        </w:rPr>
        <w:t>robust</w:t>
      </w:r>
      <w:r w:rsidR="00004F28" w:rsidRPr="009159AB">
        <w:rPr>
          <w:rFonts w:ascii="Times New Roman" w:hAnsi="Times New Roman" w:cs="Times New Roman"/>
          <w:sz w:val="24"/>
          <w:szCs w:val="24"/>
        </w:rPr>
        <w:t>ness of</w:t>
      </w:r>
      <w:r w:rsidRPr="009159AB">
        <w:rPr>
          <w:rFonts w:ascii="Times New Roman" w:hAnsi="Times New Roman" w:cs="Times New Roman"/>
          <w:sz w:val="24"/>
          <w:szCs w:val="24"/>
        </w:rPr>
        <w:t xml:space="preserve"> the estimate</w:t>
      </w:r>
      <w:r w:rsidR="0073067A" w:rsidRPr="009159AB">
        <w:rPr>
          <w:rFonts w:ascii="Times New Roman" w:hAnsi="Times New Roman" w:cs="Times New Roman"/>
          <w:sz w:val="24"/>
          <w:szCs w:val="24"/>
        </w:rPr>
        <w:t>s</w:t>
      </w:r>
      <w:r w:rsidR="00512781">
        <w:rPr>
          <w:rFonts w:ascii="Times New Roman" w:hAnsi="Times New Roman" w:cs="Times New Roman"/>
          <w:sz w:val="24"/>
          <w:szCs w:val="24"/>
        </w:rPr>
        <w:t xml:space="preserve"> of the first and last measure</w:t>
      </w:r>
      <w:r w:rsidRPr="009159AB">
        <w:rPr>
          <w:rFonts w:ascii="Times New Roman" w:hAnsi="Times New Roman" w:cs="Times New Roman"/>
          <w:sz w:val="24"/>
          <w:szCs w:val="24"/>
        </w:rPr>
        <w:t xml:space="preserve">, we </w:t>
      </w:r>
      <w:r w:rsidR="00F1349C" w:rsidRPr="009159AB">
        <w:rPr>
          <w:rFonts w:ascii="Times New Roman" w:hAnsi="Times New Roman" w:cs="Times New Roman"/>
          <w:sz w:val="24"/>
          <w:szCs w:val="24"/>
        </w:rPr>
        <w:t xml:space="preserve">studied </w:t>
      </w:r>
      <w:r w:rsidRPr="009159AB">
        <w:rPr>
          <w:rFonts w:ascii="Times New Roman" w:hAnsi="Times New Roman" w:cs="Times New Roman"/>
          <w:sz w:val="24"/>
          <w:szCs w:val="24"/>
        </w:rPr>
        <w:t xml:space="preserve">simple effects across several subsets of measures. These </w:t>
      </w:r>
      <w:r w:rsidR="0073067A" w:rsidRPr="009159AB">
        <w:rPr>
          <w:rFonts w:ascii="Times New Roman" w:hAnsi="Times New Roman" w:cs="Times New Roman"/>
          <w:sz w:val="24"/>
          <w:szCs w:val="24"/>
        </w:rPr>
        <w:t>subsets</w:t>
      </w:r>
      <w:r w:rsidRPr="009159AB">
        <w:rPr>
          <w:rFonts w:ascii="Times New Roman" w:hAnsi="Times New Roman" w:cs="Times New Roman"/>
          <w:sz w:val="24"/>
          <w:szCs w:val="24"/>
        </w:rPr>
        <w:t xml:space="preserve"> encompassed </w:t>
      </w:r>
      <w:r w:rsidR="00A576E5" w:rsidRPr="009159AB">
        <w:rPr>
          <w:rFonts w:ascii="Times New Roman" w:hAnsi="Times New Roman" w:cs="Times New Roman"/>
          <w:sz w:val="24"/>
          <w:szCs w:val="24"/>
        </w:rPr>
        <w:t xml:space="preserve">interpersonal measures (i.e., measures that relate to others or the self in the context of others), intrapersonal measures (i.e., measures that relate only to the self), </w:t>
      </w:r>
      <w:r w:rsidRPr="009159AB">
        <w:rPr>
          <w:rFonts w:ascii="Times New Roman" w:hAnsi="Times New Roman" w:cs="Times New Roman"/>
          <w:sz w:val="24"/>
          <w:szCs w:val="24"/>
        </w:rPr>
        <w:t xml:space="preserve">fundamental needs (single- and composite </w:t>
      </w:r>
      <w:r w:rsidR="00FF7607" w:rsidRPr="009159AB">
        <w:rPr>
          <w:rFonts w:ascii="Times New Roman" w:hAnsi="Times New Roman" w:cs="Times New Roman"/>
          <w:sz w:val="24"/>
          <w:szCs w:val="24"/>
        </w:rPr>
        <w:t>needs</w:t>
      </w:r>
      <w:r w:rsidRPr="009159AB">
        <w:rPr>
          <w:rFonts w:ascii="Times New Roman" w:hAnsi="Times New Roman" w:cs="Times New Roman"/>
          <w:sz w:val="24"/>
          <w:szCs w:val="24"/>
        </w:rPr>
        <w:t>)</w:t>
      </w:r>
      <w:r w:rsidR="00A576E5" w:rsidRPr="009159AB">
        <w:rPr>
          <w:rFonts w:ascii="Times New Roman" w:hAnsi="Times New Roman" w:cs="Times New Roman"/>
          <w:sz w:val="24"/>
          <w:szCs w:val="24"/>
        </w:rPr>
        <w:t>,</w:t>
      </w:r>
      <w:r w:rsidRPr="009159AB">
        <w:rPr>
          <w:rFonts w:ascii="Times New Roman" w:hAnsi="Times New Roman" w:cs="Times New Roman"/>
          <w:sz w:val="24"/>
          <w:szCs w:val="24"/>
        </w:rPr>
        <w:t xml:space="preserve"> and measures that were coded by the first two authors as fitting the description of being immediate or delayed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questions related to during- or after the game, respectively</w:t>
      </w:r>
      <w:r w:rsidR="004B71E1" w:rsidRPr="009159AB">
        <w:rPr>
          <w:rFonts w:ascii="Times New Roman" w:hAnsi="Times New Roman" w:cs="Times New Roman"/>
          <w:sz w:val="24"/>
          <w:szCs w:val="24"/>
        </w:rPr>
        <w:t>; shown in Fig</w:t>
      </w:r>
      <w:r w:rsidR="0075273E">
        <w:rPr>
          <w:rFonts w:ascii="Times New Roman" w:hAnsi="Times New Roman" w:cs="Times New Roman"/>
          <w:sz w:val="24"/>
          <w:szCs w:val="24"/>
        </w:rPr>
        <w:t>.</w:t>
      </w:r>
      <w:r w:rsidR="004B71E1" w:rsidRPr="009159AB">
        <w:rPr>
          <w:rFonts w:ascii="Times New Roman" w:hAnsi="Times New Roman" w:cs="Times New Roman"/>
          <w:sz w:val="24"/>
          <w:szCs w:val="24"/>
        </w:rPr>
        <w:t xml:space="preserve"> </w:t>
      </w:r>
      <w:r w:rsidR="00EF4585">
        <w:rPr>
          <w:rFonts w:ascii="Times New Roman" w:hAnsi="Times New Roman" w:cs="Times New Roman"/>
          <w:sz w:val="24"/>
          <w:szCs w:val="24"/>
        </w:rPr>
        <w:t>3</w:t>
      </w:r>
      <w:r w:rsidR="008E6660"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as </w:t>
      </w:r>
      <w:r w:rsidR="004B71E1" w:rsidRPr="009159AB">
        <w:rPr>
          <w:rFonts w:ascii="Times New Roman" w:hAnsi="Times New Roman" w:cs="Times New Roman"/>
          <w:i/>
          <w:sz w:val="24"/>
          <w:szCs w:val="24"/>
        </w:rPr>
        <w:t>model</w:t>
      </w:r>
      <w:r w:rsidRPr="009159AB">
        <w:rPr>
          <w:rFonts w:ascii="Times New Roman" w:hAnsi="Times New Roman" w:cs="Times New Roman"/>
          <w:sz w:val="24"/>
          <w:szCs w:val="24"/>
        </w:rPr>
        <w:t xml:space="preserve">). </w:t>
      </w:r>
      <w:r w:rsidR="005C127B" w:rsidRPr="009159AB">
        <w:rPr>
          <w:rFonts w:ascii="Times New Roman" w:hAnsi="Times New Roman" w:cs="Times New Roman"/>
          <w:sz w:val="24"/>
          <w:szCs w:val="24"/>
        </w:rPr>
        <w:t xml:space="preserve">We ran the </w:t>
      </w:r>
      <w:r w:rsidRPr="009159AB">
        <w:rPr>
          <w:rFonts w:ascii="Times New Roman" w:hAnsi="Times New Roman" w:cs="Times New Roman"/>
          <w:sz w:val="24"/>
          <w:szCs w:val="24"/>
        </w:rPr>
        <w:t>analyses for the different measures for the two time points separately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first and last measure).</w:t>
      </w:r>
      <w:r w:rsidR="00BD5138" w:rsidRPr="009159AB">
        <w:rPr>
          <w:rFonts w:ascii="Times New Roman" w:hAnsi="Times New Roman" w:cs="Times New Roman"/>
          <w:sz w:val="24"/>
          <w:szCs w:val="24"/>
        </w:rPr>
        <w:t xml:space="preserve"> </w:t>
      </w:r>
    </w:p>
    <w:p w14:paraId="4B5EC151" w14:textId="77777777" w:rsidR="000D5210" w:rsidRDefault="000D5210" w:rsidP="00C30555">
      <w:pPr>
        <w:spacing w:after="0" w:line="480" w:lineRule="auto"/>
        <w:ind w:firstLine="708"/>
        <w:rPr>
          <w:rFonts w:ascii="Times New Roman" w:hAnsi="Times New Roman" w:cs="Times New Roman"/>
          <w:i/>
          <w:sz w:val="24"/>
          <w:szCs w:val="24"/>
        </w:rPr>
      </w:pPr>
    </w:p>
    <w:p w14:paraId="71B9D27B" w14:textId="7FA8F7B6" w:rsidR="000D5210" w:rsidRDefault="000D5210" w:rsidP="00C30555">
      <w:pPr>
        <w:spacing w:after="0" w:line="480" w:lineRule="auto"/>
        <w:ind w:firstLine="708"/>
        <w:rPr>
          <w:rFonts w:ascii="Times New Roman" w:hAnsi="Times New Roman" w:cs="Times New Roman"/>
          <w:sz w:val="24"/>
          <w:szCs w:val="24"/>
        </w:rPr>
      </w:pPr>
      <w:r w:rsidRPr="00BF0960">
        <w:rPr>
          <w:rFonts w:ascii="Times New Roman" w:hAnsi="Times New Roman" w:cs="Times New Roman"/>
          <w:b/>
          <w:sz w:val="24"/>
          <w:szCs w:val="24"/>
        </w:rPr>
        <w:t xml:space="preserve">Fig. </w:t>
      </w:r>
      <w:r w:rsidR="00EF4585">
        <w:rPr>
          <w:rFonts w:ascii="Times New Roman" w:hAnsi="Times New Roman" w:cs="Times New Roman"/>
          <w:b/>
          <w:sz w:val="24"/>
          <w:szCs w:val="24"/>
        </w:rPr>
        <w:t>3</w:t>
      </w:r>
      <w:r w:rsidRPr="00BF0960">
        <w:rPr>
          <w:rFonts w:ascii="Times New Roman" w:hAnsi="Times New Roman" w:cs="Times New Roman"/>
          <w:b/>
          <w:sz w:val="24"/>
          <w:szCs w:val="24"/>
        </w:rPr>
        <w:t>. Dotplots of the average estimated simple effects with 95% confidence intervals</w:t>
      </w:r>
      <w:r w:rsidR="00BF0960">
        <w:rPr>
          <w:rFonts w:ascii="Times New Roman" w:hAnsi="Times New Roman" w:cs="Times New Roman"/>
          <w:sz w:val="24"/>
          <w:szCs w:val="24"/>
        </w:rPr>
        <w:t xml:space="preserve">. </w:t>
      </w:r>
      <w:r w:rsidRPr="009159AB">
        <w:rPr>
          <w:rFonts w:ascii="Times New Roman" w:hAnsi="Times New Roman" w:cs="Times New Roman"/>
          <w:sz w:val="24"/>
          <w:szCs w:val="24"/>
        </w:rPr>
        <w:t xml:space="preserve">T1 represents first measure and T2 represents last measure. </w:t>
      </w:r>
      <w:r>
        <w:rPr>
          <w:rFonts w:ascii="Times New Roman" w:hAnsi="Times New Roman" w:cs="Times New Roman"/>
          <w:sz w:val="24"/>
          <w:szCs w:val="24"/>
        </w:rPr>
        <w:t xml:space="preserve">These effects are across the same subset. </w:t>
      </w:r>
      <w:r w:rsidRPr="009159AB">
        <w:rPr>
          <w:rFonts w:ascii="Times New Roman" w:hAnsi="Times New Roman" w:cs="Times New Roman"/>
          <w:sz w:val="24"/>
          <w:szCs w:val="24"/>
        </w:rPr>
        <w:t xml:space="preserve">Traditional ostracism effect refers to the between-subjects effect of being ostracized with </w:t>
      </w:r>
      <w:r w:rsidRPr="009159AB">
        <w:rPr>
          <w:rFonts w:ascii="Times New Roman" w:hAnsi="Times New Roman" w:cs="Times New Roman"/>
          <w:i/>
          <w:sz w:val="24"/>
          <w:szCs w:val="24"/>
        </w:rPr>
        <w:t>no</w:t>
      </w:r>
      <w:r w:rsidRPr="009159AB">
        <w:rPr>
          <w:rFonts w:ascii="Times New Roman" w:hAnsi="Times New Roman" w:cs="Times New Roman"/>
          <w:sz w:val="24"/>
          <w:szCs w:val="24"/>
        </w:rPr>
        <w:t xml:space="preserve"> moderator present, whereas moderated ostracism effect refers to being ostracized </w:t>
      </w:r>
      <w:r w:rsidRPr="009159AB">
        <w:rPr>
          <w:rFonts w:ascii="Times New Roman" w:hAnsi="Times New Roman" w:cs="Times New Roman"/>
          <w:i/>
          <w:sz w:val="24"/>
          <w:szCs w:val="24"/>
        </w:rPr>
        <w:t>with</w:t>
      </w:r>
      <w:r w:rsidRPr="009159AB">
        <w:rPr>
          <w:rFonts w:ascii="Times New Roman" w:hAnsi="Times New Roman" w:cs="Times New Roman"/>
          <w:sz w:val="24"/>
          <w:szCs w:val="24"/>
        </w:rPr>
        <w:t xml:space="preserve"> a moderator present. Vice versa, moderator effect within ostracism/inclusion level refers to the between-subjects effect of the moderator factor, within the ostracized/inclusion conditions. </w:t>
      </w:r>
      <w:r w:rsidR="004076F4" w:rsidRPr="004076F4">
        <w:rPr>
          <w:rFonts w:ascii="Times New Roman" w:hAnsi="Times New Roman" w:cs="Times New Roman"/>
          <w:sz w:val="24"/>
          <w:szCs w:val="24"/>
        </w:rPr>
        <w:t>The subset labeled “All” contains all measures. The subset labeled “Fundamental” contains only fundamental need measures. The subset labeled “Intrapersonal” contains all intrapersonal measures. The subset labeled “Interpersonal” contains all interpersonal measures. The subset labeled “Model” contains those where first measures is immediate and last measure</w:t>
      </w:r>
      <w:r w:rsidR="004076F4">
        <w:rPr>
          <w:rFonts w:ascii="Times New Roman" w:hAnsi="Times New Roman" w:cs="Times New Roman"/>
          <w:sz w:val="24"/>
          <w:szCs w:val="24"/>
        </w:rPr>
        <w:t xml:space="preserve"> is delayed. See S4</w:t>
      </w:r>
      <w:r w:rsidR="00780327">
        <w:rPr>
          <w:rFonts w:ascii="Times New Roman" w:hAnsi="Times New Roman" w:cs="Times New Roman"/>
          <w:sz w:val="24"/>
          <w:szCs w:val="24"/>
        </w:rPr>
        <w:t xml:space="preserve"> File</w:t>
      </w:r>
      <w:r w:rsidR="004076F4">
        <w:rPr>
          <w:rFonts w:ascii="Times New Roman" w:hAnsi="Times New Roman" w:cs="Times New Roman"/>
          <w:sz w:val="24"/>
          <w:szCs w:val="24"/>
        </w:rPr>
        <w:t>.</w:t>
      </w:r>
    </w:p>
    <w:p w14:paraId="6AAA6A68" w14:textId="77777777" w:rsidR="000D5210" w:rsidRDefault="000D5210" w:rsidP="00C30555">
      <w:pPr>
        <w:spacing w:after="0" w:line="480" w:lineRule="auto"/>
        <w:ind w:firstLine="708"/>
        <w:rPr>
          <w:rFonts w:ascii="Times New Roman" w:hAnsi="Times New Roman" w:cs="Times New Roman"/>
          <w:sz w:val="24"/>
          <w:szCs w:val="24"/>
        </w:rPr>
      </w:pPr>
    </w:p>
    <w:p w14:paraId="32F54C0C" w14:textId="355153F4" w:rsidR="008E3780" w:rsidRDefault="002778FB" w:rsidP="00C30555">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t>The different panels in Fig</w:t>
      </w:r>
      <w:r w:rsidR="0075273E">
        <w:rPr>
          <w:rFonts w:ascii="Times New Roman" w:hAnsi="Times New Roman" w:cs="Times New Roman"/>
          <w:sz w:val="24"/>
          <w:szCs w:val="24"/>
        </w:rPr>
        <w:t>.</w:t>
      </w:r>
      <w:r w:rsidRPr="009159AB">
        <w:rPr>
          <w:rFonts w:ascii="Times New Roman" w:hAnsi="Times New Roman" w:cs="Times New Roman"/>
          <w:sz w:val="24"/>
          <w:szCs w:val="24"/>
        </w:rPr>
        <w:t xml:space="preserve"> </w:t>
      </w:r>
      <w:r w:rsidR="00EF4585">
        <w:rPr>
          <w:rFonts w:ascii="Times New Roman" w:hAnsi="Times New Roman" w:cs="Times New Roman"/>
          <w:sz w:val="24"/>
          <w:szCs w:val="24"/>
        </w:rPr>
        <w:t>3</w:t>
      </w:r>
      <w:r w:rsidRPr="009159AB">
        <w:rPr>
          <w:rFonts w:ascii="Times New Roman" w:hAnsi="Times New Roman" w:cs="Times New Roman"/>
          <w:sz w:val="24"/>
          <w:szCs w:val="24"/>
        </w:rPr>
        <w:t xml:space="preserve"> show the results for the different simple effects per subset and overall</w:t>
      </w:r>
      <w:r w:rsidR="00A26372"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Table </w:t>
      </w:r>
      <w:r w:rsidR="0080312C" w:rsidRPr="009159AB">
        <w:rPr>
          <w:rFonts w:ascii="Times New Roman" w:hAnsi="Times New Roman" w:cs="Times New Roman"/>
          <w:sz w:val="24"/>
          <w:szCs w:val="24"/>
        </w:rPr>
        <w:t xml:space="preserve">3 </w:t>
      </w:r>
      <w:r w:rsidR="004B71E1" w:rsidRPr="009159AB">
        <w:rPr>
          <w:rFonts w:ascii="Times New Roman" w:hAnsi="Times New Roman" w:cs="Times New Roman"/>
          <w:sz w:val="24"/>
          <w:szCs w:val="24"/>
        </w:rPr>
        <w:t xml:space="preserve">summarizes the estimated interaction effects. </w:t>
      </w:r>
      <w:r w:rsidR="008D5B38" w:rsidRPr="009159AB">
        <w:rPr>
          <w:rFonts w:ascii="Times New Roman" w:hAnsi="Times New Roman" w:cs="Times New Roman"/>
          <w:sz w:val="24"/>
          <w:szCs w:val="24"/>
        </w:rPr>
        <w:t xml:space="preserve">A comparison of the </w:t>
      </w:r>
      <w:r w:rsidRPr="009159AB">
        <w:rPr>
          <w:rFonts w:ascii="Times New Roman" w:hAnsi="Times New Roman" w:cs="Times New Roman"/>
          <w:sz w:val="24"/>
          <w:szCs w:val="24"/>
        </w:rPr>
        <w:t xml:space="preserve">results within each panel shows whether the overall results are robust and representative of all subsets, or whether there are nuances per type of measure. The main differences </w:t>
      </w:r>
      <w:r w:rsidR="008D5B38" w:rsidRPr="009159AB">
        <w:rPr>
          <w:rFonts w:ascii="Times New Roman" w:hAnsi="Times New Roman" w:cs="Times New Roman"/>
          <w:sz w:val="24"/>
          <w:szCs w:val="24"/>
        </w:rPr>
        <w:t>are</w:t>
      </w:r>
      <w:r w:rsidRPr="009159AB">
        <w:rPr>
          <w:rFonts w:ascii="Times New Roman" w:hAnsi="Times New Roman" w:cs="Times New Roman"/>
          <w:sz w:val="24"/>
          <w:szCs w:val="24"/>
        </w:rPr>
        <w:t xml:space="preserve"> not</w:t>
      </w:r>
      <w:r w:rsidR="008D5B38" w:rsidRPr="009159AB">
        <w:rPr>
          <w:rFonts w:ascii="Times New Roman" w:hAnsi="Times New Roman" w:cs="Times New Roman"/>
          <w:sz w:val="24"/>
          <w:szCs w:val="24"/>
        </w:rPr>
        <w:t>able</w:t>
      </w:r>
      <w:r w:rsidRPr="009159AB">
        <w:rPr>
          <w:rFonts w:ascii="Times New Roman" w:hAnsi="Times New Roman" w:cs="Times New Roman"/>
          <w:sz w:val="24"/>
          <w:szCs w:val="24"/>
        </w:rPr>
        <w:t xml:space="preserve"> in panels (1), (2)</w:t>
      </w:r>
      <w:r w:rsidR="002776B3">
        <w:rPr>
          <w:rFonts w:ascii="Times New Roman" w:hAnsi="Times New Roman" w:cs="Times New Roman"/>
          <w:sz w:val="24"/>
          <w:szCs w:val="24"/>
        </w:rPr>
        <w:t>,</w:t>
      </w:r>
      <w:r w:rsidRPr="009159AB">
        <w:rPr>
          <w:rFonts w:ascii="Times New Roman" w:hAnsi="Times New Roman" w:cs="Times New Roman"/>
          <w:sz w:val="24"/>
          <w:szCs w:val="24"/>
        </w:rPr>
        <w:t xml:space="preserve"> and (5). The first and second panels indicate that the effect of ostracism </w:t>
      </w:r>
      <w:r w:rsidR="00991BD5">
        <w:rPr>
          <w:rFonts w:ascii="Times New Roman" w:hAnsi="Times New Roman" w:cs="Times New Roman"/>
          <w:sz w:val="24"/>
          <w:szCs w:val="24"/>
        </w:rPr>
        <w:t>is</w:t>
      </w:r>
      <w:r w:rsidRPr="009159AB">
        <w:rPr>
          <w:rFonts w:ascii="Times New Roman" w:hAnsi="Times New Roman" w:cs="Times New Roman"/>
          <w:sz w:val="24"/>
          <w:szCs w:val="24"/>
        </w:rPr>
        <w:t xml:space="preserve"> weaker for interpersonal measures</w:t>
      </w:r>
      <w:r w:rsidR="00097127">
        <w:rPr>
          <w:rFonts w:ascii="Times New Roman" w:hAnsi="Times New Roman" w:cs="Times New Roman"/>
          <w:sz w:val="24"/>
          <w:szCs w:val="24"/>
        </w:rPr>
        <w:t xml:space="preserve">, compared to </w:t>
      </w:r>
      <w:r w:rsidR="008E3780">
        <w:rPr>
          <w:rFonts w:ascii="Times New Roman" w:hAnsi="Times New Roman" w:cs="Times New Roman"/>
          <w:sz w:val="24"/>
          <w:szCs w:val="24"/>
        </w:rPr>
        <w:t>all intrapersonal measures (including fundamental needs)</w:t>
      </w:r>
      <w:r w:rsidRPr="009159AB">
        <w:rPr>
          <w:rFonts w:ascii="Times New Roman" w:hAnsi="Times New Roman" w:cs="Times New Roman"/>
          <w:sz w:val="24"/>
          <w:szCs w:val="24"/>
        </w:rPr>
        <w:t xml:space="preserve">. </w:t>
      </w:r>
      <w:r w:rsidR="001724F0" w:rsidRPr="009159AB">
        <w:rPr>
          <w:rFonts w:ascii="Times New Roman" w:hAnsi="Times New Roman" w:cs="Times New Roman"/>
          <w:sz w:val="24"/>
          <w:szCs w:val="24"/>
        </w:rPr>
        <w:t xml:space="preserve">This indicates that in a similar factorial design, interpersonal measures </w:t>
      </w:r>
      <w:r w:rsidR="00991BD5">
        <w:rPr>
          <w:rFonts w:ascii="Times New Roman" w:hAnsi="Times New Roman" w:cs="Times New Roman"/>
          <w:sz w:val="24"/>
          <w:szCs w:val="24"/>
        </w:rPr>
        <w:t xml:space="preserve">show </w:t>
      </w:r>
      <w:r w:rsidR="001724F0" w:rsidRPr="009159AB">
        <w:rPr>
          <w:rFonts w:ascii="Times New Roman" w:hAnsi="Times New Roman" w:cs="Times New Roman"/>
          <w:sz w:val="24"/>
          <w:szCs w:val="24"/>
        </w:rPr>
        <w:t>weaker effects</w:t>
      </w:r>
      <w:r w:rsidR="008E3780">
        <w:rPr>
          <w:rFonts w:ascii="Times New Roman" w:hAnsi="Times New Roman" w:cs="Times New Roman"/>
          <w:sz w:val="24"/>
          <w:szCs w:val="24"/>
        </w:rPr>
        <w:t xml:space="preserve"> than intrapersonal measures</w:t>
      </w:r>
      <w:r w:rsidR="001724F0"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Panel 5 indicates that the moderation of interpersonal measures is stronger compared to the other subsets. This suggests that interpersonal measures </w:t>
      </w:r>
      <w:r w:rsidR="009F6162" w:rsidRPr="009159AB">
        <w:rPr>
          <w:rFonts w:ascii="Times New Roman" w:hAnsi="Times New Roman" w:cs="Times New Roman"/>
          <w:sz w:val="24"/>
          <w:szCs w:val="24"/>
        </w:rPr>
        <w:t xml:space="preserve">are more subject to moderation, whereas the effects of ostracism on </w:t>
      </w:r>
      <w:r w:rsidR="00991BD5">
        <w:rPr>
          <w:rFonts w:ascii="Times New Roman" w:hAnsi="Times New Roman" w:cs="Times New Roman"/>
          <w:sz w:val="24"/>
          <w:szCs w:val="24"/>
        </w:rPr>
        <w:t>interpersonal measures are smaller</w:t>
      </w:r>
      <w:r w:rsidR="009F6162" w:rsidRPr="009159AB">
        <w:rPr>
          <w:rFonts w:ascii="Times New Roman" w:hAnsi="Times New Roman" w:cs="Times New Roman"/>
          <w:sz w:val="24"/>
          <w:szCs w:val="24"/>
        </w:rPr>
        <w:t xml:space="preserve"> initially</w:t>
      </w:r>
      <w:r w:rsidRPr="009159AB">
        <w:rPr>
          <w:rFonts w:ascii="Times New Roman" w:hAnsi="Times New Roman" w:cs="Times New Roman"/>
          <w:sz w:val="24"/>
          <w:szCs w:val="24"/>
        </w:rPr>
        <w:t>.</w:t>
      </w:r>
      <w:r w:rsidR="008E6660" w:rsidRPr="009159AB">
        <w:rPr>
          <w:rFonts w:ascii="Times New Roman" w:hAnsi="Times New Roman" w:cs="Times New Roman"/>
          <w:sz w:val="24"/>
          <w:szCs w:val="24"/>
        </w:rPr>
        <w:t xml:space="preserve"> Additionally, for the </w:t>
      </w:r>
      <w:r w:rsidR="008E3780">
        <w:rPr>
          <w:rFonts w:ascii="Times New Roman" w:hAnsi="Times New Roman" w:cs="Times New Roman"/>
          <w:sz w:val="24"/>
          <w:szCs w:val="24"/>
        </w:rPr>
        <w:t xml:space="preserve">specific </w:t>
      </w:r>
      <w:r w:rsidR="008E6660" w:rsidRPr="009159AB">
        <w:rPr>
          <w:rFonts w:ascii="Times New Roman" w:hAnsi="Times New Roman" w:cs="Times New Roman"/>
          <w:sz w:val="24"/>
          <w:szCs w:val="24"/>
        </w:rPr>
        <w:t xml:space="preserve">subset of fundamental needs, we noted that the point estimated interactions (Table 3) follow the </w:t>
      </w:r>
      <w:r w:rsidR="00F1349C" w:rsidRPr="009159AB">
        <w:rPr>
          <w:rFonts w:ascii="Times New Roman" w:hAnsi="Times New Roman" w:cs="Times New Roman"/>
          <w:sz w:val="24"/>
          <w:szCs w:val="24"/>
        </w:rPr>
        <w:t>pattern predicted by</w:t>
      </w:r>
      <w:r w:rsidR="008E6660" w:rsidRPr="009159AB">
        <w:rPr>
          <w:rFonts w:ascii="Times New Roman" w:hAnsi="Times New Roman" w:cs="Times New Roman"/>
          <w:sz w:val="24"/>
          <w:szCs w:val="24"/>
        </w:rPr>
        <w:t xml:space="preserve"> the need-threat model</w:t>
      </w:r>
      <w:r w:rsidR="00F1349C"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003F78BD" w:rsidRPr="009159AB">
        <w:rPr>
          <w:rFonts w:ascii="Times New Roman" w:hAnsi="Times New Roman" w:cs="Times New Roman"/>
          <w:sz w:val="24"/>
          <w:szCs w:val="24"/>
        </w:rPr>
        <w:t>:</w:t>
      </w:r>
      <w:r w:rsidR="008E16C1" w:rsidRPr="009159AB">
        <w:rPr>
          <w:rFonts w:ascii="Times New Roman" w:hAnsi="Times New Roman" w:cs="Times New Roman"/>
          <w:sz w:val="24"/>
          <w:szCs w:val="24"/>
        </w:rPr>
        <w:t xml:space="preserve"> </w:t>
      </w:r>
      <w:r w:rsidR="006676DB">
        <w:rPr>
          <w:rFonts w:ascii="Times New Roman" w:hAnsi="Times New Roman" w:cs="Times New Roman"/>
          <w:sz w:val="24"/>
          <w:szCs w:val="24"/>
        </w:rPr>
        <w:t xml:space="preserve">the </w:t>
      </w:r>
      <w:r w:rsidR="008E6660" w:rsidRPr="009159AB">
        <w:rPr>
          <w:rFonts w:ascii="Times New Roman" w:hAnsi="Times New Roman" w:cs="Times New Roman"/>
          <w:sz w:val="24"/>
          <w:szCs w:val="24"/>
        </w:rPr>
        <w:t xml:space="preserve">first measures are moderated less </w:t>
      </w:r>
      <w:r w:rsidR="00D768A1">
        <w:rPr>
          <w:rFonts w:ascii="Times New Roman" w:hAnsi="Times New Roman" w:cs="Times New Roman"/>
          <w:sz w:val="24"/>
          <w:szCs w:val="24"/>
        </w:rPr>
        <w:t xml:space="preserve">strongly </w:t>
      </w:r>
      <w:r w:rsidR="008E6660" w:rsidRPr="009159AB">
        <w:rPr>
          <w:rFonts w:ascii="Times New Roman" w:hAnsi="Times New Roman" w:cs="Times New Roman"/>
          <w:sz w:val="24"/>
          <w:szCs w:val="24"/>
        </w:rPr>
        <w:t>than the last measures.</w:t>
      </w:r>
      <w:del w:id="140" w:author="Chris Hartgerink" w:date="2015-04-15T13:31:00Z">
        <w:r w:rsidR="004076F4" w:rsidDel="005B7C1B">
          <w:rPr>
            <w:rFonts w:ascii="Times New Roman" w:hAnsi="Times New Roman" w:cs="Times New Roman"/>
            <w:sz w:val="24"/>
            <w:szCs w:val="24"/>
            <w:vertAlign w:val="superscript"/>
          </w:rPr>
          <w:delText>5</w:delText>
        </w:r>
      </w:del>
    </w:p>
    <w:p w14:paraId="3D455C07" w14:textId="77777777" w:rsidR="00C34534" w:rsidRDefault="00C34534" w:rsidP="00BE08E4">
      <w:pPr>
        <w:spacing w:after="0" w:line="480" w:lineRule="auto"/>
        <w:ind w:firstLine="708"/>
        <w:rPr>
          <w:rFonts w:ascii="Times New Roman" w:hAnsi="Times New Roman" w:cs="Times New Roman"/>
          <w:b/>
          <w:sz w:val="24"/>
          <w:szCs w:val="24"/>
        </w:rPr>
      </w:pPr>
    </w:p>
    <w:p w14:paraId="1A396C24" w14:textId="5A268C62" w:rsidR="00C34534" w:rsidRPr="00BF0960" w:rsidRDefault="00C34534" w:rsidP="00C34534">
      <w:pPr>
        <w:rPr>
          <w:rFonts w:ascii="Times New Roman" w:hAnsi="Times New Roman" w:cs="Times New Roman"/>
          <w:b/>
          <w:sz w:val="24"/>
          <w:szCs w:val="24"/>
        </w:rPr>
      </w:pPr>
      <w:r w:rsidRPr="00BF0960">
        <w:rPr>
          <w:rFonts w:ascii="Times New Roman" w:hAnsi="Times New Roman" w:cs="Times New Roman"/>
          <w:b/>
          <w:sz w:val="24"/>
          <w:szCs w:val="24"/>
        </w:rPr>
        <w:t>Table 3</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Interaction effect per subset</w:t>
      </w:r>
      <w:r w:rsidR="00BF0960" w:rsidRPr="00BF0960">
        <w:rPr>
          <w:rFonts w:ascii="Times New Roman" w:hAnsi="Times New Roman" w:cs="Times New Roman"/>
          <w:b/>
          <w:sz w:val="24"/>
          <w:szCs w:val="24"/>
        </w:rPr>
        <w:t>.</w:t>
      </w:r>
    </w:p>
    <w:tbl>
      <w:tblPr>
        <w:tblW w:w="8398" w:type="dxa"/>
        <w:tblCellMar>
          <w:left w:w="70" w:type="dxa"/>
          <w:right w:w="70" w:type="dxa"/>
        </w:tblCellMar>
        <w:tblLook w:val="04A0" w:firstRow="1" w:lastRow="0" w:firstColumn="1" w:lastColumn="0" w:noHBand="0" w:noVBand="1"/>
      </w:tblPr>
      <w:tblGrid>
        <w:gridCol w:w="1276"/>
        <w:gridCol w:w="760"/>
        <w:gridCol w:w="516"/>
        <w:gridCol w:w="1134"/>
        <w:gridCol w:w="709"/>
        <w:gridCol w:w="850"/>
        <w:gridCol w:w="851"/>
        <w:gridCol w:w="1162"/>
        <w:gridCol w:w="1140"/>
      </w:tblGrid>
      <w:tr w:rsidR="00C34534" w:rsidRPr="009159AB" w14:paraId="5C0FF3AF" w14:textId="77777777" w:rsidTr="00696718">
        <w:trPr>
          <w:trHeight w:val="315"/>
        </w:trPr>
        <w:tc>
          <w:tcPr>
            <w:tcW w:w="1276" w:type="dxa"/>
            <w:tcBorders>
              <w:top w:val="single" w:sz="4" w:space="0" w:color="auto"/>
              <w:left w:val="nil"/>
              <w:bottom w:val="single" w:sz="8" w:space="0" w:color="auto"/>
              <w:right w:val="nil"/>
            </w:tcBorders>
            <w:shd w:val="clear" w:color="auto" w:fill="auto"/>
            <w:noWrap/>
            <w:vAlign w:val="center"/>
            <w:hideMark/>
          </w:tcPr>
          <w:p w14:paraId="27F66AE2" w14:textId="77777777" w:rsidR="00C34534" w:rsidRPr="009159AB" w:rsidRDefault="00C34534" w:rsidP="00696718">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single" w:sz="4" w:space="0" w:color="auto"/>
              <w:left w:val="nil"/>
              <w:bottom w:val="single" w:sz="8" w:space="0" w:color="auto"/>
              <w:right w:val="nil"/>
            </w:tcBorders>
            <w:shd w:val="clear" w:color="auto" w:fill="auto"/>
            <w:noWrap/>
            <w:vAlign w:val="center"/>
            <w:hideMark/>
          </w:tcPr>
          <w:p w14:paraId="336F36B8" w14:textId="77777777" w:rsidR="00C34534" w:rsidRPr="009159AB" w:rsidRDefault="00C34534" w:rsidP="00696718">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516" w:type="dxa"/>
            <w:tcBorders>
              <w:top w:val="single" w:sz="4" w:space="0" w:color="auto"/>
              <w:left w:val="nil"/>
              <w:bottom w:val="single" w:sz="8" w:space="0" w:color="auto"/>
              <w:right w:val="nil"/>
            </w:tcBorders>
            <w:shd w:val="clear" w:color="auto" w:fill="auto"/>
            <w:noWrap/>
            <w:vAlign w:val="center"/>
            <w:hideMark/>
          </w:tcPr>
          <w:p w14:paraId="4C9309C8" w14:textId="77777777" w:rsidR="00C34534" w:rsidRPr="009159AB" w:rsidRDefault="00C34534" w:rsidP="00696718">
            <w:pPr>
              <w:keepNext/>
              <w:keepLines/>
              <w:spacing w:before="200" w:after="0" w:line="480" w:lineRule="auto"/>
              <w:outlineLvl w:val="5"/>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k</w:t>
            </w:r>
          </w:p>
        </w:tc>
        <w:tc>
          <w:tcPr>
            <w:tcW w:w="1134" w:type="dxa"/>
            <w:tcBorders>
              <w:top w:val="single" w:sz="4" w:space="0" w:color="auto"/>
              <w:left w:val="nil"/>
              <w:bottom w:val="single" w:sz="8" w:space="0" w:color="auto"/>
              <w:right w:val="nil"/>
            </w:tcBorders>
            <w:shd w:val="clear" w:color="auto" w:fill="auto"/>
            <w:noWrap/>
            <w:vAlign w:val="center"/>
            <w:hideMark/>
          </w:tcPr>
          <w:p w14:paraId="3FEB2EC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709" w:type="dxa"/>
            <w:tcBorders>
              <w:top w:val="single" w:sz="4" w:space="0" w:color="auto"/>
              <w:left w:val="nil"/>
              <w:bottom w:val="single" w:sz="8" w:space="0" w:color="auto"/>
              <w:right w:val="nil"/>
            </w:tcBorders>
            <w:shd w:val="clear" w:color="auto" w:fill="auto"/>
            <w:noWrap/>
            <w:vAlign w:val="center"/>
            <w:hideMark/>
          </w:tcPr>
          <w:p w14:paraId="3C6F2C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0" w:type="dxa"/>
            <w:tcBorders>
              <w:top w:val="single" w:sz="4" w:space="0" w:color="auto"/>
              <w:left w:val="nil"/>
              <w:bottom w:val="single" w:sz="8" w:space="0" w:color="auto"/>
              <w:right w:val="nil"/>
            </w:tcBorders>
            <w:shd w:val="clear" w:color="auto" w:fill="auto"/>
            <w:noWrap/>
            <w:vAlign w:val="center"/>
            <w:hideMark/>
          </w:tcPr>
          <w:p w14:paraId="100E66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851" w:type="dxa"/>
            <w:tcBorders>
              <w:top w:val="single" w:sz="4" w:space="0" w:color="auto"/>
              <w:left w:val="nil"/>
              <w:bottom w:val="single" w:sz="8" w:space="0" w:color="auto"/>
              <w:right w:val="nil"/>
            </w:tcBorders>
            <w:shd w:val="clear" w:color="auto" w:fill="auto"/>
            <w:noWrap/>
            <w:vAlign w:val="center"/>
            <w:hideMark/>
          </w:tcPr>
          <w:p w14:paraId="138258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162" w:type="dxa"/>
            <w:tcBorders>
              <w:top w:val="single" w:sz="4" w:space="0" w:color="auto"/>
              <w:left w:val="nil"/>
              <w:bottom w:val="single" w:sz="8" w:space="0" w:color="auto"/>
              <w:right w:val="nil"/>
            </w:tcBorders>
            <w:shd w:val="clear" w:color="auto" w:fill="auto"/>
            <w:noWrap/>
            <w:vAlign w:val="center"/>
            <w:hideMark/>
          </w:tcPr>
          <w:p w14:paraId="0A7C3A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Lowerbound</w:t>
            </w:r>
          </w:p>
        </w:tc>
        <w:tc>
          <w:tcPr>
            <w:tcW w:w="1140" w:type="dxa"/>
            <w:tcBorders>
              <w:top w:val="single" w:sz="4" w:space="0" w:color="auto"/>
              <w:left w:val="nil"/>
              <w:bottom w:val="single" w:sz="8" w:space="0" w:color="auto"/>
              <w:right w:val="nil"/>
            </w:tcBorders>
            <w:shd w:val="clear" w:color="auto" w:fill="auto"/>
            <w:noWrap/>
            <w:vAlign w:val="center"/>
            <w:hideMark/>
          </w:tcPr>
          <w:p w14:paraId="5ACF417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Upperbound</w:t>
            </w:r>
          </w:p>
        </w:tc>
      </w:tr>
      <w:tr w:rsidR="00C34534" w:rsidRPr="009159AB" w14:paraId="4DB1A082" w14:textId="77777777" w:rsidTr="00696718">
        <w:trPr>
          <w:trHeight w:val="300"/>
        </w:trPr>
        <w:tc>
          <w:tcPr>
            <w:tcW w:w="1276" w:type="dxa"/>
            <w:tcBorders>
              <w:top w:val="nil"/>
              <w:left w:val="nil"/>
              <w:bottom w:val="nil"/>
              <w:right w:val="nil"/>
            </w:tcBorders>
            <w:shd w:val="clear" w:color="auto" w:fill="auto"/>
            <w:noWrap/>
            <w:vAlign w:val="center"/>
            <w:hideMark/>
          </w:tcPr>
          <w:p w14:paraId="6B045EE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Overall</w:t>
            </w:r>
          </w:p>
        </w:tc>
        <w:tc>
          <w:tcPr>
            <w:tcW w:w="760" w:type="dxa"/>
            <w:tcBorders>
              <w:top w:val="nil"/>
              <w:left w:val="nil"/>
              <w:bottom w:val="nil"/>
              <w:right w:val="nil"/>
            </w:tcBorders>
            <w:shd w:val="clear" w:color="auto" w:fill="auto"/>
            <w:noWrap/>
            <w:vAlign w:val="center"/>
            <w:hideMark/>
          </w:tcPr>
          <w:p w14:paraId="21B9DE6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72969D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52</w:t>
            </w:r>
          </w:p>
        </w:tc>
        <w:tc>
          <w:tcPr>
            <w:tcW w:w="1134" w:type="dxa"/>
            <w:tcBorders>
              <w:top w:val="nil"/>
              <w:left w:val="nil"/>
              <w:bottom w:val="nil"/>
              <w:right w:val="nil"/>
            </w:tcBorders>
            <w:shd w:val="clear" w:color="auto" w:fill="auto"/>
            <w:noWrap/>
            <w:vAlign w:val="center"/>
            <w:hideMark/>
          </w:tcPr>
          <w:p w14:paraId="172C5B9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-0.46</w:t>
            </w:r>
          </w:p>
        </w:tc>
        <w:tc>
          <w:tcPr>
            <w:tcW w:w="709" w:type="dxa"/>
            <w:tcBorders>
              <w:top w:val="nil"/>
              <w:left w:val="nil"/>
              <w:bottom w:val="nil"/>
              <w:right w:val="nil"/>
            </w:tcBorders>
            <w:shd w:val="clear" w:color="auto" w:fill="auto"/>
            <w:noWrap/>
            <w:vAlign w:val="center"/>
            <w:hideMark/>
          </w:tcPr>
          <w:p w14:paraId="1BC2134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7F6B8F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-5.08</w:t>
            </w:r>
          </w:p>
        </w:tc>
        <w:tc>
          <w:tcPr>
            <w:tcW w:w="851" w:type="dxa"/>
            <w:tcBorders>
              <w:top w:val="nil"/>
              <w:left w:val="nil"/>
              <w:bottom w:val="nil"/>
              <w:right w:val="nil"/>
            </w:tcBorders>
            <w:shd w:val="clear" w:color="auto" w:fill="auto"/>
            <w:noWrap/>
            <w:vAlign w:val="center"/>
            <w:hideMark/>
          </w:tcPr>
          <w:p w14:paraId="5C7388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5743FB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-0.64</w:t>
            </w:r>
          </w:p>
        </w:tc>
        <w:tc>
          <w:tcPr>
            <w:tcW w:w="1140" w:type="dxa"/>
            <w:tcBorders>
              <w:top w:val="nil"/>
              <w:left w:val="nil"/>
              <w:bottom w:val="nil"/>
              <w:right w:val="nil"/>
            </w:tcBorders>
            <w:shd w:val="clear" w:color="auto" w:fill="auto"/>
            <w:noWrap/>
            <w:vAlign w:val="center"/>
            <w:hideMark/>
          </w:tcPr>
          <w:p w14:paraId="661EFB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C34534" w:rsidRPr="009159AB" w14:paraId="0E5EF4EA" w14:textId="77777777" w:rsidTr="00696718">
        <w:trPr>
          <w:trHeight w:val="300"/>
        </w:trPr>
        <w:tc>
          <w:tcPr>
            <w:tcW w:w="1276" w:type="dxa"/>
            <w:tcBorders>
              <w:top w:val="nil"/>
              <w:left w:val="nil"/>
              <w:bottom w:val="nil"/>
              <w:right w:val="nil"/>
            </w:tcBorders>
            <w:shd w:val="clear" w:color="auto" w:fill="auto"/>
            <w:noWrap/>
            <w:vAlign w:val="bottom"/>
            <w:hideMark/>
          </w:tcPr>
          <w:p w14:paraId="326776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4644FBE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5F7F87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46</w:t>
            </w:r>
          </w:p>
        </w:tc>
        <w:tc>
          <w:tcPr>
            <w:tcW w:w="1134" w:type="dxa"/>
            <w:tcBorders>
              <w:top w:val="nil"/>
              <w:left w:val="nil"/>
              <w:bottom w:val="nil"/>
              <w:right w:val="nil"/>
            </w:tcBorders>
            <w:shd w:val="clear" w:color="auto" w:fill="auto"/>
            <w:noWrap/>
            <w:vAlign w:val="center"/>
            <w:hideMark/>
          </w:tcPr>
          <w:p w14:paraId="3A8601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-0.19</w:t>
            </w:r>
          </w:p>
        </w:tc>
        <w:tc>
          <w:tcPr>
            <w:tcW w:w="709" w:type="dxa"/>
            <w:tcBorders>
              <w:top w:val="nil"/>
              <w:left w:val="nil"/>
              <w:bottom w:val="nil"/>
              <w:right w:val="nil"/>
            </w:tcBorders>
            <w:shd w:val="clear" w:color="auto" w:fill="auto"/>
            <w:noWrap/>
            <w:vAlign w:val="center"/>
            <w:hideMark/>
          </w:tcPr>
          <w:p w14:paraId="41F8121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64D9D4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-1.82</w:t>
            </w:r>
          </w:p>
        </w:tc>
        <w:tc>
          <w:tcPr>
            <w:tcW w:w="851" w:type="dxa"/>
            <w:tcBorders>
              <w:top w:val="nil"/>
              <w:left w:val="nil"/>
              <w:bottom w:val="nil"/>
              <w:right w:val="nil"/>
            </w:tcBorders>
            <w:shd w:val="clear" w:color="auto" w:fill="auto"/>
            <w:noWrap/>
            <w:vAlign w:val="center"/>
            <w:hideMark/>
          </w:tcPr>
          <w:p w14:paraId="13BD8A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.069</w:t>
            </w:r>
          </w:p>
        </w:tc>
        <w:tc>
          <w:tcPr>
            <w:tcW w:w="1162" w:type="dxa"/>
            <w:tcBorders>
              <w:top w:val="nil"/>
              <w:left w:val="nil"/>
              <w:bottom w:val="nil"/>
              <w:right w:val="nil"/>
            </w:tcBorders>
            <w:shd w:val="clear" w:color="auto" w:fill="auto"/>
            <w:noWrap/>
            <w:vAlign w:val="center"/>
            <w:hideMark/>
          </w:tcPr>
          <w:p w14:paraId="697590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-0.40</w:t>
            </w:r>
          </w:p>
        </w:tc>
        <w:tc>
          <w:tcPr>
            <w:tcW w:w="1140" w:type="dxa"/>
            <w:tcBorders>
              <w:top w:val="nil"/>
              <w:left w:val="nil"/>
              <w:bottom w:val="nil"/>
              <w:right w:val="nil"/>
            </w:tcBorders>
            <w:shd w:val="clear" w:color="auto" w:fill="auto"/>
            <w:noWrap/>
            <w:vAlign w:val="center"/>
            <w:hideMark/>
          </w:tcPr>
          <w:p w14:paraId="5E2361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r>
      <w:tr w:rsidR="00C34534" w:rsidRPr="009159AB" w14:paraId="7040F7EC" w14:textId="77777777" w:rsidTr="00696718">
        <w:trPr>
          <w:trHeight w:val="300"/>
        </w:trPr>
        <w:tc>
          <w:tcPr>
            <w:tcW w:w="1276" w:type="dxa"/>
            <w:tcBorders>
              <w:top w:val="nil"/>
              <w:left w:val="nil"/>
              <w:bottom w:val="nil"/>
              <w:right w:val="nil"/>
            </w:tcBorders>
            <w:shd w:val="clear" w:color="auto" w:fill="auto"/>
            <w:noWrap/>
            <w:vAlign w:val="center"/>
            <w:hideMark/>
          </w:tcPr>
          <w:p w14:paraId="6BE670F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Fundamental</w:t>
            </w:r>
          </w:p>
        </w:tc>
        <w:tc>
          <w:tcPr>
            <w:tcW w:w="760" w:type="dxa"/>
            <w:tcBorders>
              <w:top w:val="nil"/>
              <w:left w:val="nil"/>
              <w:bottom w:val="nil"/>
              <w:right w:val="nil"/>
            </w:tcBorders>
            <w:shd w:val="clear" w:color="auto" w:fill="auto"/>
            <w:noWrap/>
            <w:vAlign w:val="center"/>
            <w:hideMark/>
          </w:tcPr>
          <w:p w14:paraId="0288001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3678DF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w:t>
            </w:r>
          </w:p>
        </w:tc>
        <w:tc>
          <w:tcPr>
            <w:tcW w:w="1134" w:type="dxa"/>
            <w:tcBorders>
              <w:top w:val="nil"/>
              <w:left w:val="nil"/>
              <w:bottom w:val="nil"/>
              <w:right w:val="nil"/>
            </w:tcBorders>
            <w:shd w:val="clear" w:color="auto" w:fill="auto"/>
            <w:noWrap/>
            <w:vAlign w:val="center"/>
            <w:hideMark/>
          </w:tcPr>
          <w:p w14:paraId="56346C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-0.39</w:t>
            </w:r>
          </w:p>
        </w:tc>
        <w:tc>
          <w:tcPr>
            <w:tcW w:w="709" w:type="dxa"/>
            <w:tcBorders>
              <w:top w:val="nil"/>
              <w:left w:val="nil"/>
              <w:bottom w:val="nil"/>
              <w:right w:val="nil"/>
            </w:tcBorders>
            <w:shd w:val="clear" w:color="auto" w:fill="auto"/>
            <w:noWrap/>
            <w:vAlign w:val="center"/>
            <w:hideMark/>
          </w:tcPr>
          <w:p w14:paraId="343F118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0.12</w:t>
            </w:r>
          </w:p>
        </w:tc>
        <w:tc>
          <w:tcPr>
            <w:tcW w:w="850" w:type="dxa"/>
            <w:tcBorders>
              <w:top w:val="nil"/>
              <w:left w:val="nil"/>
              <w:bottom w:val="nil"/>
              <w:right w:val="nil"/>
            </w:tcBorders>
            <w:shd w:val="clear" w:color="auto" w:fill="auto"/>
            <w:noWrap/>
            <w:vAlign w:val="center"/>
            <w:hideMark/>
          </w:tcPr>
          <w:p w14:paraId="729010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-3.42</w:t>
            </w:r>
          </w:p>
        </w:tc>
        <w:tc>
          <w:tcPr>
            <w:tcW w:w="851" w:type="dxa"/>
            <w:tcBorders>
              <w:top w:val="nil"/>
              <w:left w:val="nil"/>
              <w:bottom w:val="nil"/>
              <w:right w:val="nil"/>
            </w:tcBorders>
            <w:shd w:val="clear" w:color="auto" w:fill="auto"/>
            <w:noWrap/>
            <w:vAlign w:val="center"/>
            <w:hideMark/>
          </w:tcPr>
          <w:p w14:paraId="1BDEA1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46EAC9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40" w:type="dxa"/>
            <w:tcBorders>
              <w:top w:val="nil"/>
              <w:left w:val="nil"/>
              <w:bottom w:val="nil"/>
              <w:right w:val="nil"/>
            </w:tcBorders>
            <w:shd w:val="clear" w:color="auto" w:fill="auto"/>
            <w:noWrap/>
            <w:vAlign w:val="center"/>
            <w:hideMark/>
          </w:tcPr>
          <w:p w14:paraId="38354F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r>
      <w:tr w:rsidR="00C34534" w:rsidRPr="009159AB" w14:paraId="784B4CE4" w14:textId="77777777" w:rsidTr="00696718">
        <w:trPr>
          <w:trHeight w:val="300"/>
        </w:trPr>
        <w:tc>
          <w:tcPr>
            <w:tcW w:w="1276" w:type="dxa"/>
            <w:tcBorders>
              <w:top w:val="nil"/>
              <w:left w:val="nil"/>
              <w:bottom w:val="nil"/>
              <w:right w:val="nil"/>
            </w:tcBorders>
            <w:shd w:val="clear" w:color="auto" w:fill="auto"/>
            <w:noWrap/>
            <w:vAlign w:val="bottom"/>
            <w:hideMark/>
          </w:tcPr>
          <w:p w14:paraId="0774190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0BF060B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1FBBBB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17</w:t>
            </w:r>
          </w:p>
        </w:tc>
        <w:tc>
          <w:tcPr>
            <w:tcW w:w="1134" w:type="dxa"/>
            <w:tcBorders>
              <w:top w:val="nil"/>
              <w:left w:val="nil"/>
              <w:bottom w:val="nil"/>
              <w:right w:val="nil"/>
            </w:tcBorders>
            <w:shd w:val="clear" w:color="auto" w:fill="auto"/>
            <w:noWrap/>
            <w:vAlign w:val="center"/>
            <w:hideMark/>
          </w:tcPr>
          <w:p w14:paraId="000988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-0.77</w:t>
            </w:r>
          </w:p>
        </w:tc>
        <w:tc>
          <w:tcPr>
            <w:tcW w:w="709" w:type="dxa"/>
            <w:tcBorders>
              <w:top w:val="nil"/>
              <w:left w:val="nil"/>
              <w:bottom w:val="nil"/>
              <w:right w:val="nil"/>
            </w:tcBorders>
            <w:shd w:val="clear" w:color="auto" w:fill="auto"/>
            <w:noWrap/>
            <w:vAlign w:val="center"/>
            <w:hideMark/>
          </w:tcPr>
          <w:p w14:paraId="08C612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0.25</w:t>
            </w:r>
          </w:p>
        </w:tc>
        <w:tc>
          <w:tcPr>
            <w:tcW w:w="850" w:type="dxa"/>
            <w:tcBorders>
              <w:top w:val="nil"/>
              <w:left w:val="nil"/>
              <w:bottom w:val="nil"/>
              <w:right w:val="nil"/>
            </w:tcBorders>
            <w:shd w:val="clear" w:color="auto" w:fill="auto"/>
            <w:noWrap/>
            <w:vAlign w:val="center"/>
            <w:hideMark/>
          </w:tcPr>
          <w:p w14:paraId="31AD8E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-3.05</w:t>
            </w:r>
          </w:p>
        </w:tc>
        <w:tc>
          <w:tcPr>
            <w:tcW w:w="851" w:type="dxa"/>
            <w:tcBorders>
              <w:top w:val="nil"/>
              <w:left w:val="nil"/>
              <w:bottom w:val="nil"/>
              <w:right w:val="nil"/>
            </w:tcBorders>
            <w:shd w:val="clear" w:color="auto" w:fill="auto"/>
            <w:noWrap/>
            <w:vAlign w:val="center"/>
            <w:hideMark/>
          </w:tcPr>
          <w:p w14:paraId="6A31457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c>
          <w:tcPr>
            <w:tcW w:w="1162" w:type="dxa"/>
            <w:tcBorders>
              <w:top w:val="nil"/>
              <w:left w:val="nil"/>
              <w:bottom w:val="nil"/>
              <w:right w:val="nil"/>
            </w:tcBorders>
            <w:shd w:val="clear" w:color="auto" w:fill="auto"/>
            <w:noWrap/>
            <w:vAlign w:val="center"/>
            <w:hideMark/>
          </w:tcPr>
          <w:p w14:paraId="7F43D6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-1.27</w:t>
            </w:r>
          </w:p>
        </w:tc>
        <w:tc>
          <w:tcPr>
            <w:tcW w:w="1140" w:type="dxa"/>
            <w:tcBorders>
              <w:top w:val="nil"/>
              <w:left w:val="nil"/>
              <w:bottom w:val="nil"/>
              <w:right w:val="nil"/>
            </w:tcBorders>
            <w:shd w:val="clear" w:color="auto" w:fill="auto"/>
            <w:noWrap/>
            <w:vAlign w:val="center"/>
            <w:hideMark/>
          </w:tcPr>
          <w:p w14:paraId="688603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C34534" w:rsidRPr="009159AB" w14:paraId="017928D5" w14:textId="77777777" w:rsidTr="00696718">
        <w:trPr>
          <w:trHeight w:val="300"/>
        </w:trPr>
        <w:tc>
          <w:tcPr>
            <w:tcW w:w="1276" w:type="dxa"/>
            <w:tcBorders>
              <w:top w:val="nil"/>
              <w:left w:val="nil"/>
              <w:bottom w:val="nil"/>
              <w:right w:val="nil"/>
            </w:tcBorders>
            <w:shd w:val="clear" w:color="auto" w:fill="auto"/>
            <w:noWrap/>
            <w:vAlign w:val="center"/>
            <w:hideMark/>
          </w:tcPr>
          <w:p w14:paraId="7BD1CD1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Intrapersonal</w:t>
            </w:r>
          </w:p>
        </w:tc>
        <w:tc>
          <w:tcPr>
            <w:tcW w:w="760" w:type="dxa"/>
            <w:tcBorders>
              <w:top w:val="nil"/>
              <w:left w:val="nil"/>
              <w:bottom w:val="nil"/>
              <w:right w:val="nil"/>
            </w:tcBorders>
            <w:shd w:val="clear" w:color="auto" w:fill="auto"/>
            <w:noWrap/>
            <w:vAlign w:val="center"/>
            <w:hideMark/>
          </w:tcPr>
          <w:p w14:paraId="3AB6251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78BA3B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42</w:t>
            </w:r>
          </w:p>
        </w:tc>
        <w:tc>
          <w:tcPr>
            <w:tcW w:w="1134" w:type="dxa"/>
            <w:tcBorders>
              <w:top w:val="nil"/>
              <w:left w:val="nil"/>
              <w:bottom w:val="nil"/>
              <w:right w:val="nil"/>
            </w:tcBorders>
            <w:shd w:val="clear" w:color="auto" w:fill="auto"/>
            <w:noWrap/>
            <w:vAlign w:val="center"/>
            <w:hideMark/>
          </w:tcPr>
          <w:p w14:paraId="1B849F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709" w:type="dxa"/>
            <w:tcBorders>
              <w:top w:val="nil"/>
              <w:left w:val="nil"/>
              <w:bottom w:val="nil"/>
              <w:right w:val="nil"/>
            </w:tcBorders>
            <w:shd w:val="clear" w:color="auto" w:fill="auto"/>
            <w:noWrap/>
            <w:vAlign w:val="center"/>
            <w:hideMark/>
          </w:tcPr>
          <w:p w14:paraId="49D693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47D852C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-3.38</w:t>
            </w:r>
          </w:p>
        </w:tc>
        <w:tc>
          <w:tcPr>
            <w:tcW w:w="851" w:type="dxa"/>
            <w:tcBorders>
              <w:top w:val="nil"/>
              <w:left w:val="nil"/>
              <w:bottom w:val="nil"/>
              <w:right w:val="nil"/>
            </w:tcBorders>
            <w:shd w:val="clear" w:color="auto" w:fill="auto"/>
            <w:noWrap/>
            <w:vAlign w:val="center"/>
            <w:hideMark/>
          </w:tcPr>
          <w:p w14:paraId="50EC6F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198593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-0.49</w:t>
            </w:r>
          </w:p>
        </w:tc>
        <w:tc>
          <w:tcPr>
            <w:tcW w:w="1140" w:type="dxa"/>
            <w:tcBorders>
              <w:top w:val="nil"/>
              <w:left w:val="nil"/>
              <w:bottom w:val="nil"/>
              <w:right w:val="nil"/>
            </w:tcBorders>
            <w:shd w:val="clear" w:color="auto" w:fill="auto"/>
            <w:noWrap/>
            <w:vAlign w:val="center"/>
            <w:hideMark/>
          </w:tcPr>
          <w:p w14:paraId="346AD4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-0.13</w:t>
            </w:r>
          </w:p>
        </w:tc>
      </w:tr>
      <w:tr w:rsidR="00C34534" w:rsidRPr="009159AB" w14:paraId="42C46902" w14:textId="77777777" w:rsidTr="00696718">
        <w:trPr>
          <w:trHeight w:val="300"/>
        </w:trPr>
        <w:tc>
          <w:tcPr>
            <w:tcW w:w="1276" w:type="dxa"/>
            <w:tcBorders>
              <w:top w:val="nil"/>
              <w:left w:val="nil"/>
              <w:bottom w:val="nil"/>
              <w:right w:val="nil"/>
            </w:tcBorders>
            <w:shd w:val="clear" w:color="auto" w:fill="auto"/>
            <w:noWrap/>
            <w:vAlign w:val="bottom"/>
            <w:hideMark/>
          </w:tcPr>
          <w:p w14:paraId="202014B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09C7D0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5197AF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39</w:t>
            </w:r>
          </w:p>
        </w:tc>
        <w:tc>
          <w:tcPr>
            <w:tcW w:w="1134" w:type="dxa"/>
            <w:tcBorders>
              <w:top w:val="nil"/>
              <w:left w:val="nil"/>
              <w:bottom w:val="nil"/>
              <w:right w:val="nil"/>
            </w:tcBorders>
            <w:shd w:val="clear" w:color="auto" w:fill="auto"/>
            <w:noWrap/>
            <w:vAlign w:val="center"/>
            <w:hideMark/>
          </w:tcPr>
          <w:p w14:paraId="433F80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-0.21</w:t>
            </w:r>
          </w:p>
        </w:tc>
        <w:tc>
          <w:tcPr>
            <w:tcW w:w="709" w:type="dxa"/>
            <w:tcBorders>
              <w:top w:val="nil"/>
              <w:left w:val="nil"/>
              <w:bottom w:val="nil"/>
              <w:right w:val="nil"/>
            </w:tcBorders>
            <w:shd w:val="clear" w:color="auto" w:fill="auto"/>
            <w:noWrap/>
            <w:vAlign w:val="center"/>
            <w:hideMark/>
          </w:tcPr>
          <w:p w14:paraId="76430B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051829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-1.87</w:t>
            </w:r>
          </w:p>
        </w:tc>
        <w:tc>
          <w:tcPr>
            <w:tcW w:w="851" w:type="dxa"/>
            <w:tcBorders>
              <w:top w:val="nil"/>
              <w:left w:val="nil"/>
              <w:bottom w:val="nil"/>
              <w:right w:val="nil"/>
            </w:tcBorders>
            <w:shd w:val="clear" w:color="auto" w:fill="auto"/>
            <w:noWrap/>
            <w:vAlign w:val="center"/>
            <w:hideMark/>
          </w:tcPr>
          <w:p w14:paraId="0B000C8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62" w:type="dxa"/>
            <w:tcBorders>
              <w:top w:val="nil"/>
              <w:left w:val="nil"/>
              <w:bottom w:val="nil"/>
              <w:right w:val="nil"/>
            </w:tcBorders>
            <w:shd w:val="clear" w:color="auto" w:fill="auto"/>
            <w:noWrap/>
            <w:vAlign w:val="center"/>
            <w:hideMark/>
          </w:tcPr>
          <w:p w14:paraId="1BED50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-0.44</w:t>
            </w:r>
          </w:p>
        </w:tc>
        <w:tc>
          <w:tcPr>
            <w:tcW w:w="1140" w:type="dxa"/>
            <w:tcBorders>
              <w:top w:val="nil"/>
              <w:left w:val="nil"/>
              <w:bottom w:val="nil"/>
              <w:right w:val="nil"/>
            </w:tcBorders>
            <w:shd w:val="clear" w:color="auto" w:fill="auto"/>
            <w:noWrap/>
            <w:vAlign w:val="center"/>
            <w:hideMark/>
          </w:tcPr>
          <w:p w14:paraId="7A44F6F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r>
      <w:tr w:rsidR="00C34534" w:rsidRPr="009159AB" w14:paraId="1C95A075" w14:textId="77777777" w:rsidTr="00696718">
        <w:trPr>
          <w:trHeight w:val="300"/>
        </w:trPr>
        <w:tc>
          <w:tcPr>
            <w:tcW w:w="1276" w:type="dxa"/>
            <w:tcBorders>
              <w:top w:val="nil"/>
              <w:left w:val="nil"/>
              <w:bottom w:val="nil"/>
              <w:right w:val="nil"/>
            </w:tcBorders>
            <w:shd w:val="clear" w:color="auto" w:fill="auto"/>
            <w:noWrap/>
            <w:vAlign w:val="center"/>
            <w:hideMark/>
          </w:tcPr>
          <w:p w14:paraId="03FD399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Interpersonal</w:t>
            </w:r>
          </w:p>
        </w:tc>
        <w:tc>
          <w:tcPr>
            <w:tcW w:w="760" w:type="dxa"/>
            <w:tcBorders>
              <w:top w:val="nil"/>
              <w:left w:val="nil"/>
              <w:bottom w:val="nil"/>
              <w:right w:val="nil"/>
            </w:tcBorders>
            <w:shd w:val="clear" w:color="auto" w:fill="auto"/>
            <w:noWrap/>
            <w:vAlign w:val="center"/>
            <w:hideMark/>
          </w:tcPr>
          <w:p w14:paraId="2496EA6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4CAAA8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w:t>
            </w:r>
          </w:p>
        </w:tc>
        <w:tc>
          <w:tcPr>
            <w:tcW w:w="1134" w:type="dxa"/>
            <w:tcBorders>
              <w:top w:val="nil"/>
              <w:left w:val="nil"/>
              <w:bottom w:val="nil"/>
              <w:right w:val="nil"/>
            </w:tcBorders>
            <w:shd w:val="clear" w:color="auto" w:fill="auto"/>
            <w:noWrap/>
            <w:vAlign w:val="center"/>
            <w:hideMark/>
          </w:tcPr>
          <w:p w14:paraId="4A20CC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-1.03</w:t>
            </w:r>
          </w:p>
        </w:tc>
        <w:tc>
          <w:tcPr>
            <w:tcW w:w="709" w:type="dxa"/>
            <w:tcBorders>
              <w:top w:val="nil"/>
              <w:left w:val="nil"/>
              <w:bottom w:val="nil"/>
              <w:right w:val="nil"/>
            </w:tcBorders>
            <w:shd w:val="clear" w:color="auto" w:fill="auto"/>
            <w:noWrap/>
            <w:vAlign w:val="center"/>
            <w:hideMark/>
          </w:tcPr>
          <w:p w14:paraId="675C6E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0.18</w:t>
            </w:r>
          </w:p>
        </w:tc>
        <w:tc>
          <w:tcPr>
            <w:tcW w:w="850" w:type="dxa"/>
            <w:tcBorders>
              <w:top w:val="nil"/>
              <w:left w:val="nil"/>
              <w:bottom w:val="nil"/>
              <w:right w:val="nil"/>
            </w:tcBorders>
            <w:shd w:val="clear" w:color="auto" w:fill="auto"/>
            <w:noWrap/>
            <w:vAlign w:val="center"/>
            <w:hideMark/>
          </w:tcPr>
          <w:p w14:paraId="6008ACB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-5.69</w:t>
            </w:r>
          </w:p>
        </w:tc>
        <w:tc>
          <w:tcPr>
            <w:tcW w:w="851" w:type="dxa"/>
            <w:tcBorders>
              <w:top w:val="nil"/>
              <w:left w:val="nil"/>
              <w:bottom w:val="nil"/>
              <w:right w:val="nil"/>
            </w:tcBorders>
            <w:shd w:val="clear" w:color="auto" w:fill="auto"/>
            <w:noWrap/>
            <w:vAlign w:val="center"/>
            <w:hideMark/>
          </w:tcPr>
          <w:p w14:paraId="47D6145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&lt;.0001</w:t>
            </w:r>
          </w:p>
        </w:tc>
        <w:tc>
          <w:tcPr>
            <w:tcW w:w="1162" w:type="dxa"/>
            <w:tcBorders>
              <w:top w:val="nil"/>
              <w:left w:val="nil"/>
              <w:bottom w:val="nil"/>
              <w:right w:val="nil"/>
            </w:tcBorders>
            <w:shd w:val="clear" w:color="auto" w:fill="auto"/>
            <w:noWrap/>
            <w:vAlign w:val="center"/>
            <w:hideMark/>
          </w:tcPr>
          <w:p w14:paraId="7AD701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-1.38</w:t>
            </w:r>
          </w:p>
        </w:tc>
        <w:tc>
          <w:tcPr>
            <w:tcW w:w="1140" w:type="dxa"/>
            <w:tcBorders>
              <w:top w:val="nil"/>
              <w:left w:val="nil"/>
              <w:bottom w:val="nil"/>
              <w:right w:val="nil"/>
            </w:tcBorders>
            <w:shd w:val="clear" w:color="auto" w:fill="auto"/>
            <w:noWrap/>
            <w:vAlign w:val="center"/>
            <w:hideMark/>
          </w:tcPr>
          <w:p w14:paraId="256B332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-0.67</w:t>
            </w:r>
          </w:p>
        </w:tc>
      </w:tr>
      <w:tr w:rsidR="00C34534" w:rsidRPr="009159AB" w14:paraId="25B1E07B" w14:textId="77777777" w:rsidTr="00696718">
        <w:trPr>
          <w:trHeight w:val="300"/>
        </w:trPr>
        <w:tc>
          <w:tcPr>
            <w:tcW w:w="1276" w:type="dxa"/>
            <w:tcBorders>
              <w:top w:val="nil"/>
              <w:left w:val="nil"/>
              <w:bottom w:val="nil"/>
              <w:right w:val="nil"/>
            </w:tcBorders>
            <w:shd w:val="clear" w:color="auto" w:fill="auto"/>
            <w:noWrap/>
            <w:vAlign w:val="center"/>
            <w:hideMark/>
          </w:tcPr>
          <w:p w14:paraId="33395A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3A59A00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r w:rsidRPr="009159AB">
              <w:rPr>
                <w:rFonts w:ascii="Times New Roman" w:eastAsia="Times New Roman" w:hAnsi="Times New Roman" w:cs="Times New Roman"/>
                <w:color w:val="000000"/>
                <w:sz w:val="20"/>
                <w:szCs w:val="20"/>
                <w:vertAlign w:val="subscript"/>
                <w:lang w:eastAsia="nl-NL"/>
              </w:rPr>
              <w:t>listwise</w:t>
            </w:r>
          </w:p>
        </w:tc>
        <w:tc>
          <w:tcPr>
            <w:tcW w:w="516" w:type="dxa"/>
            <w:tcBorders>
              <w:top w:val="nil"/>
              <w:left w:val="nil"/>
              <w:bottom w:val="nil"/>
              <w:right w:val="nil"/>
            </w:tcBorders>
            <w:shd w:val="clear" w:color="auto" w:fill="auto"/>
            <w:noWrap/>
            <w:vAlign w:val="center"/>
            <w:hideMark/>
          </w:tcPr>
          <w:p w14:paraId="1B5E0BC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01F7CC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-0.36</w:t>
            </w:r>
          </w:p>
        </w:tc>
        <w:tc>
          <w:tcPr>
            <w:tcW w:w="709" w:type="dxa"/>
            <w:tcBorders>
              <w:top w:val="nil"/>
              <w:left w:val="nil"/>
              <w:bottom w:val="nil"/>
              <w:right w:val="nil"/>
            </w:tcBorders>
            <w:shd w:val="clear" w:color="auto" w:fill="auto"/>
            <w:noWrap/>
            <w:vAlign w:val="center"/>
            <w:hideMark/>
          </w:tcPr>
          <w:p w14:paraId="1A5C16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0.22</w:t>
            </w:r>
          </w:p>
        </w:tc>
        <w:tc>
          <w:tcPr>
            <w:tcW w:w="850" w:type="dxa"/>
            <w:tcBorders>
              <w:top w:val="nil"/>
              <w:left w:val="nil"/>
              <w:bottom w:val="nil"/>
              <w:right w:val="nil"/>
            </w:tcBorders>
            <w:shd w:val="clear" w:color="auto" w:fill="auto"/>
            <w:noWrap/>
            <w:vAlign w:val="center"/>
            <w:hideMark/>
          </w:tcPr>
          <w:p w14:paraId="59D1FE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-1.63</w:t>
            </w:r>
          </w:p>
        </w:tc>
        <w:tc>
          <w:tcPr>
            <w:tcW w:w="851" w:type="dxa"/>
            <w:tcBorders>
              <w:top w:val="nil"/>
              <w:left w:val="nil"/>
              <w:bottom w:val="nil"/>
              <w:right w:val="nil"/>
            </w:tcBorders>
            <w:shd w:val="clear" w:color="auto" w:fill="auto"/>
            <w:noWrap/>
            <w:vAlign w:val="center"/>
            <w:hideMark/>
          </w:tcPr>
          <w:p w14:paraId="682F482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.104</w:t>
            </w:r>
          </w:p>
        </w:tc>
        <w:tc>
          <w:tcPr>
            <w:tcW w:w="1162" w:type="dxa"/>
            <w:tcBorders>
              <w:top w:val="nil"/>
              <w:left w:val="nil"/>
              <w:bottom w:val="nil"/>
              <w:right w:val="nil"/>
            </w:tcBorders>
            <w:shd w:val="clear" w:color="auto" w:fill="auto"/>
            <w:noWrap/>
            <w:vAlign w:val="center"/>
            <w:hideMark/>
          </w:tcPr>
          <w:p w14:paraId="78EF2A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-0.79</w:t>
            </w:r>
          </w:p>
        </w:tc>
        <w:tc>
          <w:tcPr>
            <w:tcW w:w="1140" w:type="dxa"/>
            <w:tcBorders>
              <w:top w:val="nil"/>
              <w:left w:val="nil"/>
              <w:bottom w:val="nil"/>
              <w:right w:val="nil"/>
            </w:tcBorders>
            <w:shd w:val="clear" w:color="auto" w:fill="auto"/>
            <w:noWrap/>
            <w:vAlign w:val="center"/>
            <w:hideMark/>
          </w:tcPr>
          <w:p w14:paraId="0A421F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0.07</w:t>
            </w:r>
          </w:p>
        </w:tc>
      </w:tr>
      <w:tr w:rsidR="00C34534" w:rsidRPr="009159AB" w14:paraId="33B8BB2E" w14:textId="77777777" w:rsidTr="00696718">
        <w:trPr>
          <w:trHeight w:val="300"/>
        </w:trPr>
        <w:tc>
          <w:tcPr>
            <w:tcW w:w="1276" w:type="dxa"/>
            <w:tcBorders>
              <w:top w:val="nil"/>
              <w:left w:val="nil"/>
              <w:bottom w:val="nil"/>
              <w:right w:val="nil"/>
            </w:tcBorders>
            <w:shd w:val="clear" w:color="auto" w:fill="auto"/>
            <w:noWrap/>
            <w:vAlign w:val="bottom"/>
            <w:hideMark/>
          </w:tcPr>
          <w:p w14:paraId="33FD82D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1F910F6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1B08BD1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394AA03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0.63</w:t>
            </w:r>
          </w:p>
        </w:tc>
        <w:tc>
          <w:tcPr>
            <w:tcW w:w="709" w:type="dxa"/>
            <w:tcBorders>
              <w:top w:val="nil"/>
              <w:left w:val="nil"/>
              <w:bottom w:val="nil"/>
              <w:right w:val="nil"/>
            </w:tcBorders>
            <w:shd w:val="clear" w:color="auto" w:fill="auto"/>
            <w:noWrap/>
            <w:vAlign w:val="center"/>
            <w:hideMark/>
          </w:tcPr>
          <w:p w14:paraId="7EF1A37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850" w:type="dxa"/>
            <w:tcBorders>
              <w:top w:val="nil"/>
              <w:left w:val="nil"/>
              <w:bottom w:val="nil"/>
              <w:right w:val="nil"/>
            </w:tcBorders>
            <w:shd w:val="clear" w:color="auto" w:fill="auto"/>
            <w:noWrap/>
            <w:vAlign w:val="center"/>
            <w:hideMark/>
          </w:tcPr>
          <w:p w14:paraId="1719EB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1.02</w:t>
            </w:r>
          </w:p>
        </w:tc>
        <w:tc>
          <w:tcPr>
            <w:tcW w:w="851" w:type="dxa"/>
            <w:tcBorders>
              <w:top w:val="nil"/>
              <w:left w:val="nil"/>
              <w:bottom w:val="nil"/>
              <w:right w:val="nil"/>
            </w:tcBorders>
            <w:shd w:val="clear" w:color="auto" w:fill="auto"/>
            <w:noWrap/>
            <w:vAlign w:val="center"/>
            <w:hideMark/>
          </w:tcPr>
          <w:p w14:paraId="585DCFB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.309</w:t>
            </w:r>
          </w:p>
        </w:tc>
        <w:tc>
          <w:tcPr>
            <w:tcW w:w="1162" w:type="dxa"/>
            <w:tcBorders>
              <w:top w:val="nil"/>
              <w:left w:val="nil"/>
              <w:bottom w:val="nil"/>
              <w:right w:val="nil"/>
            </w:tcBorders>
            <w:shd w:val="clear" w:color="auto" w:fill="auto"/>
            <w:noWrap/>
            <w:vAlign w:val="center"/>
            <w:hideMark/>
          </w:tcPr>
          <w:p w14:paraId="21F675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-0.58</w:t>
            </w:r>
          </w:p>
        </w:tc>
        <w:tc>
          <w:tcPr>
            <w:tcW w:w="1140" w:type="dxa"/>
            <w:tcBorders>
              <w:top w:val="nil"/>
              <w:left w:val="nil"/>
              <w:bottom w:val="nil"/>
              <w:right w:val="nil"/>
            </w:tcBorders>
            <w:shd w:val="clear" w:color="auto" w:fill="auto"/>
            <w:noWrap/>
            <w:vAlign w:val="center"/>
            <w:hideMark/>
          </w:tcPr>
          <w:p w14:paraId="0717B64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1.84</w:t>
            </w:r>
          </w:p>
        </w:tc>
      </w:tr>
      <w:tr w:rsidR="00C34534" w:rsidRPr="009159AB" w14:paraId="03581D3E" w14:textId="77777777" w:rsidTr="00696718">
        <w:trPr>
          <w:trHeight w:val="300"/>
        </w:trPr>
        <w:tc>
          <w:tcPr>
            <w:tcW w:w="1276" w:type="dxa"/>
            <w:tcBorders>
              <w:top w:val="nil"/>
              <w:left w:val="nil"/>
              <w:bottom w:val="nil"/>
              <w:right w:val="nil"/>
            </w:tcBorders>
            <w:shd w:val="clear" w:color="auto" w:fill="auto"/>
            <w:noWrap/>
            <w:vAlign w:val="center"/>
            <w:hideMark/>
          </w:tcPr>
          <w:p w14:paraId="50F1911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Model</w:t>
            </w:r>
          </w:p>
        </w:tc>
        <w:tc>
          <w:tcPr>
            <w:tcW w:w="760" w:type="dxa"/>
            <w:tcBorders>
              <w:top w:val="nil"/>
              <w:left w:val="nil"/>
              <w:bottom w:val="nil"/>
              <w:right w:val="nil"/>
            </w:tcBorders>
            <w:shd w:val="clear" w:color="auto" w:fill="auto"/>
            <w:noWrap/>
            <w:vAlign w:val="center"/>
            <w:hideMark/>
          </w:tcPr>
          <w:p w14:paraId="5E577D0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5D64BB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36</w:t>
            </w:r>
          </w:p>
        </w:tc>
        <w:tc>
          <w:tcPr>
            <w:tcW w:w="1134" w:type="dxa"/>
            <w:tcBorders>
              <w:top w:val="nil"/>
              <w:left w:val="nil"/>
              <w:bottom w:val="nil"/>
              <w:right w:val="nil"/>
            </w:tcBorders>
            <w:shd w:val="clear" w:color="auto" w:fill="auto"/>
            <w:noWrap/>
            <w:vAlign w:val="center"/>
            <w:hideMark/>
          </w:tcPr>
          <w:p w14:paraId="7C6BBA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-0.29</w:t>
            </w:r>
          </w:p>
        </w:tc>
        <w:tc>
          <w:tcPr>
            <w:tcW w:w="709" w:type="dxa"/>
            <w:tcBorders>
              <w:top w:val="nil"/>
              <w:left w:val="nil"/>
              <w:bottom w:val="nil"/>
              <w:right w:val="nil"/>
            </w:tcBorders>
            <w:shd w:val="clear" w:color="auto" w:fill="auto"/>
            <w:noWrap/>
            <w:vAlign w:val="center"/>
            <w:hideMark/>
          </w:tcPr>
          <w:p w14:paraId="4BD709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c>
          <w:tcPr>
            <w:tcW w:w="850" w:type="dxa"/>
            <w:tcBorders>
              <w:top w:val="nil"/>
              <w:left w:val="nil"/>
              <w:bottom w:val="nil"/>
              <w:right w:val="nil"/>
            </w:tcBorders>
            <w:shd w:val="clear" w:color="auto" w:fill="auto"/>
            <w:noWrap/>
            <w:vAlign w:val="center"/>
            <w:hideMark/>
          </w:tcPr>
          <w:p w14:paraId="1397DC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-2.99</w:t>
            </w:r>
          </w:p>
        </w:tc>
        <w:tc>
          <w:tcPr>
            <w:tcW w:w="851" w:type="dxa"/>
            <w:tcBorders>
              <w:top w:val="nil"/>
              <w:left w:val="nil"/>
              <w:bottom w:val="nil"/>
              <w:right w:val="nil"/>
            </w:tcBorders>
            <w:shd w:val="clear" w:color="auto" w:fill="auto"/>
            <w:noWrap/>
            <w:vAlign w:val="center"/>
            <w:hideMark/>
          </w:tcPr>
          <w:p w14:paraId="43E630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.003</w:t>
            </w:r>
          </w:p>
        </w:tc>
        <w:tc>
          <w:tcPr>
            <w:tcW w:w="1162" w:type="dxa"/>
            <w:tcBorders>
              <w:top w:val="nil"/>
              <w:left w:val="nil"/>
              <w:bottom w:val="nil"/>
              <w:right w:val="nil"/>
            </w:tcBorders>
            <w:shd w:val="clear" w:color="auto" w:fill="auto"/>
            <w:noWrap/>
            <w:vAlign w:val="center"/>
            <w:hideMark/>
          </w:tcPr>
          <w:p w14:paraId="70D3A81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-0.48</w:t>
            </w:r>
          </w:p>
        </w:tc>
        <w:tc>
          <w:tcPr>
            <w:tcW w:w="1140" w:type="dxa"/>
            <w:tcBorders>
              <w:top w:val="nil"/>
              <w:left w:val="nil"/>
              <w:bottom w:val="nil"/>
              <w:right w:val="nil"/>
            </w:tcBorders>
            <w:shd w:val="clear" w:color="auto" w:fill="auto"/>
            <w:noWrap/>
            <w:vAlign w:val="center"/>
            <w:hideMark/>
          </w:tcPr>
          <w:p w14:paraId="02E4172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r>
      <w:tr w:rsidR="00C34534" w:rsidRPr="009159AB" w14:paraId="1110095F" w14:textId="77777777" w:rsidTr="00696718">
        <w:trPr>
          <w:trHeight w:val="315"/>
        </w:trPr>
        <w:tc>
          <w:tcPr>
            <w:tcW w:w="1276" w:type="dxa"/>
            <w:tcBorders>
              <w:top w:val="nil"/>
              <w:left w:val="nil"/>
              <w:bottom w:val="single" w:sz="8" w:space="0" w:color="auto"/>
              <w:right w:val="nil"/>
            </w:tcBorders>
            <w:shd w:val="clear" w:color="auto" w:fill="auto"/>
            <w:noWrap/>
            <w:vAlign w:val="center"/>
            <w:hideMark/>
          </w:tcPr>
          <w:p w14:paraId="6666753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nil"/>
              <w:left w:val="nil"/>
              <w:bottom w:val="single" w:sz="8" w:space="0" w:color="auto"/>
              <w:right w:val="nil"/>
            </w:tcBorders>
            <w:shd w:val="clear" w:color="auto" w:fill="auto"/>
            <w:noWrap/>
            <w:vAlign w:val="center"/>
            <w:hideMark/>
          </w:tcPr>
          <w:p w14:paraId="03ACB25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single" w:sz="8" w:space="0" w:color="auto"/>
              <w:right w:val="nil"/>
            </w:tcBorders>
            <w:shd w:val="clear" w:color="auto" w:fill="auto"/>
            <w:noWrap/>
            <w:vAlign w:val="center"/>
            <w:hideMark/>
          </w:tcPr>
          <w:p w14:paraId="1341A0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23</w:t>
            </w:r>
          </w:p>
        </w:tc>
        <w:tc>
          <w:tcPr>
            <w:tcW w:w="1134" w:type="dxa"/>
            <w:tcBorders>
              <w:top w:val="nil"/>
              <w:left w:val="nil"/>
              <w:bottom w:val="single" w:sz="8" w:space="0" w:color="auto"/>
              <w:right w:val="nil"/>
            </w:tcBorders>
            <w:shd w:val="clear" w:color="auto" w:fill="auto"/>
            <w:noWrap/>
            <w:vAlign w:val="center"/>
            <w:hideMark/>
          </w:tcPr>
          <w:p w14:paraId="57A6B9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c>
          <w:tcPr>
            <w:tcW w:w="709" w:type="dxa"/>
            <w:tcBorders>
              <w:top w:val="nil"/>
              <w:left w:val="nil"/>
              <w:bottom w:val="single" w:sz="8" w:space="0" w:color="auto"/>
              <w:right w:val="nil"/>
            </w:tcBorders>
            <w:shd w:val="clear" w:color="auto" w:fill="auto"/>
            <w:noWrap/>
            <w:vAlign w:val="center"/>
            <w:hideMark/>
          </w:tcPr>
          <w:p w14:paraId="32325F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c>
          <w:tcPr>
            <w:tcW w:w="850" w:type="dxa"/>
            <w:tcBorders>
              <w:top w:val="nil"/>
              <w:left w:val="nil"/>
              <w:bottom w:val="single" w:sz="8" w:space="0" w:color="auto"/>
              <w:right w:val="nil"/>
            </w:tcBorders>
            <w:shd w:val="clear" w:color="auto" w:fill="auto"/>
            <w:noWrap/>
            <w:vAlign w:val="center"/>
            <w:hideMark/>
          </w:tcPr>
          <w:p w14:paraId="51908C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0.08</w:t>
            </w:r>
          </w:p>
        </w:tc>
        <w:tc>
          <w:tcPr>
            <w:tcW w:w="851" w:type="dxa"/>
            <w:tcBorders>
              <w:top w:val="nil"/>
              <w:left w:val="nil"/>
              <w:bottom w:val="single" w:sz="8" w:space="0" w:color="auto"/>
              <w:right w:val="nil"/>
            </w:tcBorders>
            <w:shd w:val="clear" w:color="auto" w:fill="auto"/>
            <w:noWrap/>
            <w:vAlign w:val="center"/>
            <w:hideMark/>
          </w:tcPr>
          <w:p w14:paraId="316975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.938</w:t>
            </w:r>
          </w:p>
        </w:tc>
        <w:tc>
          <w:tcPr>
            <w:tcW w:w="1162" w:type="dxa"/>
            <w:tcBorders>
              <w:top w:val="nil"/>
              <w:left w:val="nil"/>
              <w:bottom w:val="single" w:sz="8" w:space="0" w:color="auto"/>
              <w:right w:val="nil"/>
            </w:tcBorders>
            <w:shd w:val="clear" w:color="auto" w:fill="auto"/>
            <w:noWrap/>
            <w:vAlign w:val="center"/>
            <w:hideMark/>
          </w:tcPr>
          <w:p w14:paraId="35D8A7F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1140" w:type="dxa"/>
            <w:tcBorders>
              <w:top w:val="nil"/>
              <w:left w:val="nil"/>
              <w:bottom w:val="single" w:sz="8" w:space="0" w:color="auto"/>
              <w:right w:val="nil"/>
            </w:tcBorders>
            <w:shd w:val="clear" w:color="auto" w:fill="auto"/>
            <w:noWrap/>
            <w:vAlign w:val="center"/>
            <w:hideMark/>
          </w:tcPr>
          <w:p w14:paraId="53AF8F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0.34</w:t>
            </w:r>
          </w:p>
        </w:tc>
      </w:tr>
    </w:tbl>
    <w:p w14:paraId="753E48AC" w14:textId="3410E893" w:rsidR="00C34534" w:rsidRDefault="004076F4" w:rsidP="0068126D">
      <w:pPr>
        <w:spacing w:after="0" w:line="480" w:lineRule="auto"/>
        <w:rPr>
          <w:rFonts w:ascii="Times New Roman" w:hAnsi="Times New Roman" w:cs="Times New Roman"/>
          <w:b/>
          <w:sz w:val="24"/>
          <w:szCs w:val="24"/>
        </w:rPr>
      </w:pPr>
      <w:r w:rsidRPr="004076F4">
        <w:rPr>
          <w:rFonts w:ascii="Times New Roman" w:eastAsia="Times New Roman" w:hAnsi="Times New Roman" w:cs="Times New Roman"/>
          <w:color w:val="000000"/>
          <w:sz w:val="24"/>
          <w:szCs w:val="24"/>
          <w:lang w:eastAsia="nl-NL"/>
        </w:rPr>
        <w:t>The subset labeled “All” contains all measures. The subset labeled “Fundamental” contains only fundamental need measures. The subset labeled “Intrapersonal” contains all intrapersonal measures. The subset labeled “Interpersonal” contains all interpersonal measures. The subset labeled “Model” contains those where first measures is immediate and last measure is delayed. See S4</w:t>
      </w:r>
      <w:r w:rsidR="00780327">
        <w:rPr>
          <w:rFonts w:ascii="Times New Roman" w:eastAsia="Times New Roman" w:hAnsi="Times New Roman" w:cs="Times New Roman"/>
          <w:color w:val="000000"/>
          <w:sz w:val="24"/>
          <w:szCs w:val="24"/>
          <w:lang w:eastAsia="nl-NL"/>
        </w:rPr>
        <w:t xml:space="preserve"> File</w:t>
      </w:r>
      <w:r w:rsidRPr="004076F4">
        <w:rPr>
          <w:rFonts w:ascii="Times New Roman" w:eastAsia="Times New Roman" w:hAnsi="Times New Roman" w:cs="Times New Roman"/>
          <w:color w:val="000000"/>
          <w:sz w:val="24"/>
          <w:szCs w:val="24"/>
          <w:lang w:eastAsia="nl-NL"/>
        </w:rPr>
        <w:t>.</w:t>
      </w:r>
      <w:r>
        <w:rPr>
          <w:rFonts w:ascii="Times New Roman" w:eastAsia="Times New Roman" w:hAnsi="Times New Roman" w:cs="Times New Roman"/>
          <w:color w:val="000000"/>
          <w:sz w:val="24"/>
          <w:szCs w:val="24"/>
          <w:lang w:eastAsia="nl-NL"/>
        </w:rPr>
        <w:t xml:space="preserve"> </w:t>
      </w:r>
      <w:r w:rsidRPr="004076F4">
        <w:rPr>
          <w:rFonts w:ascii="Times New Roman" w:eastAsia="Times New Roman" w:hAnsi="Times New Roman" w:cs="Times New Roman"/>
          <w:color w:val="000000"/>
          <w:sz w:val="24"/>
          <w:szCs w:val="24"/>
          <w:lang w:eastAsia="nl-NL"/>
        </w:rPr>
        <w:t>Listwise deletion ensures that estimates are made on full rows in the data. Listwise deletion was applied in all the subsets, which only altered results for interpersonal measures.</w:t>
      </w:r>
    </w:p>
    <w:p w14:paraId="25702CBA" w14:textId="77777777" w:rsidR="00C34534" w:rsidRDefault="00C34534" w:rsidP="00BE08E4">
      <w:pPr>
        <w:spacing w:after="0" w:line="480" w:lineRule="auto"/>
        <w:ind w:firstLine="708"/>
        <w:rPr>
          <w:ins w:id="141" w:author="Chris Hartgerink" w:date="2015-04-15T13:31:00Z"/>
          <w:rFonts w:ascii="Times New Roman" w:hAnsi="Times New Roman" w:cs="Times New Roman"/>
          <w:b/>
          <w:sz w:val="24"/>
          <w:szCs w:val="24"/>
        </w:rPr>
      </w:pPr>
    </w:p>
    <w:p w14:paraId="4D54243C" w14:textId="2846F2DD" w:rsidR="005B7C1B" w:rsidRDefault="005B7C1B" w:rsidP="00BE08E4">
      <w:pPr>
        <w:spacing w:after="0" w:line="480" w:lineRule="auto"/>
        <w:ind w:firstLine="708"/>
        <w:rPr>
          <w:rFonts w:ascii="Times New Roman" w:hAnsi="Times New Roman" w:cs="Times New Roman"/>
          <w:b/>
          <w:sz w:val="24"/>
          <w:szCs w:val="24"/>
        </w:rPr>
      </w:pPr>
      <w:ins w:id="142" w:author="Chris Hartgerink" w:date="2015-04-15T13:31:00Z">
        <w:r w:rsidRPr="009159AB">
          <w:rPr>
            <w:rFonts w:ascii="Times New Roman" w:hAnsi="Times New Roman" w:cs="Times New Roman"/>
            <w:sz w:val="24"/>
            <w:szCs w:val="24"/>
          </w:rPr>
          <w:t>Because fundamental needs showed effects in the theorized direction, we explored this further by overlapping the subset of fundamental need measures with the model definition of immediate and delayed (i.e., whether the measures related to feelings during or after the Cyberball game). Estimated interactions for this selection were Δ</w:t>
        </w:r>
        <w:r w:rsidRPr="009159AB">
          <w:rPr>
            <w:rFonts w:ascii="Times New Roman" w:hAnsi="Times New Roman" w:cs="Times New Roman"/>
            <w:i/>
            <w:sz w:val="24"/>
            <w:szCs w:val="24"/>
          </w:rPr>
          <w:t xml:space="preserve">d = </w:t>
        </w:r>
        <w:r w:rsidRPr="009159AB">
          <w:rPr>
            <w:rFonts w:ascii="Times New Roman" w:hAnsi="Times New Roman" w:cs="Times New Roman"/>
            <w:sz w:val="24"/>
            <w:szCs w:val="24"/>
          </w:rPr>
          <w:t>-0.37, 95% CI [-0.60, -0,14] (</w:t>
        </w:r>
        <w:r w:rsidRPr="009159AB">
          <w:rPr>
            <w:rFonts w:ascii="Times New Roman" w:hAnsi="Times New Roman" w:cs="Times New Roman"/>
            <w:i/>
            <w:sz w:val="24"/>
            <w:szCs w:val="24"/>
          </w:rPr>
          <w:t>k</w:t>
        </w:r>
        <w:r w:rsidRPr="009159AB">
          <w:rPr>
            <w:rFonts w:ascii="Times New Roman" w:hAnsi="Times New Roman" w:cs="Times New Roman"/>
            <w:sz w:val="24"/>
            <w:szCs w:val="24"/>
          </w:rPr>
          <w:t xml:space="preserve"> = 29) and Δ</w:t>
        </w:r>
        <w:r w:rsidRPr="009159AB">
          <w:rPr>
            <w:rFonts w:ascii="Times New Roman" w:hAnsi="Times New Roman" w:cs="Times New Roman"/>
            <w:i/>
            <w:sz w:val="24"/>
            <w:szCs w:val="24"/>
          </w:rPr>
          <w:t>d =</w:t>
        </w:r>
        <w:r w:rsidRPr="009159AB">
          <w:rPr>
            <w:rFonts w:ascii="Times New Roman" w:hAnsi="Times New Roman" w:cs="Times New Roman"/>
            <w:sz w:val="24"/>
            <w:szCs w:val="24"/>
          </w:rPr>
          <w:t xml:space="preserve"> -0.13, 95% CI [-0.53, 0.27]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8) for the first and last measure, respectively. So in this particular subset of studies that use immediate or delayed fundamental needs measures, results are </w:t>
        </w:r>
        <w:r>
          <w:rPr>
            <w:rFonts w:ascii="Times New Roman" w:hAnsi="Times New Roman" w:cs="Times New Roman"/>
            <w:sz w:val="24"/>
            <w:szCs w:val="24"/>
          </w:rPr>
          <w:t xml:space="preserve">not </w:t>
        </w:r>
        <w:r w:rsidRPr="009159AB">
          <w:rPr>
            <w:rFonts w:ascii="Times New Roman" w:hAnsi="Times New Roman" w:cs="Times New Roman"/>
            <w:sz w:val="24"/>
            <w:szCs w:val="24"/>
          </w:rPr>
          <w:t xml:space="preserve">in line with Williams’s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 "properties" : { "noteIndex" : 0 }, "schema" : "https://github.com/citation-style-language/schema/raw/master/csl-citation.json" }</w:instrText>
        </w:r>
        <w:r>
          <w:rPr>
            <w:rFonts w:ascii="Times New Roman" w:hAnsi="Times New Roman" w:cs="Times New Roman"/>
            <w:sz w:val="24"/>
            <w:szCs w:val="24"/>
          </w:rPr>
          <w:fldChar w:fldCharType="separate"/>
        </w:r>
        <w:r w:rsidRPr="00595722">
          <w:rPr>
            <w:rFonts w:ascii="Times New Roman" w:hAnsi="Times New Roman" w:cs="Times New Roman"/>
            <w:noProof/>
            <w:sz w:val="24"/>
            <w:szCs w:val="24"/>
          </w:rPr>
          <w:t>[11]</w:t>
        </w:r>
        <w:r>
          <w:rPr>
            <w:rFonts w:ascii="Times New Roman" w:hAnsi="Times New Roman" w:cs="Times New Roman"/>
            <w:sz w:val="24"/>
            <w:szCs w:val="24"/>
          </w:rPr>
          <w:fldChar w:fldCharType="end"/>
        </w:r>
        <w:r w:rsidRPr="009159AB">
          <w:rPr>
            <w:rFonts w:ascii="Times New Roman" w:hAnsi="Times New Roman" w:cs="Times New Roman"/>
            <w:sz w:val="24"/>
            <w:szCs w:val="24"/>
          </w:rPr>
          <w:t xml:space="preserve"> prediction</w:t>
        </w:r>
        <w:r>
          <w:rPr>
            <w:rFonts w:ascii="Times New Roman" w:hAnsi="Times New Roman" w:cs="Times New Roman"/>
            <w:sz w:val="24"/>
            <w:szCs w:val="24"/>
          </w:rPr>
          <w:t xml:space="preserve">. </w:t>
        </w:r>
        <w:r w:rsidRPr="009159AB">
          <w:rPr>
            <w:rFonts w:ascii="Times New Roman" w:hAnsi="Times New Roman" w:cs="Times New Roman"/>
            <w:sz w:val="24"/>
            <w:szCs w:val="24"/>
          </w:rPr>
          <w:t>The reported fundamental need selection can be specified even further to only include studies that explicitly focus on composite need satisfaction as typically defined by Kip Williams. Such a selection again provides support for the hypothesis that immediate fundamental need satisfaction is less moderated, 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-0.18, 95% CI [-0.47, -0.11] (</w:t>
        </w:r>
        <w:r w:rsidRPr="009159AB">
          <w:rPr>
            <w:rFonts w:ascii="Times New Roman" w:hAnsi="Times New Roman" w:cs="Times New Roman"/>
            <w:i/>
            <w:sz w:val="24"/>
            <w:szCs w:val="24"/>
          </w:rPr>
          <w:t>k</w:t>
        </w:r>
        <w:r w:rsidRPr="009159AB">
          <w:rPr>
            <w:rFonts w:ascii="Times New Roman" w:hAnsi="Times New Roman" w:cs="Times New Roman"/>
            <w:sz w:val="24"/>
            <w:szCs w:val="24"/>
          </w:rPr>
          <w:t xml:space="preserve"> = 15), than delayed need satisfaction, Δ</w:t>
        </w:r>
        <w:r w:rsidRPr="00CB77E9">
          <w:rPr>
            <w:rFonts w:ascii="Times New Roman" w:hAnsi="Times New Roman" w:cs="Times New Roman"/>
            <w:i/>
            <w:sz w:val="24"/>
            <w:szCs w:val="24"/>
          </w:rPr>
          <w:t>d</w:t>
        </w:r>
        <w:r w:rsidRPr="009159AB">
          <w:rPr>
            <w:rFonts w:ascii="Times New Roman" w:hAnsi="Times New Roman" w:cs="Times New Roman"/>
            <w:sz w:val="24"/>
            <w:szCs w:val="24"/>
          </w:rPr>
          <w:t xml:space="preserve"> = -0.93, 95% CI [-1.67, -0.19] (</w:t>
        </w:r>
        <w:r w:rsidRPr="009159AB">
          <w:rPr>
            <w:rFonts w:ascii="Times New Roman" w:hAnsi="Times New Roman" w:cs="Times New Roman"/>
            <w:i/>
            <w:sz w:val="24"/>
            <w:szCs w:val="24"/>
          </w:rPr>
          <w:t>k</w:t>
        </w:r>
        <w:r w:rsidRPr="009159AB">
          <w:rPr>
            <w:rFonts w:ascii="Times New Roman" w:hAnsi="Times New Roman" w:cs="Times New Roman"/>
            <w:sz w:val="24"/>
            <w:szCs w:val="24"/>
          </w:rPr>
          <w:t xml:space="preserve"> = 3). Note, however, that such a selection is based on 3 studies for delayed measures.</w:t>
        </w:r>
      </w:ins>
    </w:p>
    <w:p w14:paraId="61F94FF5" w14:textId="455DFA6F" w:rsidR="00BF0960" w:rsidRDefault="00BF0960" w:rsidP="00BF0960">
      <w:pPr>
        <w:spacing w:after="0" w:line="480" w:lineRule="auto"/>
        <w:rPr>
          <w:rStyle w:val="Heading3Char"/>
        </w:rPr>
      </w:pPr>
      <w:r>
        <w:rPr>
          <w:rStyle w:val="Heading3Char"/>
        </w:rPr>
        <w:t>Composition</w:t>
      </w:r>
    </w:p>
    <w:p w14:paraId="077346D9" w14:textId="554741E4" w:rsidR="00512781" w:rsidRDefault="004076F4" w:rsidP="00BE08E4">
      <w:pPr>
        <w:spacing w:after="0" w:line="480" w:lineRule="auto"/>
        <w:ind w:firstLine="708"/>
        <w:rPr>
          <w:rFonts w:ascii="Times New Roman" w:hAnsi="Times New Roman" w:cs="Times New Roman"/>
          <w:sz w:val="24"/>
          <w:szCs w:val="24"/>
        </w:rPr>
      </w:pPr>
      <w:r w:rsidRPr="004076F4">
        <w:rPr>
          <w:rFonts w:ascii="Times New Roman" w:hAnsi="Times New Roman" w:cs="Times New Roman"/>
          <w:sz w:val="24"/>
          <w:szCs w:val="24"/>
        </w:rPr>
        <w:lastRenderedPageBreak/>
        <w:t>To inspect for structural and sampling effects of the studies, we ran mixed-effect models on the 120 ostracism effects, on both the first and the last measure. Due to listwise deletion, only 45 of 120 effect sizes remained on the first measure and 41 of 95 effect sizes for the last measure.</w:t>
      </w:r>
      <w:r>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The predictors in the mixed effects model were (1) </w:t>
      </w:r>
      <w:r w:rsidR="00B0101C" w:rsidRPr="009159AB">
        <w:rPr>
          <w:rFonts w:ascii="Times New Roman" w:hAnsi="Times New Roman" w:cs="Times New Roman"/>
          <w:sz w:val="24"/>
          <w:szCs w:val="24"/>
        </w:rPr>
        <w:t>country</w:t>
      </w:r>
      <w:r w:rsidR="0074166C" w:rsidRPr="009159AB">
        <w:rPr>
          <w:rFonts w:ascii="Times New Roman" w:hAnsi="Times New Roman" w:cs="Times New Roman"/>
          <w:sz w:val="24"/>
          <w:szCs w:val="24"/>
        </w:rPr>
        <w:t xml:space="preserve"> (US, oth</w:t>
      </w:r>
      <w:r w:rsidR="00DB066D" w:rsidRPr="009159AB">
        <w:rPr>
          <w:rFonts w:ascii="Times New Roman" w:hAnsi="Times New Roman" w:cs="Times New Roman"/>
          <w:sz w:val="24"/>
          <w:szCs w:val="24"/>
        </w:rPr>
        <w:t>er Western country, Asian, other</w:t>
      </w:r>
      <w:r w:rsidR="0074166C" w:rsidRPr="009159AB">
        <w:rPr>
          <w:rFonts w:ascii="Times New Roman" w:hAnsi="Times New Roman" w:cs="Times New Roman"/>
          <w:sz w:val="24"/>
          <w:szCs w:val="24"/>
        </w:rPr>
        <w:t>)</w:t>
      </w:r>
      <w:r w:rsidR="00B0101C" w:rsidRPr="009159AB">
        <w:rPr>
          <w:rFonts w:ascii="Times New Roman" w:hAnsi="Times New Roman" w:cs="Times New Roman"/>
          <w:sz w:val="24"/>
          <w:szCs w:val="24"/>
        </w:rPr>
        <w:t xml:space="preserve">, (2) proportion of males in the study, (3) mean age of the sample, (4) </w:t>
      </w:r>
      <w:r w:rsidR="00731737" w:rsidRPr="009159AB">
        <w:rPr>
          <w:rFonts w:ascii="Times New Roman" w:hAnsi="Times New Roman" w:cs="Times New Roman"/>
          <w:sz w:val="24"/>
          <w:szCs w:val="24"/>
        </w:rPr>
        <w:t xml:space="preserve">number of players in the game, </w:t>
      </w:r>
      <w:r w:rsidR="00B0101C" w:rsidRPr="009159AB">
        <w:rPr>
          <w:rFonts w:ascii="Times New Roman" w:hAnsi="Times New Roman" w:cs="Times New Roman"/>
          <w:sz w:val="24"/>
          <w:szCs w:val="24"/>
        </w:rPr>
        <w:t>(5) length of the game</w:t>
      </w:r>
      <w:r w:rsidR="00792D66"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 5min, 5-10 min or &gt; 10 min</w:t>
      </w:r>
      <w:r w:rsidR="00792D66" w:rsidRPr="009159AB">
        <w:rPr>
          <w:rFonts w:ascii="Times New Roman" w:hAnsi="Times New Roman" w:cs="Times New Roman"/>
          <w:sz w:val="24"/>
          <w:szCs w:val="24"/>
        </w:rPr>
        <w:t>)</w:t>
      </w:r>
      <w:r w:rsidR="00BE08E4" w:rsidRPr="009159AB">
        <w:rPr>
          <w:rFonts w:ascii="Times New Roman" w:hAnsi="Times New Roman" w:cs="Times New Roman"/>
          <w:sz w:val="24"/>
          <w:szCs w:val="24"/>
        </w:rPr>
        <w:t>, (6) the number of throws in the game</w:t>
      </w:r>
      <w:r w:rsidR="00B0101C" w:rsidRPr="009159AB">
        <w:rPr>
          <w:rFonts w:ascii="Times New Roman" w:hAnsi="Times New Roman" w:cs="Times New Roman"/>
          <w:sz w:val="24"/>
          <w:szCs w:val="24"/>
        </w:rPr>
        <w:t xml:space="preserve"> and (</w:t>
      </w:r>
      <w:r w:rsidR="00BE08E4" w:rsidRPr="009159AB">
        <w:rPr>
          <w:rFonts w:ascii="Times New Roman" w:hAnsi="Times New Roman" w:cs="Times New Roman"/>
          <w:sz w:val="24"/>
          <w:szCs w:val="24"/>
        </w:rPr>
        <w:t>7</w:t>
      </w:r>
      <w:r w:rsidR="00B0101C"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type of needs scale referenced</w:t>
      </w:r>
      <w:r w:rsidR="0074166C" w:rsidRPr="009159AB">
        <w:rPr>
          <w:rFonts w:ascii="Times New Roman" w:hAnsi="Times New Roman" w:cs="Times New Roman"/>
          <w:sz w:val="24"/>
          <w:szCs w:val="24"/>
        </w:rPr>
        <w:t xml:space="preserve"> (by assigning unique values for every unique reference)</w:t>
      </w:r>
      <w:r w:rsidR="00731737" w:rsidRPr="009159AB">
        <w:rPr>
          <w:rFonts w:ascii="Times New Roman" w:hAnsi="Times New Roman" w:cs="Times New Roman"/>
          <w:sz w:val="24"/>
          <w:szCs w:val="24"/>
        </w:rPr>
        <w:t xml:space="preserve">. </w:t>
      </w:r>
    </w:p>
    <w:p w14:paraId="6C71A82E" w14:textId="43D21FCB" w:rsidR="00512781" w:rsidRDefault="00512781" w:rsidP="00BE08E4">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On the first measure, t</w:t>
      </w:r>
      <w:r w:rsidR="00731737" w:rsidRPr="009159AB">
        <w:rPr>
          <w:rFonts w:ascii="Times New Roman" w:hAnsi="Times New Roman" w:cs="Times New Roman"/>
          <w:sz w:val="24"/>
          <w:szCs w:val="24"/>
        </w:rPr>
        <w:t>his model (</w:t>
      </w:r>
      <w:r w:rsidR="00731737" w:rsidRPr="009159AB">
        <w:rPr>
          <w:rFonts w:ascii="Times New Roman" w:hAnsi="Times New Roman" w:cs="Times New Roman"/>
          <w:i/>
          <w:sz w:val="24"/>
          <w:szCs w:val="24"/>
        </w:rPr>
        <w:t xml:space="preserve">k = </w:t>
      </w:r>
      <w:r w:rsidR="00731737" w:rsidRPr="009159AB">
        <w:rPr>
          <w:rFonts w:ascii="Times New Roman" w:hAnsi="Times New Roman" w:cs="Times New Roman"/>
          <w:sz w:val="24"/>
          <w:szCs w:val="24"/>
        </w:rPr>
        <w:t>4</w:t>
      </w:r>
      <w:r w:rsidR="00035D34" w:rsidRPr="009159AB">
        <w:rPr>
          <w:rFonts w:ascii="Times New Roman" w:hAnsi="Times New Roman" w:cs="Times New Roman"/>
          <w:sz w:val="24"/>
          <w:szCs w:val="24"/>
        </w:rPr>
        <w:t>5</w:t>
      </w:r>
      <w:r w:rsidR="00731737" w:rsidRPr="009159AB">
        <w:rPr>
          <w:rFonts w:ascii="Times New Roman" w:hAnsi="Times New Roman" w:cs="Times New Roman"/>
          <w:sz w:val="24"/>
          <w:szCs w:val="24"/>
        </w:rPr>
        <w:t>) showed clear residual heterogeneity</w:t>
      </w:r>
      <w:r w:rsidR="00E55686">
        <w:rPr>
          <w:rFonts w:ascii="Times New Roman" w:hAnsi="Times New Roman" w:cs="Times New Roman"/>
          <w:sz w:val="24"/>
          <w:szCs w:val="24"/>
        </w:rPr>
        <w:t xml:space="preserve"> after controlling for these structural- and sampling aspects of the studies</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Q</w:t>
      </w:r>
      <w:r w:rsidR="00731737" w:rsidRPr="009159AB">
        <w:rPr>
          <w:rFonts w:ascii="Times New Roman" w:hAnsi="Times New Roman" w:cs="Times New Roman"/>
          <w:i/>
          <w:sz w:val="24"/>
          <w:szCs w:val="24"/>
          <w:vertAlign w:val="subscript"/>
        </w:rPr>
        <w:t>E</w:t>
      </w:r>
      <w:r w:rsidR="004B71E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w:t>
      </w:r>
      <w:r w:rsidR="00446742" w:rsidRPr="009159AB">
        <w:rPr>
          <w:rFonts w:ascii="Times New Roman" w:hAnsi="Times New Roman" w:cs="Times New Roman"/>
          <w:sz w:val="24"/>
          <w:szCs w:val="24"/>
        </w:rPr>
        <w:t>3</w:t>
      </w:r>
      <w:r w:rsidR="004076F4">
        <w:rPr>
          <w:rFonts w:ascii="Times New Roman" w:hAnsi="Times New Roman" w:cs="Times New Roman"/>
          <w:sz w:val="24"/>
          <w:szCs w:val="24"/>
        </w:rPr>
        <w:t>3</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449.52</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p</w:t>
      </w:r>
      <w:r w:rsidR="00731737" w:rsidRPr="009159AB">
        <w:rPr>
          <w:rFonts w:ascii="Times New Roman" w:hAnsi="Times New Roman" w:cs="Times New Roman"/>
          <w:sz w:val="24"/>
          <w:szCs w:val="24"/>
        </w:rPr>
        <w:t xml:space="preserve"> &lt; .001, estimated τ</w:t>
      </w:r>
      <w:r w:rsidR="00743B0E" w:rsidRPr="009159AB">
        <w:rPr>
          <w:rFonts w:ascii="Times New Roman" w:hAnsi="Times New Roman" w:cs="Times New Roman"/>
          <w:sz w:val="24"/>
          <w:szCs w:val="24"/>
          <w:vertAlign w:val="subscript"/>
        </w:rPr>
        <w:t>res</w:t>
      </w:r>
      <w:r w:rsidR="00731737" w:rsidRPr="009159AB">
        <w:rPr>
          <w:rFonts w:ascii="Times New Roman" w:hAnsi="Times New Roman" w:cs="Times New Roman"/>
          <w:sz w:val="24"/>
          <w:szCs w:val="24"/>
          <w:vertAlign w:val="superscript"/>
        </w:rPr>
        <w:t>2</w:t>
      </w:r>
      <w:r w:rsidR="00731737" w:rsidRPr="009159AB">
        <w:rPr>
          <w:rFonts w:ascii="Times New Roman" w:hAnsi="Times New Roman" w:cs="Times New Roman"/>
          <w:sz w:val="24"/>
          <w:szCs w:val="24"/>
        </w:rPr>
        <w:t xml:space="preserve"> = 0.</w:t>
      </w:r>
      <w:r w:rsidR="0085089E">
        <w:rPr>
          <w:rFonts w:ascii="Times New Roman" w:hAnsi="Times New Roman" w:cs="Times New Roman"/>
          <w:sz w:val="24"/>
          <w:szCs w:val="24"/>
        </w:rPr>
        <w:t>90</w:t>
      </w:r>
      <w:r w:rsidR="00731737" w:rsidRPr="009159AB">
        <w:rPr>
          <w:rFonts w:ascii="Times New Roman" w:hAnsi="Times New Roman" w:cs="Times New Roman"/>
          <w:sz w:val="24"/>
          <w:szCs w:val="24"/>
        </w:rPr>
        <w:t>, 95% CI [0.</w:t>
      </w:r>
      <w:r w:rsidR="0085089E">
        <w:rPr>
          <w:rFonts w:ascii="Times New Roman" w:hAnsi="Times New Roman" w:cs="Times New Roman"/>
          <w:sz w:val="24"/>
          <w:szCs w:val="24"/>
        </w:rPr>
        <w:t>54</w:t>
      </w:r>
      <w:r w:rsidR="00731737" w:rsidRPr="009159AB">
        <w:rPr>
          <w:rFonts w:ascii="Times New Roman" w:hAnsi="Times New Roman" w:cs="Times New Roman"/>
          <w:sz w:val="24"/>
          <w:szCs w:val="24"/>
        </w:rPr>
        <w:t xml:space="preserve">, </w:t>
      </w:r>
      <w:r w:rsidR="009F6162" w:rsidRPr="009159AB">
        <w:rPr>
          <w:rFonts w:ascii="Times New Roman" w:hAnsi="Times New Roman" w:cs="Times New Roman"/>
          <w:sz w:val="24"/>
          <w:szCs w:val="24"/>
        </w:rPr>
        <w:t>1.</w:t>
      </w:r>
      <w:r w:rsidR="00035D34" w:rsidRPr="009159AB">
        <w:rPr>
          <w:rFonts w:ascii="Times New Roman" w:hAnsi="Times New Roman" w:cs="Times New Roman"/>
          <w:sz w:val="24"/>
          <w:szCs w:val="24"/>
        </w:rPr>
        <w:t>59</w:t>
      </w:r>
      <w:r w:rsidR="00731737" w:rsidRPr="009159AB">
        <w:rPr>
          <w:rFonts w:ascii="Times New Roman" w:hAnsi="Times New Roman" w:cs="Times New Roman"/>
          <w:sz w:val="24"/>
          <w:szCs w:val="24"/>
        </w:rPr>
        <w:t xml:space="preserve">], but no overall moderation, </w:t>
      </w:r>
      <w:r w:rsidR="00731737" w:rsidRPr="009159AB">
        <w:rPr>
          <w:rFonts w:ascii="Times New Roman" w:hAnsi="Times New Roman" w:cs="Times New Roman"/>
          <w:i/>
          <w:sz w:val="24"/>
          <w:szCs w:val="24"/>
        </w:rPr>
        <w:t>Q</w:t>
      </w:r>
      <w:r w:rsidR="00731737" w:rsidRPr="009159AB">
        <w:rPr>
          <w:rFonts w:ascii="Times New Roman" w:hAnsi="Times New Roman" w:cs="Times New Roman"/>
          <w:i/>
          <w:sz w:val="24"/>
          <w:szCs w:val="24"/>
          <w:vertAlign w:val="subscript"/>
        </w:rPr>
        <w:t>M</w:t>
      </w:r>
      <w:r w:rsidR="004B71E1" w:rsidRPr="009159AB">
        <w:rPr>
          <w:rFonts w:ascii="Times New Roman" w:hAnsi="Times New Roman" w:cs="Times New Roman"/>
          <w:sz w:val="24"/>
          <w:szCs w:val="24"/>
        </w:rPr>
        <w:t xml:space="preserve"> </w:t>
      </w:r>
      <w:r w:rsidR="00DB066D"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85089E">
        <w:rPr>
          <w:rFonts w:ascii="Times New Roman" w:hAnsi="Times New Roman" w:cs="Times New Roman"/>
          <w:sz w:val="24"/>
          <w:szCs w:val="24"/>
        </w:rPr>
        <w:t>1</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10.75</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p</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465</w:t>
      </w:r>
      <w:r w:rsidR="00731737"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T</w:t>
      </w:r>
      <w:r w:rsidR="009657C1" w:rsidRPr="009159AB">
        <w:rPr>
          <w:rFonts w:ascii="Times New Roman" w:hAnsi="Times New Roman" w:cs="Times New Roman"/>
          <w:sz w:val="24"/>
          <w:szCs w:val="24"/>
        </w:rPr>
        <w:t xml:space="preserve">he different types of need scales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"10.1037/0022-3514.91.5.918", "ISSN" : "0022-3514", "PMID" : "17059310", "abstract" : "Recent research indicates that ostracism is painful even in the face of mitigating circumstances. However, in all previous experiments, there have been no costs to inclusion or benefits for ostracism. If being included meant losing money and being ostracized meant retaining money, would individuals still be distressed when ostracized? In 2 studies, the authors attempted to \"load the dice\" against inclusion in favor of ostracism. Participants played a variant of Cyberball called euroyberball (pronounced Euroball), in which ostracism and inclusion were crossed with whether the participants earned or lost money for each ball toss they received. In 2 experiments, the authors found that even when being ostracized meant retaining more money than the other players, it was painful. In Study 2, the authors also introduced conditions in which participants were overincluded. In these conditions, participants were sensitive to financial incentives. However, even then participants felt worse when given no positive attention than when given punitive attention.", "author" : [ { "dropping-particle" : "", "family" : "Beest", "given" : "Ilja", "non-dropping-particle" : "Van", "parse-names" : false, "suffix" : "" }, { "dropping-particle" : "", "family" : "Williams", "given" : "Kipling D", "non-dropping-particle" : "", "parse-names" : false, "suffix" : "" } ], "container-title" : "Journal of personality and social psychology", "id" : "ITEM-1", "issue" : "5", "issued" : { "date-parts" : [ [ "2006", "11" ] ] }, "page" : "918-928", "title" : "When inclusion costs and ostracism pays, ostracism still hurts.", "type" : "article-journal", "volume" : "91" }, "uris" : [ "http://www.mendeley.com/documents/?uuid=3f1d4b94-98a8-46a1-b457-5ad671ebec04" ] }, { "id" : "ITEM-2", "itemData" : { "DOI" : "10.1016/S0065-2601(08)00406-1", "author" : [ { "dropping-particle" : "", "family" : "Williams", "given" : "K.D.", "non-dropping-particle" : "", "parse-names" : false, "suffix" : "" } ], "container-title" : "Advances in Experimental Social Psychology", "id" : "ITEM-2", "issued" : { "date-parts" : [ [ "2009" ] ] }, "page" : "275-314", "title" : "Ostracism: a temporal need-threat model", "type" : "article-journal", "volume" : "41" }, "uris" : [ "http://www.mendeley.com/documents/?uuid=b119c228-d6e1-467b-bdcb-2b2c2085c026" ] }, { "id" : "ITEM-3", "itemData" : { "DOI" : "10.1016/j.jesp.2003.11.006", "ISSN" : "00221031", "author" : [ { "dropping-particle" : "", "family" : "Zadro", "given" : "Lisa", "non-dropping-particle" : "", "parse-names" : false, "suffix" : "" }, { "dropping-particle" : "", "family" : "Williams", "given" : "Kipling D", "non-dropping-particle" : "", "parse-names" : false, "suffix" : "" }, { "dropping-particle" : "", "family" : "Richardson", "given" : "Rick", "non-dropping-particle" : "", "parse-names" : false, "suffix" : "" } ], "container-title" : "Journal of Experimental Social Psychology", "id" : "ITEM-3", "issue" : "4", "issued" : { "date-parts" : [ [ "2004" ] ] }, "page" : "560-567", "title" : "How low can you go? Ostracism by a computer is sufficient to lower self-reported levels of belonging, control, self-esteem, and meaningful existence", "type" : "article-journal", "volume" : "40" }, "uris" : [ "http://www.mendeley.com/documents/?uuid=518bbc23-7ce3-4f89-afd5-b836943d9192" ] } ], "mendeley" : { "formattedCitation" : "[11,21,22]", "plainTextFormattedCitation" : "[11,21,22]", "previouslyFormattedCitation" : "[11,21,22]"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[11,21,22]</w:t>
      </w:r>
      <w:r w:rsidR="00302845">
        <w:rPr>
          <w:rFonts w:ascii="Times New Roman" w:hAnsi="Times New Roman" w:cs="Times New Roman"/>
          <w:sz w:val="24"/>
          <w:szCs w:val="24"/>
        </w:rPr>
        <w:fldChar w:fldCharType="end"/>
      </w:r>
      <w:r w:rsidR="009657C1" w:rsidRPr="009159AB">
        <w:rPr>
          <w:rFonts w:ascii="Times New Roman" w:hAnsi="Times New Roman" w:cs="Times New Roman"/>
          <w:sz w:val="24"/>
          <w:szCs w:val="24"/>
        </w:rPr>
        <w:t xml:space="preserve"> did not significantly </w:t>
      </w:r>
      <w:r w:rsidR="00004F28" w:rsidRPr="009159AB">
        <w:rPr>
          <w:rFonts w:ascii="Times New Roman" w:hAnsi="Times New Roman" w:cs="Times New Roman"/>
          <w:sz w:val="24"/>
          <w:szCs w:val="24"/>
        </w:rPr>
        <w:t xml:space="preserve">moderate </w:t>
      </w:r>
      <w:r w:rsidR="009657C1" w:rsidRPr="009159AB">
        <w:rPr>
          <w:rFonts w:ascii="Times New Roman" w:hAnsi="Times New Roman" w:cs="Times New Roman"/>
          <w:sz w:val="24"/>
          <w:szCs w:val="24"/>
        </w:rPr>
        <w:t>effect sizes, showing psychometric convergence among the three scales.</w:t>
      </w:r>
      <w:r>
        <w:rPr>
          <w:rFonts w:ascii="Times New Roman" w:hAnsi="Times New Roman" w:cs="Times New Roman"/>
          <w:sz w:val="24"/>
          <w:szCs w:val="24"/>
        </w:rPr>
        <w:t xml:space="preserve"> </w:t>
      </w:r>
      <w:r w:rsidRPr="009159AB">
        <w:rPr>
          <w:rFonts w:ascii="Times New Roman" w:hAnsi="Times New Roman" w:cs="Times New Roman"/>
          <w:sz w:val="24"/>
          <w:szCs w:val="24"/>
        </w:rPr>
        <w:t>Inspecting the predictors individually also showed no indication for moderation (</w:t>
      </w:r>
      <w:r w:rsidRPr="009159AB">
        <w:rPr>
          <w:rFonts w:ascii="Times New Roman" w:hAnsi="Times New Roman" w:cs="Times New Roman"/>
          <w:i/>
          <w:sz w:val="24"/>
          <w:szCs w:val="24"/>
        </w:rPr>
        <w:t>p</w:t>
      </w:r>
      <w:r w:rsidRPr="009159AB">
        <w:rPr>
          <w:rFonts w:ascii="Times New Roman" w:hAnsi="Times New Roman" w:cs="Times New Roman"/>
          <w:sz w:val="24"/>
          <w:szCs w:val="24"/>
        </w:rPr>
        <w:t>s &gt; .</w:t>
      </w:r>
      <w:r>
        <w:rPr>
          <w:rFonts w:ascii="Times New Roman" w:hAnsi="Times New Roman" w:cs="Times New Roman"/>
          <w:sz w:val="24"/>
          <w:szCs w:val="24"/>
        </w:rPr>
        <w:t>13</w:t>
      </w:r>
      <w:r w:rsidRPr="009159AB">
        <w:rPr>
          <w:rFonts w:ascii="Times New Roman" w:hAnsi="Times New Roman" w:cs="Times New Roman"/>
          <w:sz w:val="24"/>
          <w:szCs w:val="24"/>
        </w:rPr>
        <w:t xml:space="preserve">7; see Table 4). </w:t>
      </w:r>
    </w:p>
    <w:p w14:paraId="52CFF489" w14:textId="77777777" w:rsidR="00C34534" w:rsidRDefault="00C34534" w:rsidP="00BE08E4">
      <w:pPr>
        <w:spacing w:after="0" w:line="480" w:lineRule="auto"/>
        <w:ind w:firstLine="708"/>
        <w:rPr>
          <w:rFonts w:ascii="Times New Roman" w:hAnsi="Times New Roman" w:cs="Times New Roman"/>
          <w:b/>
          <w:sz w:val="24"/>
          <w:szCs w:val="24"/>
        </w:rPr>
      </w:pPr>
    </w:p>
    <w:p w14:paraId="162FB79B" w14:textId="5EB9D3E3" w:rsidR="00C34534" w:rsidRPr="00BF0960" w:rsidRDefault="00C34534" w:rsidP="00C34534">
      <w:pPr>
        <w:spacing w:before="120"/>
        <w:rPr>
          <w:rFonts w:ascii="Times New Roman" w:hAnsi="Times New Roman" w:cs="Times New Roman"/>
          <w:b/>
          <w:sz w:val="24"/>
          <w:szCs w:val="24"/>
        </w:rPr>
      </w:pPr>
      <w:r w:rsidRPr="00BF0960">
        <w:rPr>
          <w:rFonts w:ascii="Times New Roman" w:hAnsi="Times New Roman" w:cs="Times New Roman"/>
          <w:b/>
          <w:sz w:val="24"/>
          <w:szCs w:val="24"/>
        </w:rPr>
        <w:t>Table 4</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Meta regression coefficients for composition effects (first measure; k = 45)</w:t>
      </w:r>
      <w:r w:rsidR="00BF0960" w:rsidRPr="00BF0960">
        <w:rPr>
          <w:rFonts w:ascii="Times New Roman" w:hAnsi="Times New Roman" w:cs="Times New Roman"/>
          <w:b/>
          <w:sz w:val="24"/>
          <w:szCs w:val="24"/>
        </w:rPr>
        <w:t>.</w:t>
      </w:r>
    </w:p>
    <w:tbl>
      <w:tblPr>
        <w:tblW w:w="9214" w:type="dxa"/>
        <w:tblCellMar>
          <w:left w:w="70" w:type="dxa"/>
          <w:right w:w="70" w:type="dxa"/>
        </w:tblCellMar>
        <w:tblLook w:val="04A0" w:firstRow="1" w:lastRow="0" w:firstColumn="1" w:lastColumn="0" w:noHBand="0" w:noVBand="1"/>
      </w:tblPr>
      <w:tblGrid>
        <w:gridCol w:w="1969"/>
        <w:gridCol w:w="840"/>
        <w:gridCol w:w="840"/>
        <w:gridCol w:w="851"/>
        <w:gridCol w:w="1040"/>
        <w:gridCol w:w="1831"/>
        <w:gridCol w:w="1843"/>
      </w:tblGrid>
      <w:tr w:rsidR="00C34534" w:rsidRPr="009159AB" w14:paraId="1FF29269" w14:textId="77777777" w:rsidTr="00696718">
        <w:trPr>
          <w:trHeight w:val="325"/>
        </w:trPr>
        <w:tc>
          <w:tcPr>
            <w:tcW w:w="1969" w:type="dxa"/>
            <w:tcBorders>
              <w:top w:val="single" w:sz="4" w:space="0" w:color="auto"/>
              <w:left w:val="nil"/>
              <w:bottom w:val="single" w:sz="4" w:space="0" w:color="auto"/>
              <w:right w:val="nil"/>
            </w:tcBorders>
            <w:shd w:val="clear" w:color="auto" w:fill="auto"/>
            <w:noWrap/>
            <w:vAlign w:val="bottom"/>
            <w:hideMark/>
          </w:tcPr>
          <w:p w14:paraId="3FA37A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40" w:type="dxa"/>
            <w:tcBorders>
              <w:top w:val="single" w:sz="4" w:space="0" w:color="auto"/>
              <w:left w:val="nil"/>
              <w:bottom w:val="single" w:sz="4" w:space="0" w:color="auto"/>
              <w:right w:val="nil"/>
            </w:tcBorders>
            <w:shd w:val="clear" w:color="auto" w:fill="auto"/>
            <w:noWrap/>
            <w:vAlign w:val="bottom"/>
            <w:hideMark/>
          </w:tcPr>
          <w:p w14:paraId="7DA0FA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40" w:type="dxa"/>
            <w:tcBorders>
              <w:top w:val="single" w:sz="4" w:space="0" w:color="auto"/>
              <w:left w:val="nil"/>
              <w:bottom w:val="single" w:sz="4" w:space="0" w:color="auto"/>
              <w:right w:val="nil"/>
            </w:tcBorders>
            <w:shd w:val="clear" w:color="auto" w:fill="auto"/>
            <w:noWrap/>
            <w:vAlign w:val="bottom"/>
            <w:hideMark/>
          </w:tcPr>
          <w:p w14:paraId="23A53F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1" w:type="dxa"/>
            <w:tcBorders>
              <w:top w:val="single" w:sz="4" w:space="0" w:color="auto"/>
              <w:left w:val="nil"/>
              <w:bottom w:val="single" w:sz="4" w:space="0" w:color="auto"/>
              <w:right w:val="nil"/>
            </w:tcBorders>
            <w:shd w:val="clear" w:color="auto" w:fill="auto"/>
            <w:noWrap/>
            <w:vAlign w:val="bottom"/>
            <w:hideMark/>
          </w:tcPr>
          <w:p w14:paraId="158C8F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1040" w:type="dxa"/>
            <w:tcBorders>
              <w:top w:val="single" w:sz="4" w:space="0" w:color="auto"/>
              <w:left w:val="nil"/>
              <w:bottom w:val="single" w:sz="4" w:space="0" w:color="auto"/>
              <w:right w:val="nil"/>
            </w:tcBorders>
            <w:shd w:val="clear" w:color="auto" w:fill="auto"/>
            <w:noWrap/>
            <w:vAlign w:val="bottom"/>
            <w:hideMark/>
          </w:tcPr>
          <w:p w14:paraId="4C72DB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831" w:type="dxa"/>
            <w:tcBorders>
              <w:top w:val="single" w:sz="4" w:space="0" w:color="auto"/>
              <w:left w:val="nil"/>
              <w:bottom w:val="single" w:sz="4" w:space="0" w:color="auto"/>
              <w:right w:val="nil"/>
            </w:tcBorders>
            <w:shd w:val="clear" w:color="auto" w:fill="auto"/>
            <w:noWrap/>
            <w:vAlign w:val="bottom"/>
            <w:hideMark/>
          </w:tcPr>
          <w:p w14:paraId="6D6E57B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Lowerbound</w:t>
            </w:r>
          </w:p>
        </w:tc>
        <w:tc>
          <w:tcPr>
            <w:tcW w:w="1843" w:type="dxa"/>
            <w:tcBorders>
              <w:top w:val="single" w:sz="4" w:space="0" w:color="auto"/>
              <w:left w:val="nil"/>
              <w:bottom w:val="single" w:sz="4" w:space="0" w:color="auto"/>
              <w:right w:val="nil"/>
            </w:tcBorders>
            <w:shd w:val="clear" w:color="auto" w:fill="auto"/>
            <w:noWrap/>
            <w:vAlign w:val="bottom"/>
            <w:hideMark/>
          </w:tcPr>
          <w:p w14:paraId="3D2718E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Upperbound</w:t>
            </w:r>
          </w:p>
        </w:tc>
      </w:tr>
      <w:tr w:rsidR="00C34534" w:rsidRPr="009159AB" w14:paraId="74AC6DFD" w14:textId="77777777" w:rsidTr="00696718">
        <w:trPr>
          <w:trHeight w:val="325"/>
        </w:trPr>
        <w:tc>
          <w:tcPr>
            <w:tcW w:w="1969" w:type="dxa"/>
            <w:tcBorders>
              <w:top w:val="nil"/>
              <w:left w:val="nil"/>
              <w:bottom w:val="nil"/>
              <w:right w:val="nil"/>
            </w:tcBorders>
            <w:shd w:val="clear" w:color="auto" w:fill="auto"/>
            <w:noWrap/>
            <w:vAlign w:val="center"/>
            <w:hideMark/>
          </w:tcPr>
          <w:p w14:paraId="37E786BC" w14:textId="77777777" w:rsidR="00C34534" w:rsidRPr="0029598D" w:rsidRDefault="00C34534" w:rsidP="00696718">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840" w:type="dxa"/>
            <w:tcBorders>
              <w:top w:val="nil"/>
              <w:left w:val="nil"/>
              <w:bottom w:val="nil"/>
              <w:right w:val="nil"/>
            </w:tcBorders>
            <w:shd w:val="clear" w:color="auto" w:fill="auto"/>
            <w:noWrap/>
            <w:vAlign w:val="center"/>
            <w:hideMark/>
          </w:tcPr>
          <w:p w14:paraId="4828A3C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-2.14</w:t>
            </w:r>
          </w:p>
        </w:tc>
        <w:tc>
          <w:tcPr>
            <w:tcW w:w="840" w:type="dxa"/>
            <w:tcBorders>
              <w:top w:val="nil"/>
              <w:left w:val="nil"/>
              <w:bottom w:val="nil"/>
              <w:right w:val="nil"/>
            </w:tcBorders>
            <w:shd w:val="clear" w:color="auto" w:fill="auto"/>
            <w:noWrap/>
            <w:vAlign w:val="center"/>
            <w:hideMark/>
          </w:tcPr>
          <w:p w14:paraId="5A20D09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3.27</w:t>
            </w:r>
          </w:p>
        </w:tc>
        <w:tc>
          <w:tcPr>
            <w:tcW w:w="851" w:type="dxa"/>
            <w:tcBorders>
              <w:top w:val="nil"/>
              <w:left w:val="nil"/>
              <w:bottom w:val="nil"/>
              <w:right w:val="nil"/>
            </w:tcBorders>
            <w:shd w:val="clear" w:color="auto" w:fill="auto"/>
            <w:noWrap/>
            <w:vAlign w:val="center"/>
            <w:hideMark/>
          </w:tcPr>
          <w:p w14:paraId="37EEA73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-1.89</w:t>
            </w:r>
          </w:p>
        </w:tc>
        <w:tc>
          <w:tcPr>
            <w:tcW w:w="1040" w:type="dxa"/>
            <w:tcBorders>
              <w:top w:val="nil"/>
              <w:left w:val="nil"/>
              <w:bottom w:val="nil"/>
              <w:right w:val="nil"/>
            </w:tcBorders>
            <w:shd w:val="clear" w:color="auto" w:fill="auto"/>
            <w:noWrap/>
            <w:vAlign w:val="center"/>
            <w:hideMark/>
          </w:tcPr>
          <w:p w14:paraId="5990CC1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0.058</w:t>
            </w:r>
          </w:p>
        </w:tc>
        <w:tc>
          <w:tcPr>
            <w:tcW w:w="1831" w:type="dxa"/>
            <w:tcBorders>
              <w:top w:val="nil"/>
              <w:left w:val="nil"/>
              <w:bottom w:val="nil"/>
              <w:right w:val="nil"/>
            </w:tcBorders>
            <w:shd w:val="clear" w:color="auto" w:fill="auto"/>
            <w:noWrap/>
            <w:vAlign w:val="center"/>
            <w:hideMark/>
          </w:tcPr>
          <w:p w14:paraId="22F20DD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-4.35</w:t>
            </w:r>
          </w:p>
        </w:tc>
        <w:tc>
          <w:tcPr>
            <w:tcW w:w="1843" w:type="dxa"/>
            <w:tcBorders>
              <w:top w:val="nil"/>
              <w:left w:val="nil"/>
              <w:bottom w:val="nil"/>
              <w:right w:val="nil"/>
            </w:tcBorders>
            <w:shd w:val="clear" w:color="auto" w:fill="auto"/>
            <w:noWrap/>
            <w:vAlign w:val="center"/>
            <w:hideMark/>
          </w:tcPr>
          <w:p w14:paraId="3B0973C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C34534" w:rsidRPr="009159AB" w14:paraId="30EBB066" w14:textId="77777777" w:rsidTr="00696718">
        <w:trPr>
          <w:trHeight w:val="325"/>
        </w:trPr>
        <w:tc>
          <w:tcPr>
            <w:tcW w:w="1969" w:type="dxa"/>
            <w:tcBorders>
              <w:top w:val="nil"/>
              <w:left w:val="nil"/>
              <w:bottom w:val="nil"/>
              <w:right w:val="nil"/>
            </w:tcBorders>
            <w:shd w:val="clear" w:color="auto" w:fill="auto"/>
            <w:noWrap/>
            <w:vAlign w:val="center"/>
          </w:tcPr>
          <w:p w14:paraId="1604800B"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840" w:type="dxa"/>
            <w:tcBorders>
              <w:top w:val="nil"/>
              <w:left w:val="nil"/>
              <w:bottom w:val="nil"/>
              <w:right w:val="nil"/>
            </w:tcBorders>
            <w:shd w:val="clear" w:color="auto" w:fill="auto"/>
            <w:noWrap/>
            <w:vAlign w:val="center"/>
          </w:tcPr>
          <w:p w14:paraId="45B0E6A9"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40" w:type="dxa"/>
            <w:tcBorders>
              <w:top w:val="nil"/>
              <w:left w:val="nil"/>
              <w:bottom w:val="nil"/>
              <w:right w:val="nil"/>
            </w:tcBorders>
            <w:shd w:val="clear" w:color="auto" w:fill="auto"/>
            <w:noWrap/>
            <w:vAlign w:val="center"/>
          </w:tcPr>
          <w:p w14:paraId="2E8DB1DE"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0CED6EA3"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040" w:type="dxa"/>
            <w:tcBorders>
              <w:top w:val="nil"/>
              <w:left w:val="nil"/>
              <w:bottom w:val="nil"/>
              <w:right w:val="nil"/>
            </w:tcBorders>
            <w:shd w:val="clear" w:color="auto" w:fill="auto"/>
            <w:noWrap/>
            <w:vAlign w:val="center"/>
          </w:tcPr>
          <w:p w14:paraId="0BBA26A7"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831" w:type="dxa"/>
            <w:tcBorders>
              <w:top w:val="nil"/>
              <w:left w:val="nil"/>
              <w:bottom w:val="nil"/>
              <w:right w:val="nil"/>
            </w:tcBorders>
            <w:shd w:val="clear" w:color="auto" w:fill="auto"/>
            <w:noWrap/>
            <w:vAlign w:val="center"/>
          </w:tcPr>
          <w:p w14:paraId="7F699A6C"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843" w:type="dxa"/>
            <w:tcBorders>
              <w:top w:val="nil"/>
              <w:left w:val="nil"/>
              <w:bottom w:val="nil"/>
              <w:right w:val="nil"/>
            </w:tcBorders>
            <w:shd w:val="clear" w:color="auto" w:fill="auto"/>
            <w:noWrap/>
            <w:vAlign w:val="center"/>
          </w:tcPr>
          <w:p w14:paraId="11562590"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r>
      <w:tr w:rsidR="00C34534" w:rsidRPr="009159AB" w14:paraId="7E5995C1" w14:textId="77777777" w:rsidTr="00696718">
        <w:trPr>
          <w:trHeight w:val="325"/>
        </w:trPr>
        <w:tc>
          <w:tcPr>
            <w:tcW w:w="1969" w:type="dxa"/>
            <w:tcBorders>
              <w:top w:val="nil"/>
              <w:left w:val="nil"/>
              <w:bottom w:val="nil"/>
              <w:right w:val="nil"/>
            </w:tcBorders>
            <w:shd w:val="clear" w:color="auto" w:fill="auto"/>
            <w:noWrap/>
            <w:vAlign w:val="center"/>
          </w:tcPr>
          <w:p w14:paraId="5CDAFD8A"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840" w:type="dxa"/>
            <w:tcBorders>
              <w:top w:val="nil"/>
              <w:left w:val="nil"/>
              <w:bottom w:val="nil"/>
              <w:right w:val="nil"/>
            </w:tcBorders>
            <w:shd w:val="clear" w:color="auto" w:fill="auto"/>
            <w:noWrap/>
            <w:vAlign w:val="center"/>
          </w:tcPr>
          <w:p w14:paraId="583D71B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840" w:type="dxa"/>
            <w:tcBorders>
              <w:top w:val="nil"/>
              <w:left w:val="nil"/>
              <w:bottom w:val="nil"/>
              <w:right w:val="nil"/>
            </w:tcBorders>
            <w:shd w:val="clear" w:color="auto" w:fill="auto"/>
            <w:noWrap/>
            <w:vAlign w:val="center"/>
          </w:tcPr>
          <w:p w14:paraId="484090D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1.05</w:t>
            </w:r>
          </w:p>
        </w:tc>
        <w:tc>
          <w:tcPr>
            <w:tcW w:w="851" w:type="dxa"/>
            <w:tcBorders>
              <w:top w:val="nil"/>
              <w:left w:val="nil"/>
              <w:bottom w:val="nil"/>
              <w:right w:val="nil"/>
            </w:tcBorders>
            <w:shd w:val="clear" w:color="auto" w:fill="auto"/>
            <w:noWrap/>
            <w:vAlign w:val="center"/>
          </w:tcPr>
          <w:p w14:paraId="7001384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1040" w:type="dxa"/>
            <w:tcBorders>
              <w:top w:val="nil"/>
              <w:left w:val="nil"/>
              <w:bottom w:val="nil"/>
              <w:right w:val="nil"/>
            </w:tcBorders>
            <w:shd w:val="clear" w:color="auto" w:fill="auto"/>
            <w:noWrap/>
            <w:vAlign w:val="center"/>
          </w:tcPr>
          <w:p w14:paraId="79D91A7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0.837</w:t>
            </w:r>
          </w:p>
        </w:tc>
        <w:tc>
          <w:tcPr>
            <w:tcW w:w="1831" w:type="dxa"/>
            <w:tcBorders>
              <w:top w:val="nil"/>
              <w:left w:val="nil"/>
              <w:bottom w:val="nil"/>
              <w:right w:val="nil"/>
            </w:tcBorders>
            <w:shd w:val="clear" w:color="auto" w:fill="auto"/>
            <w:noWrap/>
            <w:vAlign w:val="center"/>
          </w:tcPr>
          <w:p w14:paraId="18DA22D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-2.28</w:t>
            </w:r>
          </w:p>
        </w:tc>
        <w:tc>
          <w:tcPr>
            <w:tcW w:w="1843" w:type="dxa"/>
            <w:tcBorders>
              <w:top w:val="nil"/>
              <w:left w:val="nil"/>
              <w:bottom w:val="nil"/>
              <w:right w:val="nil"/>
            </w:tcBorders>
            <w:shd w:val="clear" w:color="auto" w:fill="auto"/>
            <w:noWrap/>
            <w:vAlign w:val="center"/>
          </w:tcPr>
          <w:p w14:paraId="0376C46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1.85</w:t>
            </w:r>
          </w:p>
        </w:tc>
      </w:tr>
      <w:tr w:rsidR="00C34534" w:rsidRPr="009159AB" w14:paraId="09B562DA" w14:textId="77777777" w:rsidTr="00696718">
        <w:trPr>
          <w:trHeight w:val="325"/>
        </w:trPr>
        <w:tc>
          <w:tcPr>
            <w:tcW w:w="1969" w:type="dxa"/>
            <w:tcBorders>
              <w:top w:val="nil"/>
              <w:left w:val="nil"/>
              <w:bottom w:val="nil"/>
              <w:right w:val="nil"/>
            </w:tcBorders>
            <w:shd w:val="clear" w:color="auto" w:fill="auto"/>
            <w:noWrap/>
            <w:vAlign w:val="center"/>
            <w:hideMark/>
          </w:tcPr>
          <w:p w14:paraId="4DD3145C"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840" w:type="dxa"/>
            <w:tcBorders>
              <w:top w:val="nil"/>
              <w:left w:val="nil"/>
              <w:bottom w:val="nil"/>
              <w:right w:val="nil"/>
            </w:tcBorders>
            <w:shd w:val="clear" w:color="auto" w:fill="auto"/>
            <w:noWrap/>
            <w:vAlign w:val="center"/>
            <w:hideMark/>
          </w:tcPr>
          <w:p w14:paraId="35C0E20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hideMark/>
          </w:tcPr>
          <w:p w14:paraId="43AB901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851" w:type="dxa"/>
            <w:tcBorders>
              <w:top w:val="nil"/>
              <w:left w:val="nil"/>
              <w:bottom w:val="nil"/>
              <w:right w:val="nil"/>
            </w:tcBorders>
            <w:shd w:val="clear" w:color="auto" w:fill="auto"/>
            <w:noWrap/>
            <w:vAlign w:val="center"/>
            <w:hideMark/>
          </w:tcPr>
          <w:p w14:paraId="27C2A32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1.49</w:t>
            </w:r>
          </w:p>
        </w:tc>
        <w:tc>
          <w:tcPr>
            <w:tcW w:w="1040" w:type="dxa"/>
            <w:tcBorders>
              <w:top w:val="nil"/>
              <w:left w:val="nil"/>
              <w:bottom w:val="nil"/>
              <w:right w:val="nil"/>
            </w:tcBorders>
            <w:shd w:val="clear" w:color="auto" w:fill="auto"/>
            <w:noWrap/>
            <w:vAlign w:val="center"/>
            <w:hideMark/>
          </w:tcPr>
          <w:p w14:paraId="70F929B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0.137</w:t>
            </w:r>
          </w:p>
        </w:tc>
        <w:tc>
          <w:tcPr>
            <w:tcW w:w="1831" w:type="dxa"/>
            <w:tcBorders>
              <w:top w:val="nil"/>
              <w:left w:val="nil"/>
              <w:bottom w:val="nil"/>
              <w:right w:val="nil"/>
            </w:tcBorders>
            <w:shd w:val="clear" w:color="auto" w:fill="auto"/>
            <w:noWrap/>
            <w:vAlign w:val="center"/>
            <w:hideMark/>
          </w:tcPr>
          <w:p w14:paraId="21C22D9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1843" w:type="dxa"/>
            <w:tcBorders>
              <w:top w:val="nil"/>
              <w:left w:val="nil"/>
              <w:bottom w:val="nil"/>
              <w:right w:val="nil"/>
            </w:tcBorders>
            <w:shd w:val="clear" w:color="auto" w:fill="auto"/>
            <w:noWrap/>
            <w:vAlign w:val="center"/>
            <w:hideMark/>
          </w:tcPr>
          <w:p w14:paraId="315AF6A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C34534" w:rsidRPr="009159AB" w14:paraId="16F62022" w14:textId="77777777" w:rsidTr="00696718">
        <w:trPr>
          <w:trHeight w:val="325"/>
        </w:trPr>
        <w:tc>
          <w:tcPr>
            <w:tcW w:w="1969" w:type="dxa"/>
            <w:tcBorders>
              <w:top w:val="nil"/>
              <w:left w:val="nil"/>
              <w:bottom w:val="nil"/>
              <w:right w:val="nil"/>
            </w:tcBorders>
            <w:shd w:val="clear" w:color="auto" w:fill="auto"/>
            <w:noWrap/>
            <w:vAlign w:val="center"/>
            <w:hideMark/>
          </w:tcPr>
          <w:p w14:paraId="0E9DF42E"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840" w:type="dxa"/>
            <w:tcBorders>
              <w:top w:val="nil"/>
              <w:left w:val="nil"/>
              <w:bottom w:val="nil"/>
              <w:right w:val="nil"/>
            </w:tcBorders>
            <w:shd w:val="clear" w:color="auto" w:fill="auto"/>
            <w:noWrap/>
            <w:vAlign w:val="center"/>
            <w:hideMark/>
          </w:tcPr>
          <w:p w14:paraId="5CAD37E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7C46F67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496AAAC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1C270CF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2129CDD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5BCB07C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3F9F12B0" w14:textId="77777777" w:rsidTr="00696718">
        <w:trPr>
          <w:trHeight w:val="325"/>
        </w:trPr>
        <w:tc>
          <w:tcPr>
            <w:tcW w:w="1969" w:type="dxa"/>
            <w:tcBorders>
              <w:top w:val="nil"/>
              <w:left w:val="nil"/>
              <w:bottom w:val="nil"/>
              <w:right w:val="nil"/>
            </w:tcBorders>
            <w:shd w:val="clear" w:color="auto" w:fill="auto"/>
            <w:noWrap/>
            <w:vAlign w:val="center"/>
            <w:hideMark/>
          </w:tcPr>
          <w:p w14:paraId="7B3B6CB9"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840" w:type="dxa"/>
            <w:tcBorders>
              <w:top w:val="nil"/>
              <w:left w:val="nil"/>
              <w:bottom w:val="nil"/>
              <w:right w:val="nil"/>
            </w:tcBorders>
            <w:shd w:val="clear" w:color="auto" w:fill="auto"/>
            <w:noWrap/>
            <w:vAlign w:val="center"/>
            <w:hideMark/>
          </w:tcPr>
          <w:p w14:paraId="31C6F42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0.75</w:t>
            </w:r>
          </w:p>
        </w:tc>
        <w:tc>
          <w:tcPr>
            <w:tcW w:w="840" w:type="dxa"/>
            <w:tcBorders>
              <w:top w:val="nil"/>
              <w:left w:val="nil"/>
              <w:bottom w:val="nil"/>
              <w:right w:val="nil"/>
            </w:tcBorders>
            <w:shd w:val="clear" w:color="auto" w:fill="auto"/>
            <w:noWrap/>
            <w:vAlign w:val="center"/>
            <w:hideMark/>
          </w:tcPr>
          <w:p w14:paraId="3890B12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0.81</w:t>
            </w:r>
          </w:p>
        </w:tc>
        <w:tc>
          <w:tcPr>
            <w:tcW w:w="851" w:type="dxa"/>
            <w:tcBorders>
              <w:top w:val="nil"/>
              <w:left w:val="nil"/>
              <w:bottom w:val="nil"/>
              <w:right w:val="nil"/>
            </w:tcBorders>
            <w:shd w:val="clear" w:color="auto" w:fill="auto"/>
            <w:noWrap/>
            <w:vAlign w:val="center"/>
            <w:hideMark/>
          </w:tcPr>
          <w:p w14:paraId="21E978E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1040" w:type="dxa"/>
            <w:tcBorders>
              <w:top w:val="nil"/>
              <w:left w:val="nil"/>
              <w:bottom w:val="nil"/>
              <w:right w:val="nil"/>
            </w:tcBorders>
            <w:shd w:val="clear" w:color="auto" w:fill="auto"/>
            <w:noWrap/>
            <w:vAlign w:val="center"/>
            <w:hideMark/>
          </w:tcPr>
          <w:p w14:paraId="14D08EF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0.358</w:t>
            </w:r>
          </w:p>
        </w:tc>
        <w:tc>
          <w:tcPr>
            <w:tcW w:w="1831" w:type="dxa"/>
            <w:tcBorders>
              <w:top w:val="nil"/>
              <w:left w:val="nil"/>
              <w:bottom w:val="nil"/>
              <w:right w:val="nil"/>
            </w:tcBorders>
            <w:shd w:val="clear" w:color="auto" w:fill="auto"/>
            <w:noWrap/>
            <w:vAlign w:val="center"/>
            <w:hideMark/>
          </w:tcPr>
          <w:p w14:paraId="200A3B8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1843" w:type="dxa"/>
            <w:tcBorders>
              <w:top w:val="nil"/>
              <w:left w:val="nil"/>
              <w:bottom w:val="nil"/>
              <w:right w:val="nil"/>
            </w:tcBorders>
            <w:shd w:val="clear" w:color="auto" w:fill="auto"/>
            <w:noWrap/>
            <w:vAlign w:val="center"/>
            <w:hideMark/>
          </w:tcPr>
          <w:p w14:paraId="439B808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2.34</w:t>
            </w:r>
          </w:p>
        </w:tc>
      </w:tr>
      <w:tr w:rsidR="00C34534" w:rsidRPr="009159AB" w14:paraId="283E3D1D" w14:textId="77777777" w:rsidTr="00696718">
        <w:trPr>
          <w:trHeight w:val="325"/>
        </w:trPr>
        <w:tc>
          <w:tcPr>
            <w:tcW w:w="1969" w:type="dxa"/>
            <w:tcBorders>
              <w:top w:val="nil"/>
              <w:left w:val="nil"/>
              <w:bottom w:val="nil"/>
              <w:right w:val="nil"/>
            </w:tcBorders>
            <w:shd w:val="clear" w:color="auto" w:fill="auto"/>
            <w:noWrap/>
            <w:vAlign w:val="center"/>
            <w:hideMark/>
          </w:tcPr>
          <w:p w14:paraId="549CBAA2"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840" w:type="dxa"/>
            <w:tcBorders>
              <w:top w:val="nil"/>
              <w:left w:val="nil"/>
              <w:bottom w:val="nil"/>
              <w:right w:val="nil"/>
            </w:tcBorders>
            <w:shd w:val="clear" w:color="auto" w:fill="auto"/>
            <w:noWrap/>
            <w:vAlign w:val="center"/>
            <w:hideMark/>
          </w:tcPr>
          <w:p w14:paraId="1BB0CAB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685EB87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14D74DC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22CE922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69C975A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70B343D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2A9BB48E" w14:textId="77777777" w:rsidTr="00696718">
        <w:trPr>
          <w:trHeight w:val="325"/>
        </w:trPr>
        <w:tc>
          <w:tcPr>
            <w:tcW w:w="1969" w:type="dxa"/>
            <w:tcBorders>
              <w:top w:val="nil"/>
              <w:left w:val="nil"/>
              <w:bottom w:val="nil"/>
              <w:right w:val="nil"/>
            </w:tcBorders>
            <w:shd w:val="clear" w:color="auto" w:fill="auto"/>
            <w:noWrap/>
            <w:vAlign w:val="center"/>
            <w:hideMark/>
          </w:tcPr>
          <w:p w14:paraId="76BB4963"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Zadro et al. (2004)</w:t>
            </w:r>
          </w:p>
        </w:tc>
        <w:tc>
          <w:tcPr>
            <w:tcW w:w="840" w:type="dxa"/>
            <w:tcBorders>
              <w:top w:val="nil"/>
              <w:left w:val="nil"/>
              <w:bottom w:val="nil"/>
              <w:right w:val="nil"/>
            </w:tcBorders>
            <w:shd w:val="clear" w:color="auto" w:fill="auto"/>
            <w:noWrap/>
            <w:vAlign w:val="center"/>
            <w:hideMark/>
          </w:tcPr>
          <w:p w14:paraId="09FB629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-0.36</w:t>
            </w:r>
          </w:p>
        </w:tc>
        <w:tc>
          <w:tcPr>
            <w:tcW w:w="840" w:type="dxa"/>
            <w:tcBorders>
              <w:top w:val="nil"/>
              <w:left w:val="nil"/>
              <w:bottom w:val="nil"/>
              <w:right w:val="nil"/>
            </w:tcBorders>
            <w:shd w:val="clear" w:color="auto" w:fill="auto"/>
            <w:noWrap/>
            <w:vAlign w:val="center"/>
            <w:hideMark/>
          </w:tcPr>
          <w:p w14:paraId="0C01E5A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851" w:type="dxa"/>
            <w:tcBorders>
              <w:top w:val="nil"/>
              <w:left w:val="nil"/>
              <w:bottom w:val="nil"/>
              <w:right w:val="nil"/>
            </w:tcBorders>
            <w:shd w:val="clear" w:color="auto" w:fill="auto"/>
            <w:noWrap/>
            <w:vAlign w:val="center"/>
            <w:hideMark/>
          </w:tcPr>
          <w:p w14:paraId="3FD3938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-0.88</w:t>
            </w:r>
          </w:p>
        </w:tc>
        <w:tc>
          <w:tcPr>
            <w:tcW w:w="1040" w:type="dxa"/>
            <w:tcBorders>
              <w:top w:val="nil"/>
              <w:left w:val="nil"/>
              <w:bottom w:val="nil"/>
              <w:right w:val="nil"/>
            </w:tcBorders>
            <w:shd w:val="clear" w:color="auto" w:fill="auto"/>
            <w:noWrap/>
            <w:vAlign w:val="center"/>
            <w:hideMark/>
          </w:tcPr>
          <w:p w14:paraId="32D0734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0.381</w:t>
            </w:r>
          </w:p>
        </w:tc>
        <w:tc>
          <w:tcPr>
            <w:tcW w:w="1831" w:type="dxa"/>
            <w:tcBorders>
              <w:top w:val="nil"/>
              <w:left w:val="nil"/>
              <w:bottom w:val="nil"/>
              <w:right w:val="nil"/>
            </w:tcBorders>
            <w:shd w:val="clear" w:color="auto" w:fill="auto"/>
            <w:noWrap/>
            <w:vAlign w:val="center"/>
            <w:hideMark/>
          </w:tcPr>
          <w:p w14:paraId="01E3F3B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843" w:type="dxa"/>
            <w:tcBorders>
              <w:top w:val="nil"/>
              <w:left w:val="nil"/>
              <w:bottom w:val="nil"/>
              <w:right w:val="nil"/>
            </w:tcBorders>
            <w:shd w:val="clear" w:color="auto" w:fill="auto"/>
            <w:noWrap/>
            <w:vAlign w:val="center"/>
            <w:hideMark/>
          </w:tcPr>
          <w:p w14:paraId="210A7E4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0.45</w:t>
            </w:r>
          </w:p>
        </w:tc>
      </w:tr>
      <w:tr w:rsidR="00C34534" w:rsidRPr="009159AB" w14:paraId="4E086E3B" w14:textId="77777777" w:rsidTr="00696718">
        <w:trPr>
          <w:trHeight w:val="325"/>
        </w:trPr>
        <w:tc>
          <w:tcPr>
            <w:tcW w:w="1969" w:type="dxa"/>
            <w:tcBorders>
              <w:top w:val="nil"/>
              <w:left w:val="nil"/>
              <w:bottom w:val="nil"/>
              <w:right w:val="nil"/>
            </w:tcBorders>
            <w:shd w:val="clear" w:color="auto" w:fill="auto"/>
            <w:noWrap/>
            <w:vAlign w:val="center"/>
          </w:tcPr>
          <w:p w14:paraId="326A63A2"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lastRenderedPageBreak/>
              <w:t>Need scale = Van Beest &amp; Williams (2006)</w:t>
            </w:r>
          </w:p>
        </w:tc>
        <w:tc>
          <w:tcPr>
            <w:tcW w:w="840" w:type="dxa"/>
            <w:tcBorders>
              <w:top w:val="nil"/>
              <w:left w:val="nil"/>
              <w:bottom w:val="nil"/>
              <w:right w:val="nil"/>
            </w:tcBorders>
            <w:shd w:val="clear" w:color="auto" w:fill="auto"/>
            <w:noWrap/>
            <w:vAlign w:val="center"/>
          </w:tcPr>
          <w:p w14:paraId="367D1299"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0.07</w:t>
            </w:r>
          </w:p>
        </w:tc>
        <w:tc>
          <w:tcPr>
            <w:tcW w:w="840" w:type="dxa"/>
            <w:tcBorders>
              <w:top w:val="nil"/>
              <w:left w:val="nil"/>
              <w:bottom w:val="nil"/>
              <w:right w:val="nil"/>
            </w:tcBorders>
            <w:shd w:val="clear" w:color="auto" w:fill="auto"/>
            <w:noWrap/>
            <w:vAlign w:val="center"/>
          </w:tcPr>
          <w:p w14:paraId="773F3BC4"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0.54</w:t>
            </w:r>
          </w:p>
        </w:tc>
        <w:tc>
          <w:tcPr>
            <w:tcW w:w="851" w:type="dxa"/>
            <w:tcBorders>
              <w:top w:val="nil"/>
              <w:left w:val="nil"/>
              <w:bottom w:val="nil"/>
              <w:right w:val="nil"/>
            </w:tcBorders>
            <w:shd w:val="clear" w:color="auto" w:fill="auto"/>
            <w:noWrap/>
            <w:vAlign w:val="center"/>
          </w:tcPr>
          <w:p w14:paraId="4FE4B348"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0.13</w:t>
            </w:r>
          </w:p>
        </w:tc>
        <w:tc>
          <w:tcPr>
            <w:tcW w:w="1040" w:type="dxa"/>
            <w:tcBorders>
              <w:top w:val="nil"/>
              <w:left w:val="nil"/>
              <w:bottom w:val="nil"/>
              <w:right w:val="nil"/>
            </w:tcBorders>
            <w:shd w:val="clear" w:color="auto" w:fill="auto"/>
            <w:noWrap/>
            <w:vAlign w:val="center"/>
          </w:tcPr>
          <w:p w14:paraId="13BEAC59"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0.894</w:t>
            </w:r>
          </w:p>
        </w:tc>
        <w:tc>
          <w:tcPr>
            <w:tcW w:w="1831" w:type="dxa"/>
            <w:tcBorders>
              <w:top w:val="nil"/>
              <w:left w:val="nil"/>
              <w:bottom w:val="nil"/>
              <w:right w:val="nil"/>
            </w:tcBorders>
            <w:shd w:val="clear" w:color="auto" w:fill="auto"/>
            <w:noWrap/>
            <w:vAlign w:val="center"/>
          </w:tcPr>
          <w:p w14:paraId="14E687F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-0.98</w:t>
            </w:r>
          </w:p>
        </w:tc>
        <w:tc>
          <w:tcPr>
            <w:tcW w:w="1843" w:type="dxa"/>
            <w:tcBorders>
              <w:top w:val="nil"/>
              <w:left w:val="nil"/>
              <w:bottom w:val="nil"/>
              <w:right w:val="nil"/>
            </w:tcBorders>
            <w:shd w:val="clear" w:color="auto" w:fill="auto"/>
            <w:noWrap/>
            <w:vAlign w:val="center"/>
          </w:tcPr>
          <w:p w14:paraId="6AFB841E"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1.12</w:t>
            </w:r>
          </w:p>
        </w:tc>
      </w:tr>
      <w:tr w:rsidR="00C34534" w:rsidRPr="009159AB" w14:paraId="215282CE" w14:textId="77777777" w:rsidTr="00696718">
        <w:trPr>
          <w:trHeight w:val="325"/>
        </w:trPr>
        <w:tc>
          <w:tcPr>
            <w:tcW w:w="1969" w:type="dxa"/>
            <w:tcBorders>
              <w:top w:val="nil"/>
              <w:left w:val="nil"/>
              <w:bottom w:val="nil"/>
              <w:right w:val="nil"/>
            </w:tcBorders>
            <w:shd w:val="clear" w:color="auto" w:fill="auto"/>
            <w:noWrap/>
            <w:vAlign w:val="center"/>
          </w:tcPr>
          <w:p w14:paraId="3479A6AD"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Zadro</w:t>
            </w:r>
          </w:p>
        </w:tc>
        <w:tc>
          <w:tcPr>
            <w:tcW w:w="840" w:type="dxa"/>
            <w:tcBorders>
              <w:top w:val="nil"/>
              <w:left w:val="nil"/>
              <w:bottom w:val="nil"/>
              <w:right w:val="nil"/>
            </w:tcBorders>
            <w:shd w:val="clear" w:color="auto" w:fill="auto"/>
            <w:noWrap/>
            <w:vAlign w:val="center"/>
          </w:tcPr>
          <w:p w14:paraId="39FBFB23"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tcPr>
          <w:p w14:paraId="12DE41B6"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0.62</w:t>
            </w:r>
          </w:p>
        </w:tc>
        <w:tc>
          <w:tcPr>
            <w:tcW w:w="851" w:type="dxa"/>
            <w:tcBorders>
              <w:top w:val="nil"/>
              <w:left w:val="nil"/>
              <w:bottom w:val="nil"/>
              <w:right w:val="nil"/>
            </w:tcBorders>
            <w:shd w:val="clear" w:color="auto" w:fill="auto"/>
            <w:noWrap/>
            <w:vAlign w:val="center"/>
          </w:tcPr>
          <w:p w14:paraId="738BAE58"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-0.04</w:t>
            </w:r>
          </w:p>
        </w:tc>
        <w:tc>
          <w:tcPr>
            <w:tcW w:w="1040" w:type="dxa"/>
            <w:tcBorders>
              <w:top w:val="nil"/>
              <w:left w:val="nil"/>
              <w:bottom w:val="nil"/>
              <w:right w:val="nil"/>
            </w:tcBorders>
            <w:shd w:val="clear" w:color="auto" w:fill="auto"/>
            <w:noWrap/>
            <w:vAlign w:val="center"/>
          </w:tcPr>
          <w:p w14:paraId="50AC4DE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0.965</w:t>
            </w:r>
          </w:p>
        </w:tc>
        <w:tc>
          <w:tcPr>
            <w:tcW w:w="1831" w:type="dxa"/>
            <w:tcBorders>
              <w:top w:val="nil"/>
              <w:left w:val="nil"/>
              <w:bottom w:val="nil"/>
              <w:right w:val="nil"/>
            </w:tcBorders>
            <w:shd w:val="clear" w:color="auto" w:fill="auto"/>
            <w:noWrap/>
            <w:vAlign w:val="center"/>
          </w:tcPr>
          <w:p w14:paraId="7D3521A1"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-1.25</w:t>
            </w:r>
          </w:p>
        </w:tc>
        <w:tc>
          <w:tcPr>
            <w:tcW w:w="1843" w:type="dxa"/>
            <w:tcBorders>
              <w:top w:val="nil"/>
              <w:left w:val="nil"/>
              <w:bottom w:val="nil"/>
              <w:right w:val="nil"/>
            </w:tcBorders>
            <w:shd w:val="clear" w:color="auto" w:fill="auto"/>
            <w:noWrap/>
            <w:vAlign w:val="center"/>
          </w:tcPr>
          <w:p w14:paraId="7A581CB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1.19</w:t>
            </w:r>
          </w:p>
        </w:tc>
      </w:tr>
      <w:tr w:rsidR="00C34534" w:rsidRPr="009159AB" w14:paraId="6B8D8840" w14:textId="77777777" w:rsidTr="00696718">
        <w:trPr>
          <w:trHeight w:val="325"/>
        </w:trPr>
        <w:tc>
          <w:tcPr>
            <w:tcW w:w="1969" w:type="dxa"/>
            <w:tcBorders>
              <w:top w:val="nil"/>
              <w:left w:val="nil"/>
              <w:bottom w:val="nil"/>
              <w:right w:val="nil"/>
            </w:tcBorders>
            <w:shd w:val="clear" w:color="auto" w:fill="auto"/>
            <w:noWrap/>
            <w:vAlign w:val="center"/>
          </w:tcPr>
          <w:p w14:paraId="7570E915"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Gonsalkorale &amp; Williams (2007)</w:t>
            </w:r>
          </w:p>
        </w:tc>
        <w:tc>
          <w:tcPr>
            <w:tcW w:w="840" w:type="dxa"/>
            <w:tcBorders>
              <w:top w:val="nil"/>
              <w:left w:val="nil"/>
              <w:bottom w:val="nil"/>
              <w:right w:val="nil"/>
            </w:tcBorders>
            <w:shd w:val="clear" w:color="auto" w:fill="auto"/>
            <w:noWrap/>
            <w:vAlign w:val="center"/>
          </w:tcPr>
          <w:p w14:paraId="07AAB914"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0.68</w:t>
            </w:r>
          </w:p>
        </w:tc>
        <w:tc>
          <w:tcPr>
            <w:tcW w:w="840" w:type="dxa"/>
            <w:tcBorders>
              <w:top w:val="nil"/>
              <w:left w:val="nil"/>
              <w:bottom w:val="nil"/>
              <w:right w:val="nil"/>
            </w:tcBorders>
            <w:shd w:val="clear" w:color="auto" w:fill="auto"/>
            <w:noWrap/>
            <w:vAlign w:val="center"/>
          </w:tcPr>
          <w:p w14:paraId="3B8ADDDA"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851" w:type="dxa"/>
            <w:tcBorders>
              <w:top w:val="nil"/>
              <w:left w:val="nil"/>
              <w:bottom w:val="nil"/>
              <w:right w:val="nil"/>
            </w:tcBorders>
            <w:shd w:val="clear" w:color="auto" w:fill="auto"/>
            <w:noWrap/>
            <w:vAlign w:val="center"/>
          </w:tcPr>
          <w:p w14:paraId="596DC6C4"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1040" w:type="dxa"/>
            <w:tcBorders>
              <w:top w:val="nil"/>
              <w:left w:val="nil"/>
              <w:bottom w:val="nil"/>
              <w:right w:val="nil"/>
            </w:tcBorders>
            <w:shd w:val="clear" w:color="auto" w:fill="auto"/>
            <w:noWrap/>
            <w:vAlign w:val="center"/>
          </w:tcPr>
          <w:p w14:paraId="636F2D7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0.414</w:t>
            </w:r>
          </w:p>
        </w:tc>
        <w:tc>
          <w:tcPr>
            <w:tcW w:w="1831" w:type="dxa"/>
            <w:tcBorders>
              <w:top w:val="nil"/>
              <w:left w:val="nil"/>
              <w:bottom w:val="nil"/>
              <w:right w:val="nil"/>
            </w:tcBorders>
            <w:shd w:val="clear" w:color="auto" w:fill="auto"/>
            <w:noWrap/>
            <w:vAlign w:val="center"/>
          </w:tcPr>
          <w:p w14:paraId="3B30D78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-0.94</w:t>
            </w:r>
          </w:p>
        </w:tc>
        <w:tc>
          <w:tcPr>
            <w:tcW w:w="1843" w:type="dxa"/>
            <w:tcBorders>
              <w:top w:val="nil"/>
              <w:left w:val="nil"/>
              <w:bottom w:val="nil"/>
              <w:right w:val="nil"/>
            </w:tcBorders>
            <w:shd w:val="clear" w:color="auto" w:fill="auto"/>
            <w:noWrap/>
            <w:vAlign w:val="center"/>
          </w:tcPr>
          <w:p w14:paraId="5BC9E61B"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2.30</w:t>
            </w:r>
          </w:p>
        </w:tc>
      </w:tr>
      <w:tr w:rsidR="00C34534" w:rsidRPr="00294B91" w14:paraId="612A2A61" w14:textId="77777777" w:rsidTr="00696718">
        <w:trPr>
          <w:trHeight w:val="325"/>
        </w:trPr>
        <w:tc>
          <w:tcPr>
            <w:tcW w:w="1969" w:type="dxa"/>
            <w:tcBorders>
              <w:top w:val="nil"/>
              <w:left w:val="nil"/>
              <w:bottom w:val="nil"/>
              <w:right w:val="nil"/>
            </w:tcBorders>
            <w:shd w:val="clear" w:color="auto" w:fill="auto"/>
            <w:noWrap/>
            <w:vAlign w:val="center"/>
          </w:tcPr>
          <w:p w14:paraId="2FB0F56A"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840" w:type="dxa"/>
            <w:tcBorders>
              <w:top w:val="nil"/>
              <w:left w:val="nil"/>
              <w:bottom w:val="nil"/>
              <w:right w:val="nil"/>
            </w:tcBorders>
            <w:shd w:val="clear" w:color="auto" w:fill="auto"/>
            <w:noWrap/>
            <w:vAlign w:val="center"/>
          </w:tcPr>
          <w:p w14:paraId="32C3A838"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840" w:type="dxa"/>
            <w:tcBorders>
              <w:top w:val="nil"/>
              <w:left w:val="nil"/>
              <w:bottom w:val="nil"/>
              <w:right w:val="nil"/>
            </w:tcBorders>
            <w:shd w:val="clear" w:color="auto" w:fill="auto"/>
            <w:noWrap/>
            <w:vAlign w:val="center"/>
          </w:tcPr>
          <w:p w14:paraId="1719357A"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851" w:type="dxa"/>
            <w:tcBorders>
              <w:top w:val="nil"/>
              <w:left w:val="nil"/>
              <w:bottom w:val="nil"/>
              <w:right w:val="nil"/>
            </w:tcBorders>
            <w:shd w:val="clear" w:color="auto" w:fill="auto"/>
            <w:noWrap/>
            <w:vAlign w:val="center"/>
          </w:tcPr>
          <w:p w14:paraId="3D254796"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1040" w:type="dxa"/>
            <w:tcBorders>
              <w:top w:val="nil"/>
              <w:left w:val="nil"/>
              <w:bottom w:val="nil"/>
              <w:right w:val="nil"/>
            </w:tcBorders>
            <w:shd w:val="clear" w:color="auto" w:fill="auto"/>
            <w:noWrap/>
            <w:vAlign w:val="center"/>
          </w:tcPr>
          <w:p w14:paraId="5A381D28"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1831" w:type="dxa"/>
            <w:tcBorders>
              <w:top w:val="nil"/>
              <w:left w:val="nil"/>
              <w:bottom w:val="nil"/>
              <w:right w:val="nil"/>
            </w:tcBorders>
            <w:shd w:val="clear" w:color="auto" w:fill="auto"/>
            <w:noWrap/>
            <w:vAlign w:val="center"/>
          </w:tcPr>
          <w:p w14:paraId="35C3754D"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1843" w:type="dxa"/>
            <w:tcBorders>
              <w:top w:val="nil"/>
              <w:left w:val="nil"/>
              <w:bottom w:val="nil"/>
              <w:right w:val="nil"/>
            </w:tcBorders>
            <w:shd w:val="clear" w:color="auto" w:fill="auto"/>
            <w:noWrap/>
            <w:vAlign w:val="center"/>
          </w:tcPr>
          <w:p w14:paraId="2677E8C9"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r>
      <w:tr w:rsidR="00C34534" w:rsidRPr="009159AB" w14:paraId="53F8C34E" w14:textId="77777777" w:rsidTr="00696718">
        <w:trPr>
          <w:trHeight w:val="325"/>
        </w:trPr>
        <w:tc>
          <w:tcPr>
            <w:tcW w:w="1969" w:type="dxa"/>
            <w:tcBorders>
              <w:top w:val="nil"/>
              <w:left w:val="nil"/>
              <w:bottom w:val="nil"/>
              <w:right w:val="nil"/>
            </w:tcBorders>
            <w:shd w:val="clear" w:color="auto" w:fill="auto"/>
            <w:noWrap/>
            <w:vAlign w:val="center"/>
          </w:tcPr>
          <w:p w14:paraId="29A8B065"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840" w:type="dxa"/>
            <w:tcBorders>
              <w:top w:val="nil"/>
              <w:left w:val="nil"/>
              <w:bottom w:val="nil"/>
              <w:right w:val="nil"/>
            </w:tcBorders>
            <w:shd w:val="clear" w:color="auto" w:fill="auto"/>
            <w:noWrap/>
            <w:vAlign w:val="center"/>
          </w:tcPr>
          <w:p w14:paraId="4783CE69"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tcPr>
          <w:p w14:paraId="26926312"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tcPr>
          <w:p w14:paraId="58EF639B"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tcPr>
          <w:p w14:paraId="72CD28BE"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tcPr>
          <w:p w14:paraId="43A0EF6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tcPr>
          <w:p w14:paraId="100CBE9A"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r>
      <w:tr w:rsidR="00C34534" w:rsidRPr="009159AB" w14:paraId="5065E6A3" w14:textId="77777777" w:rsidTr="00696718">
        <w:trPr>
          <w:trHeight w:val="325"/>
        </w:trPr>
        <w:tc>
          <w:tcPr>
            <w:tcW w:w="1969" w:type="dxa"/>
            <w:tcBorders>
              <w:top w:val="nil"/>
              <w:left w:val="nil"/>
              <w:bottom w:val="nil"/>
              <w:right w:val="nil"/>
            </w:tcBorders>
            <w:shd w:val="clear" w:color="auto" w:fill="auto"/>
            <w:noWrap/>
            <w:vAlign w:val="center"/>
          </w:tcPr>
          <w:p w14:paraId="09696B5E"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840" w:type="dxa"/>
            <w:tcBorders>
              <w:top w:val="nil"/>
              <w:left w:val="nil"/>
              <w:bottom w:val="nil"/>
              <w:right w:val="nil"/>
            </w:tcBorders>
            <w:shd w:val="clear" w:color="auto" w:fill="auto"/>
            <w:noWrap/>
            <w:vAlign w:val="center"/>
          </w:tcPr>
          <w:p w14:paraId="2C48BB6F"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-0.42</w:t>
            </w:r>
          </w:p>
        </w:tc>
        <w:tc>
          <w:tcPr>
            <w:tcW w:w="840" w:type="dxa"/>
            <w:tcBorders>
              <w:top w:val="nil"/>
              <w:left w:val="nil"/>
              <w:bottom w:val="nil"/>
              <w:right w:val="nil"/>
            </w:tcBorders>
            <w:shd w:val="clear" w:color="auto" w:fill="auto"/>
            <w:noWrap/>
            <w:vAlign w:val="center"/>
          </w:tcPr>
          <w:p w14:paraId="7D4B535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0.36</w:t>
            </w:r>
          </w:p>
        </w:tc>
        <w:tc>
          <w:tcPr>
            <w:tcW w:w="851" w:type="dxa"/>
            <w:tcBorders>
              <w:top w:val="nil"/>
              <w:left w:val="nil"/>
              <w:bottom w:val="nil"/>
              <w:right w:val="nil"/>
            </w:tcBorders>
            <w:shd w:val="clear" w:color="auto" w:fill="auto"/>
            <w:noWrap/>
            <w:vAlign w:val="center"/>
          </w:tcPr>
          <w:p w14:paraId="4DC8E50E"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-1.15</w:t>
            </w:r>
          </w:p>
        </w:tc>
        <w:tc>
          <w:tcPr>
            <w:tcW w:w="1040" w:type="dxa"/>
            <w:tcBorders>
              <w:top w:val="nil"/>
              <w:left w:val="nil"/>
              <w:bottom w:val="nil"/>
              <w:right w:val="nil"/>
            </w:tcBorders>
            <w:shd w:val="clear" w:color="auto" w:fill="auto"/>
            <w:noWrap/>
            <w:vAlign w:val="center"/>
          </w:tcPr>
          <w:p w14:paraId="2F08299F"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0.249</w:t>
            </w:r>
          </w:p>
        </w:tc>
        <w:tc>
          <w:tcPr>
            <w:tcW w:w="1831" w:type="dxa"/>
            <w:tcBorders>
              <w:top w:val="nil"/>
              <w:left w:val="nil"/>
              <w:bottom w:val="nil"/>
              <w:right w:val="nil"/>
            </w:tcBorders>
            <w:shd w:val="clear" w:color="auto" w:fill="auto"/>
            <w:noWrap/>
            <w:vAlign w:val="center"/>
          </w:tcPr>
          <w:p w14:paraId="673182F0"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1843" w:type="dxa"/>
            <w:tcBorders>
              <w:top w:val="nil"/>
              <w:left w:val="nil"/>
              <w:bottom w:val="nil"/>
              <w:right w:val="nil"/>
            </w:tcBorders>
            <w:shd w:val="clear" w:color="auto" w:fill="auto"/>
            <w:noWrap/>
            <w:vAlign w:val="center"/>
          </w:tcPr>
          <w:p w14:paraId="71792AA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0.29</w:t>
            </w:r>
          </w:p>
        </w:tc>
      </w:tr>
      <w:tr w:rsidR="00C34534" w:rsidRPr="009159AB" w14:paraId="67A506FD" w14:textId="77777777" w:rsidTr="00696718">
        <w:trPr>
          <w:trHeight w:val="325"/>
        </w:trPr>
        <w:tc>
          <w:tcPr>
            <w:tcW w:w="1969" w:type="dxa"/>
            <w:tcBorders>
              <w:top w:val="nil"/>
              <w:left w:val="nil"/>
              <w:bottom w:val="nil"/>
              <w:right w:val="nil"/>
            </w:tcBorders>
            <w:shd w:val="clear" w:color="auto" w:fill="auto"/>
            <w:noWrap/>
            <w:vAlign w:val="center"/>
          </w:tcPr>
          <w:p w14:paraId="704DEE3A"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840" w:type="dxa"/>
            <w:tcBorders>
              <w:top w:val="nil"/>
              <w:left w:val="nil"/>
              <w:bottom w:val="nil"/>
              <w:right w:val="nil"/>
            </w:tcBorders>
            <w:shd w:val="clear" w:color="auto" w:fill="auto"/>
            <w:noWrap/>
            <w:vAlign w:val="center"/>
          </w:tcPr>
          <w:p w14:paraId="78B9204D"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-0.30</w:t>
            </w:r>
          </w:p>
        </w:tc>
        <w:tc>
          <w:tcPr>
            <w:tcW w:w="840" w:type="dxa"/>
            <w:tcBorders>
              <w:top w:val="nil"/>
              <w:left w:val="nil"/>
              <w:bottom w:val="nil"/>
              <w:right w:val="nil"/>
            </w:tcBorders>
            <w:shd w:val="clear" w:color="auto" w:fill="auto"/>
            <w:noWrap/>
            <w:vAlign w:val="center"/>
          </w:tcPr>
          <w:p w14:paraId="7119264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851" w:type="dxa"/>
            <w:tcBorders>
              <w:top w:val="nil"/>
              <w:left w:val="nil"/>
              <w:bottom w:val="nil"/>
              <w:right w:val="nil"/>
            </w:tcBorders>
            <w:shd w:val="clear" w:color="auto" w:fill="auto"/>
            <w:noWrap/>
            <w:vAlign w:val="center"/>
          </w:tcPr>
          <w:p w14:paraId="6CDE58D1"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-0.26</w:t>
            </w:r>
          </w:p>
        </w:tc>
        <w:tc>
          <w:tcPr>
            <w:tcW w:w="1040" w:type="dxa"/>
            <w:tcBorders>
              <w:top w:val="nil"/>
              <w:left w:val="nil"/>
              <w:bottom w:val="nil"/>
              <w:right w:val="nil"/>
            </w:tcBorders>
            <w:shd w:val="clear" w:color="auto" w:fill="auto"/>
            <w:noWrap/>
            <w:vAlign w:val="center"/>
          </w:tcPr>
          <w:p w14:paraId="290240D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0.793</w:t>
            </w:r>
          </w:p>
        </w:tc>
        <w:tc>
          <w:tcPr>
            <w:tcW w:w="1831" w:type="dxa"/>
            <w:tcBorders>
              <w:top w:val="nil"/>
              <w:left w:val="nil"/>
              <w:bottom w:val="nil"/>
              <w:right w:val="nil"/>
            </w:tcBorders>
            <w:shd w:val="clear" w:color="auto" w:fill="auto"/>
            <w:noWrap/>
            <w:vAlign w:val="center"/>
          </w:tcPr>
          <w:p w14:paraId="567E35C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-2.51</w:t>
            </w:r>
          </w:p>
        </w:tc>
        <w:tc>
          <w:tcPr>
            <w:tcW w:w="1843" w:type="dxa"/>
            <w:tcBorders>
              <w:top w:val="nil"/>
              <w:left w:val="nil"/>
              <w:bottom w:val="nil"/>
              <w:right w:val="nil"/>
            </w:tcBorders>
            <w:shd w:val="clear" w:color="auto" w:fill="auto"/>
            <w:noWrap/>
            <w:vAlign w:val="center"/>
          </w:tcPr>
          <w:p w14:paraId="42E1B336"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1.92</w:t>
            </w:r>
          </w:p>
        </w:tc>
      </w:tr>
      <w:tr w:rsidR="00C34534" w:rsidRPr="009159AB" w14:paraId="0EF1DF4C" w14:textId="77777777" w:rsidTr="00696718">
        <w:trPr>
          <w:trHeight w:val="325"/>
        </w:trPr>
        <w:tc>
          <w:tcPr>
            <w:tcW w:w="1969" w:type="dxa"/>
            <w:tcBorders>
              <w:top w:val="nil"/>
              <w:left w:val="nil"/>
              <w:bottom w:val="nil"/>
              <w:right w:val="nil"/>
            </w:tcBorders>
            <w:shd w:val="clear" w:color="auto" w:fill="auto"/>
            <w:noWrap/>
            <w:vAlign w:val="center"/>
          </w:tcPr>
          <w:p w14:paraId="410A1916" w14:textId="77777777" w:rsidR="00C34534" w:rsidRPr="0029598D" w:rsidRDefault="00C34534" w:rsidP="00696718">
            <w:pPr>
              <w:spacing w:after="0" w:line="480" w:lineRule="auto"/>
              <w:ind w:left="142"/>
              <w:rPr>
                <w:rFonts w:ascii="Times New Roman" w:hAnsi="Times New Roman" w:cs="Times New Roman"/>
                <w:color w:val="000000"/>
                <w:sz w:val="20"/>
                <w:szCs w:val="20"/>
              </w:rPr>
            </w:pPr>
            <w:r w:rsidRPr="0029598D">
              <w:rPr>
                <w:rFonts w:ascii="Times New Roman" w:hAnsi="Times New Roman" w:cs="Times New Roman"/>
                <w:color w:val="000000"/>
                <w:sz w:val="20"/>
                <w:szCs w:val="20"/>
              </w:rPr>
              <w:t>Proportion male</w:t>
            </w:r>
          </w:p>
        </w:tc>
        <w:tc>
          <w:tcPr>
            <w:tcW w:w="840" w:type="dxa"/>
            <w:tcBorders>
              <w:top w:val="nil"/>
              <w:left w:val="nil"/>
              <w:bottom w:val="nil"/>
              <w:right w:val="nil"/>
            </w:tcBorders>
            <w:shd w:val="clear" w:color="auto" w:fill="auto"/>
            <w:noWrap/>
            <w:vAlign w:val="center"/>
          </w:tcPr>
          <w:p w14:paraId="3B71408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1.54</w:t>
            </w:r>
          </w:p>
        </w:tc>
        <w:tc>
          <w:tcPr>
            <w:tcW w:w="840" w:type="dxa"/>
            <w:tcBorders>
              <w:top w:val="nil"/>
              <w:left w:val="nil"/>
              <w:bottom w:val="nil"/>
              <w:right w:val="nil"/>
            </w:tcBorders>
            <w:shd w:val="clear" w:color="auto" w:fill="auto"/>
            <w:noWrap/>
            <w:vAlign w:val="center"/>
          </w:tcPr>
          <w:p w14:paraId="02C5453A"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1.09</w:t>
            </w:r>
          </w:p>
        </w:tc>
        <w:tc>
          <w:tcPr>
            <w:tcW w:w="851" w:type="dxa"/>
            <w:tcBorders>
              <w:top w:val="nil"/>
              <w:left w:val="nil"/>
              <w:bottom w:val="nil"/>
              <w:right w:val="nil"/>
            </w:tcBorders>
            <w:shd w:val="clear" w:color="auto" w:fill="auto"/>
            <w:noWrap/>
            <w:vAlign w:val="center"/>
          </w:tcPr>
          <w:p w14:paraId="64FD6ECD"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1.42</w:t>
            </w:r>
          </w:p>
        </w:tc>
        <w:tc>
          <w:tcPr>
            <w:tcW w:w="1040" w:type="dxa"/>
            <w:tcBorders>
              <w:top w:val="nil"/>
              <w:left w:val="nil"/>
              <w:bottom w:val="nil"/>
              <w:right w:val="nil"/>
            </w:tcBorders>
            <w:shd w:val="clear" w:color="auto" w:fill="auto"/>
            <w:noWrap/>
            <w:vAlign w:val="center"/>
          </w:tcPr>
          <w:p w14:paraId="6990992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0.156</w:t>
            </w:r>
          </w:p>
        </w:tc>
        <w:tc>
          <w:tcPr>
            <w:tcW w:w="1831" w:type="dxa"/>
            <w:tcBorders>
              <w:top w:val="nil"/>
              <w:left w:val="nil"/>
              <w:bottom w:val="nil"/>
              <w:right w:val="nil"/>
            </w:tcBorders>
            <w:shd w:val="clear" w:color="auto" w:fill="auto"/>
            <w:noWrap/>
            <w:vAlign w:val="center"/>
          </w:tcPr>
          <w:p w14:paraId="6B5110A3"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-0.59</w:t>
            </w:r>
          </w:p>
        </w:tc>
        <w:tc>
          <w:tcPr>
            <w:tcW w:w="1843" w:type="dxa"/>
            <w:tcBorders>
              <w:top w:val="nil"/>
              <w:left w:val="nil"/>
              <w:bottom w:val="nil"/>
              <w:right w:val="nil"/>
            </w:tcBorders>
            <w:shd w:val="clear" w:color="auto" w:fill="auto"/>
            <w:noWrap/>
            <w:vAlign w:val="center"/>
          </w:tcPr>
          <w:p w14:paraId="1FF82D63"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3.68</w:t>
            </w:r>
          </w:p>
        </w:tc>
      </w:tr>
      <w:tr w:rsidR="00C34534" w:rsidRPr="009159AB" w14:paraId="2349750A" w14:textId="77777777" w:rsidTr="00696718">
        <w:trPr>
          <w:trHeight w:val="325"/>
        </w:trPr>
        <w:tc>
          <w:tcPr>
            <w:tcW w:w="1969" w:type="dxa"/>
            <w:tcBorders>
              <w:top w:val="nil"/>
              <w:left w:val="nil"/>
              <w:bottom w:val="single" w:sz="4" w:space="0" w:color="auto"/>
              <w:right w:val="nil"/>
            </w:tcBorders>
            <w:shd w:val="clear" w:color="auto" w:fill="auto"/>
            <w:noWrap/>
            <w:vAlign w:val="center"/>
            <w:hideMark/>
          </w:tcPr>
          <w:p w14:paraId="70102027"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840" w:type="dxa"/>
            <w:tcBorders>
              <w:top w:val="nil"/>
              <w:left w:val="nil"/>
              <w:bottom w:val="single" w:sz="4" w:space="0" w:color="auto"/>
              <w:right w:val="nil"/>
            </w:tcBorders>
            <w:shd w:val="clear" w:color="auto" w:fill="auto"/>
            <w:noWrap/>
            <w:vAlign w:val="center"/>
            <w:hideMark/>
          </w:tcPr>
          <w:p w14:paraId="35AE653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40" w:type="dxa"/>
            <w:tcBorders>
              <w:top w:val="nil"/>
              <w:left w:val="nil"/>
              <w:bottom w:val="single" w:sz="4" w:space="0" w:color="auto"/>
              <w:right w:val="nil"/>
            </w:tcBorders>
            <w:shd w:val="clear" w:color="auto" w:fill="auto"/>
            <w:noWrap/>
            <w:vAlign w:val="center"/>
            <w:hideMark/>
          </w:tcPr>
          <w:p w14:paraId="7E6CC75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51" w:type="dxa"/>
            <w:tcBorders>
              <w:top w:val="nil"/>
              <w:left w:val="nil"/>
              <w:bottom w:val="single" w:sz="4" w:space="0" w:color="auto"/>
              <w:right w:val="nil"/>
            </w:tcBorders>
            <w:shd w:val="clear" w:color="auto" w:fill="auto"/>
            <w:noWrap/>
            <w:vAlign w:val="center"/>
            <w:hideMark/>
          </w:tcPr>
          <w:p w14:paraId="2E292E5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-0.97</w:t>
            </w:r>
          </w:p>
        </w:tc>
        <w:tc>
          <w:tcPr>
            <w:tcW w:w="1040" w:type="dxa"/>
            <w:tcBorders>
              <w:top w:val="nil"/>
              <w:left w:val="nil"/>
              <w:bottom w:val="single" w:sz="4" w:space="0" w:color="auto"/>
              <w:right w:val="nil"/>
            </w:tcBorders>
            <w:shd w:val="clear" w:color="auto" w:fill="auto"/>
            <w:noWrap/>
            <w:vAlign w:val="center"/>
            <w:hideMark/>
          </w:tcPr>
          <w:p w14:paraId="7CE3039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0.332</w:t>
            </w:r>
          </w:p>
        </w:tc>
        <w:tc>
          <w:tcPr>
            <w:tcW w:w="1831" w:type="dxa"/>
            <w:tcBorders>
              <w:top w:val="nil"/>
              <w:left w:val="nil"/>
              <w:bottom w:val="single" w:sz="4" w:space="0" w:color="auto"/>
              <w:right w:val="nil"/>
            </w:tcBorders>
            <w:shd w:val="clear" w:color="auto" w:fill="auto"/>
            <w:noWrap/>
            <w:vAlign w:val="center"/>
            <w:hideMark/>
          </w:tcPr>
          <w:p w14:paraId="2C0D7EB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-0.16</w:t>
            </w:r>
          </w:p>
        </w:tc>
        <w:tc>
          <w:tcPr>
            <w:tcW w:w="1843" w:type="dxa"/>
            <w:tcBorders>
              <w:top w:val="nil"/>
              <w:left w:val="nil"/>
              <w:bottom w:val="single" w:sz="4" w:space="0" w:color="auto"/>
              <w:right w:val="nil"/>
            </w:tcBorders>
            <w:shd w:val="clear" w:color="auto" w:fill="auto"/>
            <w:noWrap/>
            <w:vAlign w:val="center"/>
            <w:hideMark/>
          </w:tcPr>
          <w:p w14:paraId="1CC3EC3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r>
    </w:tbl>
    <w:p w14:paraId="1140E42F" w14:textId="5ACE1512" w:rsidR="00C34534" w:rsidRDefault="00C34534" w:rsidP="0068126D">
      <w:pPr>
        <w:spacing w:after="0" w:line="480" w:lineRule="auto"/>
        <w:rPr>
          <w:rFonts w:ascii="Times New Roman" w:hAnsi="Times New Roman" w:cs="Times New Roman"/>
          <w:b/>
          <w:sz w:val="24"/>
          <w:szCs w:val="24"/>
        </w:rPr>
      </w:pPr>
      <w:r w:rsidRPr="009159AB">
        <w:rPr>
          <w:rFonts w:ascii="Times New Roman" w:eastAsia="Times New Roman" w:hAnsi="Times New Roman" w:cs="Times New Roman"/>
          <w:color w:val="000000"/>
          <w:sz w:val="24"/>
          <w:szCs w:val="24"/>
          <w:lang w:eastAsia="nl-NL"/>
        </w:rPr>
        <w:t>This can be interpreted as a standard regression formula. Empty rows represent reference categories.</w:t>
      </w:r>
    </w:p>
    <w:p w14:paraId="648FE0F7" w14:textId="77777777" w:rsidR="00C34534" w:rsidRDefault="00C34534" w:rsidP="00BE08E4">
      <w:pPr>
        <w:spacing w:after="0" w:line="480" w:lineRule="auto"/>
        <w:ind w:firstLine="708"/>
        <w:rPr>
          <w:rFonts w:ascii="Times New Roman" w:hAnsi="Times New Roman" w:cs="Times New Roman"/>
          <w:b/>
          <w:sz w:val="24"/>
          <w:szCs w:val="24"/>
        </w:rPr>
      </w:pPr>
    </w:p>
    <w:p w14:paraId="5F4DD323" w14:textId="6DD2E42B" w:rsidR="00E76D2C" w:rsidRDefault="00DB08CE" w:rsidP="00BE08E4">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t>On the last measure</w:t>
      </w:r>
      <w:r w:rsidR="004F0EBB" w:rsidRPr="009159AB">
        <w:rPr>
          <w:rFonts w:ascii="Times New Roman" w:hAnsi="Times New Roman" w:cs="Times New Roman"/>
          <w:sz w:val="24"/>
          <w:szCs w:val="24"/>
        </w:rPr>
        <w:t xml:space="preserve"> (</w:t>
      </w:r>
      <w:r w:rsidR="004F0EBB" w:rsidRPr="009159AB">
        <w:rPr>
          <w:rFonts w:ascii="Times New Roman" w:hAnsi="Times New Roman" w:cs="Times New Roman"/>
          <w:i/>
          <w:sz w:val="24"/>
          <w:szCs w:val="24"/>
        </w:rPr>
        <w:t>k</w:t>
      </w:r>
      <w:r w:rsidR="004F0EBB" w:rsidRPr="009159AB">
        <w:rPr>
          <w:rFonts w:ascii="Times New Roman" w:hAnsi="Times New Roman" w:cs="Times New Roman"/>
          <w:sz w:val="24"/>
          <w:szCs w:val="24"/>
        </w:rPr>
        <w:t xml:space="preserve"> = 4</w:t>
      </w:r>
      <w:r w:rsidR="00035D34" w:rsidRPr="009159AB">
        <w:rPr>
          <w:rFonts w:ascii="Times New Roman" w:hAnsi="Times New Roman" w:cs="Times New Roman"/>
          <w:sz w:val="24"/>
          <w:szCs w:val="24"/>
        </w:rPr>
        <w:t>1</w:t>
      </w:r>
      <w:r w:rsidR="00C34534">
        <w:rPr>
          <w:rFonts w:ascii="Times New Roman" w:hAnsi="Times New Roman" w:cs="Times New Roman"/>
          <w:sz w:val="24"/>
          <w:szCs w:val="24"/>
        </w:rPr>
        <w:t>; Table 5</w:t>
      </w:r>
      <w:r w:rsidR="004F0EBB" w:rsidRPr="009159AB">
        <w:rPr>
          <w:rFonts w:ascii="Times New Roman" w:hAnsi="Times New Roman" w:cs="Times New Roman"/>
          <w:sz w:val="24"/>
          <w:szCs w:val="24"/>
        </w:rPr>
        <w:t>)</w:t>
      </w:r>
      <w:r w:rsidRPr="009159AB">
        <w:rPr>
          <w:rFonts w:ascii="Times New Roman" w:hAnsi="Times New Roman" w:cs="Times New Roman"/>
          <w:sz w:val="24"/>
          <w:szCs w:val="24"/>
        </w:rPr>
        <w:t xml:space="preserve">, no overall moderation was found,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M</w:t>
      </w:r>
      <w:r w:rsidR="0080312C"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4076F4">
        <w:rPr>
          <w:rFonts w:ascii="Times New Roman" w:hAnsi="Times New Roman" w:cs="Times New Roman"/>
          <w:sz w:val="24"/>
          <w:szCs w:val="24"/>
        </w:rPr>
        <w:t>1</w:t>
      </w:r>
      <w:r w:rsidRPr="009159AB">
        <w:rPr>
          <w:rFonts w:ascii="Times New Roman" w:hAnsi="Times New Roman" w:cs="Times New Roman"/>
          <w:sz w:val="24"/>
          <w:szCs w:val="24"/>
        </w:rPr>
        <w:t xml:space="preserve">) = </w:t>
      </w:r>
      <w:r w:rsidR="00446742">
        <w:rPr>
          <w:rFonts w:ascii="Times New Roman" w:hAnsi="Times New Roman" w:cs="Times New Roman"/>
          <w:sz w:val="24"/>
          <w:szCs w:val="24"/>
        </w:rPr>
        <w:t>6.</w:t>
      </w:r>
      <w:r w:rsidR="00EF6BE3">
        <w:rPr>
          <w:rFonts w:ascii="Times New Roman" w:hAnsi="Times New Roman" w:cs="Times New Roman"/>
          <w:sz w:val="24"/>
          <w:szCs w:val="24"/>
        </w:rPr>
        <w:t>00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EF6BE3">
        <w:rPr>
          <w:rFonts w:ascii="Times New Roman" w:hAnsi="Times New Roman" w:cs="Times New Roman"/>
          <w:sz w:val="24"/>
          <w:szCs w:val="24"/>
        </w:rPr>
        <w:t>873</w:t>
      </w:r>
      <w:r w:rsidRPr="009159AB">
        <w:rPr>
          <w:rFonts w:ascii="Times New Roman" w:hAnsi="Times New Roman" w:cs="Times New Roman"/>
          <w:sz w:val="24"/>
          <w:szCs w:val="24"/>
        </w:rPr>
        <w:t>, bu</w:t>
      </w:r>
      <w:r w:rsidR="00085E6C" w:rsidRPr="009159AB">
        <w:rPr>
          <w:rFonts w:ascii="Times New Roman" w:hAnsi="Times New Roman" w:cs="Times New Roman"/>
          <w:sz w:val="24"/>
          <w:szCs w:val="24"/>
        </w:rPr>
        <w:t xml:space="preserve">t </w:t>
      </w:r>
      <w:r w:rsidR="004076F4">
        <w:rPr>
          <w:rFonts w:ascii="Times New Roman" w:hAnsi="Times New Roman" w:cs="Times New Roman"/>
          <w:sz w:val="24"/>
          <w:szCs w:val="24"/>
        </w:rPr>
        <w:t xml:space="preserve">heterogeneity did occur, </w:t>
      </w:r>
      <w:r w:rsidR="004076F4" w:rsidRPr="004076F4">
        <w:rPr>
          <w:rFonts w:ascii="Times New Roman" w:hAnsi="Times New Roman" w:cs="Times New Roman"/>
          <w:i/>
          <w:sz w:val="24"/>
          <w:szCs w:val="24"/>
        </w:rPr>
        <w:t>Q</w:t>
      </w:r>
      <w:r w:rsidR="004076F4" w:rsidRPr="004076F4">
        <w:rPr>
          <w:rFonts w:ascii="Times New Roman" w:hAnsi="Times New Roman" w:cs="Times New Roman"/>
          <w:i/>
          <w:sz w:val="24"/>
          <w:szCs w:val="24"/>
          <w:vertAlign w:val="subscript"/>
        </w:rPr>
        <w:t>E</w:t>
      </w:r>
      <w:r w:rsidR="004076F4" w:rsidRPr="004076F4">
        <w:rPr>
          <w:rFonts w:ascii="Times New Roman" w:hAnsi="Times New Roman" w:cs="Times New Roman"/>
          <w:sz w:val="24"/>
          <w:szCs w:val="24"/>
        </w:rPr>
        <w:t xml:space="preserve"> (29) = 214.69, </w:t>
      </w:r>
      <w:r w:rsidR="004076F4" w:rsidRPr="004076F4">
        <w:rPr>
          <w:rFonts w:ascii="Times New Roman" w:hAnsi="Times New Roman" w:cs="Times New Roman"/>
          <w:i/>
          <w:sz w:val="24"/>
          <w:szCs w:val="24"/>
        </w:rPr>
        <w:t>p</w:t>
      </w:r>
      <w:r w:rsidR="004076F4" w:rsidRPr="004076F4">
        <w:rPr>
          <w:rFonts w:ascii="Times New Roman" w:hAnsi="Times New Roman" w:cs="Times New Roman"/>
          <w:sz w:val="24"/>
          <w:szCs w:val="24"/>
        </w:rPr>
        <w:t xml:space="preserve"> &lt; .0001</w:t>
      </w:r>
      <w:r w:rsidR="004076F4">
        <w:rPr>
          <w:rFonts w:ascii="Times New Roman" w:hAnsi="Times New Roman" w:cs="Times New Roman"/>
          <w:sz w:val="24"/>
          <w:szCs w:val="24"/>
        </w:rPr>
        <w:t>. T</w:t>
      </w:r>
      <w:r w:rsidR="00085E6C" w:rsidRPr="009159AB">
        <w:rPr>
          <w:rFonts w:ascii="Times New Roman" w:hAnsi="Times New Roman" w:cs="Times New Roman"/>
          <w:sz w:val="24"/>
          <w:szCs w:val="24"/>
        </w:rPr>
        <w:t xml:space="preserve">he number of </w:t>
      </w:r>
      <w:r w:rsidRPr="009159AB">
        <w:rPr>
          <w:rFonts w:ascii="Times New Roman" w:hAnsi="Times New Roman" w:cs="Times New Roman"/>
          <w:sz w:val="24"/>
          <w:szCs w:val="24"/>
        </w:rPr>
        <w:t>players in the game significant</w:t>
      </w:r>
      <w:r w:rsidR="0054575F" w:rsidRPr="009159AB">
        <w:rPr>
          <w:rFonts w:ascii="Times New Roman" w:hAnsi="Times New Roman" w:cs="Times New Roman"/>
          <w:sz w:val="24"/>
          <w:szCs w:val="24"/>
        </w:rPr>
        <w:t>ly predict</w:t>
      </w:r>
      <w:r w:rsidR="004076F4">
        <w:rPr>
          <w:rFonts w:ascii="Times New Roman" w:hAnsi="Times New Roman" w:cs="Times New Roman"/>
          <w:sz w:val="24"/>
          <w:szCs w:val="24"/>
        </w:rPr>
        <w:t>ed</w:t>
      </w:r>
      <w:r w:rsidRPr="009159AB">
        <w:rPr>
          <w:rFonts w:ascii="Times New Roman" w:hAnsi="Times New Roman" w:cs="Times New Roman"/>
          <w:sz w:val="24"/>
          <w:szCs w:val="24"/>
        </w:rPr>
        <w:t xml:space="preserve"> </w:t>
      </w:r>
      <w:r w:rsidR="0054575F" w:rsidRPr="009159AB">
        <w:rPr>
          <w:rFonts w:ascii="Times New Roman" w:hAnsi="Times New Roman" w:cs="Times New Roman"/>
          <w:sz w:val="24"/>
          <w:szCs w:val="24"/>
        </w:rPr>
        <w:t xml:space="preserve">the </w:t>
      </w:r>
      <w:r w:rsidRPr="009159AB">
        <w:rPr>
          <w:rFonts w:ascii="Times New Roman" w:hAnsi="Times New Roman" w:cs="Times New Roman"/>
          <w:sz w:val="24"/>
          <w:szCs w:val="24"/>
        </w:rPr>
        <w:t>effect</w:t>
      </w:r>
      <w:r w:rsidR="0054575F"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1.</w:t>
      </w:r>
      <w:r w:rsidR="00EF6BE3">
        <w:rPr>
          <w:rFonts w:ascii="Times New Roman" w:hAnsi="Times New Roman" w:cs="Times New Roman"/>
          <w:sz w:val="24"/>
          <w:szCs w:val="24"/>
        </w:rPr>
        <w:t>55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46742" w:rsidRPr="009159AB">
        <w:rPr>
          <w:rFonts w:ascii="Times New Roman" w:hAnsi="Times New Roman" w:cs="Times New Roman"/>
          <w:sz w:val="24"/>
          <w:szCs w:val="24"/>
        </w:rPr>
        <w:t>04</w:t>
      </w:r>
      <w:r w:rsidR="00EF6BE3">
        <w:rPr>
          <w:rFonts w:ascii="Times New Roman" w:hAnsi="Times New Roman" w:cs="Times New Roman"/>
          <w:sz w:val="24"/>
          <w:szCs w:val="24"/>
        </w:rPr>
        <w:t>7</w:t>
      </w:r>
      <w:r w:rsidRPr="009159AB">
        <w:rPr>
          <w:rFonts w:ascii="Times New Roman" w:hAnsi="Times New Roman" w:cs="Times New Roman"/>
          <w:sz w:val="24"/>
          <w:szCs w:val="24"/>
        </w:rPr>
        <w:t>, 95% CI [0.</w:t>
      </w:r>
      <w:r w:rsidR="00EF6BE3">
        <w:rPr>
          <w:rFonts w:ascii="Times New Roman" w:hAnsi="Times New Roman" w:cs="Times New Roman"/>
          <w:sz w:val="24"/>
          <w:szCs w:val="24"/>
        </w:rPr>
        <w:t>2</w:t>
      </w:r>
      <w:r w:rsidRPr="009159AB">
        <w:rPr>
          <w:rFonts w:ascii="Times New Roman" w:hAnsi="Times New Roman" w:cs="Times New Roman"/>
          <w:sz w:val="24"/>
          <w:szCs w:val="24"/>
        </w:rPr>
        <w:t xml:space="preserve">; </w:t>
      </w:r>
      <w:r w:rsidR="00446742">
        <w:rPr>
          <w:rFonts w:ascii="Times New Roman" w:hAnsi="Times New Roman" w:cs="Times New Roman"/>
          <w:sz w:val="24"/>
          <w:szCs w:val="24"/>
        </w:rPr>
        <w:t>3.</w:t>
      </w:r>
      <w:r w:rsidR="00EF6BE3">
        <w:rPr>
          <w:rFonts w:ascii="Times New Roman" w:hAnsi="Times New Roman" w:cs="Times New Roman"/>
          <w:sz w:val="24"/>
          <w:szCs w:val="24"/>
        </w:rPr>
        <w:t>07</w:t>
      </w:r>
      <w:r w:rsidRPr="009159AB">
        <w:rPr>
          <w:rFonts w:ascii="Times New Roman" w:hAnsi="Times New Roman" w:cs="Times New Roman"/>
          <w:sz w:val="24"/>
          <w:szCs w:val="24"/>
        </w:rPr>
        <w:t>]</w:t>
      </w:r>
      <w:r w:rsidR="00991BD5">
        <w:rPr>
          <w:rFonts w:ascii="Times New Roman" w:hAnsi="Times New Roman" w:cs="Times New Roman"/>
          <w:sz w:val="24"/>
          <w:szCs w:val="24"/>
        </w:rPr>
        <w:t xml:space="preserve">, which would be interpreted as </w:t>
      </w:r>
      <w:r w:rsidR="0020480A">
        <w:rPr>
          <w:rFonts w:ascii="Times New Roman" w:hAnsi="Times New Roman" w:cs="Times New Roman"/>
          <w:sz w:val="24"/>
          <w:szCs w:val="24"/>
        </w:rPr>
        <w:t xml:space="preserve">four </w:t>
      </w:r>
      <w:r w:rsidR="00991BD5">
        <w:rPr>
          <w:rFonts w:ascii="Times New Roman" w:hAnsi="Times New Roman" w:cs="Times New Roman"/>
          <w:sz w:val="24"/>
          <w:szCs w:val="24"/>
        </w:rPr>
        <w:t xml:space="preserve">players eliciting </w:t>
      </w:r>
      <w:r w:rsidR="00A93033">
        <w:rPr>
          <w:rFonts w:ascii="Times New Roman" w:hAnsi="Times New Roman" w:cs="Times New Roman"/>
          <w:sz w:val="24"/>
          <w:szCs w:val="24"/>
        </w:rPr>
        <w:t>smaller ostracism</w:t>
      </w:r>
      <w:r w:rsidR="00991BD5">
        <w:rPr>
          <w:rFonts w:ascii="Times New Roman" w:hAnsi="Times New Roman" w:cs="Times New Roman"/>
          <w:sz w:val="24"/>
          <w:szCs w:val="24"/>
        </w:rPr>
        <w:t xml:space="preserve"> effects</w:t>
      </w:r>
      <w:r w:rsidR="0020480A">
        <w:rPr>
          <w:rFonts w:ascii="Times New Roman" w:hAnsi="Times New Roman" w:cs="Times New Roman"/>
          <w:sz w:val="24"/>
          <w:szCs w:val="24"/>
        </w:rPr>
        <w:t>, when compared to three players</w:t>
      </w:r>
      <w:r w:rsidRPr="009159AB">
        <w:rPr>
          <w:rFonts w:ascii="Times New Roman" w:hAnsi="Times New Roman" w:cs="Times New Roman"/>
          <w:sz w:val="24"/>
          <w:szCs w:val="24"/>
        </w:rPr>
        <w:t xml:space="preserve">. </w:t>
      </w:r>
      <w:r w:rsidR="006F3F08" w:rsidRPr="009159AB">
        <w:rPr>
          <w:rFonts w:ascii="Times New Roman" w:hAnsi="Times New Roman" w:cs="Times New Roman"/>
          <w:sz w:val="24"/>
          <w:szCs w:val="24"/>
        </w:rPr>
        <w:t>T</w:t>
      </w:r>
      <w:r w:rsidRPr="009159AB">
        <w:rPr>
          <w:rFonts w:ascii="Times New Roman" w:hAnsi="Times New Roman" w:cs="Times New Roman"/>
          <w:sz w:val="24"/>
          <w:szCs w:val="24"/>
        </w:rPr>
        <w:t xml:space="preserve">he significance of this individual predictor </w:t>
      </w:r>
      <w:r w:rsidR="006F3F08" w:rsidRPr="009159AB">
        <w:rPr>
          <w:rFonts w:ascii="Times New Roman" w:hAnsi="Times New Roman" w:cs="Times New Roman"/>
          <w:sz w:val="24"/>
          <w:szCs w:val="24"/>
        </w:rPr>
        <w:t>should be interpreted carefully</w:t>
      </w:r>
      <w:r w:rsidRPr="009159AB">
        <w:rPr>
          <w:rFonts w:ascii="Times New Roman" w:hAnsi="Times New Roman" w:cs="Times New Roman"/>
          <w:sz w:val="24"/>
          <w:szCs w:val="24"/>
        </w:rPr>
        <w:t xml:space="preserve">, as the </w:t>
      </w:r>
      <w:r w:rsidR="0054575F" w:rsidRPr="009159AB">
        <w:rPr>
          <w:rFonts w:ascii="Times New Roman" w:hAnsi="Times New Roman" w:cs="Times New Roman"/>
          <w:sz w:val="24"/>
          <w:szCs w:val="24"/>
        </w:rPr>
        <w:t>omnibus</w:t>
      </w:r>
      <w:r w:rsidRPr="009159AB">
        <w:rPr>
          <w:rFonts w:ascii="Times New Roman" w:hAnsi="Times New Roman" w:cs="Times New Roman"/>
          <w:sz w:val="24"/>
          <w:szCs w:val="24"/>
        </w:rPr>
        <w:t xml:space="preserve"> moderation test </w:t>
      </w:r>
      <w:r w:rsidR="006F3F08"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 xml:space="preserve">no systematic decrease in heterogeneity. </w:t>
      </w:r>
      <w:r w:rsidR="00991BD5">
        <w:rPr>
          <w:rFonts w:ascii="Times New Roman" w:hAnsi="Times New Roman" w:cs="Times New Roman"/>
          <w:sz w:val="24"/>
          <w:szCs w:val="24"/>
        </w:rPr>
        <w:t>Overall, w</w:t>
      </w:r>
      <w:r w:rsidR="0064326E" w:rsidRPr="009159AB">
        <w:rPr>
          <w:rFonts w:ascii="Times New Roman" w:hAnsi="Times New Roman" w:cs="Times New Roman"/>
          <w:sz w:val="24"/>
          <w:szCs w:val="24"/>
        </w:rPr>
        <w:t xml:space="preserve">e found no </w:t>
      </w:r>
      <w:r w:rsidR="00991BD5">
        <w:rPr>
          <w:rFonts w:ascii="Times New Roman" w:hAnsi="Times New Roman" w:cs="Times New Roman"/>
          <w:sz w:val="24"/>
          <w:szCs w:val="24"/>
        </w:rPr>
        <w:t xml:space="preserve">strong evidence </w:t>
      </w:r>
      <w:r w:rsidR="0064326E" w:rsidRPr="009159AB">
        <w:rPr>
          <w:rFonts w:ascii="Times New Roman" w:hAnsi="Times New Roman" w:cs="Times New Roman"/>
          <w:sz w:val="24"/>
          <w:szCs w:val="24"/>
        </w:rPr>
        <w:t xml:space="preserve">for moderation due to study </w:t>
      </w:r>
      <w:r w:rsidR="0057467A">
        <w:rPr>
          <w:rFonts w:ascii="Times New Roman" w:hAnsi="Times New Roman" w:cs="Times New Roman"/>
          <w:sz w:val="24"/>
          <w:szCs w:val="24"/>
        </w:rPr>
        <w:t xml:space="preserve">or sample </w:t>
      </w:r>
      <w:r w:rsidR="0064326E" w:rsidRPr="009159AB">
        <w:rPr>
          <w:rFonts w:ascii="Times New Roman" w:hAnsi="Times New Roman" w:cs="Times New Roman"/>
          <w:sz w:val="24"/>
          <w:szCs w:val="24"/>
        </w:rPr>
        <w:t>composition.</w:t>
      </w:r>
      <w:del w:id="143" w:author="Chris Hartgerink" w:date="2015-04-15T13:34:00Z">
        <w:r w:rsidR="004076F4" w:rsidDel="00554F75">
          <w:rPr>
            <w:rFonts w:ascii="Times New Roman" w:hAnsi="Times New Roman" w:cs="Times New Roman"/>
            <w:sz w:val="24"/>
            <w:szCs w:val="24"/>
            <w:vertAlign w:val="superscript"/>
          </w:rPr>
          <w:delText>6</w:delText>
        </w:r>
      </w:del>
      <w:ins w:id="144" w:author="Chris Hartgerink" w:date="2015-04-15T13:34:00Z">
        <w:r w:rsidR="00554F75">
          <w:rPr>
            <w:rFonts w:ascii="Times New Roman" w:hAnsi="Times New Roman" w:cs="Times New Roman"/>
            <w:sz w:val="24"/>
            <w:szCs w:val="24"/>
            <w:vertAlign w:val="superscript"/>
          </w:rPr>
          <w:t xml:space="preserve"> </w:t>
        </w:r>
        <w:r w:rsidR="00554F75" w:rsidRPr="00A93033">
          <w:rPr>
            <w:rFonts w:ascii="Times New Roman" w:hAnsi="Times New Roman" w:cs="Times New Roman"/>
            <w:sz w:val="24"/>
            <w:szCs w:val="24"/>
          </w:rPr>
          <w:t>We also conducted individual</w:t>
        </w:r>
        <w:r w:rsidR="00554F75">
          <w:rPr>
            <w:rFonts w:ascii="Times New Roman" w:hAnsi="Times New Roman" w:cs="Times New Roman"/>
            <w:sz w:val="24"/>
            <w:szCs w:val="24"/>
          </w:rPr>
          <w:t xml:space="preserve"> meta-</w:t>
        </w:r>
        <w:r w:rsidR="00554F75" w:rsidRPr="00A93033">
          <w:rPr>
            <w:rFonts w:ascii="Times New Roman" w:hAnsi="Times New Roman" w:cs="Times New Roman"/>
            <w:sz w:val="24"/>
            <w:szCs w:val="24"/>
          </w:rPr>
          <w:t>regressions for each of the</w:t>
        </w:r>
        <w:r w:rsidR="00554F75">
          <w:rPr>
            <w:rFonts w:ascii="Times New Roman" w:hAnsi="Times New Roman" w:cs="Times New Roman"/>
            <w:sz w:val="24"/>
            <w:szCs w:val="24"/>
          </w:rPr>
          <w:t xml:space="preserve"> structural- and sampling variables</w:t>
        </w:r>
        <w:r w:rsidR="00554F75" w:rsidRPr="00A93033">
          <w:rPr>
            <w:rFonts w:ascii="Times New Roman" w:hAnsi="Times New Roman" w:cs="Times New Roman"/>
            <w:sz w:val="24"/>
            <w:szCs w:val="24"/>
          </w:rPr>
          <w:t>. T</w:t>
        </w:r>
        <w:r w:rsidR="00554F75">
          <w:rPr>
            <w:rFonts w:ascii="Times New Roman" w:hAnsi="Times New Roman" w:cs="Times New Roman"/>
            <w:sz w:val="24"/>
            <w:szCs w:val="24"/>
          </w:rPr>
          <w:t>hese individual analyses yield</w:t>
        </w:r>
        <w:r w:rsidR="00554F75" w:rsidRPr="00A93033">
          <w:rPr>
            <w:rFonts w:ascii="Times New Roman" w:hAnsi="Times New Roman" w:cs="Times New Roman"/>
            <w:sz w:val="24"/>
            <w:szCs w:val="24"/>
          </w:rPr>
          <w:t xml:space="preserve"> similar results as the overall analyses.</w:t>
        </w:r>
      </w:ins>
    </w:p>
    <w:p w14:paraId="50E7AD61" w14:textId="77777777" w:rsidR="00C34534" w:rsidRDefault="00C34534" w:rsidP="00BE08E4">
      <w:pPr>
        <w:spacing w:after="0" w:line="480" w:lineRule="auto"/>
        <w:ind w:firstLine="708"/>
        <w:rPr>
          <w:rFonts w:ascii="Times New Roman" w:hAnsi="Times New Roman" w:cs="Times New Roman"/>
          <w:b/>
          <w:sz w:val="24"/>
          <w:szCs w:val="24"/>
        </w:rPr>
      </w:pPr>
    </w:p>
    <w:p w14:paraId="0EF33A82" w14:textId="68A66951" w:rsidR="00C34534" w:rsidRPr="00BF0960" w:rsidRDefault="00C34534" w:rsidP="00C34534">
      <w:pPr>
        <w:rPr>
          <w:rFonts w:ascii="Times New Roman" w:hAnsi="Times New Roman" w:cs="Times New Roman"/>
          <w:b/>
          <w:sz w:val="24"/>
          <w:szCs w:val="24"/>
        </w:rPr>
      </w:pPr>
      <w:r w:rsidRPr="00BF0960">
        <w:rPr>
          <w:rFonts w:ascii="Times New Roman" w:hAnsi="Times New Roman" w:cs="Times New Roman"/>
          <w:b/>
          <w:sz w:val="24"/>
          <w:szCs w:val="24"/>
        </w:rPr>
        <w:t>Table 5</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Meta-regression coefficients for composition effects (last measure; k = 41)</w:t>
      </w:r>
      <w:r w:rsidR="00BF0960" w:rsidRPr="00BF0960">
        <w:rPr>
          <w:rFonts w:ascii="Times New Roman" w:hAnsi="Times New Roman" w:cs="Times New Roman"/>
          <w:b/>
          <w:sz w:val="24"/>
          <w:szCs w:val="24"/>
        </w:rPr>
        <w:t>.</w:t>
      </w:r>
    </w:p>
    <w:tbl>
      <w:tblPr>
        <w:tblW w:w="9292" w:type="dxa"/>
        <w:tblInd w:w="70" w:type="dxa"/>
        <w:tblCellMar>
          <w:left w:w="70" w:type="dxa"/>
          <w:right w:w="70" w:type="dxa"/>
        </w:tblCellMar>
        <w:tblLook w:val="04A0" w:firstRow="1" w:lastRow="0" w:firstColumn="1" w:lastColumn="0" w:noHBand="0" w:noVBand="1"/>
      </w:tblPr>
      <w:tblGrid>
        <w:gridCol w:w="3049"/>
        <w:gridCol w:w="992"/>
        <w:gridCol w:w="851"/>
        <w:gridCol w:w="992"/>
        <w:gridCol w:w="992"/>
        <w:gridCol w:w="1276"/>
        <w:gridCol w:w="1140"/>
      </w:tblGrid>
      <w:tr w:rsidR="00C34534" w:rsidRPr="009159AB" w14:paraId="4FFA18CA" w14:textId="77777777" w:rsidTr="00696718">
        <w:trPr>
          <w:trHeight w:val="315"/>
        </w:trPr>
        <w:tc>
          <w:tcPr>
            <w:tcW w:w="3049" w:type="dxa"/>
            <w:tcBorders>
              <w:top w:val="single" w:sz="4" w:space="0" w:color="auto"/>
              <w:left w:val="nil"/>
              <w:bottom w:val="single" w:sz="8" w:space="0" w:color="auto"/>
              <w:right w:val="nil"/>
            </w:tcBorders>
            <w:shd w:val="clear" w:color="auto" w:fill="auto"/>
            <w:noWrap/>
            <w:vAlign w:val="center"/>
            <w:hideMark/>
          </w:tcPr>
          <w:p w14:paraId="241846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lastRenderedPageBreak/>
              <w:t> </w:t>
            </w:r>
          </w:p>
        </w:tc>
        <w:tc>
          <w:tcPr>
            <w:tcW w:w="992" w:type="dxa"/>
            <w:tcBorders>
              <w:top w:val="single" w:sz="4" w:space="0" w:color="auto"/>
              <w:left w:val="nil"/>
              <w:bottom w:val="single" w:sz="8" w:space="0" w:color="auto"/>
              <w:right w:val="nil"/>
            </w:tcBorders>
            <w:shd w:val="clear" w:color="auto" w:fill="auto"/>
            <w:noWrap/>
            <w:vAlign w:val="center"/>
            <w:hideMark/>
          </w:tcPr>
          <w:p w14:paraId="5265A0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51" w:type="dxa"/>
            <w:tcBorders>
              <w:top w:val="single" w:sz="4" w:space="0" w:color="auto"/>
              <w:left w:val="nil"/>
              <w:bottom w:val="single" w:sz="8" w:space="0" w:color="auto"/>
              <w:right w:val="nil"/>
            </w:tcBorders>
            <w:shd w:val="clear" w:color="auto" w:fill="auto"/>
            <w:noWrap/>
            <w:vAlign w:val="center"/>
            <w:hideMark/>
          </w:tcPr>
          <w:p w14:paraId="1FC493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992" w:type="dxa"/>
            <w:tcBorders>
              <w:top w:val="single" w:sz="4" w:space="0" w:color="auto"/>
              <w:left w:val="nil"/>
              <w:bottom w:val="single" w:sz="8" w:space="0" w:color="auto"/>
              <w:right w:val="nil"/>
            </w:tcBorders>
            <w:shd w:val="clear" w:color="auto" w:fill="auto"/>
            <w:noWrap/>
            <w:vAlign w:val="center"/>
            <w:hideMark/>
          </w:tcPr>
          <w:p w14:paraId="534D1F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992" w:type="dxa"/>
            <w:tcBorders>
              <w:top w:val="single" w:sz="4" w:space="0" w:color="auto"/>
              <w:left w:val="nil"/>
              <w:bottom w:val="single" w:sz="8" w:space="0" w:color="auto"/>
              <w:right w:val="nil"/>
            </w:tcBorders>
            <w:shd w:val="clear" w:color="auto" w:fill="auto"/>
            <w:noWrap/>
            <w:vAlign w:val="center"/>
            <w:hideMark/>
          </w:tcPr>
          <w:p w14:paraId="50CF61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276" w:type="dxa"/>
            <w:tcBorders>
              <w:top w:val="single" w:sz="4" w:space="0" w:color="auto"/>
              <w:left w:val="nil"/>
              <w:bottom w:val="single" w:sz="8" w:space="0" w:color="auto"/>
              <w:right w:val="nil"/>
            </w:tcBorders>
            <w:shd w:val="clear" w:color="auto" w:fill="auto"/>
            <w:noWrap/>
            <w:vAlign w:val="center"/>
            <w:hideMark/>
          </w:tcPr>
          <w:p w14:paraId="3ED3BC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Lowerbound</w:t>
            </w:r>
          </w:p>
        </w:tc>
        <w:tc>
          <w:tcPr>
            <w:tcW w:w="1140" w:type="dxa"/>
            <w:tcBorders>
              <w:top w:val="single" w:sz="4" w:space="0" w:color="auto"/>
              <w:left w:val="nil"/>
              <w:bottom w:val="single" w:sz="8" w:space="0" w:color="auto"/>
              <w:right w:val="nil"/>
            </w:tcBorders>
            <w:shd w:val="clear" w:color="auto" w:fill="auto"/>
            <w:noWrap/>
            <w:vAlign w:val="center"/>
            <w:hideMark/>
          </w:tcPr>
          <w:p w14:paraId="5C01E6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Upperbound</w:t>
            </w:r>
          </w:p>
        </w:tc>
      </w:tr>
      <w:tr w:rsidR="00C34534" w:rsidRPr="009159AB" w14:paraId="55235BBE" w14:textId="77777777" w:rsidTr="00696718">
        <w:trPr>
          <w:trHeight w:val="300"/>
        </w:trPr>
        <w:tc>
          <w:tcPr>
            <w:tcW w:w="3049" w:type="dxa"/>
            <w:tcBorders>
              <w:top w:val="nil"/>
              <w:left w:val="nil"/>
              <w:bottom w:val="nil"/>
              <w:right w:val="nil"/>
            </w:tcBorders>
            <w:shd w:val="clear" w:color="auto" w:fill="auto"/>
            <w:noWrap/>
            <w:vAlign w:val="center"/>
            <w:hideMark/>
          </w:tcPr>
          <w:p w14:paraId="4895D6D9" w14:textId="77777777" w:rsidR="00C34534" w:rsidRPr="0029598D" w:rsidRDefault="00C34534" w:rsidP="00696718">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992" w:type="dxa"/>
            <w:tcBorders>
              <w:top w:val="nil"/>
              <w:left w:val="nil"/>
              <w:bottom w:val="nil"/>
              <w:right w:val="nil"/>
            </w:tcBorders>
            <w:shd w:val="clear" w:color="auto" w:fill="auto"/>
            <w:noWrap/>
            <w:vAlign w:val="center"/>
            <w:hideMark/>
          </w:tcPr>
          <w:p w14:paraId="3760180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-1.12</w:t>
            </w:r>
          </w:p>
        </w:tc>
        <w:tc>
          <w:tcPr>
            <w:tcW w:w="851" w:type="dxa"/>
            <w:tcBorders>
              <w:top w:val="nil"/>
              <w:left w:val="nil"/>
              <w:bottom w:val="nil"/>
              <w:right w:val="nil"/>
            </w:tcBorders>
            <w:shd w:val="clear" w:color="auto" w:fill="auto"/>
            <w:noWrap/>
            <w:vAlign w:val="center"/>
            <w:hideMark/>
          </w:tcPr>
          <w:p w14:paraId="7C868C2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992" w:type="dxa"/>
            <w:tcBorders>
              <w:top w:val="nil"/>
              <w:left w:val="nil"/>
              <w:bottom w:val="nil"/>
              <w:right w:val="nil"/>
            </w:tcBorders>
            <w:shd w:val="clear" w:color="auto" w:fill="auto"/>
            <w:noWrap/>
            <w:vAlign w:val="center"/>
            <w:hideMark/>
          </w:tcPr>
          <w:p w14:paraId="50BC66B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-1.21</w:t>
            </w:r>
          </w:p>
        </w:tc>
        <w:tc>
          <w:tcPr>
            <w:tcW w:w="992" w:type="dxa"/>
            <w:tcBorders>
              <w:top w:val="nil"/>
              <w:left w:val="nil"/>
              <w:bottom w:val="nil"/>
              <w:right w:val="nil"/>
            </w:tcBorders>
            <w:shd w:val="clear" w:color="auto" w:fill="auto"/>
            <w:noWrap/>
            <w:vAlign w:val="center"/>
            <w:hideMark/>
          </w:tcPr>
          <w:p w14:paraId="66BCBE7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0.227</w:t>
            </w:r>
          </w:p>
        </w:tc>
        <w:tc>
          <w:tcPr>
            <w:tcW w:w="1276" w:type="dxa"/>
            <w:tcBorders>
              <w:top w:val="nil"/>
              <w:left w:val="nil"/>
              <w:bottom w:val="nil"/>
              <w:right w:val="nil"/>
            </w:tcBorders>
            <w:shd w:val="clear" w:color="auto" w:fill="auto"/>
            <w:noWrap/>
            <w:vAlign w:val="center"/>
            <w:hideMark/>
          </w:tcPr>
          <w:p w14:paraId="71E3A21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-2.95</w:t>
            </w:r>
          </w:p>
        </w:tc>
        <w:tc>
          <w:tcPr>
            <w:tcW w:w="1140" w:type="dxa"/>
            <w:tcBorders>
              <w:top w:val="nil"/>
              <w:left w:val="nil"/>
              <w:bottom w:val="nil"/>
              <w:right w:val="nil"/>
            </w:tcBorders>
            <w:shd w:val="clear" w:color="auto" w:fill="auto"/>
            <w:noWrap/>
            <w:vAlign w:val="center"/>
            <w:hideMark/>
          </w:tcPr>
          <w:p w14:paraId="44CF05E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-0.70</w:t>
            </w:r>
          </w:p>
        </w:tc>
      </w:tr>
      <w:tr w:rsidR="00C34534" w:rsidRPr="009159AB" w14:paraId="007B2314" w14:textId="77777777" w:rsidTr="00696718">
        <w:trPr>
          <w:trHeight w:val="300"/>
        </w:trPr>
        <w:tc>
          <w:tcPr>
            <w:tcW w:w="3049" w:type="dxa"/>
            <w:tcBorders>
              <w:top w:val="nil"/>
              <w:left w:val="nil"/>
              <w:bottom w:val="nil"/>
              <w:right w:val="nil"/>
            </w:tcBorders>
            <w:shd w:val="clear" w:color="auto" w:fill="auto"/>
            <w:noWrap/>
            <w:vAlign w:val="center"/>
          </w:tcPr>
          <w:p w14:paraId="48837186"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992" w:type="dxa"/>
            <w:tcBorders>
              <w:top w:val="nil"/>
              <w:left w:val="nil"/>
              <w:bottom w:val="nil"/>
              <w:right w:val="nil"/>
            </w:tcBorders>
            <w:shd w:val="clear" w:color="auto" w:fill="auto"/>
            <w:noWrap/>
            <w:vAlign w:val="center"/>
          </w:tcPr>
          <w:p w14:paraId="75A6F1ED"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209BFF8B"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1BA74772"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7B6CB2FB"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141B4DD5"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7685A796"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r>
      <w:tr w:rsidR="00C34534" w:rsidRPr="009159AB" w14:paraId="17EE9188" w14:textId="77777777" w:rsidTr="00696718">
        <w:trPr>
          <w:trHeight w:val="300"/>
        </w:trPr>
        <w:tc>
          <w:tcPr>
            <w:tcW w:w="3049" w:type="dxa"/>
            <w:tcBorders>
              <w:top w:val="nil"/>
              <w:left w:val="nil"/>
              <w:bottom w:val="nil"/>
              <w:right w:val="nil"/>
            </w:tcBorders>
            <w:shd w:val="clear" w:color="auto" w:fill="auto"/>
            <w:noWrap/>
            <w:vAlign w:val="center"/>
            <w:hideMark/>
          </w:tcPr>
          <w:p w14:paraId="0EFD53DE"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992" w:type="dxa"/>
            <w:tcBorders>
              <w:top w:val="nil"/>
              <w:left w:val="nil"/>
              <w:bottom w:val="nil"/>
              <w:right w:val="nil"/>
            </w:tcBorders>
            <w:shd w:val="clear" w:color="auto" w:fill="auto"/>
            <w:noWrap/>
            <w:vAlign w:val="center"/>
            <w:hideMark/>
          </w:tcPr>
          <w:p w14:paraId="2787157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1.55</w:t>
            </w:r>
          </w:p>
        </w:tc>
        <w:tc>
          <w:tcPr>
            <w:tcW w:w="851" w:type="dxa"/>
            <w:tcBorders>
              <w:top w:val="nil"/>
              <w:left w:val="nil"/>
              <w:bottom w:val="nil"/>
              <w:right w:val="nil"/>
            </w:tcBorders>
            <w:shd w:val="clear" w:color="auto" w:fill="auto"/>
            <w:noWrap/>
            <w:vAlign w:val="center"/>
            <w:hideMark/>
          </w:tcPr>
          <w:p w14:paraId="044F1C7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0.78</w:t>
            </w:r>
          </w:p>
        </w:tc>
        <w:tc>
          <w:tcPr>
            <w:tcW w:w="992" w:type="dxa"/>
            <w:tcBorders>
              <w:top w:val="nil"/>
              <w:left w:val="nil"/>
              <w:bottom w:val="nil"/>
              <w:right w:val="nil"/>
            </w:tcBorders>
            <w:shd w:val="clear" w:color="auto" w:fill="auto"/>
            <w:noWrap/>
            <w:vAlign w:val="center"/>
            <w:hideMark/>
          </w:tcPr>
          <w:p w14:paraId="6A047D4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1.98</w:t>
            </w:r>
          </w:p>
        </w:tc>
        <w:tc>
          <w:tcPr>
            <w:tcW w:w="992" w:type="dxa"/>
            <w:tcBorders>
              <w:top w:val="nil"/>
              <w:left w:val="nil"/>
              <w:bottom w:val="nil"/>
              <w:right w:val="nil"/>
            </w:tcBorders>
            <w:shd w:val="clear" w:color="auto" w:fill="auto"/>
            <w:noWrap/>
            <w:vAlign w:val="center"/>
            <w:hideMark/>
          </w:tcPr>
          <w:p w14:paraId="4945EB4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0.047</w:t>
            </w:r>
          </w:p>
        </w:tc>
        <w:tc>
          <w:tcPr>
            <w:tcW w:w="1276" w:type="dxa"/>
            <w:tcBorders>
              <w:top w:val="nil"/>
              <w:left w:val="nil"/>
              <w:bottom w:val="nil"/>
              <w:right w:val="nil"/>
            </w:tcBorders>
            <w:shd w:val="clear" w:color="auto" w:fill="auto"/>
            <w:noWrap/>
            <w:vAlign w:val="center"/>
            <w:hideMark/>
          </w:tcPr>
          <w:p w14:paraId="1A60286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75FA21C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3.07</w:t>
            </w:r>
          </w:p>
        </w:tc>
      </w:tr>
      <w:tr w:rsidR="00C34534" w:rsidRPr="009159AB" w14:paraId="50FBE7DC" w14:textId="77777777" w:rsidTr="00696718">
        <w:trPr>
          <w:trHeight w:val="300"/>
        </w:trPr>
        <w:tc>
          <w:tcPr>
            <w:tcW w:w="3049" w:type="dxa"/>
            <w:tcBorders>
              <w:top w:val="nil"/>
              <w:left w:val="nil"/>
              <w:bottom w:val="nil"/>
              <w:right w:val="nil"/>
            </w:tcBorders>
            <w:shd w:val="clear" w:color="auto" w:fill="auto"/>
            <w:noWrap/>
            <w:vAlign w:val="center"/>
            <w:hideMark/>
          </w:tcPr>
          <w:p w14:paraId="3651D7C3"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992" w:type="dxa"/>
            <w:tcBorders>
              <w:top w:val="nil"/>
              <w:left w:val="nil"/>
              <w:bottom w:val="nil"/>
              <w:right w:val="nil"/>
            </w:tcBorders>
            <w:shd w:val="clear" w:color="auto" w:fill="auto"/>
            <w:noWrap/>
            <w:vAlign w:val="center"/>
            <w:hideMark/>
          </w:tcPr>
          <w:p w14:paraId="7CCF270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nil"/>
              <w:right w:val="nil"/>
            </w:tcBorders>
            <w:shd w:val="clear" w:color="auto" w:fill="auto"/>
            <w:noWrap/>
            <w:vAlign w:val="center"/>
            <w:hideMark/>
          </w:tcPr>
          <w:p w14:paraId="3218696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992" w:type="dxa"/>
            <w:tcBorders>
              <w:top w:val="nil"/>
              <w:left w:val="nil"/>
              <w:bottom w:val="nil"/>
              <w:right w:val="nil"/>
            </w:tcBorders>
            <w:shd w:val="clear" w:color="auto" w:fill="auto"/>
            <w:noWrap/>
            <w:vAlign w:val="center"/>
            <w:hideMark/>
          </w:tcPr>
          <w:p w14:paraId="6D90104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0.59</w:t>
            </w:r>
          </w:p>
        </w:tc>
        <w:tc>
          <w:tcPr>
            <w:tcW w:w="992" w:type="dxa"/>
            <w:tcBorders>
              <w:top w:val="nil"/>
              <w:left w:val="nil"/>
              <w:bottom w:val="nil"/>
              <w:right w:val="nil"/>
            </w:tcBorders>
            <w:shd w:val="clear" w:color="auto" w:fill="auto"/>
            <w:noWrap/>
            <w:vAlign w:val="center"/>
            <w:hideMark/>
          </w:tcPr>
          <w:p w14:paraId="4ACE0DD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0.556</w:t>
            </w:r>
          </w:p>
        </w:tc>
        <w:tc>
          <w:tcPr>
            <w:tcW w:w="1276" w:type="dxa"/>
            <w:tcBorders>
              <w:top w:val="nil"/>
              <w:left w:val="nil"/>
              <w:bottom w:val="nil"/>
              <w:right w:val="nil"/>
            </w:tcBorders>
            <w:shd w:val="clear" w:color="auto" w:fill="auto"/>
            <w:noWrap/>
            <w:vAlign w:val="center"/>
            <w:hideMark/>
          </w:tcPr>
          <w:p w14:paraId="5DF525C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20B8149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r>
      <w:tr w:rsidR="00C34534" w:rsidRPr="009159AB" w14:paraId="04B3D7E0" w14:textId="77777777" w:rsidTr="00696718">
        <w:trPr>
          <w:trHeight w:val="300"/>
        </w:trPr>
        <w:tc>
          <w:tcPr>
            <w:tcW w:w="3049" w:type="dxa"/>
            <w:tcBorders>
              <w:top w:val="nil"/>
              <w:left w:val="nil"/>
              <w:bottom w:val="nil"/>
              <w:right w:val="nil"/>
            </w:tcBorders>
            <w:shd w:val="clear" w:color="auto" w:fill="auto"/>
            <w:noWrap/>
            <w:vAlign w:val="center"/>
            <w:hideMark/>
          </w:tcPr>
          <w:p w14:paraId="6AFAC36D"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992" w:type="dxa"/>
            <w:tcBorders>
              <w:top w:val="nil"/>
              <w:left w:val="nil"/>
              <w:bottom w:val="nil"/>
              <w:right w:val="nil"/>
            </w:tcBorders>
            <w:shd w:val="clear" w:color="auto" w:fill="auto"/>
            <w:noWrap/>
            <w:vAlign w:val="center"/>
            <w:hideMark/>
          </w:tcPr>
          <w:p w14:paraId="31282B0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6D06895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2ECF055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570C28C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08853C2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7A61602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634A6CB8" w14:textId="77777777" w:rsidTr="00696718">
        <w:trPr>
          <w:trHeight w:val="300"/>
        </w:trPr>
        <w:tc>
          <w:tcPr>
            <w:tcW w:w="3049" w:type="dxa"/>
            <w:tcBorders>
              <w:top w:val="nil"/>
              <w:left w:val="nil"/>
              <w:bottom w:val="nil"/>
              <w:right w:val="nil"/>
            </w:tcBorders>
            <w:shd w:val="clear" w:color="auto" w:fill="auto"/>
            <w:noWrap/>
            <w:vAlign w:val="center"/>
            <w:hideMark/>
          </w:tcPr>
          <w:p w14:paraId="026D55F7"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992" w:type="dxa"/>
            <w:tcBorders>
              <w:top w:val="nil"/>
              <w:left w:val="nil"/>
              <w:bottom w:val="nil"/>
              <w:right w:val="nil"/>
            </w:tcBorders>
            <w:shd w:val="clear" w:color="auto" w:fill="auto"/>
            <w:noWrap/>
            <w:vAlign w:val="center"/>
            <w:hideMark/>
          </w:tcPr>
          <w:p w14:paraId="378790F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w:t>
            </w:r>
          </w:p>
        </w:tc>
        <w:tc>
          <w:tcPr>
            <w:tcW w:w="851" w:type="dxa"/>
            <w:tcBorders>
              <w:top w:val="nil"/>
              <w:left w:val="nil"/>
              <w:bottom w:val="nil"/>
              <w:right w:val="nil"/>
            </w:tcBorders>
            <w:shd w:val="clear" w:color="auto" w:fill="auto"/>
            <w:noWrap/>
            <w:vAlign w:val="center"/>
            <w:hideMark/>
          </w:tcPr>
          <w:p w14:paraId="66D0277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0.62</w:t>
            </w:r>
          </w:p>
        </w:tc>
        <w:tc>
          <w:tcPr>
            <w:tcW w:w="992" w:type="dxa"/>
            <w:tcBorders>
              <w:top w:val="nil"/>
              <w:left w:val="nil"/>
              <w:bottom w:val="nil"/>
              <w:right w:val="nil"/>
            </w:tcBorders>
            <w:shd w:val="clear" w:color="auto" w:fill="auto"/>
            <w:noWrap/>
            <w:vAlign w:val="center"/>
            <w:hideMark/>
          </w:tcPr>
          <w:p w14:paraId="5A87271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w:t>
            </w:r>
          </w:p>
        </w:tc>
        <w:tc>
          <w:tcPr>
            <w:tcW w:w="992" w:type="dxa"/>
            <w:tcBorders>
              <w:top w:val="nil"/>
              <w:left w:val="nil"/>
              <w:bottom w:val="nil"/>
              <w:right w:val="nil"/>
            </w:tcBorders>
            <w:shd w:val="clear" w:color="auto" w:fill="auto"/>
            <w:noWrap/>
            <w:vAlign w:val="center"/>
            <w:hideMark/>
          </w:tcPr>
          <w:p w14:paraId="0DF3B14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0.539</w:t>
            </w:r>
          </w:p>
        </w:tc>
        <w:tc>
          <w:tcPr>
            <w:tcW w:w="1276" w:type="dxa"/>
            <w:tcBorders>
              <w:top w:val="nil"/>
              <w:left w:val="nil"/>
              <w:bottom w:val="nil"/>
              <w:right w:val="nil"/>
            </w:tcBorders>
            <w:shd w:val="clear" w:color="auto" w:fill="auto"/>
            <w:noWrap/>
            <w:vAlign w:val="center"/>
            <w:hideMark/>
          </w:tcPr>
          <w:p w14:paraId="58E4469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1140" w:type="dxa"/>
            <w:tcBorders>
              <w:top w:val="nil"/>
              <w:left w:val="nil"/>
              <w:bottom w:val="nil"/>
              <w:right w:val="nil"/>
            </w:tcBorders>
            <w:shd w:val="clear" w:color="auto" w:fill="auto"/>
            <w:noWrap/>
            <w:vAlign w:val="center"/>
            <w:hideMark/>
          </w:tcPr>
          <w:p w14:paraId="48759E6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1.59</w:t>
            </w:r>
          </w:p>
        </w:tc>
      </w:tr>
      <w:tr w:rsidR="00C34534" w:rsidRPr="009159AB" w14:paraId="2A24643E" w14:textId="77777777" w:rsidTr="00696718">
        <w:trPr>
          <w:trHeight w:val="300"/>
        </w:trPr>
        <w:tc>
          <w:tcPr>
            <w:tcW w:w="3049" w:type="dxa"/>
            <w:tcBorders>
              <w:top w:val="nil"/>
              <w:left w:val="nil"/>
              <w:bottom w:val="nil"/>
              <w:right w:val="nil"/>
            </w:tcBorders>
            <w:shd w:val="clear" w:color="auto" w:fill="auto"/>
            <w:noWrap/>
            <w:vAlign w:val="center"/>
            <w:hideMark/>
          </w:tcPr>
          <w:p w14:paraId="3939BB7E"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992" w:type="dxa"/>
            <w:tcBorders>
              <w:top w:val="nil"/>
              <w:left w:val="nil"/>
              <w:bottom w:val="nil"/>
              <w:right w:val="nil"/>
            </w:tcBorders>
            <w:shd w:val="clear" w:color="auto" w:fill="auto"/>
            <w:noWrap/>
            <w:vAlign w:val="center"/>
            <w:hideMark/>
          </w:tcPr>
          <w:p w14:paraId="76DA92C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3A3E03D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7825E1E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6058982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41D33CA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5FCBD7D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1EA7AF6B" w14:textId="77777777" w:rsidTr="00696718">
        <w:trPr>
          <w:trHeight w:val="300"/>
        </w:trPr>
        <w:tc>
          <w:tcPr>
            <w:tcW w:w="3049" w:type="dxa"/>
            <w:tcBorders>
              <w:top w:val="nil"/>
              <w:left w:val="nil"/>
              <w:bottom w:val="nil"/>
              <w:right w:val="nil"/>
            </w:tcBorders>
            <w:shd w:val="clear" w:color="auto" w:fill="auto"/>
            <w:noWrap/>
            <w:vAlign w:val="center"/>
            <w:hideMark/>
          </w:tcPr>
          <w:p w14:paraId="51267225"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Zadro et al. (2004)</w:t>
            </w:r>
          </w:p>
        </w:tc>
        <w:tc>
          <w:tcPr>
            <w:tcW w:w="992" w:type="dxa"/>
            <w:tcBorders>
              <w:top w:val="nil"/>
              <w:left w:val="nil"/>
              <w:bottom w:val="nil"/>
              <w:right w:val="nil"/>
            </w:tcBorders>
            <w:shd w:val="clear" w:color="auto" w:fill="auto"/>
            <w:noWrap/>
            <w:vAlign w:val="center"/>
            <w:hideMark/>
          </w:tcPr>
          <w:p w14:paraId="4AF5C43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-0.14</w:t>
            </w:r>
          </w:p>
        </w:tc>
        <w:tc>
          <w:tcPr>
            <w:tcW w:w="851" w:type="dxa"/>
            <w:tcBorders>
              <w:top w:val="nil"/>
              <w:left w:val="nil"/>
              <w:bottom w:val="nil"/>
              <w:right w:val="nil"/>
            </w:tcBorders>
            <w:shd w:val="clear" w:color="auto" w:fill="auto"/>
            <w:noWrap/>
            <w:vAlign w:val="center"/>
            <w:hideMark/>
          </w:tcPr>
          <w:p w14:paraId="517461F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0.32</w:t>
            </w:r>
          </w:p>
        </w:tc>
        <w:tc>
          <w:tcPr>
            <w:tcW w:w="992" w:type="dxa"/>
            <w:tcBorders>
              <w:top w:val="nil"/>
              <w:left w:val="nil"/>
              <w:bottom w:val="nil"/>
              <w:right w:val="nil"/>
            </w:tcBorders>
            <w:shd w:val="clear" w:color="auto" w:fill="auto"/>
            <w:noWrap/>
            <w:vAlign w:val="center"/>
            <w:hideMark/>
          </w:tcPr>
          <w:p w14:paraId="78DF3C9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-0.44</w:t>
            </w:r>
          </w:p>
        </w:tc>
        <w:tc>
          <w:tcPr>
            <w:tcW w:w="992" w:type="dxa"/>
            <w:tcBorders>
              <w:top w:val="nil"/>
              <w:left w:val="nil"/>
              <w:bottom w:val="nil"/>
              <w:right w:val="nil"/>
            </w:tcBorders>
            <w:shd w:val="clear" w:color="auto" w:fill="auto"/>
            <w:noWrap/>
            <w:vAlign w:val="center"/>
            <w:hideMark/>
          </w:tcPr>
          <w:p w14:paraId="27242A0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0.658</w:t>
            </w:r>
          </w:p>
        </w:tc>
        <w:tc>
          <w:tcPr>
            <w:tcW w:w="1276" w:type="dxa"/>
            <w:tcBorders>
              <w:top w:val="nil"/>
              <w:left w:val="nil"/>
              <w:bottom w:val="nil"/>
              <w:right w:val="nil"/>
            </w:tcBorders>
            <w:shd w:val="clear" w:color="auto" w:fill="auto"/>
            <w:noWrap/>
            <w:vAlign w:val="center"/>
            <w:hideMark/>
          </w:tcPr>
          <w:p w14:paraId="316BFDD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-0.77</w:t>
            </w:r>
          </w:p>
        </w:tc>
        <w:tc>
          <w:tcPr>
            <w:tcW w:w="1140" w:type="dxa"/>
            <w:tcBorders>
              <w:top w:val="nil"/>
              <w:left w:val="nil"/>
              <w:bottom w:val="nil"/>
              <w:right w:val="nil"/>
            </w:tcBorders>
            <w:shd w:val="clear" w:color="auto" w:fill="auto"/>
            <w:noWrap/>
            <w:vAlign w:val="center"/>
            <w:hideMark/>
          </w:tcPr>
          <w:p w14:paraId="16F70C8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0.49</w:t>
            </w:r>
          </w:p>
        </w:tc>
      </w:tr>
      <w:tr w:rsidR="00C34534" w:rsidRPr="009159AB" w14:paraId="38D4B890" w14:textId="77777777" w:rsidTr="00696718">
        <w:trPr>
          <w:trHeight w:val="300"/>
        </w:trPr>
        <w:tc>
          <w:tcPr>
            <w:tcW w:w="3049" w:type="dxa"/>
            <w:tcBorders>
              <w:top w:val="nil"/>
              <w:left w:val="nil"/>
              <w:bottom w:val="nil"/>
              <w:right w:val="nil"/>
            </w:tcBorders>
            <w:shd w:val="clear" w:color="auto" w:fill="auto"/>
            <w:noWrap/>
            <w:vAlign w:val="center"/>
            <w:hideMark/>
          </w:tcPr>
          <w:p w14:paraId="22016DB2"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Van Beest &amp; Williams (2006)</w:t>
            </w:r>
          </w:p>
        </w:tc>
        <w:tc>
          <w:tcPr>
            <w:tcW w:w="992" w:type="dxa"/>
            <w:tcBorders>
              <w:top w:val="nil"/>
              <w:left w:val="nil"/>
              <w:bottom w:val="nil"/>
              <w:right w:val="nil"/>
            </w:tcBorders>
            <w:shd w:val="clear" w:color="auto" w:fill="auto"/>
            <w:noWrap/>
            <w:vAlign w:val="center"/>
            <w:hideMark/>
          </w:tcPr>
          <w:p w14:paraId="2BDA06A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851" w:type="dxa"/>
            <w:tcBorders>
              <w:top w:val="nil"/>
              <w:left w:val="nil"/>
              <w:bottom w:val="nil"/>
              <w:right w:val="nil"/>
            </w:tcBorders>
            <w:shd w:val="clear" w:color="auto" w:fill="auto"/>
            <w:noWrap/>
            <w:vAlign w:val="center"/>
            <w:hideMark/>
          </w:tcPr>
          <w:p w14:paraId="663D147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992" w:type="dxa"/>
            <w:tcBorders>
              <w:top w:val="nil"/>
              <w:left w:val="nil"/>
              <w:bottom w:val="nil"/>
              <w:right w:val="nil"/>
            </w:tcBorders>
            <w:shd w:val="clear" w:color="auto" w:fill="auto"/>
            <w:noWrap/>
            <w:vAlign w:val="center"/>
            <w:hideMark/>
          </w:tcPr>
          <w:p w14:paraId="5047327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-0.51</w:t>
            </w:r>
          </w:p>
        </w:tc>
        <w:tc>
          <w:tcPr>
            <w:tcW w:w="992" w:type="dxa"/>
            <w:tcBorders>
              <w:top w:val="nil"/>
              <w:left w:val="nil"/>
              <w:bottom w:val="nil"/>
              <w:right w:val="nil"/>
            </w:tcBorders>
            <w:shd w:val="clear" w:color="auto" w:fill="auto"/>
            <w:noWrap/>
            <w:vAlign w:val="center"/>
            <w:hideMark/>
          </w:tcPr>
          <w:p w14:paraId="56679DC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0.613</w:t>
            </w:r>
          </w:p>
        </w:tc>
        <w:tc>
          <w:tcPr>
            <w:tcW w:w="1276" w:type="dxa"/>
            <w:tcBorders>
              <w:top w:val="nil"/>
              <w:left w:val="nil"/>
              <w:bottom w:val="nil"/>
              <w:right w:val="nil"/>
            </w:tcBorders>
            <w:shd w:val="clear" w:color="auto" w:fill="auto"/>
            <w:noWrap/>
            <w:vAlign w:val="center"/>
            <w:hideMark/>
          </w:tcPr>
          <w:p w14:paraId="601D9F8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-1.02</w:t>
            </w:r>
          </w:p>
        </w:tc>
        <w:tc>
          <w:tcPr>
            <w:tcW w:w="1140" w:type="dxa"/>
            <w:tcBorders>
              <w:top w:val="nil"/>
              <w:left w:val="nil"/>
              <w:bottom w:val="nil"/>
              <w:right w:val="nil"/>
            </w:tcBorders>
            <w:shd w:val="clear" w:color="auto" w:fill="auto"/>
            <w:noWrap/>
            <w:vAlign w:val="center"/>
            <w:hideMark/>
          </w:tcPr>
          <w:p w14:paraId="6B7D167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0.60</w:t>
            </w:r>
          </w:p>
        </w:tc>
      </w:tr>
      <w:tr w:rsidR="00C34534" w:rsidRPr="009159AB" w14:paraId="17467DCF" w14:textId="77777777" w:rsidTr="00696718">
        <w:trPr>
          <w:trHeight w:val="300"/>
        </w:trPr>
        <w:tc>
          <w:tcPr>
            <w:tcW w:w="3049" w:type="dxa"/>
            <w:tcBorders>
              <w:top w:val="nil"/>
              <w:left w:val="nil"/>
              <w:bottom w:val="nil"/>
              <w:right w:val="nil"/>
            </w:tcBorders>
            <w:shd w:val="clear" w:color="auto" w:fill="auto"/>
            <w:noWrap/>
            <w:vAlign w:val="center"/>
            <w:hideMark/>
          </w:tcPr>
          <w:p w14:paraId="53B94F97"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Zadro</w:t>
            </w:r>
          </w:p>
        </w:tc>
        <w:tc>
          <w:tcPr>
            <w:tcW w:w="992" w:type="dxa"/>
            <w:tcBorders>
              <w:top w:val="nil"/>
              <w:left w:val="nil"/>
              <w:bottom w:val="nil"/>
              <w:right w:val="nil"/>
            </w:tcBorders>
            <w:shd w:val="clear" w:color="auto" w:fill="auto"/>
            <w:noWrap/>
            <w:vAlign w:val="center"/>
            <w:hideMark/>
          </w:tcPr>
          <w:p w14:paraId="072F478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-0.12</w:t>
            </w:r>
          </w:p>
        </w:tc>
        <w:tc>
          <w:tcPr>
            <w:tcW w:w="851" w:type="dxa"/>
            <w:tcBorders>
              <w:top w:val="nil"/>
              <w:left w:val="nil"/>
              <w:bottom w:val="nil"/>
              <w:right w:val="nil"/>
            </w:tcBorders>
            <w:shd w:val="clear" w:color="auto" w:fill="auto"/>
            <w:noWrap/>
            <w:vAlign w:val="center"/>
            <w:hideMark/>
          </w:tcPr>
          <w:p w14:paraId="3BD88AB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w:t>
            </w:r>
          </w:p>
        </w:tc>
        <w:tc>
          <w:tcPr>
            <w:tcW w:w="992" w:type="dxa"/>
            <w:tcBorders>
              <w:top w:val="nil"/>
              <w:left w:val="nil"/>
              <w:bottom w:val="nil"/>
              <w:right w:val="nil"/>
            </w:tcBorders>
            <w:shd w:val="clear" w:color="auto" w:fill="auto"/>
            <w:noWrap/>
            <w:vAlign w:val="center"/>
            <w:hideMark/>
          </w:tcPr>
          <w:p w14:paraId="7D4E8BE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992" w:type="dxa"/>
            <w:tcBorders>
              <w:top w:val="nil"/>
              <w:left w:val="nil"/>
              <w:bottom w:val="nil"/>
              <w:right w:val="nil"/>
            </w:tcBorders>
            <w:shd w:val="clear" w:color="auto" w:fill="auto"/>
            <w:noWrap/>
            <w:vAlign w:val="center"/>
            <w:hideMark/>
          </w:tcPr>
          <w:p w14:paraId="495A460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0.826</w:t>
            </w:r>
          </w:p>
        </w:tc>
        <w:tc>
          <w:tcPr>
            <w:tcW w:w="1276" w:type="dxa"/>
            <w:tcBorders>
              <w:top w:val="nil"/>
              <w:left w:val="nil"/>
              <w:bottom w:val="nil"/>
              <w:right w:val="nil"/>
            </w:tcBorders>
            <w:shd w:val="clear" w:color="auto" w:fill="auto"/>
            <w:noWrap/>
            <w:vAlign w:val="center"/>
            <w:hideMark/>
          </w:tcPr>
          <w:p w14:paraId="273D796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140" w:type="dxa"/>
            <w:tcBorders>
              <w:top w:val="nil"/>
              <w:left w:val="nil"/>
              <w:bottom w:val="nil"/>
              <w:right w:val="nil"/>
            </w:tcBorders>
            <w:shd w:val="clear" w:color="auto" w:fill="auto"/>
            <w:noWrap/>
            <w:vAlign w:val="center"/>
            <w:hideMark/>
          </w:tcPr>
          <w:p w14:paraId="7C67056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r>
      <w:tr w:rsidR="00C34534" w:rsidRPr="009159AB" w14:paraId="44395AFD" w14:textId="77777777" w:rsidTr="00696718">
        <w:trPr>
          <w:trHeight w:val="300"/>
        </w:trPr>
        <w:tc>
          <w:tcPr>
            <w:tcW w:w="3049" w:type="dxa"/>
            <w:tcBorders>
              <w:top w:val="nil"/>
              <w:left w:val="nil"/>
              <w:bottom w:val="nil"/>
              <w:right w:val="nil"/>
            </w:tcBorders>
            <w:shd w:val="clear" w:color="auto" w:fill="auto"/>
            <w:noWrap/>
            <w:vAlign w:val="center"/>
            <w:hideMark/>
          </w:tcPr>
          <w:p w14:paraId="065535C2"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Gonsalkorale &amp; Williams (2007)</w:t>
            </w:r>
          </w:p>
        </w:tc>
        <w:tc>
          <w:tcPr>
            <w:tcW w:w="992" w:type="dxa"/>
            <w:tcBorders>
              <w:top w:val="nil"/>
              <w:left w:val="nil"/>
              <w:bottom w:val="nil"/>
              <w:right w:val="nil"/>
            </w:tcBorders>
            <w:shd w:val="clear" w:color="auto" w:fill="auto"/>
            <w:noWrap/>
            <w:vAlign w:val="center"/>
            <w:hideMark/>
          </w:tcPr>
          <w:p w14:paraId="0DFC18D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c>
          <w:tcPr>
            <w:tcW w:w="851" w:type="dxa"/>
            <w:tcBorders>
              <w:top w:val="nil"/>
              <w:left w:val="nil"/>
              <w:bottom w:val="nil"/>
              <w:right w:val="nil"/>
            </w:tcBorders>
            <w:shd w:val="clear" w:color="auto" w:fill="auto"/>
            <w:noWrap/>
            <w:vAlign w:val="center"/>
            <w:hideMark/>
          </w:tcPr>
          <w:p w14:paraId="1B52916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w:t>
            </w:r>
          </w:p>
        </w:tc>
        <w:tc>
          <w:tcPr>
            <w:tcW w:w="992" w:type="dxa"/>
            <w:tcBorders>
              <w:top w:val="nil"/>
              <w:left w:val="nil"/>
              <w:bottom w:val="nil"/>
              <w:right w:val="nil"/>
            </w:tcBorders>
            <w:shd w:val="clear" w:color="auto" w:fill="auto"/>
            <w:noWrap/>
            <w:vAlign w:val="center"/>
            <w:hideMark/>
          </w:tcPr>
          <w:p w14:paraId="49A1025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992" w:type="dxa"/>
            <w:tcBorders>
              <w:top w:val="nil"/>
              <w:left w:val="nil"/>
              <w:bottom w:val="nil"/>
              <w:right w:val="nil"/>
            </w:tcBorders>
            <w:shd w:val="clear" w:color="auto" w:fill="auto"/>
            <w:noWrap/>
            <w:vAlign w:val="center"/>
            <w:hideMark/>
          </w:tcPr>
          <w:p w14:paraId="40E2DED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0.916</w:t>
            </w:r>
          </w:p>
        </w:tc>
        <w:tc>
          <w:tcPr>
            <w:tcW w:w="1276" w:type="dxa"/>
            <w:tcBorders>
              <w:top w:val="nil"/>
              <w:left w:val="nil"/>
              <w:bottom w:val="nil"/>
              <w:right w:val="nil"/>
            </w:tcBorders>
            <w:shd w:val="clear" w:color="auto" w:fill="auto"/>
            <w:noWrap/>
            <w:vAlign w:val="center"/>
            <w:hideMark/>
          </w:tcPr>
          <w:p w14:paraId="5A8B391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-1.33</w:t>
            </w:r>
          </w:p>
        </w:tc>
        <w:tc>
          <w:tcPr>
            <w:tcW w:w="1140" w:type="dxa"/>
            <w:tcBorders>
              <w:top w:val="nil"/>
              <w:left w:val="nil"/>
              <w:bottom w:val="nil"/>
              <w:right w:val="nil"/>
            </w:tcBorders>
            <w:shd w:val="clear" w:color="auto" w:fill="auto"/>
            <w:noWrap/>
            <w:vAlign w:val="center"/>
            <w:hideMark/>
          </w:tcPr>
          <w:p w14:paraId="2A1A0B8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1.20</w:t>
            </w:r>
          </w:p>
        </w:tc>
      </w:tr>
      <w:tr w:rsidR="00C34534" w:rsidRPr="009159AB" w14:paraId="04EF3D97" w14:textId="77777777" w:rsidTr="00696718">
        <w:trPr>
          <w:trHeight w:val="300"/>
        </w:trPr>
        <w:tc>
          <w:tcPr>
            <w:tcW w:w="3049" w:type="dxa"/>
            <w:tcBorders>
              <w:top w:val="nil"/>
              <w:left w:val="nil"/>
              <w:bottom w:val="nil"/>
              <w:right w:val="nil"/>
            </w:tcBorders>
            <w:shd w:val="clear" w:color="auto" w:fill="auto"/>
            <w:noWrap/>
            <w:vAlign w:val="center"/>
          </w:tcPr>
          <w:p w14:paraId="67647C0B"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992" w:type="dxa"/>
            <w:tcBorders>
              <w:top w:val="nil"/>
              <w:left w:val="nil"/>
              <w:bottom w:val="nil"/>
              <w:right w:val="nil"/>
            </w:tcBorders>
            <w:shd w:val="clear" w:color="auto" w:fill="auto"/>
            <w:noWrap/>
            <w:vAlign w:val="center"/>
          </w:tcPr>
          <w:p w14:paraId="14F78D90"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77FE7F70"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796BD961"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397F5B72"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65E3EBF8"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73E074D6"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r>
      <w:tr w:rsidR="00C34534" w:rsidRPr="009159AB" w14:paraId="5B7B87CF" w14:textId="77777777" w:rsidTr="00696718">
        <w:trPr>
          <w:trHeight w:val="300"/>
        </w:trPr>
        <w:tc>
          <w:tcPr>
            <w:tcW w:w="3049" w:type="dxa"/>
            <w:tcBorders>
              <w:top w:val="nil"/>
              <w:left w:val="nil"/>
              <w:bottom w:val="nil"/>
              <w:right w:val="nil"/>
            </w:tcBorders>
            <w:shd w:val="clear" w:color="auto" w:fill="auto"/>
            <w:noWrap/>
            <w:vAlign w:val="center"/>
            <w:hideMark/>
          </w:tcPr>
          <w:p w14:paraId="691A8978"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992" w:type="dxa"/>
            <w:tcBorders>
              <w:top w:val="nil"/>
              <w:left w:val="nil"/>
              <w:bottom w:val="nil"/>
              <w:right w:val="nil"/>
            </w:tcBorders>
            <w:shd w:val="clear" w:color="auto" w:fill="auto"/>
            <w:noWrap/>
            <w:vAlign w:val="center"/>
            <w:hideMark/>
          </w:tcPr>
          <w:p w14:paraId="3A18A29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5E22B7E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74F5D71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164A1DD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3468BF9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318BCE7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4E599815" w14:textId="77777777" w:rsidTr="00696718">
        <w:trPr>
          <w:trHeight w:val="300"/>
        </w:trPr>
        <w:tc>
          <w:tcPr>
            <w:tcW w:w="3049" w:type="dxa"/>
            <w:tcBorders>
              <w:top w:val="nil"/>
              <w:left w:val="nil"/>
              <w:bottom w:val="nil"/>
              <w:right w:val="nil"/>
            </w:tcBorders>
            <w:shd w:val="clear" w:color="auto" w:fill="auto"/>
            <w:noWrap/>
            <w:vAlign w:val="center"/>
            <w:hideMark/>
          </w:tcPr>
          <w:p w14:paraId="2D160A55"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992" w:type="dxa"/>
            <w:tcBorders>
              <w:top w:val="nil"/>
              <w:left w:val="nil"/>
              <w:bottom w:val="nil"/>
              <w:right w:val="nil"/>
            </w:tcBorders>
            <w:shd w:val="clear" w:color="auto" w:fill="auto"/>
            <w:noWrap/>
            <w:vAlign w:val="center"/>
            <w:hideMark/>
          </w:tcPr>
          <w:p w14:paraId="41973B9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0.26</w:t>
            </w:r>
          </w:p>
        </w:tc>
        <w:tc>
          <w:tcPr>
            <w:tcW w:w="851" w:type="dxa"/>
            <w:tcBorders>
              <w:top w:val="nil"/>
              <w:left w:val="nil"/>
              <w:bottom w:val="nil"/>
              <w:right w:val="nil"/>
            </w:tcBorders>
            <w:shd w:val="clear" w:color="auto" w:fill="auto"/>
            <w:noWrap/>
            <w:vAlign w:val="center"/>
            <w:hideMark/>
          </w:tcPr>
          <w:p w14:paraId="61D4F79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0.30</w:t>
            </w:r>
          </w:p>
        </w:tc>
        <w:tc>
          <w:tcPr>
            <w:tcW w:w="992" w:type="dxa"/>
            <w:tcBorders>
              <w:top w:val="nil"/>
              <w:left w:val="nil"/>
              <w:bottom w:val="nil"/>
              <w:right w:val="nil"/>
            </w:tcBorders>
            <w:shd w:val="clear" w:color="auto" w:fill="auto"/>
            <w:noWrap/>
            <w:vAlign w:val="center"/>
            <w:hideMark/>
          </w:tcPr>
          <w:p w14:paraId="422BA53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0.87</w:t>
            </w:r>
          </w:p>
        </w:tc>
        <w:tc>
          <w:tcPr>
            <w:tcW w:w="992" w:type="dxa"/>
            <w:tcBorders>
              <w:top w:val="nil"/>
              <w:left w:val="nil"/>
              <w:bottom w:val="nil"/>
              <w:right w:val="nil"/>
            </w:tcBorders>
            <w:shd w:val="clear" w:color="auto" w:fill="auto"/>
            <w:noWrap/>
            <w:vAlign w:val="center"/>
            <w:hideMark/>
          </w:tcPr>
          <w:p w14:paraId="1F6CFEE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0.387</w:t>
            </w:r>
          </w:p>
        </w:tc>
        <w:tc>
          <w:tcPr>
            <w:tcW w:w="1276" w:type="dxa"/>
            <w:tcBorders>
              <w:top w:val="nil"/>
              <w:left w:val="nil"/>
              <w:bottom w:val="nil"/>
              <w:right w:val="nil"/>
            </w:tcBorders>
            <w:shd w:val="clear" w:color="auto" w:fill="auto"/>
            <w:noWrap/>
            <w:vAlign w:val="center"/>
            <w:hideMark/>
          </w:tcPr>
          <w:p w14:paraId="337B9CF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w:t>
            </w:r>
          </w:p>
        </w:tc>
        <w:tc>
          <w:tcPr>
            <w:tcW w:w="1140" w:type="dxa"/>
            <w:tcBorders>
              <w:top w:val="nil"/>
              <w:left w:val="nil"/>
              <w:bottom w:val="nil"/>
              <w:right w:val="nil"/>
            </w:tcBorders>
            <w:shd w:val="clear" w:color="auto" w:fill="auto"/>
            <w:noWrap/>
            <w:vAlign w:val="center"/>
            <w:hideMark/>
          </w:tcPr>
          <w:p w14:paraId="284085C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0.86</w:t>
            </w:r>
          </w:p>
        </w:tc>
      </w:tr>
      <w:tr w:rsidR="00C34534" w:rsidRPr="009159AB" w14:paraId="36D8FCB8" w14:textId="77777777" w:rsidTr="00696718">
        <w:trPr>
          <w:trHeight w:val="300"/>
        </w:trPr>
        <w:tc>
          <w:tcPr>
            <w:tcW w:w="3049" w:type="dxa"/>
            <w:tcBorders>
              <w:top w:val="nil"/>
              <w:left w:val="nil"/>
              <w:bottom w:val="nil"/>
              <w:right w:val="nil"/>
            </w:tcBorders>
            <w:shd w:val="clear" w:color="auto" w:fill="auto"/>
            <w:noWrap/>
            <w:vAlign w:val="center"/>
            <w:hideMark/>
          </w:tcPr>
          <w:p w14:paraId="5E2C4793"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992" w:type="dxa"/>
            <w:tcBorders>
              <w:top w:val="nil"/>
              <w:left w:val="nil"/>
              <w:bottom w:val="nil"/>
              <w:right w:val="nil"/>
            </w:tcBorders>
            <w:shd w:val="clear" w:color="auto" w:fill="auto"/>
            <w:noWrap/>
            <w:vAlign w:val="center"/>
            <w:hideMark/>
          </w:tcPr>
          <w:p w14:paraId="63C2CC7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0.85</w:t>
            </w:r>
          </w:p>
        </w:tc>
        <w:tc>
          <w:tcPr>
            <w:tcW w:w="851" w:type="dxa"/>
            <w:tcBorders>
              <w:top w:val="nil"/>
              <w:left w:val="nil"/>
              <w:bottom w:val="nil"/>
              <w:right w:val="nil"/>
            </w:tcBorders>
            <w:shd w:val="clear" w:color="auto" w:fill="auto"/>
            <w:noWrap/>
            <w:vAlign w:val="center"/>
            <w:hideMark/>
          </w:tcPr>
          <w:p w14:paraId="432AA09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992" w:type="dxa"/>
            <w:tcBorders>
              <w:top w:val="nil"/>
              <w:left w:val="nil"/>
              <w:bottom w:val="nil"/>
              <w:right w:val="nil"/>
            </w:tcBorders>
            <w:shd w:val="clear" w:color="auto" w:fill="auto"/>
            <w:noWrap/>
            <w:vAlign w:val="center"/>
            <w:hideMark/>
          </w:tcPr>
          <w:p w14:paraId="555F6C8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1.01</w:t>
            </w:r>
          </w:p>
        </w:tc>
        <w:tc>
          <w:tcPr>
            <w:tcW w:w="992" w:type="dxa"/>
            <w:tcBorders>
              <w:top w:val="nil"/>
              <w:left w:val="nil"/>
              <w:bottom w:val="nil"/>
              <w:right w:val="nil"/>
            </w:tcBorders>
            <w:shd w:val="clear" w:color="auto" w:fill="auto"/>
            <w:noWrap/>
            <w:vAlign w:val="center"/>
            <w:hideMark/>
          </w:tcPr>
          <w:p w14:paraId="48D3C00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0.313</w:t>
            </w:r>
          </w:p>
        </w:tc>
        <w:tc>
          <w:tcPr>
            <w:tcW w:w="1276" w:type="dxa"/>
            <w:tcBorders>
              <w:top w:val="nil"/>
              <w:left w:val="nil"/>
              <w:bottom w:val="nil"/>
              <w:right w:val="nil"/>
            </w:tcBorders>
            <w:shd w:val="clear" w:color="auto" w:fill="auto"/>
            <w:noWrap/>
            <w:vAlign w:val="center"/>
            <w:hideMark/>
          </w:tcPr>
          <w:p w14:paraId="7E799FF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w:t>
            </w:r>
          </w:p>
        </w:tc>
        <w:tc>
          <w:tcPr>
            <w:tcW w:w="1140" w:type="dxa"/>
            <w:tcBorders>
              <w:top w:val="nil"/>
              <w:left w:val="nil"/>
              <w:bottom w:val="nil"/>
              <w:right w:val="nil"/>
            </w:tcBorders>
            <w:shd w:val="clear" w:color="auto" w:fill="auto"/>
            <w:noWrap/>
            <w:vAlign w:val="center"/>
            <w:hideMark/>
          </w:tcPr>
          <w:p w14:paraId="1AFB542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2.49</w:t>
            </w:r>
          </w:p>
        </w:tc>
      </w:tr>
      <w:tr w:rsidR="00C34534" w:rsidRPr="009159AB" w14:paraId="42B023FD" w14:textId="77777777" w:rsidTr="00696718">
        <w:trPr>
          <w:trHeight w:val="300"/>
        </w:trPr>
        <w:tc>
          <w:tcPr>
            <w:tcW w:w="3049" w:type="dxa"/>
            <w:tcBorders>
              <w:top w:val="nil"/>
              <w:left w:val="nil"/>
              <w:right w:val="nil"/>
            </w:tcBorders>
            <w:shd w:val="clear" w:color="auto" w:fill="auto"/>
            <w:noWrap/>
            <w:vAlign w:val="center"/>
          </w:tcPr>
          <w:p w14:paraId="3D63E56D"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Proportion male</w:t>
            </w:r>
          </w:p>
        </w:tc>
        <w:tc>
          <w:tcPr>
            <w:tcW w:w="992" w:type="dxa"/>
            <w:tcBorders>
              <w:top w:val="nil"/>
              <w:left w:val="nil"/>
              <w:right w:val="nil"/>
            </w:tcBorders>
            <w:shd w:val="clear" w:color="auto" w:fill="auto"/>
            <w:noWrap/>
            <w:vAlign w:val="center"/>
          </w:tcPr>
          <w:p w14:paraId="3C65647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0.29</w:t>
            </w:r>
          </w:p>
        </w:tc>
        <w:tc>
          <w:tcPr>
            <w:tcW w:w="851" w:type="dxa"/>
            <w:tcBorders>
              <w:top w:val="nil"/>
              <w:left w:val="nil"/>
              <w:right w:val="nil"/>
            </w:tcBorders>
            <w:shd w:val="clear" w:color="auto" w:fill="auto"/>
            <w:noWrap/>
            <w:vAlign w:val="center"/>
          </w:tcPr>
          <w:p w14:paraId="18CCB36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992" w:type="dxa"/>
            <w:tcBorders>
              <w:top w:val="nil"/>
              <w:left w:val="nil"/>
              <w:right w:val="nil"/>
            </w:tcBorders>
            <w:shd w:val="clear" w:color="auto" w:fill="auto"/>
            <w:noWrap/>
            <w:vAlign w:val="center"/>
          </w:tcPr>
          <w:p w14:paraId="000A4AE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w:t>
            </w:r>
          </w:p>
        </w:tc>
        <w:tc>
          <w:tcPr>
            <w:tcW w:w="992" w:type="dxa"/>
            <w:tcBorders>
              <w:top w:val="nil"/>
              <w:left w:val="nil"/>
              <w:right w:val="nil"/>
            </w:tcBorders>
            <w:shd w:val="clear" w:color="auto" w:fill="auto"/>
            <w:noWrap/>
            <w:vAlign w:val="center"/>
          </w:tcPr>
          <w:p w14:paraId="25E888B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0.730</w:t>
            </w:r>
          </w:p>
        </w:tc>
        <w:tc>
          <w:tcPr>
            <w:tcW w:w="1276" w:type="dxa"/>
            <w:tcBorders>
              <w:top w:val="nil"/>
              <w:left w:val="nil"/>
              <w:right w:val="nil"/>
            </w:tcBorders>
            <w:shd w:val="clear" w:color="auto" w:fill="auto"/>
            <w:noWrap/>
            <w:vAlign w:val="center"/>
          </w:tcPr>
          <w:p w14:paraId="64D2881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-1.34</w:t>
            </w:r>
          </w:p>
        </w:tc>
        <w:tc>
          <w:tcPr>
            <w:tcW w:w="1140" w:type="dxa"/>
            <w:tcBorders>
              <w:top w:val="nil"/>
              <w:left w:val="nil"/>
              <w:right w:val="nil"/>
            </w:tcBorders>
            <w:shd w:val="clear" w:color="auto" w:fill="auto"/>
            <w:noWrap/>
            <w:vAlign w:val="center"/>
          </w:tcPr>
          <w:p w14:paraId="7BBAA74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1.91</w:t>
            </w:r>
          </w:p>
        </w:tc>
      </w:tr>
      <w:tr w:rsidR="00C34534" w:rsidRPr="009159AB" w14:paraId="18DE1237" w14:textId="77777777" w:rsidTr="00696718">
        <w:trPr>
          <w:trHeight w:val="315"/>
        </w:trPr>
        <w:tc>
          <w:tcPr>
            <w:tcW w:w="3049" w:type="dxa"/>
            <w:tcBorders>
              <w:top w:val="nil"/>
              <w:left w:val="nil"/>
              <w:bottom w:val="single" w:sz="4" w:space="0" w:color="auto"/>
              <w:right w:val="nil"/>
            </w:tcBorders>
            <w:shd w:val="clear" w:color="auto" w:fill="auto"/>
            <w:noWrap/>
            <w:vAlign w:val="center"/>
            <w:hideMark/>
          </w:tcPr>
          <w:p w14:paraId="7A61689D"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992" w:type="dxa"/>
            <w:tcBorders>
              <w:top w:val="nil"/>
              <w:left w:val="nil"/>
              <w:bottom w:val="single" w:sz="4" w:space="0" w:color="auto"/>
              <w:right w:val="nil"/>
            </w:tcBorders>
            <w:shd w:val="clear" w:color="auto" w:fill="auto"/>
            <w:noWrap/>
            <w:vAlign w:val="center"/>
            <w:hideMark/>
          </w:tcPr>
          <w:p w14:paraId="05F748B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single" w:sz="4" w:space="0" w:color="auto"/>
              <w:right w:val="nil"/>
            </w:tcBorders>
            <w:shd w:val="clear" w:color="auto" w:fill="auto"/>
            <w:noWrap/>
            <w:vAlign w:val="center"/>
            <w:hideMark/>
          </w:tcPr>
          <w:p w14:paraId="7AAD941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c>
          <w:tcPr>
            <w:tcW w:w="992" w:type="dxa"/>
            <w:tcBorders>
              <w:top w:val="nil"/>
              <w:left w:val="nil"/>
              <w:bottom w:val="single" w:sz="4" w:space="0" w:color="auto"/>
              <w:right w:val="nil"/>
            </w:tcBorders>
            <w:shd w:val="clear" w:color="auto" w:fill="auto"/>
            <w:noWrap/>
            <w:vAlign w:val="center"/>
            <w:hideMark/>
          </w:tcPr>
          <w:p w14:paraId="7016D04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-0.25</w:t>
            </w:r>
          </w:p>
        </w:tc>
        <w:tc>
          <w:tcPr>
            <w:tcW w:w="992" w:type="dxa"/>
            <w:tcBorders>
              <w:top w:val="nil"/>
              <w:left w:val="nil"/>
              <w:bottom w:val="single" w:sz="4" w:space="0" w:color="auto"/>
              <w:right w:val="nil"/>
            </w:tcBorders>
            <w:shd w:val="clear" w:color="auto" w:fill="auto"/>
            <w:noWrap/>
            <w:vAlign w:val="center"/>
            <w:hideMark/>
          </w:tcPr>
          <w:p w14:paraId="36412E4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0.806</w:t>
            </w:r>
          </w:p>
        </w:tc>
        <w:tc>
          <w:tcPr>
            <w:tcW w:w="1276" w:type="dxa"/>
            <w:tcBorders>
              <w:top w:val="nil"/>
              <w:left w:val="nil"/>
              <w:bottom w:val="single" w:sz="4" w:space="0" w:color="auto"/>
              <w:right w:val="nil"/>
            </w:tcBorders>
            <w:shd w:val="clear" w:color="auto" w:fill="auto"/>
            <w:noWrap/>
            <w:vAlign w:val="center"/>
            <w:hideMark/>
          </w:tcPr>
          <w:p w14:paraId="7D9A193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1140" w:type="dxa"/>
            <w:tcBorders>
              <w:top w:val="nil"/>
              <w:left w:val="nil"/>
              <w:bottom w:val="single" w:sz="4" w:space="0" w:color="auto"/>
              <w:right w:val="nil"/>
            </w:tcBorders>
            <w:shd w:val="clear" w:color="auto" w:fill="auto"/>
            <w:noWrap/>
            <w:vAlign w:val="center"/>
            <w:hideMark/>
          </w:tcPr>
          <w:p w14:paraId="1BC6134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0.08</w:t>
            </w:r>
          </w:p>
        </w:tc>
      </w:tr>
    </w:tbl>
    <w:p w14:paraId="2B15D7FD" w14:textId="0923F9DF" w:rsidR="00C34534" w:rsidRDefault="00C34534" w:rsidP="0068126D">
      <w:pPr>
        <w:spacing w:after="0" w:line="480" w:lineRule="auto"/>
        <w:rPr>
          <w:rFonts w:ascii="Times New Roman" w:eastAsia="Times New Roman" w:hAnsi="Times New Roman" w:cs="Times New Roman"/>
          <w:color w:val="000000"/>
          <w:sz w:val="24"/>
          <w:szCs w:val="20"/>
          <w:lang w:eastAsia="nl-NL"/>
        </w:rPr>
      </w:pPr>
      <w:r w:rsidRPr="009159AB">
        <w:rPr>
          <w:rFonts w:ascii="Times New Roman" w:eastAsia="Times New Roman" w:hAnsi="Times New Roman" w:cs="Times New Roman"/>
          <w:color w:val="000000"/>
          <w:sz w:val="24"/>
          <w:szCs w:val="20"/>
          <w:lang w:eastAsia="nl-NL"/>
        </w:rPr>
        <w:t>This can be interpreted as a standard regression formula. Empty rows represent reference categories.</w:t>
      </w:r>
    </w:p>
    <w:p w14:paraId="544075C7" w14:textId="77777777" w:rsidR="00C34534" w:rsidRDefault="00C34534" w:rsidP="00C30555">
      <w:pPr>
        <w:spacing w:after="0" w:line="480" w:lineRule="auto"/>
        <w:ind w:firstLine="708"/>
        <w:rPr>
          <w:rFonts w:ascii="Times New Roman" w:hAnsi="Times New Roman" w:cs="Times New Roman"/>
          <w:b/>
          <w:sz w:val="24"/>
          <w:szCs w:val="24"/>
        </w:rPr>
      </w:pPr>
    </w:p>
    <w:p w14:paraId="1AC3F0F0" w14:textId="77777777" w:rsidR="00BF0960" w:rsidRDefault="00C16279" w:rsidP="00BF0960">
      <w:pPr>
        <w:pStyle w:val="Heading3"/>
      </w:pPr>
      <w:r w:rsidRPr="009159AB">
        <w:t xml:space="preserve">Homogeneity? </w:t>
      </w:r>
    </w:p>
    <w:p w14:paraId="47A9CB3E" w14:textId="69FEE00E" w:rsidR="00E76D2C" w:rsidRPr="009159AB" w:rsidRDefault="00A57D26"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analysis of the simple ostracism effect on the first measure showed that differences of underlying effects made up 93% of the variability in study outcomes. </w:t>
      </w:r>
      <w:r w:rsidR="00731737" w:rsidRPr="009159AB">
        <w:rPr>
          <w:rFonts w:ascii="Times New Roman" w:hAnsi="Times New Roman" w:cs="Times New Roman"/>
          <w:sz w:val="24"/>
          <w:szCs w:val="24"/>
        </w:rPr>
        <w:t xml:space="preserve">We performed an additional </w:t>
      </w:r>
      <w:r w:rsidR="00E305DE">
        <w:rPr>
          <w:rFonts w:ascii="Times New Roman" w:hAnsi="Times New Roman" w:cs="Times New Roman"/>
          <w:sz w:val="24"/>
          <w:szCs w:val="24"/>
        </w:rPr>
        <w:t>secondary</w:t>
      </w:r>
      <w:r w:rsidR="00E305DE"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analysis </w:t>
      </w:r>
      <w:r w:rsidRPr="009159AB">
        <w:rPr>
          <w:rFonts w:ascii="Times New Roman" w:hAnsi="Times New Roman" w:cs="Times New Roman"/>
          <w:sz w:val="24"/>
          <w:szCs w:val="24"/>
        </w:rPr>
        <w:t>in a more</w:t>
      </w:r>
      <w:r w:rsidR="00731737" w:rsidRPr="009159AB">
        <w:rPr>
          <w:rFonts w:ascii="Times New Roman" w:hAnsi="Times New Roman" w:cs="Times New Roman"/>
          <w:sz w:val="24"/>
          <w:szCs w:val="24"/>
        </w:rPr>
        <w:t xml:space="preserve"> homogenous subset of studies</w:t>
      </w:r>
      <w:r w:rsidR="0020685C" w:rsidRPr="009159AB">
        <w:rPr>
          <w:rFonts w:ascii="Times New Roman" w:hAnsi="Times New Roman" w:cs="Times New Roman"/>
          <w:sz w:val="24"/>
          <w:szCs w:val="24"/>
        </w:rPr>
        <w:t xml:space="preserve"> to better understand this heterogeneity</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Th</w:t>
      </w:r>
      <w:r w:rsidR="0083188D" w:rsidRPr="009159AB">
        <w:rPr>
          <w:rFonts w:ascii="Times New Roman" w:hAnsi="Times New Roman" w:cs="Times New Roman"/>
          <w:sz w:val="24"/>
          <w:szCs w:val="24"/>
        </w:rPr>
        <w:t xml:space="preserve">is subset only included </w:t>
      </w:r>
      <w:r w:rsidR="00731737" w:rsidRPr="009159AB">
        <w:rPr>
          <w:rFonts w:ascii="Times New Roman" w:hAnsi="Times New Roman" w:cs="Times New Roman"/>
          <w:sz w:val="24"/>
          <w:szCs w:val="24"/>
        </w:rPr>
        <w:t>typical Cyberball</w:t>
      </w:r>
      <w:r w:rsidRPr="009159AB">
        <w:rPr>
          <w:rFonts w:ascii="Times New Roman" w:hAnsi="Times New Roman" w:cs="Times New Roman"/>
          <w:sz w:val="24"/>
          <w:szCs w:val="24"/>
        </w:rPr>
        <w:t xml:space="preserve"> studies</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that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lastRenderedPageBreak/>
        <w:t xml:space="preserve">involved </w:t>
      </w:r>
      <w:r w:rsidR="00AE1195" w:rsidRPr="009159AB">
        <w:rPr>
          <w:rFonts w:ascii="Times New Roman" w:hAnsi="Times New Roman" w:cs="Times New Roman"/>
          <w:sz w:val="24"/>
          <w:szCs w:val="24"/>
        </w:rPr>
        <w:t xml:space="preserve">three </w:t>
      </w:r>
      <w:r w:rsidR="00731737" w:rsidRPr="009159AB">
        <w:rPr>
          <w:rFonts w:ascii="Times New Roman" w:hAnsi="Times New Roman" w:cs="Times New Roman"/>
          <w:sz w:val="24"/>
          <w:szCs w:val="24"/>
        </w:rPr>
        <w:t>players in the game, 30 throws,</w:t>
      </w:r>
      <w:r w:rsidRPr="009159AB">
        <w:rPr>
          <w:rFonts w:ascii="Times New Roman" w:hAnsi="Times New Roman" w:cs="Times New Roman"/>
          <w:sz w:val="24"/>
          <w:szCs w:val="24"/>
        </w:rPr>
        <w:t xml:space="preserve"> and</w:t>
      </w:r>
      <w:r w:rsidR="00731737" w:rsidRPr="009159AB">
        <w:rPr>
          <w:rFonts w:ascii="Times New Roman" w:hAnsi="Times New Roman" w:cs="Times New Roman"/>
          <w:sz w:val="24"/>
          <w:szCs w:val="24"/>
        </w:rPr>
        <w:t xml:space="preserve"> last</w:t>
      </w:r>
      <w:r w:rsidRPr="009159AB">
        <w:rPr>
          <w:rFonts w:ascii="Times New Roman" w:hAnsi="Times New Roman" w:cs="Times New Roman"/>
          <w:sz w:val="24"/>
          <w:szCs w:val="24"/>
        </w:rPr>
        <w:t>ed</w:t>
      </w:r>
      <w:r w:rsidR="00731737" w:rsidRPr="009159AB">
        <w:rPr>
          <w:rFonts w:ascii="Times New Roman" w:hAnsi="Times New Roman" w:cs="Times New Roman"/>
          <w:sz w:val="24"/>
          <w:szCs w:val="24"/>
        </w:rPr>
        <w:t xml:space="preserve"> less than five minutes</w:t>
      </w:r>
      <w:r w:rsidRPr="009159AB">
        <w:rPr>
          <w:rFonts w:ascii="Times New Roman" w:hAnsi="Times New Roman" w:cs="Times New Roman"/>
          <w:sz w:val="24"/>
          <w:szCs w:val="24"/>
        </w:rPr>
        <w:t xml:space="preserve">. In addition, the homogeneous subset of typical Cyberball studies only involved measures of </w:t>
      </w:r>
      <w:r w:rsidR="00D42F1B" w:rsidRPr="009159AB">
        <w:rPr>
          <w:rFonts w:ascii="Times New Roman" w:hAnsi="Times New Roman" w:cs="Times New Roman"/>
          <w:sz w:val="24"/>
          <w:szCs w:val="24"/>
        </w:rPr>
        <w:t xml:space="preserve">immediate </w:t>
      </w:r>
      <w:r w:rsidR="00731737" w:rsidRPr="009159AB">
        <w:rPr>
          <w:rFonts w:ascii="Times New Roman" w:hAnsi="Times New Roman" w:cs="Times New Roman"/>
          <w:sz w:val="24"/>
          <w:szCs w:val="24"/>
        </w:rPr>
        <w:t>fundamental needs (single or composite). Performing a meta-analysis on th</w:t>
      </w:r>
      <w:r w:rsidRPr="009159AB">
        <w:rPr>
          <w:rFonts w:ascii="Times New Roman" w:hAnsi="Times New Roman" w:cs="Times New Roman"/>
          <w:sz w:val="24"/>
          <w:szCs w:val="24"/>
        </w:rPr>
        <w:t xml:space="preserve">is homogeneous subset of </w:t>
      </w:r>
      <w:r w:rsidR="00085E6C" w:rsidRPr="009159AB">
        <w:rPr>
          <w:rFonts w:ascii="Times New Roman" w:hAnsi="Times New Roman" w:cs="Times New Roman"/>
          <w:sz w:val="24"/>
          <w:szCs w:val="24"/>
        </w:rPr>
        <w:t xml:space="preserve">19 </w:t>
      </w:r>
      <w:r w:rsidRPr="009159AB">
        <w:rPr>
          <w:rFonts w:ascii="Times New Roman" w:hAnsi="Times New Roman" w:cs="Times New Roman"/>
          <w:sz w:val="24"/>
          <w:szCs w:val="24"/>
        </w:rPr>
        <w:t>studies</w:t>
      </w:r>
      <w:r w:rsidR="00731737" w:rsidRPr="009159AB">
        <w:rPr>
          <w:rFonts w:ascii="Times New Roman" w:hAnsi="Times New Roman" w:cs="Times New Roman"/>
          <w:sz w:val="24"/>
          <w:szCs w:val="24"/>
        </w:rPr>
        <w:t xml:space="preserve"> showed an</w:t>
      </w:r>
      <w:r w:rsidR="00731737" w:rsidRPr="009159AB">
        <w:rPr>
          <w:rFonts w:ascii="Times New Roman" w:hAnsi="Times New Roman" w:cs="Times New Roman"/>
          <w:i/>
          <w:sz w:val="24"/>
          <w:szCs w:val="24"/>
        </w:rPr>
        <w:t xml:space="preserve"> I</w:t>
      </w:r>
      <w:r w:rsidR="00731737" w:rsidRPr="009159AB">
        <w:rPr>
          <w:rFonts w:ascii="Times New Roman" w:hAnsi="Times New Roman" w:cs="Times New Roman"/>
          <w:i/>
          <w:sz w:val="24"/>
          <w:szCs w:val="24"/>
          <w:vertAlign w:val="superscript"/>
        </w:rPr>
        <w:t>2</w:t>
      </w:r>
      <w:r w:rsidR="00731737" w:rsidRPr="009159AB">
        <w:rPr>
          <w:rFonts w:ascii="Times New Roman" w:hAnsi="Times New Roman" w:cs="Times New Roman"/>
          <w:sz w:val="24"/>
          <w:szCs w:val="24"/>
        </w:rPr>
        <w:t xml:space="preserve"> value of </w:t>
      </w:r>
      <w:r w:rsidR="00D42F1B"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indicating </w:t>
      </w:r>
      <w:r w:rsidR="00536231" w:rsidRPr="009159AB">
        <w:rPr>
          <w:rFonts w:ascii="Times New Roman" w:hAnsi="Times New Roman" w:cs="Times New Roman"/>
          <w:sz w:val="24"/>
          <w:szCs w:val="24"/>
        </w:rPr>
        <w:t xml:space="preserve">that </w:t>
      </w:r>
      <w:r w:rsidR="00D42F1B" w:rsidRPr="009159AB">
        <w:rPr>
          <w:rFonts w:ascii="Times New Roman" w:hAnsi="Times New Roman" w:cs="Times New Roman"/>
          <w:sz w:val="24"/>
          <w:szCs w:val="24"/>
        </w:rPr>
        <w:t>83</w:t>
      </w:r>
      <w:r w:rsidR="00536231" w:rsidRPr="009159AB">
        <w:rPr>
          <w:rFonts w:ascii="Times New Roman" w:hAnsi="Times New Roman" w:cs="Times New Roman"/>
          <w:sz w:val="24"/>
          <w:szCs w:val="24"/>
        </w:rPr>
        <w:t xml:space="preserve">% of the total variability </w:t>
      </w:r>
      <w:r w:rsidR="00A722DC">
        <w:rPr>
          <w:rFonts w:ascii="Times New Roman" w:hAnsi="Times New Roman" w:cs="Times New Roman"/>
          <w:sz w:val="24"/>
          <w:szCs w:val="24"/>
        </w:rPr>
        <w:t>can be attributed</w:t>
      </w:r>
      <w:r w:rsidR="00A722DC" w:rsidRPr="009159AB">
        <w:rPr>
          <w:rFonts w:ascii="Times New Roman" w:hAnsi="Times New Roman" w:cs="Times New Roman"/>
          <w:sz w:val="24"/>
          <w:szCs w:val="24"/>
        </w:rPr>
        <w:t xml:space="preserve"> </w:t>
      </w:r>
      <w:r w:rsidR="00536231" w:rsidRPr="009159AB">
        <w:rPr>
          <w:rFonts w:ascii="Times New Roman" w:hAnsi="Times New Roman" w:cs="Times New Roman"/>
          <w:sz w:val="24"/>
          <w:szCs w:val="24"/>
        </w:rPr>
        <w:t>to heterogeneity in the effect sizes</w:t>
      </w:r>
      <w:r w:rsidR="00731737" w:rsidRPr="009159AB">
        <w:rPr>
          <w:rFonts w:ascii="Times New Roman" w:hAnsi="Times New Roman" w:cs="Times New Roman"/>
          <w:sz w:val="24"/>
          <w:szCs w:val="24"/>
        </w:rPr>
        <w:t xml:space="preserve">. </w:t>
      </w:r>
      <w:r w:rsidR="00C16279" w:rsidRPr="009159AB">
        <w:rPr>
          <w:rFonts w:ascii="Times New Roman" w:hAnsi="Times New Roman" w:cs="Times New Roman"/>
          <w:sz w:val="24"/>
          <w:szCs w:val="24"/>
        </w:rPr>
        <w:t xml:space="preserve">We noted that the </w:t>
      </w:r>
      <w:r w:rsidRPr="009159AB">
        <w:rPr>
          <w:rFonts w:ascii="Times New Roman" w:hAnsi="Times New Roman" w:cs="Times New Roman"/>
          <w:sz w:val="24"/>
          <w:szCs w:val="24"/>
        </w:rPr>
        <w:t xml:space="preserve">mean </w:t>
      </w:r>
      <w:r w:rsidR="00C16279" w:rsidRPr="009159AB">
        <w:rPr>
          <w:rFonts w:ascii="Times New Roman" w:hAnsi="Times New Roman" w:cs="Times New Roman"/>
          <w:sz w:val="24"/>
          <w:szCs w:val="24"/>
        </w:rPr>
        <w:t xml:space="preserve">simple ostracism effect in these </w:t>
      </w:r>
      <w:r w:rsidR="00D42F1B" w:rsidRPr="009159AB">
        <w:rPr>
          <w:rFonts w:ascii="Times New Roman" w:hAnsi="Times New Roman" w:cs="Times New Roman"/>
          <w:sz w:val="24"/>
          <w:szCs w:val="24"/>
        </w:rPr>
        <w:t xml:space="preserve">19 </w:t>
      </w:r>
      <w:r w:rsidR="00C16279" w:rsidRPr="009159AB">
        <w:rPr>
          <w:rFonts w:ascii="Times New Roman" w:hAnsi="Times New Roman" w:cs="Times New Roman"/>
          <w:sz w:val="24"/>
          <w:szCs w:val="24"/>
        </w:rPr>
        <w:t xml:space="preserve">studies was </w:t>
      </w:r>
      <w:r w:rsidRPr="009159AB">
        <w:rPr>
          <w:rFonts w:ascii="Times New Roman" w:hAnsi="Times New Roman" w:cs="Times New Roman"/>
          <w:sz w:val="24"/>
          <w:szCs w:val="24"/>
        </w:rPr>
        <w:t xml:space="preserve">relatively </w:t>
      </w:r>
      <w:r w:rsidR="00C16279" w:rsidRPr="009159AB">
        <w:rPr>
          <w:rFonts w:ascii="Times New Roman" w:hAnsi="Times New Roman" w:cs="Times New Roman"/>
          <w:sz w:val="24"/>
          <w:szCs w:val="24"/>
        </w:rPr>
        <w:t>strong</w:t>
      </w:r>
      <w:r w:rsidRPr="009159AB">
        <w:rPr>
          <w:rFonts w:ascii="Times New Roman" w:hAnsi="Times New Roman" w:cs="Times New Roman"/>
          <w:sz w:val="24"/>
          <w:szCs w:val="24"/>
        </w:rPr>
        <w:t xml:space="preserve"> and</w:t>
      </w:r>
      <w:r w:rsidR="00C16279" w:rsidRPr="009159AB">
        <w:rPr>
          <w:rFonts w:ascii="Times New Roman" w:hAnsi="Times New Roman" w:cs="Times New Roman"/>
          <w:sz w:val="24"/>
          <w:szCs w:val="24"/>
        </w:rPr>
        <w:t xml:space="preserve"> estimated at </w:t>
      </w:r>
      <w:r w:rsidR="00C16279" w:rsidRPr="009159AB">
        <w:rPr>
          <w:rFonts w:ascii="Times New Roman" w:hAnsi="Times New Roman" w:cs="Times New Roman"/>
          <w:i/>
          <w:sz w:val="24"/>
          <w:szCs w:val="24"/>
        </w:rPr>
        <w:t>d</w:t>
      </w:r>
      <w:r w:rsidR="00C16279" w:rsidRPr="009159AB">
        <w:rPr>
          <w:rFonts w:ascii="Times New Roman" w:hAnsi="Times New Roman" w:cs="Times New Roman"/>
          <w:sz w:val="24"/>
          <w:szCs w:val="24"/>
        </w:rPr>
        <w:t xml:space="preserve"> = -2.</w:t>
      </w:r>
      <w:r w:rsidR="00D42F1B" w:rsidRPr="009159AB">
        <w:rPr>
          <w:rFonts w:ascii="Times New Roman" w:hAnsi="Times New Roman" w:cs="Times New Roman"/>
          <w:sz w:val="24"/>
          <w:szCs w:val="24"/>
        </w:rPr>
        <w:t>05</w:t>
      </w:r>
      <w:r w:rsidR="00C16279" w:rsidRPr="009159AB">
        <w:rPr>
          <w:rFonts w:ascii="Times New Roman" w:hAnsi="Times New Roman" w:cs="Times New Roman"/>
          <w:sz w:val="24"/>
          <w:szCs w:val="24"/>
        </w:rPr>
        <w:t>, 95% CI [-2.</w:t>
      </w:r>
      <w:r w:rsidR="0080312C" w:rsidRPr="009159AB">
        <w:rPr>
          <w:rFonts w:ascii="Times New Roman" w:hAnsi="Times New Roman" w:cs="Times New Roman"/>
          <w:sz w:val="24"/>
          <w:szCs w:val="24"/>
        </w:rPr>
        <w:t>44</w:t>
      </w:r>
      <w:r w:rsidR="00C16279" w:rsidRPr="009159AB">
        <w:rPr>
          <w:rFonts w:ascii="Times New Roman" w:hAnsi="Times New Roman" w:cs="Times New Roman"/>
          <w:sz w:val="24"/>
          <w:szCs w:val="24"/>
        </w:rPr>
        <w:t>, -1.</w:t>
      </w:r>
      <w:r w:rsidR="00D42F1B" w:rsidRPr="009159AB">
        <w:rPr>
          <w:rFonts w:ascii="Times New Roman" w:hAnsi="Times New Roman" w:cs="Times New Roman"/>
          <w:sz w:val="24"/>
          <w:szCs w:val="24"/>
        </w:rPr>
        <w:t>65</w:t>
      </w:r>
      <w:r w:rsidR="00C16279"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other words,</w:t>
      </w:r>
      <w:r w:rsidR="00DD3812">
        <w:rPr>
          <w:rFonts w:ascii="Times New Roman" w:hAnsi="Times New Roman" w:cs="Times New Roman"/>
          <w:sz w:val="24"/>
          <w:szCs w:val="24"/>
        </w:rPr>
        <w:t xml:space="preserve"> given that the heterogeneity remains large even in a homogeneous subset, suggests that</w:t>
      </w:r>
      <w:r w:rsidR="00731737" w:rsidRPr="009159AB">
        <w:rPr>
          <w:rFonts w:ascii="Times New Roman" w:hAnsi="Times New Roman" w:cs="Times New Roman"/>
          <w:sz w:val="24"/>
          <w:szCs w:val="24"/>
        </w:rPr>
        <w:t xml:space="preserve"> the heterogeneity found in the overall analyses does not appear to </w:t>
      </w:r>
      <w:r w:rsidR="00511854" w:rsidRPr="009159AB">
        <w:rPr>
          <w:rFonts w:ascii="Times New Roman" w:hAnsi="Times New Roman" w:cs="Times New Roman"/>
          <w:sz w:val="24"/>
          <w:szCs w:val="24"/>
        </w:rPr>
        <w:t xml:space="preserve">be an </w:t>
      </w:r>
      <w:r w:rsidR="0020685C" w:rsidRPr="009159AB">
        <w:rPr>
          <w:rFonts w:ascii="Times New Roman" w:hAnsi="Times New Roman" w:cs="Times New Roman"/>
          <w:sz w:val="24"/>
          <w:szCs w:val="24"/>
        </w:rPr>
        <w:t xml:space="preserve">artifact </w:t>
      </w:r>
      <w:r w:rsidR="00731737" w:rsidRPr="009159AB">
        <w:rPr>
          <w:rFonts w:ascii="Times New Roman" w:hAnsi="Times New Roman" w:cs="Times New Roman"/>
          <w:sz w:val="24"/>
          <w:szCs w:val="24"/>
        </w:rPr>
        <w:t xml:space="preserve">from the inclusion of different measures and the use of alternative Cyberball setups. </w:t>
      </w:r>
    </w:p>
    <w:p w14:paraId="57E6E815" w14:textId="77777777" w:rsidR="00E76D2C" w:rsidRPr="009159AB" w:rsidRDefault="00731737" w:rsidP="00BF0960">
      <w:pPr>
        <w:pStyle w:val="Heading1"/>
      </w:pPr>
      <w:r w:rsidRPr="009159AB">
        <w:t>Discussion</w:t>
      </w:r>
    </w:p>
    <w:p w14:paraId="5062504F" w14:textId="77777777" w:rsidR="00862B3C" w:rsidRPr="00E14D79" w:rsidRDefault="00862B3C" w:rsidP="00E14D79">
      <w:pPr>
        <w:pStyle w:val="CommentText"/>
        <w:spacing w:after="0" w:line="480" w:lineRule="auto"/>
        <w:ind w:firstLine="709"/>
        <w:rPr>
          <w:rFonts w:ascii="Times New Roman" w:hAnsi="Times New Roman" w:cs="Times New Roman"/>
        </w:rPr>
      </w:pPr>
      <w:r w:rsidRPr="00E14D79">
        <w:rPr>
          <w:rFonts w:ascii="Times New Roman" w:hAnsi="Times New Roman" w:cs="Times New Roman"/>
        </w:rPr>
        <w:t>In this meta-analysis of Cyberball studies we estimated the average ostracism effect of the first and last dependent variable used in 120 Cyberball experiments. The primary hypotheses were (a) that the ostracism effect size would decrease from first to last measure and (b) that first measures would be less affected by cross-cuttin</w:t>
      </w:r>
      <w:r w:rsidR="007C3787">
        <w:rPr>
          <w:rFonts w:ascii="Times New Roman" w:hAnsi="Times New Roman" w:cs="Times New Roman"/>
        </w:rPr>
        <w:t>g variables than last measures.</w:t>
      </w:r>
      <w:r w:rsidRPr="00E14D79">
        <w:rPr>
          <w:rFonts w:ascii="Times New Roman" w:hAnsi="Times New Roman" w:cs="Times New Roman"/>
        </w:rPr>
        <w:t xml:space="preserve"> The secondary hypotheses tested whether the above generalizes across structural variables of the game, sample characteristics, or type of dependent variable used. </w:t>
      </w:r>
    </w:p>
    <w:p w14:paraId="6451E020" w14:textId="59E79F3A" w:rsidR="0002128D" w:rsidRDefault="00862B3C" w:rsidP="00275318">
      <w:pPr>
        <w:spacing w:after="0" w:line="480" w:lineRule="auto"/>
        <w:ind w:firstLine="708"/>
        <w:rPr>
          <w:rFonts w:ascii="Times New Roman" w:hAnsi="Times New Roman" w:cs="Times New Roman"/>
          <w:sz w:val="24"/>
          <w:szCs w:val="24"/>
        </w:rPr>
      </w:pPr>
      <w:r w:rsidRPr="00E14D79">
        <w:rPr>
          <w:rFonts w:ascii="Times New Roman" w:hAnsi="Times New Roman" w:cs="Times New Roman"/>
          <w:sz w:val="24"/>
          <w:szCs w:val="24"/>
        </w:rPr>
        <w:t xml:space="preserve">The results confirmed the hypothesis that the ostracism effect decreased from the first </w:t>
      </w:r>
      <w:r w:rsidR="00E14D79" w:rsidRPr="00E14D79">
        <w:rPr>
          <w:rFonts w:ascii="Times New Roman" w:hAnsi="Times New Roman" w:cs="Times New Roman"/>
          <w:sz w:val="24"/>
          <w:szCs w:val="24"/>
        </w:rPr>
        <w:t>(</w:t>
      </w:r>
      <w:r w:rsidR="00E14D79" w:rsidRPr="00E14D79">
        <w:rPr>
          <w:rFonts w:ascii="Times New Roman" w:hAnsi="Times New Roman" w:cs="Times New Roman"/>
          <w:i/>
          <w:iCs/>
          <w:sz w:val="24"/>
          <w:szCs w:val="24"/>
        </w:rPr>
        <w:t xml:space="preserve">d </w:t>
      </w:r>
      <w:r w:rsidR="00E14D79" w:rsidRPr="00E14D79">
        <w:rPr>
          <w:rFonts w:ascii="Times New Roman" w:hAnsi="Times New Roman" w:cs="Times New Roman"/>
          <w:sz w:val="24"/>
          <w:szCs w:val="24"/>
        </w:rPr>
        <w:t>= -1.36</w:t>
      </w:r>
      <w:r w:rsidR="00E14D79">
        <w:rPr>
          <w:rFonts w:ascii="Times New Roman" w:hAnsi="Times New Roman" w:cs="Times New Roman"/>
          <w:sz w:val="24"/>
          <w:szCs w:val="24"/>
        </w:rPr>
        <w:t xml:space="preserve">) </w:t>
      </w:r>
      <w:r w:rsidR="007C3787">
        <w:rPr>
          <w:rFonts w:ascii="Times New Roman" w:hAnsi="Times New Roman" w:cs="Times New Roman"/>
          <w:sz w:val="24"/>
          <w:szCs w:val="24"/>
        </w:rPr>
        <w:t>to the last measure</w:t>
      </w:r>
      <w:r w:rsidRPr="00E14D79">
        <w:rPr>
          <w:rFonts w:ascii="Times New Roman" w:hAnsi="Times New Roman" w:cs="Times New Roman"/>
          <w:sz w:val="24"/>
          <w:szCs w:val="24"/>
        </w:rPr>
        <w:t xml:space="preserve"> </w:t>
      </w:r>
      <w:r w:rsidR="00E14D79">
        <w:rPr>
          <w:rFonts w:ascii="Times New Roman" w:hAnsi="Times New Roman" w:cs="Times New Roman"/>
          <w:sz w:val="24"/>
          <w:szCs w:val="24"/>
        </w:rPr>
        <w:t>(</w:t>
      </w:r>
      <w:r w:rsidRPr="00E14D79">
        <w:rPr>
          <w:rFonts w:ascii="Times New Roman" w:hAnsi="Times New Roman" w:cs="Times New Roman"/>
          <w:i/>
          <w:iCs/>
          <w:sz w:val="24"/>
          <w:szCs w:val="24"/>
        </w:rPr>
        <w:t>d =</w:t>
      </w:r>
      <w:r w:rsidRPr="00E14D79">
        <w:rPr>
          <w:rFonts w:ascii="Times New Roman" w:hAnsi="Times New Roman" w:cs="Times New Roman"/>
          <w:sz w:val="24"/>
          <w:szCs w:val="24"/>
        </w:rPr>
        <w:t xml:space="preserve"> -.76)</w:t>
      </w:r>
      <w:r w:rsidR="00232279">
        <w:rPr>
          <w:rFonts w:ascii="Times New Roman" w:hAnsi="Times New Roman" w:cs="Times New Roman"/>
          <w:sz w:val="24"/>
          <w:szCs w:val="24"/>
        </w:rPr>
        <w:t xml:space="preserve">, although this decline was not predicted by our estimation of duration between first and last measure. </w:t>
      </w:r>
      <w:r w:rsidRPr="00E14D79">
        <w:rPr>
          <w:rFonts w:ascii="Times New Roman" w:hAnsi="Times New Roman" w:cs="Times New Roman"/>
          <w:sz w:val="24"/>
          <w:szCs w:val="24"/>
        </w:rPr>
        <w:t xml:space="preserve">The results </w:t>
      </w:r>
      <w:r w:rsidR="00232279">
        <w:rPr>
          <w:rFonts w:ascii="Times New Roman" w:hAnsi="Times New Roman" w:cs="Times New Roman"/>
          <w:sz w:val="24"/>
          <w:szCs w:val="24"/>
        </w:rPr>
        <w:t xml:space="preserve">did not fully confirm </w:t>
      </w:r>
      <w:r w:rsidRPr="00E14D79">
        <w:rPr>
          <w:rFonts w:ascii="Times New Roman" w:hAnsi="Times New Roman" w:cs="Times New Roman"/>
          <w:sz w:val="24"/>
          <w:szCs w:val="24"/>
        </w:rPr>
        <w:t xml:space="preserve">the hypothesis that last measures </w:t>
      </w:r>
      <w:r w:rsidR="00232279">
        <w:rPr>
          <w:rFonts w:ascii="Times New Roman" w:hAnsi="Times New Roman" w:cs="Times New Roman"/>
          <w:sz w:val="24"/>
          <w:szCs w:val="24"/>
        </w:rPr>
        <w:t>are</w:t>
      </w:r>
      <w:r w:rsidRPr="00E14D79">
        <w:rPr>
          <w:rFonts w:ascii="Times New Roman" w:hAnsi="Times New Roman" w:cs="Times New Roman"/>
          <w:sz w:val="24"/>
          <w:szCs w:val="24"/>
        </w:rPr>
        <w:t xml:space="preserve"> more </w:t>
      </w:r>
      <w:r w:rsidR="0053690C">
        <w:rPr>
          <w:rFonts w:ascii="Times New Roman" w:hAnsi="Times New Roman" w:cs="Times New Roman"/>
          <w:sz w:val="24"/>
          <w:szCs w:val="24"/>
        </w:rPr>
        <w:t xml:space="preserve">strongly </w:t>
      </w:r>
      <w:r w:rsidRPr="00E14D79">
        <w:rPr>
          <w:rFonts w:ascii="Times New Roman" w:hAnsi="Times New Roman" w:cs="Times New Roman"/>
          <w:sz w:val="24"/>
          <w:szCs w:val="24"/>
        </w:rPr>
        <w:t xml:space="preserve">moderated than first measures. That is, </w:t>
      </w:r>
      <w:r w:rsidR="0002128D">
        <w:rPr>
          <w:rFonts w:ascii="Times New Roman" w:hAnsi="Times New Roman" w:cs="Times New Roman"/>
          <w:sz w:val="24"/>
          <w:szCs w:val="24"/>
        </w:rPr>
        <w:t>our analysis of the experiments that included a</w:t>
      </w:r>
      <w:r w:rsidR="00BF5B8B">
        <w:rPr>
          <w:rFonts w:ascii="Times New Roman" w:hAnsi="Times New Roman" w:cs="Times New Roman"/>
          <w:sz w:val="24"/>
          <w:szCs w:val="24"/>
        </w:rPr>
        <w:t>n</w:t>
      </w:r>
      <w:r w:rsidR="0002128D">
        <w:rPr>
          <w:rFonts w:ascii="Times New Roman" w:hAnsi="Times New Roman" w:cs="Times New Roman"/>
          <w:sz w:val="24"/>
          <w:szCs w:val="24"/>
        </w:rPr>
        <w:t xml:space="preserve"> experimentally controlled cross-cutting variable revealed that </w:t>
      </w:r>
      <w:r w:rsidRPr="00E14D79">
        <w:rPr>
          <w:rFonts w:ascii="Times New Roman" w:hAnsi="Times New Roman" w:cs="Times New Roman"/>
          <w:sz w:val="24"/>
          <w:szCs w:val="24"/>
        </w:rPr>
        <w:t>cross-cutting variables moderate</w:t>
      </w:r>
      <w:r w:rsidR="0053690C">
        <w:rPr>
          <w:rFonts w:ascii="Times New Roman" w:hAnsi="Times New Roman" w:cs="Times New Roman"/>
          <w:sz w:val="24"/>
          <w:szCs w:val="24"/>
        </w:rPr>
        <w:t>d</w:t>
      </w:r>
      <w:r w:rsidRPr="00E14D79">
        <w:rPr>
          <w:rFonts w:ascii="Times New Roman" w:hAnsi="Times New Roman" w:cs="Times New Roman"/>
          <w:sz w:val="24"/>
          <w:szCs w:val="24"/>
        </w:rPr>
        <w:t xml:space="preserve"> both the first and last measure</w:t>
      </w:r>
      <w:r w:rsidR="0053690C">
        <w:rPr>
          <w:rFonts w:ascii="Times New Roman" w:hAnsi="Times New Roman" w:cs="Times New Roman"/>
          <w:sz w:val="24"/>
          <w:szCs w:val="24"/>
        </w:rPr>
        <w:t xml:space="preserve">. </w:t>
      </w:r>
      <w:r w:rsidR="0002128D">
        <w:rPr>
          <w:rFonts w:ascii="Times New Roman" w:hAnsi="Times New Roman" w:cs="Times New Roman"/>
          <w:sz w:val="24"/>
          <w:szCs w:val="24"/>
        </w:rPr>
        <w:t>In fact</w:t>
      </w:r>
      <w:r w:rsidR="0053690C">
        <w:rPr>
          <w:rFonts w:ascii="Times New Roman" w:hAnsi="Times New Roman" w:cs="Times New Roman"/>
          <w:sz w:val="24"/>
          <w:szCs w:val="24"/>
        </w:rPr>
        <w:t>,</w:t>
      </w:r>
      <w:r w:rsidR="00232279">
        <w:rPr>
          <w:rFonts w:ascii="Times New Roman" w:hAnsi="Times New Roman" w:cs="Times New Roman"/>
          <w:sz w:val="24"/>
          <w:szCs w:val="24"/>
        </w:rPr>
        <w:t xml:space="preserve"> visual inspection of the </w:t>
      </w:r>
      <w:r w:rsidR="0053690C">
        <w:rPr>
          <w:rFonts w:ascii="Times New Roman" w:hAnsi="Times New Roman" w:cs="Times New Roman"/>
          <w:sz w:val="24"/>
          <w:szCs w:val="24"/>
        </w:rPr>
        <w:t xml:space="preserve">average estimated interaction effect sizes </w:t>
      </w:r>
      <w:r w:rsidR="00D11CBC">
        <w:rPr>
          <w:rFonts w:ascii="Times New Roman" w:hAnsi="Times New Roman" w:cs="Times New Roman"/>
          <w:sz w:val="24"/>
          <w:szCs w:val="24"/>
        </w:rPr>
        <w:t xml:space="preserve">actually </w:t>
      </w:r>
      <w:r w:rsidRPr="00E14D79">
        <w:rPr>
          <w:rFonts w:ascii="Times New Roman" w:hAnsi="Times New Roman" w:cs="Times New Roman"/>
          <w:sz w:val="24"/>
          <w:szCs w:val="24"/>
        </w:rPr>
        <w:t>decreased in size from first (Δ</w:t>
      </w:r>
      <w:r w:rsidRPr="00E14D79">
        <w:rPr>
          <w:rFonts w:ascii="Times New Roman" w:hAnsi="Times New Roman" w:cs="Times New Roman"/>
          <w:i/>
          <w:iCs/>
          <w:sz w:val="24"/>
          <w:szCs w:val="24"/>
        </w:rPr>
        <w:t>d</w:t>
      </w:r>
      <w:r w:rsidRPr="00E14D79">
        <w:rPr>
          <w:rFonts w:ascii="Times New Roman" w:hAnsi="Times New Roman" w:cs="Times New Roman"/>
          <w:sz w:val="24"/>
          <w:szCs w:val="24"/>
        </w:rPr>
        <w:t xml:space="preserve"> = -.46) to last (Δ</w:t>
      </w:r>
      <w:r w:rsidRPr="00E14D79">
        <w:rPr>
          <w:rFonts w:ascii="Times New Roman" w:hAnsi="Times New Roman" w:cs="Times New Roman"/>
          <w:i/>
          <w:iCs/>
          <w:sz w:val="24"/>
          <w:szCs w:val="24"/>
        </w:rPr>
        <w:t>d</w:t>
      </w:r>
      <w:r w:rsidRPr="00E14D79">
        <w:rPr>
          <w:rFonts w:ascii="Times New Roman" w:hAnsi="Times New Roman" w:cs="Times New Roman"/>
          <w:sz w:val="24"/>
          <w:szCs w:val="24"/>
        </w:rPr>
        <w:t xml:space="preserve"> = -.19)</w:t>
      </w:r>
      <w:r w:rsidR="00D11CBC">
        <w:rPr>
          <w:rFonts w:ascii="Times New Roman" w:hAnsi="Times New Roman" w:cs="Times New Roman"/>
          <w:sz w:val="24"/>
          <w:szCs w:val="24"/>
        </w:rPr>
        <w:t>, although confidence intervals of these estimates</w:t>
      </w:r>
      <w:r w:rsidR="00BF5B8B">
        <w:rPr>
          <w:rFonts w:ascii="Times New Roman" w:hAnsi="Times New Roman" w:cs="Times New Roman"/>
          <w:sz w:val="24"/>
          <w:szCs w:val="24"/>
        </w:rPr>
        <w:t xml:space="preserve"> did</w:t>
      </w:r>
      <w:r w:rsidR="00D11CBC">
        <w:rPr>
          <w:rFonts w:ascii="Times New Roman" w:hAnsi="Times New Roman" w:cs="Times New Roman"/>
          <w:sz w:val="24"/>
          <w:szCs w:val="24"/>
        </w:rPr>
        <w:t xml:space="preserve"> overlap</w:t>
      </w:r>
      <w:r w:rsidRPr="00E14D79">
        <w:rPr>
          <w:rFonts w:ascii="Times New Roman" w:hAnsi="Times New Roman" w:cs="Times New Roman"/>
          <w:sz w:val="24"/>
          <w:szCs w:val="24"/>
        </w:rPr>
        <w:t xml:space="preserve">. </w:t>
      </w:r>
    </w:p>
    <w:p w14:paraId="00BF1132" w14:textId="42962B42" w:rsidR="00440D79" w:rsidRPr="009159AB" w:rsidRDefault="00862B3C" w:rsidP="0002128D">
      <w:pPr>
        <w:spacing w:after="0" w:line="480" w:lineRule="auto"/>
        <w:ind w:firstLine="708"/>
        <w:rPr>
          <w:rFonts w:ascii="Times New Roman" w:hAnsi="Times New Roman" w:cs="Times New Roman"/>
          <w:sz w:val="24"/>
          <w:szCs w:val="24"/>
        </w:rPr>
      </w:pPr>
      <w:r w:rsidRPr="00E14D79">
        <w:rPr>
          <w:rFonts w:ascii="Times New Roman" w:hAnsi="Times New Roman" w:cs="Times New Roman"/>
          <w:sz w:val="24"/>
          <w:szCs w:val="24"/>
        </w:rPr>
        <w:lastRenderedPageBreak/>
        <w:t xml:space="preserve">To </w:t>
      </w:r>
      <w:r w:rsidR="0002128D">
        <w:rPr>
          <w:rFonts w:ascii="Times New Roman" w:hAnsi="Times New Roman" w:cs="Times New Roman"/>
          <w:sz w:val="24"/>
          <w:szCs w:val="24"/>
        </w:rPr>
        <w:t xml:space="preserve">interpret the interactions it is important to recall (see </w:t>
      </w:r>
      <w:r w:rsidR="0075273E">
        <w:rPr>
          <w:rFonts w:ascii="Times New Roman" w:hAnsi="Times New Roman" w:cs="Times New Roman"/>
          <w:sz w:val="24"/>
          <w:szCs w:val="24"/>
        </w:rPr>
        <w:t>Fig.</w:t>
      </w:r>
      <w:r w:rsidR="0002128D">
        <w:rPr>
          <w:rFonts w:ascii="Times New Roman" w:hAnsi="Times New Roman" w:cs="Times New Roman"/>
          <w:sz w:val="24"/>
          <w:szCs w:val="24"/>
        </w:rPr>
        <w:t xml:space="preserve"> </w:t>
      </w:r>
      <w:r w:rsidR="00EF4585">
        <w:rPr>
          <w:rFonts w:ascii="Times New Roman" w:hAnsi="Times New Roman" w:cs="Times New Roman"/>
          <w:sz w:val="24"/>
          <w:szCs w:val="24"/>
        </w:rPr>
        <w:t>3</w:t>
      </w:r>
      <w:r w:rsidR="0002128D">
        <w:rPr>
          <w:rFonts w:ascii="Times New Roman" w:hAnsi="Times New Roman" w:cs="Times New Roman"/>
          <w:sz w:val="24"/>
          <w:szCs w:val="24"/>
        </w:rPr>
        <w:t xml:space="preserve">) that the </w:t>
      </w:r>
      <w:r w:rsidR="0002128D" w:rsidRPr="0002128D">
        <w:rPr>
          <w:rFonts w:ascii="Times New Roman" w:hAnsi="Times New Roman" w:cs="Times New Roman"/>
          <w:i/>
          <w:sz w:val="24"/>
          <w:szCs w:val="24"/>
        </w:rPr>
        <w:t>overall</w:t>
      </w:r>
      <w:r w:rsidR="0002128D">
        <w:rPr>
          <w:rFonts w:ascii="Times New Roman" w:hAnsi="Times New Roman" w:cs="Times New Roman"/>
          <w:sz w:val="24"/>
          <w:szCs w:val="24"/>
        </w:rPr>
        <w:t xml:space="preserve"> ostracism effects are relatively large and operated similarly at both levels of the cross-cutting moderator variable. Moreover</w:t>
      </w:r>
      <w:r w:rsidRPr="00E14D79">
        <w:rPr>
          <w:rFonts w:ascii="Times New Roman" w:hAnsi="Times New Roman" w:cs="Times New Roman"/>
          <w:sz w:val="24"/>
          <w:szCs w:val="24"/>
        </w:rPr>
        <w:t xml:space="preserve">, when we compared the mean effects of the moderator variable </w:t>
      </w:r>
      <w:r w:rsidRPr="00E14D79">
        <w:rPr>
          <w:rFonts w:ascii="Times New Roman" w:hAnsi="Times New Roman" w:cs="Times New Roman"/>
          <w:i/>
          <w:sz w:val="24"/>
          <w:szCs w:val="24"/>
        </w:rPr>
        <w:t>within</w:t>
      </w:r>
      <w:r w:rsidRPr="00E14D79">
        <w:rPr>
          <w:rFonts w:ascii="Times New Roman" w:hAnsi="Times New Roman" w:cs="Times New Roman"/>
          <w:sz w:val="24"/>
          <w:szCs w:val="24"/>
        </w:rPr>
        <w:t xml:space="preserve"> the two possible levels of ostracism factor (i.e., ostracized or include), results indicate a relatively weak </w:t>
      </w:r>
      <w:r w:rsidRPr="00E14D79">
        <w:rPr>
          <w:rFonts w:ascii="Times New Roman" w:hAnsi="Times New Roman" w:cs="Times New Roman"/>
          <w:i/>
          <w:iCs/>
          <w:sz w:val="24"/>
          <w:szCs w:val="24"/>
        </w:rPr>
        <w:t>positive</w:t>
      </w:r>
      <w:r w:rsidRPr="00E14D79">
        <w:rPr>
          <w:rFonts w:ascii="Times New Roman" w:hAnsi="Times New Roman" w:cs="Times New Roman"/>
          <w:sz w:val="24"/>
          <w:szCs w:val="24"/>
        </w:rPr>
        <w:t xml:space="preserve"> effect within the ostracism level and a relatively weak </w:t>
      </w:r>
      <w:r w:rsidRPr="00E14D79">
        <w:rPr>
          <w:rFonts w:ascii="Times New Roman" w:hAnsi="Times New Roman" w:cs="Times New Roman"/>
          <w:i/>
          <w:iCs/>
          <w:sz w:val="24"/>
          <w:szCs w:val="24"/>
        </w:rPr>
        <w:t>negative</w:t>
      </w:r>
      <w:r w:rsidRPr="00E14D79">
        <w:rPr>
          <w:rFonts w:ascii="Times New Roman" w:hAnsi="Times New Roman" w:cs="Times New Roman"/>
          <w:sz w:val="24"/>
          <w:szCs w:val="24"/>
        </w:rPr>
        <w:t xml:space="preserve"> effect within the inclusion level. To further explain the implication of the findings it may be fruitful to consider an example in which participants are ostracized or included by either an outgroup or an ingroup. In such a setting, our findings would thus suggest that the relative effect of ostracism compared to inclusion (i.e., the ostracism effect), is similar for both outgroup </w:t>
      </w:r>
      <w:r w:rsidRPr="00E14D79">
        <w:rPr>
          <w:rFonts w:ascii="Times New Roman" w:hAnsi="Times New Roman" w:cs="Times New Roman"/>
          <w:i/>
          <w:iCs/>
          <w:sz w:val="24"/>
          <w:szCs w:val="24"/>
        </w:rPr>
        <w:t>and</w:t>
      </w:r>
      <w:r w:rsidRPr="00E14D79">
        <w:rPr>
          <w:rFonts w:ascii="Times New Roman" w:hAnsi="Times New Roman" w:cs="Times New Roman"/>
          <w:sz w:val="24"/>
          <w:szCs w:val="24"/>
        </w:rPr>
        <w:t xml:space="preserve"> ingroup conditions. Moreover, if one compares the effect of group status (outgroup vs. ingroup), one would predict that those ostracized by outgroup members would slightly benefit whereas those included by ingroup members would slightly be harmed. Taken together, these contrasts support the robustness of the ostracism effect.</w:t>
      </w:r>
      <w:del w:id="145" w:author="Chris Hartgerink" w:date="2015-04-15T13:58:00Z">
        <w:r w:rsidR="004076F4" w:rsidDel="00051BDD">
          <w:rPr>
            <w:rFonts w:ascii="Times New Roman" w:hAnsi="Times New Roman" w:cs="Times New Roman"/>
            <w:sz w:val="24"/>
            <w:szCs w:val="24"/>
            <w:vertAlign w:val="superscript"/>
          </w:rPr>
          <w:delText>7</w:delText>
        </w:r>
      </w:del>
      <w:r w:rsidR="00A93033" w:rsidRPr="009159AB">
        <w:rPr>
          <w:rFonts w:ascii="Times New Roman" w:hAnsi="Times New Roman" w:cs="Times New Roman"/>
          <w:sz w:val="24"/>
          <w:szCs w:val="24"/>
        </w:rPr>
        <w:t xml:space="preserve"> </w:t>
      </w:r>
      <w:ins w:id="146" w:author="Chris Hartgerink" w:date="2015-04-15T13:58:00Z">
        <w:r w:rsidR="00051BDD" w:rsidRPr="00051BDD">
          <w:rPr>
            <w:rFonts w:ascii="Times New Roman" w:hAnsi="Times New Roman" w:cs="Times New Roman"/>
            <w:sz w:val="24"/>
            <w:szCs w:val="24"/>
          </w:rPr>
          <w:t>It is important to note that the simple effects in Fig. 3 are averaged over studies, thus potentially subject to Simpson's paradox.</w:t>
        </w:r>
      </w:ins>
    </w:p>
    <w:p w14:paraId="3D0358DF" w14:textId="77777777" w:rsidR="00F81AE3" w:rsidRPr="009159AB" w:rsidRDefault="00C31E34" w:rsidP="00BF0960">
      <w:pPr>
        <w:pStyle w:val="Heading2"/>
      </w:pPr>
      <w:r w:rsidRPr="009159AB">
        <w:t>Structural A</w:t>
      </w:r>
      <w:r w:rsidR="00F81AE3" w:rsidRPr="009159AB">
        <w:t xml:space="preserve">spects of </w:t>
      </w:r>
      <w:r w:rsidR="00244700" w:rsidRPr="009159AB">
        <w:t>Cyberball</w:t>
      </w:r>
      <w:r w:rsidR="00F81AE3" w:rsidRPr="009159AB">
        <w:t xml:space="preserve"> </w:t>
      </w:r>
      <w:r w:rsidRPr="009159AB">
        <w:t>and Different Dependent Variables</w:t>
      </w:r>
    </w:p>
    <w:p w14:paraId="44753536" w14:textId="1C6B8FCA" w:rsidR="00D11CBC" w:rsidRDefault="00FC143C" w:rsidP="00D11CBC">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The s</w:t>
      </w:r>
      <w:r w:rsidR="00DD06D8">
        <w:rPr>
          <w:rFonts w:ascii="Times New Roman" w:hAnsi="Times New Roman" w:cs="Times New Roman"/>
          <w:sz w:val="24"/>
          <w:szCs w:val="24"/>
        </w:rPr>
        <w:t>econdary analyse</w:t>
      </w:r>
      <w:r>
        <w:rPr>
          <w:rFonts w:ascii="Times New Roman" w:hAnsi="Times New Roman" w:cs="Times New Roman"/>
          <w:sz w:val="24"/>
          <w:szCs w:val="24"/>
        </w:rPr>
        <w:t xml:space="preserve">s confirmed that the overall findings generalize to a large extent across structural aspects, sampling aspects and type of dependent variable. </w:t>
      </w:r>
    </w:p>
    <w:p w14:paraId="1813AFCD" w14:textId="77777777" w:rsidR="00BF0960" w:rsidRDefault="00E47D67" w:rsidP="00BF0960">
      <w:pPr>
        <w:pStyle w:val="Heading3"/>
      </w:pPr>
      <w:r w:rsidRPr="009159AB">
        <w:t xml:space="preserve">Does gender of participants matter? </w:t>
      </w:r>
    </w:p>
    <w:p w14:paraId="5F872185" w14:textId="464C0C10" w:rsidR="00E47D67" w:rsidRPr="009159AB" w:rsidRDefault="0038776F" w:rsidP="00C1697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Previous research provided evidence for a </w:t>
      </w:r>
      <w:r w:rsidR="00044C65">
        <w:rPr>
          <w:rFonts w:ascii="Times New Roman" w:hAnsi="Times New Roman" w:cs="Times New Roman"/>
          <w:sz w:val="24"/>
          <w:szCs w:val="24"/>
        </w:rPr>
        <w:t xml:space="preserve">difference in the ostracism effect across genders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"10.1080/17405629.2011.638815", "ISSN" : "1740-5629", "author" : [ { "dropping-particle" : "", "family" : "Hawes", "given" : "David J", "non-dropping-particle" : "", "parse-names" : false, "suffix" : "" }, { "dropping-particle" : "", "family" : "Zadro", "given" : "Lisa", "non-dropping-particle" : "", "parse-names" : false, "suffix" : "" }, { "dropping-particle" : "", "family" : "Fink", "given" : "Elian", "non-dropping-particle" : "", "parse-names" : false, "suffix" : "" }, { "dropping-particle" : "", "family" : "Richardson", "given" : "Rick", "non-dropping-particle" : "", "parse-names" : false, "suffix" : "" }, { "dropping-particle" : "", "family" : "O'Moore", "given" : "Kathleen", "non-dropping-particle" : "", "parse-names" : false, "suffix" : "" }, { "dropping-particle" : "", "family" : "Griffiths", "given" : "Brendan", "non-dropping-particle" : "", "parse-names" : false, "suffix" : "" }, { "dropping-particle" : "", "family" : "Dadds", "given" : "Mark R", "non-dropping-particle" : "", "parse-names" : false, "suffix" : "" }, { "dropping-particle" : "", "family" : "Williams", "given" : "Kipling D", "non-dropping-particle" : "", "parse-names" : false, "suffix" : "" } ], "container-title" : "European Journal of Developmental Psychology", "id" : "ITEM-1", "issue" : "5", "issued" : { "date-parts" : [ [ "2012", "9" ] ] }, "page" : "599-613", "title" : "The effects of peer ostracism on children's cognitive processes", "type" : "article-journal", "volume" : "9" }, "uris" : [ "http://www.mendeley.com/documents/?uuid=4e0ab19e-7adb-4694-a7de-1434a4715786" ] } ], "mendeley" : { "formattedCitation" : "[18]", "plainTextFormattedCitation" : "[18]", "previouslyFormattedCitation" : "[18]"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[18]</w:t>
      </w:r>
      <w:r w:rsidR="00302845">
        <w:rPr>
          <w:rFonts w:ascii="Times New Roman" w:hAnsi="Times New Roman" w:cs="Times New Roman"/>
          <w:sz w:val="24"/>
          <w:szCs w:val="24"/>
        </w:rPr>
        <w:fldChar w:fldCharType="end"/>
      </w:r>
      <w:r w:rsidR="00044C65">
        <w:rPr>
          <w:rFonts w:ascii="Times New Roman" w:hAnsi="Times New Roman" w:cs="Times New Roman"/>
          <w:sz w:val="24"/>
          <w:szCs w:val="24"/>
        </w:rPr>
        <w:t>. Our r</w:t>
      </w:r>
      <w:r w:rsidR="001C52A4" w:rsidRPr="009159AB">
        <w:rPr>
          <w:rFonts w:ascii="Times New Roman" w:hAnsi="Times New Roman" w:cs="Times New Roman"/>
          <w:sz w:val="24"/>
          <w:szCs w:val="24"/>
        </w:rPr>
        <w:t xml:space="preserve">esults indicated that, contrary to </w:t>
      </w:r>
      <w:r w:rsidR="00044C65">
        <w:rPr>
          <w:rFonts w:ascii="Times New Roman" w:hAnsi="Times New Roman" w:cs="Times New Roman"/>
          <w:sz w:val="24"/>
          <w:szCs w:val="24"/>
        </w:rPr>
        <w:t>this</w:t>
      </w:r>
      <w:r w:rsidR="001C52A4" w:rsidRPr="009159AB">
        <w:rPr>
          <w:rFonts w:ascii="Times New Roman" w:hAnsi="Times New Roman" w:cs="Times New Roman"/>
          <w:sz w:val="24"/>
          <w:szCs w:val="24"/>
        </w:rPr>
        <w:t>,</w:t>
      </w:r>
      <w:r w:rsidR="00295A7D" w:rsidRPr="009159AB">
        <w:rPr>
          <w:rFonts w:ascii="Times New Roman" w:hAnsi="Times New Roman" w:cs="Times New Roman"/>
          <w:sz w:val="24"/>
          <w:szCs w:val="24"/>
        </w:rPr>
        <w:t xml:space="preserve"> </w:t>
      </w:r>
      <w:r w:rsidR="001C52A4" w:rsidRPr="009159AB">
        <w:rPr>
          <w:rFonts w:ascii="Times New Roman" w:hAnsi="Times New Roman" w:cs="Times New Roman"/>
          <w:sz w:val="24"/>
          <w:szCs w:val="24"/>
        </w:rPr>
        <w:t xml:space="preserve">proportions of males and females </w:t>
      </w:r>
      <w:r w:rsidR="00295A7D" w:rsidRPr="009159AB">
        <w:rPr>
          <w:rFonts w:ascii="Times New Roman" w:hAnsi="Times New Roman" w:cs="Times New Roman"/>
          <w:sz w:val="24"/>
          <w:szCs w:val="24"/>
        </w:rPr>
        <w:t>did</w:t>
      </w:r>
      <w:r w:rsidR="001C52A4" w:rsidRPr="009159AB">
        <w:rPr>
          <w:rFonts w:ascii="Times New Roman" w:hAnsi="Times New Roman" w:cs="Times New Roman"/>
          <w:sz w:val="24"/>
          <w:szCs w:val="24"/>
        </w:rPr>
        <w:t xml:space="preserve"> not significantly predict the </w:t>
      </w:r>
      <w:r w:rsidR="00295A7D" w:rsidRPr="009159AB">
        <w:rPr>
          <w:rFonts w:ascii="Times New Roman" w:hAnsi="Times New Roman" w:cs="Times New Roman"/>
          <w:sz w:val="24"/>
          <w:szCs w:val="24"/>
        </w:rPr>
        <w:t>mean</w:t>
      </w:r>
      <w:r w:rsidR="001C52A4" w:rsidRPr="009159AB">
        <w:rPr>
          <w:rFonts w:ascii="Times New Roman" w:hAnsi="Times New Roman" w:cs="Times New Roman"/>
          <w:sz w:val="24"/>
          <w:szCs w:val="24"/>
        </w:rPr>
        <w:t xml:space="preserve"> effect size. In our coded studies, the mean proportion of males was approximately 39%</w:t>
      </w:r>
      <w:r w:rsidR="00A1106C">
        <w:rPr>
          <w:rFonts w:ascii="Times New Roman" w:hAnsi="Times New Roman" w:cs="Times New Roman"/>
          <w:sz w:val="24"/>
          <w:szCs w:val="24"/>
        </w:rPr>
        <w:t xml:space="preserve"> (observed range: 0-100%)</w:t>
      </w:r>
      <w:r w:rsidR="001C52A4" w:rsidRPr="009159AB">
        <w:rPr>
          <w:rFonts w:ascii="Times New Roman" w:hAnsi="Times New Roman" w:cs="Times New Roman"/>
          <w:sz w:val="24"/>
          <w:szCs w:val="24"/>
        </w:rPr>
        <w:t>.</w:t>
      </w:r>
    </w:p>
    <w:p w14:paraId="7E17124F" w14:textId="77777777" w:rsidR="00BF0960" w:rsidRDefault="00E47D67" w:rsidP="00BF0960">
      <w:pPr>
        <w:pStyle w:val="Heading3"/>
      </w:pPr>
      <w:r w:rsidRPr="009159AB">
        <w:t xml:space="preserve">Does age of participants matter? </w:t>
      </w:r>
    </w:p>
    <w:p w14:paraId="5E1DE167" w14:textId="562665C5" w:rsidR="00E47D67" w:rsidRDefault="008762F6" w:rsidP="0040209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Whereas previous research has indicated increased sensitivity to ostracism in younger age groups </w:t>
      </w:r>
      <w:r>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"[19]", "plainTextFormattedCitation" : "[19]", "previouslyFormattedCitation" : "[19]" }, "properties" : { "noteIndex" : 0 }, "schema" : "https://github.com/citation-style-language/schema/raw/master/csl-citation.json" }</w:instrText>
      </w:r>
      <w:r>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 w</w:t>
      </w:r>
      <w:r w:rsidR="00E747B3" w:rsidRPr="009159AB">
        <w:rPr>
          <w:rFonts w:ascii="Times New Roman" w:hAnsi="Times New Roman" w:cs="Times New Roman"/>
          <w:sz w:val="24"/>
          <w:szCs w:val="24"/>
        </w:rPr>
        <w:t xml:space="preserve">e failed to find moderation of ostracism effects by mean age of the study samples. </w:t>
      </w:r>
      <w:r w:rsidR="00402092" w:rsidRPr="009159AB">
        <w:rPr>
          <w:rFonts w:ascii="Times New Roman" w:hAnsi="Times New Roman" w:cs="Times New Roman"/>
          <w:sz w:val="24"/>
          <w:szCs w:val="24"/>
        </w:rPr>
        <w:t>Coded studies had a mean sample age</w:t>
      </w:r>
      <w:r w:rsidR="00E747B3" w:rsidRPr="009159AB">
        <w:rPr>
          <w:rFonts w:ascii="Times New Roman" w:hAnsi="Times New Roman" w:cs="Times New Roman"/>
          <w:sz w:val="24"/>
          <w:szCs w:val="24"/>
        </w:rPr>
        <w:t xml:space="preserve"> ranging from 10 through 32.5 years, with an average </w:t>
      </w:r>
      <w:r w:rsidR="00402092" w:rsidRPr="009159AB">
        <w:rPr>
          <w:rFonts w:ascii="Times New Roman" w:hAnsi="Times New Roman" w:cs="Times New Roman"/>
          <w:sz w:val="24"/>
          <w:szCs w:val="24"/>
        </w:rPr>
        <w:t xml:space="preserve">of approximately 20.5 years. </w:t>
      </w:r>
      <w:r w:rsidR="00BE08E4" w:rsidRPr="009159AB">
        <w:rPr>
          <w:rFonts w:ascii="Times New Roman" w:hAnsi="Times New Roman" w:cs="Times New Roman"/>
          <w:sz w:val="24"/>
          <w:szCs w:val="24"/>
        </w:rPr>
        <w:t xml:space="preserve">This </w:t>
      </w:r>
      <w:r w:rsidR="001E56BA">
        <w:rPr>
          <w:rFonts w:ascii="Times New Roman" w:hAnsi="Times New Roman" w:cs="Times New Roman"/>
          <w:sz w:val="24"/>
          <w:szCs w:val="24"/>
        </w:rPr>
        <w:t>indicates</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that most of the research</w:t>
      </w:r>
      <w:r w:rsidR="00DC5DB9" w:rsidRPr="009159AB">
        <w:rPr>
          <w:rFonts w:ascii="Times New Roman" w:hAnsi="Times New Roman" w:cs="Times New Roman"/>
          <w:sz w:val="24"/>
          <w:szCs w:val="24"/>
        </w:rPr>
        <w:t xml:space="preserve"> with Cyberball</w:t>
      </w:r>
      <w:r w:rsidR="00BE08E4" w:rsidRPr="009159AB">
        <w:rPr>
          <w:rFonts w:ascii="Times New Roman" w:hAnsi="Times New Roman" w:cs="Times New Roman"/>
          <w:sz w:val="24"/>
          <w:szCs w:val="24"/>
        </w:rPr>
        <w:t xml:space="preserve"> </w:t>
      </w:r>
      <w:r w:rsidR="001E56BA">
        <w:rPr>
          <w:rFonts w:ascii="Times New Roman" w:hAnsi="Times New Roman" w:cs="Times New Roman"/>
          <w:sz w:val="24"/>
          <w:szCs w:val="24"/>
        </w:rPr>
        <w:t>has been</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 xml:space="preserve">done on young adults, with </w:t>
      </w:r>
      <w:r w:rsidR="00E747B3" w:rsidRPr="009159AB">
        <w:rPr>
          <w:rFonts w:ascii="Times New Roman" w:hAnsi="Times New Roman" w:cs="Times New Roman"/>
          <w:sz w:val="24"/>
          <w:szCs w:val="24"/>
        </w:rPr>
        <w:t>relatively few or no s</w:t>
      </w:r>
      <w:r w:rsidR="00BE08E4" w:rsidRPr="009159AB">
        <w:rPr>
          <w:rFonts w:ascii="Times New Roman" w:hAnsi="Times New Roman" w:cs="Times New Roman"/>
          <w:sz w:val="24"/>
          <w:szCs w:val="24"/>
        </w:rPr>
        <w:t>tudies investigating children, middle-aged participants</w:t>
      </w:r>
      <w:r w:rsidR="00DC5DB9" w:rsidRPr="009159AB">
        <w:rPr>
          <w:rFonts w:ascii="Times New Roman" w:hAnsi="Times New Roman" w:cs="Times New Roman"/>
          <w:sz w:val="24"/>
          <w:szCs w:val="24"/>
        </w:rPr>
        <w:t>,</w:t>
      </w:r>
      <w:r w:rsidR="00BE08E4" w:rsidRPr="009159AB">
        <w:rPr>
          <w:rFonts w:ascii="Times New Roman" w:hAnsi="Times New Roman" w:cs="Times New Roman"/>
          <w:sz w:val="24"/>
          <w:szCs w:val="24"/>
        </w:rPr>
        <w:t xml:space="preserve"> or senior citizens. </w:t>
      </w:r>
      <w:r w:rsidR="00DC5DB9" w:rsidRPr="009159AB">
        <w:rPr>
          <w:rFonts w:ascii="Times New Roman" w:hAnsi="Times New Roman" w:cs="Times New Roman"/>
          <w:sz w:val="24"/>
          <w:szCs w:val="24"/>
        </w:rPr>
        <w:t xml:space="preserve">More research </w:t>
      </w:r>
      <w:r w:rsidR="009D79C3" w:rsidRPr="009159AB">
        <w:rPr>
          <w:rFonts w:ascii="Times New Roman" w:hAnsi="Times New Roman" w:cs="Times New Roman"/>
          <w:sz w:val="24"/>
          <w:szCs w:val="24"/>
        </w:rPr>
        <w:t xml:space="preserve">could </w:t>
      </w:r>
      <w:r w:rsidR="00DC5DB9" w:rsidRPr="009159AB">
        <w:rPr>
          <w:rFonts w:ascii="Times New Roman" w:hAnsi="Times New Roman" w:cs="Times New Roman"/>
          <w:sz w:val="24"/>
          <w:szCs w:val="24"/>
        </w:rPr>
        <w:t>focus on specific (individual-level) age moderation of ostracism.</w:t>
      </w:r>
    </w:p>
    <w:p w14:paraId="1FEDFA73" w14:textId="77777777" w:rsidR="00BF0960" w:rsidRDefault="00DD3812" w:rsidP="00BF0960">
      <w:pPr>
        <w:pStyle w:val="Heading3"/>
      </w:pPr>
      <w:r w:rsidRPr="009159AB">
        <w:t xml:space="preserve">Does culture or country matter? </w:t>
      </w:r>
    </w:p>
    <w:p w14:paraId="3B5D1073" w14:textId="5417CAB1" w:rsidR="00DD3812" w:rsidRPr="009159AB" w:rsidRDefault="00DD3812" w:rsidP="00DD3812">
      <w:pPr>
        <w:spacing w:after="0" w:line="480" w:lineRule="auto"/>
        <w:ind w:firstLine="708"/>
        <w:rPr>
          <w:rFonts w:ascii="Times New Roman" w:hAnsi="Times New Roman" w:cs="Times New Roman"/>
          <w:b/>
          <w:sz w:val="24"/>
          <w:szCs w:val="24"/>
        </w:rPr>
      </w:pPr>
      <w:r w:rsidRPr="009159AB">
        <w:rPr>
          <w:rFonts w:ascii="Times New Roman" w:hAnsi="Times New Roman" w:cs="Times New Roman"/>
          <w:sz w:val="24"/>
          <w:szCs w:val="24"/>
        </w:rPr>
        <w:t>We found no indication that culture predicted the average effect size. In our coded studies, approximately 52% were from the United States, 45% from other Western countries (e.g., Australia, the Netherlands, Germany)</w:t>
      </w:r>
      <w:r w:rsidR="002776B3">
        <w:rPr>
          <w:rFonts w:ascii="Times New Roman" w:hAnsi="Times New Roman" w:cs="Times New Roman"/>
          <w:sz w:val="24"/>
          <w:szCs w:val="24"/>
        </w:rPr>
        <w:t>,</w:t>
      </w:r>
      <w:r w:rsidRPr="009159AB">
        <w:rPr>
          <w:rFonts w:ascii="Times New Roman" w:hAnsi="Times New Roman" w:cs="Times New Roman"/>
          <w:sz w:val="24"/>
          <w:szCs w:val="24"/>
        </w:rPr>
        <w:t xml:space="preserve"> and 3% from Asian countries. Our analyses used the United States as reference category. We note that the low prevalence of Asian countries might cause a lack of power and that we cannot definitively state there is no difference between Western and Asian responses to ostracism. We </w:t>
      </w:r>
      <w:r w:rsidRPr="00EA4B57">
        <w:rPr>
          <w:rFonts w:ascii="Times New Roman" w:hAnsi="Times New Roman" w:cs="Times New Roman"/>
          <w:sz w:val="24"/>
          <w:szCs w:val="24"/>
        </w:rPr>
        <w:t>can</w:t>
      </w:r>
      <w:r w:rsidRPr="009159AB">
        <w:rPr>
          <w:rFonts w:ascii="Times New Roman" w:hAnsi="Times New Roman" w:cs="Times New Roman"/>
          <w:sz w:val="24"/>
          <w:szCs w:val="24"/>
        </w:rPr>
        <w:t xml:space="preserve"> state that there is no systematic difference in the ostracism response for Western countries and the United States.</w:t>
      </w:r>
    </w:p>
    <w:p w14:paraId="0810ED23" w14:textId="77777777" w:rsidR="00BF0960" w:rsidRDefault="00DD3812" w:rsidP="00BF0960">
      <w:pPr>
        <w:pStyle w:val="Heading3"/>
      </w:pPr>
      <w:r w:rsidRPr="009159AB">
        <w:t xml:space="preserve">Does number of players matter? </w:t>
      </w:r>
    </w:p>
    <w:p w14:paraId="7C4CD20F" w14:textId="0C660F17" w:rsidR="00DD3812" w:rsidRPr="009159AB" w:rsidRDefault="00DD3812" w:rsidP="00DD3812">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In the studies included in this meta-analysis, approximately 89% of the studies used the three-player version of Cyberball and 11% used the four-player version of Cyberball. Average ostracism effects di</w:t>
      </w:r>
      <w:r>
        <w:rPr>
          <w:rFonts w:ascii="Times New Roman" w:hAnsi="Times New Roman" w:cs="Times New Roman"/>
          <w:sz w:val="24"/>
          <w:szCs w:val="24"/>
        </w:rPr>
        <w:t>ffered between these subsets, with smaller predicted effects in the four-player setting, but we are hesitant to interpret this due to a nonsignificant omnibus test for the predictive model (see ‘Composition’ in the results section)</w:t>
      </w:r>
      <w:r w:rsidRPr="009159AB">
        <w:rPr>
          <w:rFonts w:ascii="Times New Roman" w:hAnsi="Times New Roman" w:cs="Times New Roman"/>
          <w:sz w:val="24"/>
          <w:szCs w:val="24"/>
        </w:rPr>
        <w:t>.</w:t>
      </w:r>
      <w:r>
        <w:rPr>
          <w:rFonts w:ascii="Times New Roman" w:hAnsi="Times New Roman" w:cs="Times New Roman"/>
          <w:sz w:val="24"/>
          <w:szCs w:val="24"/>
        </w:rPr>
        <w:t xml:space="preserve"> Preferably, this moderator of the ostracism effect in Cyberball should be subject to further work in which the number of players is experimentally varied.</w:t>
      </w:r>
    </w:p>
    <w:p w14:paraId="45DBF6DE" w14:textId="77777777" w:rsidR="00BF0960" w:rsidRDefault="009E3156" w:rsidP="00BF0960">
      <w:pPr>
        <w:pStyle w:val="Heading3"/>
      </w:pPr>
      <w:r w:rsidRPr="009159AB">
        <w:t xml:space="preserve">Does number of throws </w:t>
      </w:r>
      <w:r w:rsidR="00DF52E6">
        <w:t xml:space="preserve">or length of the study </w:t>
      </w:r>
      <w:r w:rsidRPr="009159AB">
        <w:t xml:space="preserve">matter? </w:t>
      </w:r>
    </w:p>
    <w:p w14:paraId="2A2371D3" w14:textId="229A7C6A" w:rsidR="00C31E34" w:rsidRPr="009159AB" w:rsidRDefault="00DF52E6" w:rsidP="00C1697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We considered the length of Cyberball in two ways. We coded the number of ball tosses and estimated the length of the study. </w:t>
      </w:r>
      <w:r w:rsidR="00083699" w:rsidRPr="009159AB">
        <w:rPr>
          <w:rFonts w:ascii="Times New Roman" w:hAnsi="Times New Roman" w:cs="Times New Roman"/>
          <w:sz w:val="24"/>
          <w:szCs w:val="24"/>
        </w:rPr>
        <w:t xml:space="preserve">Of the coded studies, 60% used 30 throws, 11% used 40 throws, 8% used 20 throws, 4% used 60 throws, and 2% for both 15 and 24 throws. Other categories ranging from 10 through 200 make up the remaining percentages, each making up 1%. </w:t>
      </w:r>
      <w:r>
        <w:rPr>
          <w:rFonts w:ascii="Times New Roman" w:hAnsi="Times New Roman" w:cs="Times New Roman"/>
          <w:sz w:val="24"/>
          <w:szCs w:val="24"/>
        </w:rPr>
        <w:t xml:space="preserve">Only 2 out of 120 studies were estimated to last longer than 5 minutes. </w:t>
      </w:r>
      <w:r w:rsidR="00083699" w:rsidRPr="009159AB">
        <w:rPr>
          <w:rFonts w:ascii="Times New Roman" w:hAnsi="Times New Roman" w:cs="Times New Roman"/>
          <w:sz w:val="24"/>
          <w:szCs w:val="24"/>
        </w:rPr>
        <w:t xml:space="preserve">Our results indicated the </w:t>
      </w:r>
      <w:r w:rsidR="009F3AB7" w:rsidRPr="009159AB">
        <w:rPr>
          <w:rFonts w:ascii="Times New Roman" w:hAnsi="Times New Roman" w:cs="Times New Roman"/>
          <w:sz w:val="24"/>
          <w:szCs w:val="24"/>
        </w:rPr>
        <w:t xml:space="preserve">mean ostracism </w:t>
      </w:r>
      <w:r w:rsidR="00083699" w:rsidRPr="009159AB">
        <w:rPr>
          <w:rFonts w:ascii="Times New Roman" w:hAnsi="Times New Roman" w:cs="Times New Roman"/>
          <w:sz w:val="24"/>
          <w:szCs w:val="24"/>
        </w:rPr>
        <w:t xml:space="preserve">effect </w:t>
      </w:r>
      <w:r w:rsidR="009F3AB7" w:rsidRPr="009159AB">
        <w:rPr>
          <w:rFonts w:ascii="Times New Roman" w:hAnsi="Times New Roman" w:cs="Times New Roman"/>
          <w:sz w:val="24"/>
          <w:szCs w:val="24"/>
        </w:rPr>
        <w:t>wa</w:t>
      </w:r>
      <w:r w:rsidR="00083699" w:rsidRPr="009159AB">
        <w:rPr>
          <w:rFonts w:ascii="Times New Roman" w:hAnsi="Times New Roman" w:cs="Times New Roman"/>
          <w:sz w:val="24"/>
          <w:szCs w:val="24"/>
        </w:rPr>
        <w:t xml:space="preserve">s </w:t>
      </w:r>
      <w:r w:rsidR="00083699" w:rsidRPr="009159AB">
        <w:rPr>
          <w:rFonts w:ascii="Times New Roman" w:hAnsi="Times New Roman" w:cs="Times New Roman"/>
          <w:i/>
          <w:sz w:val="24"/>
          <w:szCs w:val="24"/>
        </w:rPr>
        <w:t>not</w:t>
      </w:r>
      <w:r w:rsidR="00A93033">
        <w:rPr>
          <w:rFonts w:ascii="Times New Roman" w:hAnsi="Times New Roman" w:cs="Times New Roman"/>
          <w:i/>
          <w:sz w:val="24"/>
          <w:szCs w:val="24"/>
        </w:rPr>
        <w:t xml:space="preserve"> </w:t>
      </w:r>
      <w:r w:rsidR="00A93033">
        <w:rPr>
          <w:rFonts w:ascii="Times New Roman" w:hAnsi="Times New Roman" w:cs="Times New Roman"/>
          <w:sz w:val="24"/>
          <w:szCs w:val="24"/>
        </w:rPr>
        <w:t>reliably</w:t>
      </w:r>
      <w:r w:rsidR="00083699" w:rsidRPr="009159AB">
        <w:rPr>
          <w:rFonts w:ascii="Times New Roman" w:hAnsi="Times New Roman" w:cs="Times New Roman"/>
          <w:sz w:val="24"/>
          <w:szCs w:val="24"/>
        </w:rPr>
        <w:t xml:space="preserve"> predicted to be different across </w:t>
      </w:r>
      <w:r>
        <w:rPr>
          <w:rFonts w:ascii="Times New Roman" w:hAnsi="Times New Roman" w:cs="Times New Roman"/>
          <w:sz w:val="24"/>
          <w:szCs w:val="24"/>
        </w:rPr>
        <w:t xml:space="preserve">different lengths of the study or </w:t>
      </w:r>
      <w:r w:rsidR="00083699" w:rsidRPr="009159AB">
        <w:rPr>
          <w:rFonts w:ascii="Times New Roman" w:hAnsi="Times New Roman" w:cs="Times New Roman"/>
          <w:sz w:val="24"/>
          <w:szCs w:val="24"/>
        </w:rPr>
        <w:t xml:space="preserve">the different </w:t>
      </w:r>
      <w:r w:rsidR="000F1C52">
        <w:rPr>
          <w:rFonts w:ascii="Times New Roman" w:hAnsi="Times New Roman" w:cs="Times New Roman"/>
          <w:sz w:val="24"/>
          <w:szCs w:val="24"/>
        </w:rPr>
        <w:t>number</w:t>
      </w:r>
      <w:r w:rsidR="000F1C52" w:rsidRPr="009159AB">
        <w:rPr>
          <w:rFonts w:ascii="Times New Roman" w:hAnsi="Times New Roman" w:cs="Times New Roman"/>
          <w:sz w:val="24"/>
          <w:szCs w:val="24"/>
        </w:rPr>
        <w:t xml:space="preserve"> </w:t>
      </w:r>
      <w:r w:rsidR="00083699" w:rsidRPr="009159AB">
        <w:rPr>
          <w:rFonts w:ascii="Times New Roman" w:hAnsi="Times New Roman" w:cs="Times New Roman"/>
          <w:sz w:val="24"/>
          <w:szCs w:val="24"/>
        </w:rPr>
        <w:t xml:space="preserve">of </w:t>
      </w:r>
      <w:r w:rsidR="00BA1DA1">
        <w:rPr>
          <w:rFonts w:ascii="Times New Roman" w:hAnsi="Times New Roman" w:cs="Times New Roman"/>
          <w:sz w:val="24"/>
          <w:szCs w:val="24"/>
        </w:rPr>
        <w:t xml:space="preserve">total </w:t>
      </w:r>
      <w:r w:rsidR="00083699" w:rsidRPr="009159AB">
        <w:rPr>
          <w:rFonts w:ascii="Times New Roman" w:hAnsi="Times New Roman" w:cs="Times New Roman"/>
          <w:sz w:val="24"/>
          <w:szCs w:val="24"/>
        </w:rPr>
        <w:t>throws</w:t>
      </w:r>
      <w:r w:rsidR="00DD3812">
        <w:rPr>
          <w:rFonts w:ascii="Times New Roman" w:hAnsi="Times New Roman" w:cs="Times New Roman"/>
          <w:sz w:val="24"/>
          <w:szCs w:val="24"/>
        </w:rPr>
        <w:t xml:space="preserve"> in the omnibus test. The single </w:t>
      </w:r>
      <w:r>
        <w:rPr>
          <w:rFonts w:ascii="Times New Roman" w:hAnsi="Times New Roman" w:cs="Times New Roman"/>
          <w:sz w:val="24"/>
          <w:szCs w:val="24"/>
        </w:rPr>
        <w:t>meta-</w:t>
      </w:r>
      <w:r w:rsidR="00DD3812">
        <w:rPr>
          <w:rFonts w:ascii="Times New Roman" w:hAnsi="Times New Roman" w:cs="Times New Roman"/>
          <w:sz w:val="24"/>
          <w:szCs w:val="24"/>
        </w:rPr>
        <w:t>regression on ball tosses suggest</w:t>
      </w:r>
      <w:r>
        <w:rPr>
          <w:rFonts w:ascii="Times New Roman" w:hAnsi="Times New Roman" w:cs="Times New Roman"/>
          <w:sz w:val="24"/>
          <w:szCs w:val="24"/>
        </w:rPr>
        <w:t>ed</w:t>
      </w:r>
      <w:r w:rsidR="00DD3812">
        <w:rPr>
          <w:rFonts w:ascii="Times New Roman" w:hAnsi="Times New Roman" w:cs="Times New Roman"/>
          <w:sz w:val="24"/>
          <w:szCs w:val="24"/>
        </w:rPr>
        <w:t xml:space="preserve"> it may predict the effect size of the first measure. As above, we are </w:t>
      </w:r>
      <w:r>
        <w:rPr>
          <w:rFonts w:ascii="Times New Roman" w:hAnsi="Times New Roman" w:cs="Times New Roman"/>
          <w:sz w:val="24"/>
          <w:szCs w:val="24"/>
        </w:rPr>
        <w:t>hesitant</w:t>
      </w:r>
      <w:r w:rsidR="00DD3812">
        <w:rPr>
          <w:rFonts w:ascii="Times New Roman" w:hAnsi="Times New Roman" w:cs="Times New Roman"/>
          <w:sz w:val="24"/>
          <w:szCs w:val="24"/>
        </w:rPr>
        <w:t xml:space="preserve"> to int</w:t>
      </w:r>
      <w:r>
        <w:rPr>
          <w:rFonts w:ascii="Times New Roman" w:hAnsi="Times New Roman" w:cs="Times New Roman"/>
          <w:sz w:val="24"/>
          <w:szCs w:val="24"/>
        </w:rPr>
        <w:t>er</w:t>
      </w:r>
      <w:r w:rsidR="00DD3812">
        <w:rPr>
          <w:rFonts w:ascii="Times New Roman" w:hAnsi="Times New Roman" w:cs="Times New Roman"/>
          <w:sz w:val="24"/>
          <w:szCs w:val="24"/>
        </w:rPr>
        <w:t xml:space="preserve">pret this, but do note that increasing ball tosses may be more associated with a diffused ostracism effect </w:t>
      </w:r>
      <w:r>
        <w:rPr>
          <w:rFonts w:ascii="Times New Roman" w:hAnsi="Times New Roman" w:cs="Times New Roman"/>
          <w:sz w:val="24"/>
          <w:szCs w:val="24"/>
        </w:rPr>
        <w:t>than</w:t>
      </w:r>
      <w:r w:rsidR="00DD3812">
        <w:rPr>
          <w:rFonts w:ascii="Times New Roman" w:hAnsi="Times New Roman" w:cs="Times New Roman"/>
          <w:sz w:val="24"/>
          <w:szCs w:val="24"/>
        </w:rPr>
        <w:t xml:space="preserve"> with an increased ostracism effect.</w:t>
      </w:r>
    </w:p>
    <w:p w14:paraId="33FBB6C3" w14:textId="77777777" w:rsidR="00BF0960" w:rsidRDefault="00C31E34" w:rsidP="00BF0960">
      <w:pPr>
        <w:pStyle w:val="Heading3"/>
      </w:pPr>
      <w:r w:rsidRPr="009159AB">
        <w:t xml:space="preserve">Does type of dependent variable matter? </w:t>
      </w:r>
    </w:p>
    <w:p w14:paraId="2CD2868B" w14:textId="2D355798" w:rsidR="00E76D2C" w:rsidRPr="009159AB" w:rsidRDefault="00E305DE" w:rsidP="00846D95">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Secondary</w:t>
      </w:r>
      <w:r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analyses also showed that the </w:t>
      </w:r>
      <w:r w:rsidR="000C056C" w:rsidRPr="009159AB">
        <w:rPr>
          <w:rFonts w:ascii="Times New Roman" w:hAnsi="Times New Roman" w:cs="Times New Roman"/>
          <w:sz w:val="24"/>
          <w:szCs w:val="24"/>
        </w:rPr>
        <w:t xml:space="preserve">majority of the </w:t>
      </w:r>
      <w:r w:rsidR="002E2CBB" w:rsidRPr="009159AB">
        <w:rPr>
          <w:rFonts w:ascii="Times New Roman" w:hAnsi="Times New Roman" w:cs="Times New Roman"/>
          <w:sz w:val="24"/>
          <w:szCs w:val="24"/>
        </w:rPr>
        <w:t xml:space="preserve">results </w:t>
      </w:r>
      <w:r w:rsidR="00731737" w:rsidRPr="009159AB">
        <w:rPr>
          <w:rFonts w:ascii="Times New Roman" w:hAnsi="Times New Roman" w:cs="Times New Roman"/>
          <w:sz w:val="24"/>
          <w:szCs w:val="24"/>
        </w:rPr>
        <w:t xml:space="preserve">were </w:t>
      </w:r>
      <w:r w:rsidR="002E2CBB" w:rsidRPr="009159AB">
        <w:rPr>
          <w:rFonts w:ascii="Times New Roman" w:hAnsi="Times New Roman" w:cs="Times New Roman"/>
          <w:sz w:val="24"/>
          <w:szCs w:val="24"/>
        </w:rPr>
        <w:t>robust</w:t>
      </w:r>
      <w:r w:rsidR="00731737" w:rsidRPr="009159AB">
        <w:rPr>
          <w:rFonts w:ascii="Times New Roman" w:hAnsi="Times New Roman" w:cs="Times New Roman"/>
          <w:sz w:val="24"/>
          <w:szCs w:val="24"/>
        </w:rPr>
        <w:t xml:space="preserve"> across subsets of dependent measures and the overall set of dependent measures</w:t>
      </w:r>
      <w:r w:rsidR="00F2747E" w:rsidRPr="009159AB">
        <w:rPr>
          <w:rFonts w:ascii="Times New Roman" w:hAnsi="Times New Roman" w:cs="Times New Roman"/>
          <w:sz w:val="24"/>
          <w:szCs w:val="24"/>
        </w:rPr>
        <w:t xml:space="preserve"> (see Fig</w:t>
      </w:r>
      <w:r w:rsidR="0075273E">
        <w:rPr>
          <w:rFonts w:ascii="Times New Roman" w:hAnsi="Times New Roman" w:cs="Times New Roman"/>
          <w:sz w:val="24"/>
          <w:szCs w:val="24"/>
        </w:rPr>
        <w:t>.</w:t>
      </w:r>
      <w:r w:rsidR="00F2747E" w:rsidRPr="009159AB">
        <w:rPr>
          <w:rFonts w:ascii="Times New Roman" w:hAnsi="Times New Roman" w:cs="Times New Roman"/>
          <w:sz w:val="24"/>
          <w:szCs w:val="24"/>
        </w:rPr>
        <w:t xml:space="preserve"> </w:t>
      </w:r>
      <w:r w:rsidR="00EF4585">
        <w:rPr>
          <w:rFonts w:ascii="Times New Roman" w:hAnsi="Times New Roman" w:cs="Times New Roman"/>
          <w:sz w:val="24"/>
          <w:szCs w:val="24"/>
        </w:rPr>
        <w:t>3</w:t>
      </w:r>
      <w:r w:rsidR="00F2747E" w:rsidRPr="009159AB">
        <w:rPr>
          <w:rFonts w:ascii="Times New Roman" w:hAnsi="Times New Roman" w:cs="Times New Roman"/>
          <w:sz w:val="24"/>
          <w:szCs w:val="24"/>
        </w:rPr>
        <w:t>)</w:t>
      </w:r>
      <w:r w:rsidR="000C056C" w:rsidRPr="009159AB">
        <w:rPr>
          <w:rFonts w:ascii="Times New Roman" w:hAnsi="Times New Roman" w:cs="Times New Roman"/>
          <w:sz w:val="24"/>
          <w:szCs w:val="24"/>
        </w:rPr>
        <w:t xml:space="preserve">. Exceptions were </w:t>
      </w:r>
      <w:r w:rsidR="00731737" w:rsidRPr="009159AB">
        <w:rPr>
          <w:rFonts w:ascii="Times New Roman" w:hAnsi="Times New Roman" w:cs="Times New Roman"/>
          <w:sz w:val="24"/>
          <w:szCs w:val="24"/>
        </w:rPr>
        <w:t xml:space="preserve">interpersonal measures </w:t>
      </w:r>
      <w:r w:rsidR="000C056C" w:rsidRPr="009159AB">
        <w:rPr>
          <w:rFonts w:ascii="Times New Roman" w:hAnsi="Times New Roman" w:cs="Times New Roman"/>
          <w:sz w:val="24"/>
          <w:szCs w:val="24"/>
        </w:rPr>
        <w:t xml:space="preserve">showing </w:t>
      </w:r>
      <w:r w:rsidR="00731737" w:rsidRPr="009159AB">
        <w:rPr>
          <w:rFonts w:ascii="Times New Roman" w:hAnsi="Times New Roman" w:cs="Times New Roman"/>
          <w:sz w:val="24"/>
          <w:szCs w:val="24"/>
        </w:rPr>
        <w:t>relatively weak</w:t>
      </w:r>
      <w:r w:rsidR="00BA1DA1">
        <w:rPr>
          <w:rFonts w:ascii="Times New Roman" w:hAnsi="Times New Roman" w:cs="Times New Roman"/>
          <w:sz w:val="24"/>
          <w:szCs w:val="24"/>
        </w:rPr>
        <w:t>er</w:t>
      </w:r>
      <w:r w:rsidR="00731737" w:rsidRPr="009159AB">
        <w:rPr>
          <w:rFonts w:ascii="Times New Roman" w:hAnsi="Times New Roman" w:cs="Times New Roman"/>
          <w:sz w:val="24"/>
          <w:szCs w:val="24"/>
        </w:rPr>
        <w:t xml:space="preserve"> ostracism </w:t>
      </w:r>
      <w:r w:rsidR="00F2747E" w:rsidRPr="009159AB">
        <w:rPr>
          <w:rFonts w:ascii="Times New Roman" w:hAnsi="Times New Roman" w:cs="Times New Roman"/>
          <w:sz w:val="24"/>
          <w:szCs w:val="24"/>
        </w:rPr>
        <w:t>effects</w:t>
      </w:r>
      <w:r w:rsidR="00731737" w:rsidRPr="009159AB">
        <w:rPr>
          <w:rFonts w:ascii="Times New Roman" w:hAnsi="Times New Roman" w:cs="Times New Roman"/>
          <w:sz w:val="24"/>
          <w:szCs w:val="24"/>
        </w:rPr>
        <w:t xml:space="preserve"> on the first measure</w:t>
      </w:r>
      <w:r w:rsidR="00B97BCD">
        <w:rPr>
          <w:rFonts w:ascii="Times New Roman" w:hAnsi="Times New Roman" w:cs="Times New Roman"/>
          <w:sz w:val="24"/>
          <w:szCs w:val="24"/>
        </w:rPr>
        <w:t xml:space="preserve"> when compared to the other subsets</w:t>
      </w:r>
      <w:r w:rsidR="00731737" w:rsidRPr="009159AB">
        <w:rPr>
          <w:rFonts w:ascii="Times New Roman" w:hAnsi="Times New Roman" w:cs="Times New Roman"/>
          <w:sz w:val="24"/>
          <w:szCs w:val="24"/>
        </w:rPr>
        <w:t xml:space="preserve">. </w:t>
      </w:r>
      <w:r w:rsidR="0058166E" w:rsidRPr="009159AB">
        <w:rPr>
          <w:rFonts w:ascii="Times New Roman" w:hAnsi="Times New Roman" w:cs="Times New Roman"/>
          <w:sz w:val="24"/>
          <w:szCs w:val="24"/>
        </w:rPr>
        <w:t>This suggests that psychological effects of ostrac</w:t>
      </w:r>
      <w:r w:rsidR="00F2747E" w:rsidRPr="009159AB">
        <w:rPr>
          <w:rFonts w:ascii="Times New Roman" w:hAnsi="Times New Roman" w:cs="Times New Roman"/>
          <w:sz w:val="24"/>
          <w:szCs w:val="24"/>
        </w:rPr>
        <w:t xml:space="preserve">ism are large, but that this effect </w:t>
      </w:r>
      <w:r w:rsidR="001E56BA">
        <w:rPr>
          <w:rFonts w:ascii="Times New Roman" w:hAnsi="Times New Roman" w:cs="Times New Roman"/>
          <w:sz w:val="24"/>
          <w:szCs w:val="24"/>
        </w:rPr>
        <w:t>might be</w:t>
      </w:r>
      <w:r w:rsidR="001E56BA"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smaller for interpersonal behaviors</w:t>
      </w:r>
      <w:r w:rsidR="0026749D"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On top of this, interpersonal measures also show more moderation</w:t>
      </w:r>
      <w:r w:rsidR="0026749D" w:rsidRPr="009159AB">
        <w:rPr>
          <w:rFonts w:ascii="Times New Roman" w:hAnsi="Times New Roman" w:cs="Times New Roman"/>
          <w:sz w:val="24"/>
          <w:szCs w:val="24"/>
        </w:rPr>
        <w:t xml:space="preserve">, suggesting that interpersonal behaviors </w:t>
      </w:r>
      <w:r w:rsidR="009736B3" w:rsidRPr="009159AB">
        <w:rPr>
          <w:rFonts w:ascii="Times New Roman" w:hAnsi="Times New Roman" w:cs="Times New Roman"/>
          <w:sz w:val="24"/>
          <w:szCs w:val="24"/>
        </w:rPr>
        <w:t xml:space="preserve">caused by ostracism </w:t>
      </w:r>
      <w:r w:rsidR="0026749D" w:rsidRPr="009159AB">
        <w:rPr>
          <w:rFonts w:ascii="Times New Roman" w:hAnsi="Times New Roman" w:cs="Times New Roman"/>
          <w:sz w:val="24"/>
          <w:szCs w:val="24"/>
        </w:rPr>
        <w:t>are more easily moderated</w:t>
      </w:r>
      <w:r w:rsidR="001E56BA">
        <w:rPr>
          <w:rFonts w:ascii="Times New Roman" w:hAnsi="Times New Roman" w:cs="Times New Roman"/>
          <w:sz w:val="24"/>
          <w:szCs w:val="24"/>
        </w:rPr>
        <w:t xml:space="preserve"> by cross-cutting factors</w:t>
      </w:r>
      <w:r w:rsidR="00F2747E" w:rsidRPr="009159AB">
        <w:rPr>
          <w:rFonts w:ascii="Times New Roman" w:hAnsi="Times New Roman" w:cs="Times New Roman"/>
          <w:sz w:val="24"/>
          <w:szCs w:val="24"/>
        </w:rPr>
        <w:t xml:space="preserve">. </w:t>
      </w:r>
      <w:r w:rsidR="000C056C" w:rsidRPr="009159AB">
        <w:rPr>
          <w:rFonts w:ascii="Times New Roman" w:hAnsi="Times New Roman" w:cs="Times New Roman"/>
          <w:sz w:val="24"/>
          <w:szCs w:val="24"/>
        </w:rPr>
        <w:t xml:space="preserve">Additionally, </w:t>
      </w:r>
      <w:r w:rsidR="00162B42" w:rsidRPr="009159AB">
        <w:rPr>
          <w:rFonts w:ascii="Times New Roman" w:hAnsi="Times New Roman" w:cs="Times New Roman"/>
          <w:sz w:val="24"/>
          <w:szCs w:val="24"/>
        </w:rPr>
        <w:t xml:space="preserve">we </w:t>
      </w:r>
      <w:r w:rsidR="000C056C" w:rsidRPr="009159AB">
        <w:rPr>
          <w:rFonts w:ascii="Times New Roman" w:hAnsi="Times New Roman" w:cs="Times New Roman"/>
          <w:sz w:val="24"/>
          <w:szCs w:val="24"/>
        </w:rPr>
        <w:t xml:space="preserve">estimated interactions for </w:t>
      </w:r>
      <w:r w:rsidR="00B75A4B" w:rsidRPr="009159AB">
        <w:rPr>
          <w:rFonts w:ascii="Times New Roman" w:hAnsi="Times New Roman" w:cs="Times New Roman"/>
          <w:sz w:val="24"/>
          <w:szCs w:val="24"/>
        </w:rPr>
        <w:t xml:space="preserve">the measure </w:t>
      </w:r>
      <w:r w:rsidR="000C056C" w:rsidRPr="009159AB">
        <w:rPr>
          <w:rFonts w:ascii="Times New Roman" w:hAnsi="Times New Roman" w:cs="Times New Roman"/>
          <w:sz w:val="24"/>
          <w:szCs w:val="24"/>
        </w:rPr>
        <w:t>subsets</w:t>
      </w:r>
      <w:r w:rsidR="00162B42" w:rsidRPr="009159AB">
        <w:rPr>
          <w:rFonts w:ascii="Times New Roman" w:hAnsi="Times New Roman" w:cs="Times New Roman"/>
          <w:sz w:val="24"/>
          <w:szCs w:val="24"/>
        </w:rPr>
        <w:t xml:space="preserve"> </w:t>
      </w:r>
      <w:r w:rsidR="00B75A4B" w:rsidRPr="009159AB">
        <w:rPr>
          <w:rFonts w:ascii="Times New Roman" w:hAnsi="Times New Roman" w:cs="Times New Roman"/>
          <w:sz w:val="24"/>
          <w:szCs w:val="24"/>
        </w:rPr>
        <w:t>interpersonal (i.e., measures relating to others), intrapersonal (measures relating to the self), fundamental needs, model (i.e., first measure is reflexive and last measure is reflective)</w:t>
      </w:r>
      <w:r w:rsidR="002776B3">
        <w:rPr>
          <w:rFonts w:ascii="Times New Roman" w:hAnsi="Times New Roman" w:cs="Times New Roman"/>
          <w:sz w:val="24"/>
          <w:szCs w:val="24"/>
        </w:rPr>
        <w:t>,</w:t>
      </w:r>
      <w:r w:rsidR="00B75A4B" w:rsidRPr="009159AB">
        <w:rPr>
          <w:rFonts w:ascii="Times New Roman" w:hAnsi="Times New Roman" w:cs="Times New Roman"/>
          <w:sz w:val="24"/>
          <w:szCs w:val="24"/>
        </w:rPr>
        <w:t xml:space="preserve"> and an overlap of the </w:t>
      </w:r>
      <w:r w:rsidR="000270D2" w:rsidRPr="009159AB">
        <w:rPr>
          <w:rFonts w:ascii="Times New Roman" w:hAnsi="Times New Roman" w:cs="Times New Roman"/>
          <w:sz w:val="24"/>
          <w:szCs w:val="24"/>
        </w:rPr>
        <w:t>latter</w:t>
      </w:r>
      <w:r w:rsidR="00B75A4B" w:rsidRPr="009159AB">
        <w:rPr>
          <w:rFonts w:ascii="Times New Roman" w:hAnsi="Times New Roman" w:cs="Times New Roman"/>
          <w:sz w:val="24"/>
          <w:szCs w:val="24"/>
        </w:rPr>
        <w:t xml:space="preserve"> two</w:t>
      </w:r>
      <w:r w:rsidR="000270D2" w:rsidRPr="009159AB">
        <w:rPr>
          <w:rFonts w:ascii="Times New Roman" w:hAnsi="Times New Roman" w:cs="Times New Roman"/>
          <w:sz w:val="24"/>
          <w:szCs w:val="24"/>
        </w:rPr>
        <w:t xml:space="preserve"> subsets</w:t>
      </w:r>
      <w:r w:rsidR="00B75A4B" w:rsidRPr="009159AB">
        <w:rPr>
          <w:rFonts w:ascii="Times New Roman" w:hAnsi="Times New Roman" w:cs="Times New Roman"/>
          <w:sz w:val="24"/>
          <w:szCs w:val="24"/>
        </w:rPr>
        <w:t>. For all but</w:t>
      </w:r>
      <w:r w:rsidR="00550F1E" w:rsidRPr="009159AB">
        <w:rPr>
          <w:rFonts w:ascii="Times New Roman" w:hAnsi="Times New Roman" w:cs="Times New Roman"/>
          <w:sz w:val="24"/>
          <w:szCs w:val="24"/>
        </w:rPr>
        <w:t xml:space="preserve"> two</w:t>
      </w:r>
      <w:r w:rsidR="00B75A4B" w:rsidRPr="009159AB">
        <w:rPr>
          <w:rFonts w:ascii="Times New Roman" w:hAnsi="Times New Roman" w:cs="Times New Roman"/>
          <w:sz w:val="24"/>
          <w:szCs w:val="24"/>
        </w:rPr>
        <w:t xml:space="preserve">, these subsets showed that </w:t>
      </w:r>
      <w:r w:rsidR="002A3BDD" w:rsidRPr="009159AB">
        <w:rPr>
          <w:rFonts w:ascii="Times New Roman" w:hAnsi="Times New Roman" w:cs="Times New Roman"/>
          <w:sz w:val="24"/>
          <w:szCs w:val="24"/>
        </w:rPr>
        <w:t>measures taken at the</w:t>
      </w:r>
      <w:r w:rsidR="00B75A4B" w:rsidRPr="009159AB">
        <w:rPr>
          <w:rFonts w:ascii="Times New Roman" w:hAnsi="Times New Roman" w:cs="Times New Roman"/>
          <w:sz w:val="24"/>
          <w:szCs w:val="24"/>
        </w:rPr>
        <w:t xml:space="preserve"> first time point </w:t>
      </w:r>
      <w:r w:rsidR="002A3BDD" w:rsidRPr="009159AB">
        <w:rPr>
          <w:rFonts w:ascii="Times New Roman" w:hAnsi="Times New Roman" w:cs="Times New Roman"/>
          <w:sz w:val="24"/>
          <w:szCs w:val="24"/>
        </w:rPr>
        <w:t>were</w:t>
      </w:r>
      <w:r w:rsidR="00B66333" w:rsidRPr="009159AB">
        <w:rPr>
          <w:rFonts w:ascii="Times New Roman" w:hAnsi="Times New Roman" w:cs="Times New Roman"/>
          <w:sz w:val="24"/>
          <w:szCs w:val="24"/>
        </w:rPr>
        <w:t xml:space="preserve"> moderated more </w:t>
      </w:r>
      <w:r w:rsidR="001E56BA">
        <w:rPr>
          <w:rFonts w:ascii="Times New Roman" w:hAnsi="Times New Roman" w:cs="Times New Roman"/>
          <w:sz w:val="24"/>
          <w:szCs w:val="24"/>
        </w:rPr>
        <w:t xml:space="preserve">strongly </w:t>
      </w:r>
      <w:r w:rsidR="00B66333" w:rsidRPr="009159AB">
        <w:rPr>
          <w:rFonts w:ascii="Times New Roman" w:hAnsi="Times New Roman" w:cs="Times New Roman"/>
          <w:sz w:val="24"/>
          <w:szCs w:val="24"/>
        </w:rPr>
        <w:t>than the</w:t>
      </w:r>
      <w:r w:rsidR="00D97B13"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measures taken </w:t>
      </w:r>
      <w:r w:rsidR="00B66333" w:rsidRPr="009159AB">
        <w:rPr>
          <w:rFonts w:ascii="Times New Roman" w:hAnsi="Times New Roman" w:cs="Times New Roman"/>
          <w:sz w:val="24"/>
          <w:szCs w:val="24"/>
        </w:rPr>
        <w:t xml:space="preserve">last. </w:t>
      </w:r>
      <w:r w:rsidR="00D77F5C">
        <w:rPr>
          <w:rFonts w:ascii="Times New Roman" w:hAnsi="Times New Roman" w:cs="Times New Roman"/>
          <w:sz w:val="24"/>
          <w:szCs w:val="24"/>
        </w:rPr>
        <w:t>Finally</w:t>
      </w:r>
      <w:r w:rsidR="002A3BDD" w:rsidRPr="009159AB">
        <w:rPr>
          <w:rFonts w:ascii="Times New Roman" w:hAnsi="Times New Roman" w:cs="Times New Roman"/>
          <w:sz w:val="24"/>
          <w:szCs w:val="24"/>
        </w:rPr>
        <w:t xml:space="preserve">, </w:t>
      </w:r>
      <w:r w:rsidR="00B66333" w:rsidRPr="009159AB">
        <w:rPr>
          <w:rFonts w:ascii="Times New Roman" w:hAnsi="Times New Roman" w:cs="Times New Roman"/>
          <w:sz w:val="24"/>
          <w:szCs w:val="24"/>
        </w:rPr>
        <w:t>the analyses including only fundamental needs</w:t>
      </w:r>
      <w:r w:rsidR="000C056C" w:rsidRPr="009159AB">
        <w:rPr>
          <w:rFonts w:ascii="Times New Roman" w:hAnsi="Times New Roman" w:cs="Times New Roman"/>
          <w:sz w:val="24"/>
          <w:szCs w:val="24"/>
        </w:rPr>
        <w:t xml:space="preserve"> showed </w:t>
      </w:r>
      <w:r w:rsidR="00B66333" w:rsidRPr="009159AB">
        <w:rPr>
          <w:rFonts w:ascii="Times New Roman" w:hAnsi="Times New Roman" w:cs="Times New Roman"/>
          <w:sz w:val="24"/>
          <w:szCs w:val="24"/>
        </w:rPr>
        <w:t xml:space="preserve">that moderation was larger at the last time point, when compared </w:t>
      </w:r>
      <w:r w:rsidR="00B66333" w:rsidRPr="009159AB">
        <w:rPr>
          <w:rFonts w:ascii="Times New Roman" w:hAnsi="Times New Roman" w:cs="Times New Roman"/>
          <w:sz w:val="24"/>
          <w:szCs w:val="24"/>
        </w:rPr>
        <w:lastRenderedPageBreak/>
        <w:t xml:space="preserve">to the </w:t>
      </w:r>
      <w:r w:rsidR="00550F1E" w:rsidRPr="009159AB">
        <w:rPr>
          <w:rFonts w:ascii="Times New Roman" w:hAnsi="Times New Roman" w:cs="Times New Roman"/>
          <w:sz w:val="24"/>
          <w:szCs w:val="24"/>
        </w:rPr>
        <w:t xml:space="preserve">first </w:t>
      </w:r>
      <w:r w:rsidR="00B66333" w:rsidRPr="009159AB">
        <w:rPr>
          <w:rFonts w:ascii="Times New Roman" w:hAnsi="Times New Roman" w:cs="Times New Roman"/>
          <w:sz w:val="24"/>
          <w:szCs w:val="24"/>
        </w:rPr>
        <w:t xml:space="preserve">time point. </w:t>
      </w:r>
      <w:r w:rsidR="00550F1E" w:rsidRPr="009159AB">
        <w:rPr>
          <w:rFonts w:ascii="Times New Roman" w:hAnsi="Times New Roman" w:cs="Times New Roman"/>
          <w:sz w:val="24"/>
          <w:szCs w:val="24"/>
        </w:rPr>
        <w:t xml:space="preserve">This </w:t>
      </w:r>
      <w:r w:rsidR="002A3BDD" w:rsidRPr="009159AB">
        <w:rPr>
          <w:rFonts w:ascii="Times New Roman" w:hAnsi="Times New Roman" w:cs="Times New Roman"/>
          <w:sz w:val="24"/>
          <w:szCs w:val="24"/>
        </w:rPr>
        <w:t>result</w:t>
      </w:r>
      <w:r w:rsidR="00550F1E" w:rsidRPr="009159AB">
        <w:rPr>
          <w:rFonts w:ascii="Times New Roman" w:hAnsi="Times New Roman" w:cs="Times New Roman"/>
          <w:sz w:val="24"/>
          <w:szCs w:val="24"/>
        </w:rPr>
        <w:t xml:space="preserve"> is crucial, as</w:t>
      </w:r>
      <w:r w:rsidR="000270D2" w:rsidRPr="009159AB">
        <w:rPr>
          <w:rFonts w:ascii="Times New Roman" w:hAnsi="Times New Roman" w:cs="Times New Roman"/>
          <w:sz w:val="24"/>
          <w:szCs w:val="24"/>
        </w:rPr>
        <w:t xml:space="preserve"> Williams</w:t>
      </w:r>
      <w:r w:rsidR="00550F1E"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00550F1E" w:rsidRPr="009159AB">
        <w:rPr>
          <w:rFonts w:ascii="Times New Roman" w:hAnsi="Times New Roman" w:cs="Times New Roman"/>
          <w:sz w:val="24"/>
          <w:szCs w:val="24"/>
        </w:rPr>
        <w:t xml:space="preserve"> specifically </w:t>
      </w:r>
      <w:r w:rsidR="002A3BDD" w:rsidRPr="009159AB">
        <w:rPr>
          <w:rFonts w:ascii="Times New Roman" w:hAnsi="Times New Roman" w:cs="Times New Roman"/>
          <w:sz w:val="24"/>
          <w:szCs w:val="24"/>
        </w:rPr>
        <w:t>predicted</w:t>
      </w:r>
      <w:r w:rsidR="00550F1E"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this pattern for </w:t>
      </w:r>
      <w:r w:rsidR="00550F1E" w:rsidRPr="009159AB">
        <w:rPr>
          <w:rFonts w:ascii="Times New Roman" w:hAnsi="Times New Roman" w:cs="Times New Roman"/>
          <w:sz w:val="24"/>
          <w:szCs w:val="24"/>
        </w:rPr>
        <w:t>fundamental needs</w:t>
      </w:r>
      <w:r w:rsidR="002A3BDD" w:rsidRPr="009159AB">
        <w:rPr>
          <w:rFonts w:ascii="Times New Roman" w:hAnsi="Times New Roman" w:cs="Times New Roman"/>
          <w:sz w:val="24"/>
          <w:szCs w:val="24"/>
        </w:rPr>
        <w:t xml:space="preserve">. </w:t>
      </w:r>
    </w:p>
    <w:p w14:paraId="238042A3" w14:textId="77777777" w:rsidR="00C10474" w:rsidRPr="009159AB" w:rsidRDefault="0001299C" w:rsidP="00BF0960">
      <w:pPr>
        <w:pStyle w:val="Heading2"/>
      </w:pPr>
      <w:r w:rsidRPr="009159AB">
        <w:t>Williams’s Model of Ostracism: Supported or Not?</w:t>
      </w:r>
    </w:p>
    <w:p w14:paraId="0A892D47" w14:textId="5A07ED5B" w:rsidR="0001299C" w:rsidRPr="009159AB" w:rsidRDefault="006C124A" w:rsidP="00796BF8">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Regarding the test of Williams’</w:t>
      </w:r>
      <w:r w:rsidR="00796BF8" w:rsidRPr="009159AB">
        <w:rPr>
          <w:rFonts w:ascii="Times New Roman" w:hAnsi="Times New Roman" w:cs="Times New Roman"/>
          <w:sz w:val="24"/>
          <w:szCs w:val="24"/>
        </w:rPr>
        <w:t>s</w:t>
      </w:r>
      <w:r w:rsidR="00D62AC2"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model, there are </w:t>
      </w:r>
      <w:r w:rsidR="0039270B" w:rsidRPr="009159AB">
        <w:rPr>
          <w:rFonts w:ascii="Times New Roman" w:hAnsi="Times New Roman" w:cs="Times New Roman"/>
          <w:sz w:val="24"/>
          <w:szCs w:val="24"/>
        </w:rPr>
        <w:t>several</w:t>
      </w:r>
      <w:r w:rsidRPr="009159AB">
        <w:rPr>
          <w:rFonts w:ascii="Times New Roman" w:hAnsi="Times New Roman" w:cs="Times New Roman"/>
          <w:sz w:val="24"/>
          <w:szCs w:val="24"/>
        </w:rPr>
        <w:t xml:space="preserve"> important </w:t>
      </w:r>
      <w:r w:rsidR="0001299C" w:rsidRPr="009159AB">
        <w:rPr>
          <w:rFonts w:ascii="Times New Roman" w:hAnsi="Times New Roman" w:cs="Times New Roman"/>
          <w:sz w:val="24"/>
          <w:szCs w:val="24"/>
        </w:rPr>
        <w:t>observations</w:t>
      </w:r>
      <w:r w:rsidR="00EC7FD0" w:rsidRPr="009159AB">
        <w:rPr>
          <w:rFonts w:ascii="Times New Roman" w:hAnsi="Times New Roman" w:cs="Times New Roman"/>
          <w:sz w:val="24"/>
          <w:szCs w:val="24"/>
        </w:rPr>
        <w:t xml:space="preserve"> and limitations</w:t>
      </w:r>
      <w:r w:rsidRPr="009159AB">
        <w:rPr>
          <w:rFonts w:ascii="Times New Roman" w:hAnsi="Times New Roman" w:cs="Times New Roman"/>
          <w:sz w:val="24"/>
          <w:szCs w:val="24"/>
        </w:rPr>
        <w:t xml:space="preserve">. First, </w:t>
      </w:r>
      <w:r w:rsidR="0001299C" w:rsidRPr="009159AB">
        <w:rPr>
          <w:rFonts w:ascii="Times New Roman" w:hAnsi="Times New Roman" w:cs="Times New Roman"/>
          <w:sz w:val="24"/>
          <w:szCs w:val="24"/>
        </w:rPr>
        <w:t>Williams propose</w:t>
      </w:r>
      <w:r w:rsidR="00931476" w:rsidRPr="009159AB">
        <w:rPr>
          <w:rFonts w:ascii="Times New Roman" w:hAnsi="Times New Roman" w:cs="Times New Roman"/>
          <w:sz w:val="24"/>
          <w:szCs w:val="24"/>
        </w:rPr>
        <w:t>d</w:t>
      </w:r>
      <w:r w:rsidR="0001299C" w:rsidRPr="009159AB">
        <w:rPr>
          <w:rFonts w:ascii="Times New Roman" w:hAnsi="Times New Roman" w:cs="Times New Roman"/>
          <w:sz w:val="24"/>
          <w:szCs w:val="24"/>
        </w:rPr>
        <w:t xml:space="preserve"> fundamental need threat as a result of even a brief episode of ostracism. This was supported by the meta-analysis. </w:t>
      </w:r>
      <w:r w:rsidR="00F547D3">
        <w:rPr>
          <w:rFonts w:ascii="Times New Roman" w:hAnsi="Times New Roman" w:cs="Times New Roman"/>
          <w:sz w:val="24"/>
          <w:szCs w:val="24"/>
        </w:rPr>
        <w:t>Moreover,</w:t>
      </w:r>
      <w:r w:rsidR="0001299C" w:rsidRPr="009159AB">
        <w:rPr>
          <w:rFonts w:ascii="Times New Roman" w:hAnsi="Times New Roman" w:cs="Times New Roman"/>
          <w:sz w:val="24"/>
          <w:szCs w:val="24"/>
        </w:rPr>
        <w:t xml:space="preserve"> moderation is predicted to occur in the reflective stage, when the context and meaning of the ostracism event can be appraised</w:t>
      </w:r>
      <w:r w:rsidR="00F547D3">
        <w:rPr>
          <w:rFonts w:ascii="Times New Roman" w:hAnsi="Times New Roman" w:cs="Times New Roman"/>
          <w:sz w:val="24"/>
          <w:szCs w:val="24"/>
        </w:rPr>
        <w:t>. This</w:t>
      </w:r>
      <w:r w:rsidR="0001299C" w:rsidRPr="009159AB">
        <w:rPr>
          <w:rFonts w:ascii="Times New Roman" w:hAnsi="Times New Roman" w:cs="Times New Roman"/>
          <w:sz w:val="24"/>
          <w:szCs w:val="24"/>
        </w:rPr>
        <w:t xml:space="preserve"> </w:t>
      </w:r>
      <w:r w:rsidR="00F547D3">
        <w:rPr>
          <w:rFonts w:ascii="Times New Roman" w:hAnsi="Times New Roman" w:cs="Times New Roman"/>
          <w:sz w:val="24"/>
          <w:szCs w:val="24"/>
        </w:rPr>
        <w:t>was also</w:t>
      </w:r>
      <w:r w:rsidR="001D26DC"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support</w:t>
      </w:r>
      <w:r w:rsidR="00F547D3">
        <w:rPr>
          <w:rFonts w:ascii="Times New Roman" w:hAnsi="Times New Roman" w:cs="Times New Roman"/>
          <w:sz w:val="24"/>
          <w:szCs w:val="24"/>
        </w:rPr>
        <w:t>ed</w:t>
      </w:r>
      <w:r w:rsidR="0001299C" w:rsidRPr="009159AB">
        <w:rPr>
          <w:rFonts w:ascii="Times New Roman" w:hAnsi="Times New Roman" w:cs="Times New Roman"/>
          <w:sz w:val="24"/>
          <w:szCs w:val="24"/>
        </w:rPr>
        <w:t xml:space="preserve"> </w:t>
      </w:r>
      <w:r w:rsidR="001E56BA">
        <w:rPr>
          <w:rFonts w:ascii="Times New Roman" w:hAnsi="Times New Roman" w:cs="Times New Roman"/>
          <w:sz w:val="24"/>
          <w:szCs w:val="24"/>
        </w:rPr>
        <w:t>in</w:t>
      </w:r>
      <w:r w:rsidR="001E56BA"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the present meta-analysis. The final stage of Williams’</w:t>
      </w:r>
      <w:r w:rsidR="00CA7BA5" w:rsidRPr="009159AB">
        <w:rPr>
          <w:rFonts w:ascii="Times New Roman" w:hAnsi="Times New Roman" w:cs="Times New Roman"/>
          <w:sz w:val="24"/>
          <w:szCs w:val="24"/>
        </w:rPr>
        <w:t>s</w:t>
      </w:r>
      <w:r w:rsidR="0001299C" w:rsidRPr="009159AB">
        <w:rPr>
          <w:rFonts w:ascii="Times New Roman" w:hAnsi="Times New Roman" w:cs="Times New Roman"/>
          <w:sz w:val="24"/>
          <w:szCs w:val="24"/>
        </w:rPr>
        <w:t xml:space="preserve"> model—resignation—is outside the aims of the present meta-analysis, </w:t>
      </w:r>
      <w:r w:rsidR="0003725A" w:rsidRPr="009159AB">
        <w:rPr>
          <w:rFonts w:ascii="Times New Roman" w:hAnsi="Times New Roman" w:cs="Times New Roman"/>
          <w:sz w:val="24"/>
          <w:szCs w:val="24"/>
        </w:rPr>
        <w:t xml:space="preserve">because </w:t>
      </w:r>
      <w:r w:rsidR="0001299C" w:rsidRPr="009159AB">
        <w:rPr>
          <w:rFonts w:ascii="Times New Roman" w:hAnsi="Times New Roman" w:cs="Times New Roman"/>
          <w:sz w:val="24"/>
          <w:szCs w:val="24"/>
        </w:rPr>
        <w:t>it requires long-term exposure to ostracism.</w:t>
      </w:r>
    </w:p>
    <w:p w14:paraId="4B9AA9E6" w14:textId="46BCEAA3" w:rsidR="008464F5" w:rsidRPr="009159AB" w:rsidRDefault="00215833"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The proposition that appears to </w:t>
      </w:r>
      <w:r w:rsidR="00D62AC2" w:rsidRPr="009159AB">
        <w:rPr>
          <w:rFonts w:ascii="Times New Roman" w:hAnsi="Times New Roman" w:cs="Times New Roman"/>
          <w:sz w:val="24"/>
          <w:szCs w:val="24"/>
        </w:rPr>
        <w:t xml:space="preserve">lack </w:t>
      </w:r>
      <w:r w:rsidRPr="009159AB">
        <w:rPr>
          <w:rFonts w:ascii="Times New Roman" w:hAnsi="Times New Roman" w:cs="Times New Roman"/>
          <w:sz w:val="24"/>
          <w:szCs w:val="24"/>
        </w:rPr>
        <w:t xml:space="preserve">support </w:t>
      </w:r>
      <w:r w:rsidR="003B2ACA" w:rsidRPr="009159AB">
        <w:rPr>
          <w:rFonts w:ascii="Times New Roman" w:hAnsi="Times New Roman" w:cs="Times New Roman"/>
          <w:sz w:val="24"/>
          <w:szCs w:val="24"/>
        </w:rPr>
        <w:t>from this meta-analysis</w:t>
      </w:r>
      <w:r w:rsidR="00D62AC2"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that reflexive reactions to ostracism </w:t>
      </w:r>
      <w:r w:rsidR="0003725A" w:rsidRPr="009159AB">
        <w:rPr>
          <w:rFonts w:ascii="Times New Roman" w:hAnsi="Times New Roman" w:cs="Times New Roman"/>
          <w:sz w:val="24"/>
          <w:szCs w:val="24"/>
        </w:rPr>
        <w:t>are more resistant to</w:t>
      </w:r>
      <w:r w:rsidRPr="009159AB">
        <w:rPr>
          <w:rFonts w:ascii="Times New Roman" w:hAnsi="Times New Roman" w:cs="Times New Roman"/>
          <w:sz w:val="24"/>
          <w:szCs w:val="24"/>
        </w:rPr>
        <w:t xml:space="preserve"> moderation than reflective reactions. </w:t>
      </w:r>
      <w:r w:rsidR="00D62AC2" w:rsidRPr="009159AB">
        <w:rPr>
          <w:rFonts w:ascii="Times New Roman" w:hAnsi="Times New Roman" w:cs="Times New Roman"/>
          <w:sz w:val="24"/>
          <w:szCs w:val="24"/>
        </w:rPr>
        <w:t>Across the board, our</w:t>
      </w:r>
      <w:r w:rsidRPr="009159AB">
        <w:rPr>
          <w:rFonts w:ascii="Times New Roman" w:hAnsi="Times New Roman" w:cs="Times New Roman"/>
          <w:sz w:val="24"/>
          <w:szCs w:val="24"/>
        </w:rPr>
        <w:t xml:space="preserve"> results indicate there is</w:t>
      </w:r>
      <w:r w:rsidR="00E56A2E" w:rsidRPr="009159AB">
        <w:rPr>
          <w:rFonts w:ascii="Times New Roman" w:hAnsi="Times New Roman" w:cs="Times New Roman"/>
          <w:sz w:val="24"/>
          <w:szCs w:val="24"/>
        </w:rPr>
        <w:t xml:space="preserve"> more</w:t>
      </w:r>
      <w:r w:rsidRPr="009159AB">
        <w:rPr>
          <w:rFonts w:ascii="Times New Roman" w:hAnsi="Times New Roman" w:cs="Times New Roman"/>
          <w:sz w:val="24"/>
          <w:szCs w:val="24"/>
        </w:rPr>
        <w:t xml:space="preserve"> moderation</w:t>
      </w:r>
      <w:r w:rsidR="001E56BA">
        <w:rPr>
          <w:rFonts w:ascii="Times New Roman" w:hAnsi="Times New Roman" w:cs="Times New Roman"/>
          <w:sz w:val="24"/>
          <w:szCs w:val="24"/>
        </w:rPr>
        <w:t xml:space="preserve"> of ostracism effects</w:t>
      </w:r>
      <w:r w:rsidRPr="009159AB">
        <w:rPr>
          <w:rFonts w:ascii="Times New Roman" w:hAnsi="Times New Roman" w:cs="Times New Roman"/>
          <w:sz w:val="24"/>
          <w:szCs w:val="24"/>
        </w:rPr>
        <w:t xml:space="preserve"> on the first</w:t>
      </w:r>
      <w:r w:rsidR="00E56A2E" w:rsidRPr="009159AB">
        <w:rPr>
          <w:rFonts w:ascii="Times New Roman" w:hAnsi="Times New Roman" w:cs="Times New Roman"/>
          <w:sz w:val="24"/>
          <w:szCs w:val="24"/>
        </w:rPr>
        <w:t xml:space="preserve"> time point than on the </w:t>
      </w:r>
      <w:r w:rsidRPr="009159AB">
        <w:rPr>
          <w:rFonts w:ascii="Times New Roman" w:hAnsi="Times New Roman" w:cs="Times New Roman"/>
          <w:sz w:val="24"/>
          <w:szCs w:val="24"/>
        </w:rPr>
        <w:t>last time point</w:t>
      </w:r>
      <w:r w:rsidR="00E56A2E" w:rsidRPr="009159AB">
        <w:rPr>
          <w:rFonts w:ascii="Times New Roman" w:hAnsi="Times New Roman" w:cs="Times New Roman"/>
          <w:sz w:val="24"/>
          <w:szCs w:val="24"/>
        </w:rPr>
        <w:t>.</w:t>
      </w:r>
      <w:r w:rsidR="00D62AC2" w:rsidRPr="009159AB">
        <w:rPr>
          <w:rFonts w:ascii="Times New Roman" w:hAnsi="Times New Roman" w:cs="Times New Roman"/>
          <w:sz w:val="24"/>
          <w:szCs w:val="24"/>
        </w:rPr>
        <w:t xml:space="preserve"> </w:t>
      </w:r>
      <w:r w:rsidR="008760BF" w:rsidRPr="009159AB">
        <w:rPr>
          <w:rFonts w:ascii="Times New Roman" w:hAnsi="Times New Roman" w:cs="Times New Roman"/>
          <w:sz w:val="24"/>
          <w:szCs w:val="24"/>
        </w:rPr>
        <w:t xml:space="preserve">However, </w:t>
      </w:r>
      <w:r w:rsidR="000B5E3E" w:rsidRPr="009159AB">
        <w:rPr>
          <w:rFonts w:ascii="Times New Roman" w:hAnsi="Times New Roman" w:cs="Times New Roman"/>
          <w:sz w:val="24"/>
          <w:szCs w:val="24"/>
        </w:rPr>
        <w:t xml:space="preserve">there are two </w:t>
      </w:r>
      <w:r w:rsidR="006316A4" w:rsidRPr="009159AB">
        <w:rPr>
          <w:rFonts w:ascii="Times New Roman" w:hAnsi="Times New Roman" w:cs="Times New Roman"/>
          <w:sz w:val="24"/>
          <w:szCs w:val="24"/>
        </w:rPr>
        <w:t xml:space="preserve">limitations to </w:t>
      </w:r>
      <w:r w:rsidR="000B5E3E" w:rsidRPr="009159AB">
        <w:rPr>
          <w:rFonts w:ascii="Times New Roman" w:hAnsi="Times New Roman" w:cs="Times New Roman"/>
          <w:sz w:val="24"/>
          <w:szCs w:val="24"/>
        </w:rPr>
        <w:t xml:space="preserve">this conclusion. Firstly, Williams specifically refers to physiological, online, or immediate retrospective reports to assess reflexive reactions. In many instances in this meta-analysis, the </w:t>
      </w:r>
      <w:r w:rsidR="000B5E3E" w:rsidRPr="00EA4B57">
        <w:rPr>
          <w:rFonts w:ascii="Times New Roman" w:hAnsi="Times New Roman" w:cs="Times New Roman"/>
          <w:iCs/>
          <w:sz w:val="24"/>
          <w:szCs w:val="24"/>
        </w:rPr>
        <w:t>first</w:t>
      </w:r>
      <w:r w:rsidR="000B5E3E" w:rsidRPr="009159AB">
        <w:rPr>
          <w:rFonts w:ascii="Times New Roman" w:hAnsi="Times New Roman" w:cs="Times New Roman"/>
          <w:sz w:val="24"/>
          <w:szCs w:val="24"/>
        </w:rPr>
        <w:t xml:space="preserve"> reaction is not isomorphic with reflexive measures. Anything taken after the game, or assessed by wording indicating present state (rather than the participants’ state during the game), is not assumed to be reflexive, nor predicted to be resistant to moderation. Secondly, </w:t>
      </w:r>
      <w:r w:rsidR="00E04C3D" w:rsidRPr="009159AB">
        <w:rPr>
          <w:rFonts w:ascii="Times New Roman" w:hAnsi="Times New Roman" w:cs="Times New Roman"/>
          <w:sz w:val="24"/>
          <w:szCs w:val="24"/>
        </w:rPr>
        <w:t xml:space="preserve">Williams’s proposition is restricted to fundamental needs only. </w:t>
      </w:r>
      <w:r w:rsidR="00596E2D" w:rsidRPr="009159AB">
        <w:rPr>
          <w:rFonts w:ascii="Times New Roman" w:hAnsi="Times New Roman" w:cs="Times New Roman"/>
          <w:sz w:val="24"/>
          <w:szCs w:val="24"/>
        </w:rPr>
        <w:t>Indeed, our specific a</w:t>
      </w:r>
      <w:r w:rsidR="00D62AC2" w:rsidRPr="009159AB">
        <w:rPr>
          <w:rFonts w:ascii="Times New Roman" w:hAnsi="Times New Roman" w:cs="Times New Roman"/>
          <w:sz w:val="24"/>
          <w:szCs w:val="24"/>
        </w:rPr>
        <w:t xml:space="preserve">nalyses involving only </w:t>
      </w:r>
      <w:r w:rsidR="00E04C3D" w:rsidRPr="009159AB">
        <w:rPr>
          <w:rFonts w:ascii="Times New Roman" w:hAnsi="Times New Roman" w:cs="Times New Roman"/>
          <w:sz w:val="24"/>
          <w:szCs w:val="24"/>
        </w:rPr>
        <w:t>studies that employed measures of</w:t>
      </w:r>
      <w:r w:rsidR="00AA76BE" w:rsidRPr="009159AB">
        <w:rPr>
          <w:rFonts w:ascii="Times New Roman" w:hAnsi="Times New Roman" w:cs="Times New Roman"/>
          <w:sz w:val="24"/>
          <w:szCs w:val="24"/>
        </w:rPr>
        <w:t xml:space="preserve"> </w:t>
      </w:r>
      <w:r w:rsidR="00E04C3D" w:rsidRPr="009159AB">
        <w:rPr>
          <w:rFonts w:ascii="Times New Roman" w:hAnsi="Times New Roman" w:cs="Times New Roman"/>
          <w:sz w:val="24"/>
          <w:szCs w:val="24"/>
        </w:rPr>
        <w:t xml:space="preserve">immediate and delayed </w:t>
      </w:r>
      <w:r w:rsidR="00AA76BE" w:rsidRPr="009159AB">
        <w:rPr>
          <w:rFonts w:ascii="Times New Roman" w:hAnsi="Times New Roman" w:cs="Times New Roman"/>
          <w:sz w:val="24"/>
          <w:szCs w:val="24"/>
        </w:rPr>
        <w:t>fundamental need</w:t>
      </w:r>
      <w:r w:rsidR="00E04C3D" w:rsidRPr="009159AB">
        <w:rPr>
          <w:rFonts w:ascii="Times New Roman" w:hAnsi="Times New Roman" w:cs="Times New Roman"/>
          <w:sz w:val="24"/>
          <w:szCs w:val="24"/>
        </w:rPr>
        <w:t xml:space="preserve"> satisfaction</w:t>
      </w:r>
      <w:r w:rsidR="00E56A2E" w:rsidRPr="009159AB">
        <w:rPr>
          <w:rFonts w:ascii="Times New Roman" w:hAnsi="Times New Roman" w:cs="Times New Roman"/>
          <w:sz w:val="24"/>
          <w:szCs w:val="24"/>
        </w:rPr>
        <w:t xml:space="preserve"> corroborate</w:t>
      </w:r>
      <w:r w:rsidR="00596E2D" w:rsidRPr="009159AB">
        <w:rPr>
          <w:rFonts w:ascii="Times New Roman" w:hAnsi="Times New Roman" w:cs="Times New Roman"/>
          <w:sz w:val="24"/>
          <w:szCs w:val="24"/>
        </w:rPr>
        <w:t>d</w:t>
      </w:r>
      <w:r w:rsidR="00E56A2E" w:rsidRPr="009159AB">
        <w:rPr>
          <w:rFonts w:ascii="Times New Roman" w:hAnsi="Times New Roman" w:cs="Times New Roman"/>
          <w:sz w:val="24"/>
          <w:szCs w:val="24"/>
        </w:rPr>
        <w:t xml:space="preserve"> the model prediction that there is more moderation on the last time point, than on the first time point. </w:t>
      </w:r>
    </w:p>
    <w:p w14:paraId="0774C3BC" w14:textId="74384F68" w:rsidR="00215833" w:rsidRPr="009159AB" w:rsidRDefault="0003725A">
      <w:pPr>
        <w:spacing w:line="480" w:lineRule="auto"/>
        <w:ind w:firstLine="720"/>
        <w:rPr>
          <w:rFonts w:ascii="Times New Roman" w:hAnsi="Times New Roman" w:cs="Times New Roman"/>
          <w:sz w:val="24"/>
          <w:szCs w:val="24"/>
        </w:rPr>
        <w:pPrChange w:id="147" w:author="Chris Hartgerink" w:date="2015-04-15T13:59:00Z">
          <w:pPr>
            <w:spacing w:after="0" w:line="480" w:lineRule="auto"/>
            <w:ind w:firstLine="720"/>
          </w:pPr>
        </w:pPrChange>
      </w:pPr>
      <w:r w:rsidRPr="009159AB">
        <w:rPr>
          <w:rFonts w:ascii="Times New Roman" w:hAnsi="Times New Roman" w:cs="Times New Roman"/>
          <w:sz w:val="24"/>
          <w:szCs w:val="24"/>
        </w:rPr>
        <w:t>Because of</w:t>
      </w:r>
      <w:r w:rsidR="00FD1631" w:rsidRPr="009159AB">
        <w:rPr>
          <w:rFonts w:ascii="Times New Roman" w:hAnsi="Times New Roman" w:cs="Times New Roman"/>
          <w:sz w:val="24"/>
          <w:szCs w:val="24"/>
        </w:rPr>
        <w:t xml:space="preserve"> this quantitative difference in moderation</w:t>
      </w:r>
      <w:r w:rsidR="00B75A4B" w:rsidRPr="009159AB">
        <w:rPr>
          <w:rFonts w:ascii="Times New Roman" w:hAnsi="Times New Roman" w:cs="Times New Roman"/>
          <w:sz w:val="24"/>
          <w:szCs w:val="24"/>
        </w:rPr>
        <w:t xml:space="preserve"> across measures</w:t>
      </w:r>
      <w:r w:rsidR="00FD1631" w:rsidRPr="009159AB">
        <w:rPr>
          <w:rFonts w:ascii="Times New Roman" w:hAnsi="Times New Roman" w:cs="Times New Roman"/>
          <w:sz w:val="24"/>
          <w:szCs w:val="24"/>
        </w:rPr>
        <w:t>, we encourage direct testing of this time difference in moderation</w:t>
      </w:r>
      <w:r w:rsidR="00B75A4B" w:rsidRPr="009159AB">
        <w:rPr>
          <w:rFonts w:ascii="Times New Roman" w:hAnsi="Times New Roman" w:cs="Times New Roman"/>
          <w:sz w:val="24"/>
          <w:szCs w:val="24"/>
        </w:rPr>
        <w:t xml:space="preserve"> </w:t>
      </w:r>
      <w:r w:rsidR="00FD1631" w:rsidRPr="009159AB">
        <w:rPr>
          <w:rFonts w:ascii="Times New Roman" w:hAnsi="Times New Roman" w:cs="Times New Roman"/>
          <w:sz w:val="24"/>
          <w:szCs w:val="24"/>
        </w:rPr>
        <w:t xml:space="preserve">as predicted by Williams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00FD1631" w:rsidRPr="009159AB">
        <w:rPr>
          <w:rFonts w:ascii="Times New Roman" w:hAnsi="Times New Roman" w:cs="Times New Roman"/>
          <w:sz w:val="24"/>
          <w:szCs w:val="24"/>
        </w:rPr>
        <w:t xml:space="preserve">, just as </w:t>
      </w:r>
      <w:r w:rsidR="001E56BA">
        <w:rPr>
          <w:rFonts w:ascii="Times New Roman" w:hAnsi="Times New Roman" w:cs="Times New Roman"/>
          <w:sz w:val="24"/>
          <w:szCs w:val="24"/>
        </w:rPr>
        <w:t xml:space="preserve">the </w:t>
      </w:r>
      <w:r w:rsidR="001E56BA">
        <w:rPr>
          <w:rFonts w:ascii="Times New Roman" w:hAnsi="Times New Roman" w:cs="Times New Roman"/>
          <w:sz w:val="24"/>
          <w:szCs w:val="24"/>
        </w:rPr>
        <w:lastRenderedPageBreak/>
        <w:t xml:space="preserve">study by </w:t>
      </w:r>
      <w:r w:rsidR="00302845">
        <w:rPr>
          <w:rFonts w:ascii="Times New Roman" w:hAnsi="Times New Roman" w:cs="Times New Roman"/>
          <w:sz w:val="24"/>
          <w:szCs w:val="24"/>
        </w:rPr>
        <w:t xml:space="preserve">Bernstein and Claypool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"10.1080/15534510.2012.664326", "ISSN" : "1553-4510", "author" : [ { "dropping-particle" : "", "family" : "Bernstein", "given" : "Michael J", "non-dropping-particle" : "", "parse-names" : false, "suffix" : "" }, { "dropping-particle" : "", "family" : "Claypool", "given" : "Heather M", "non-dropping-particle" : "", "parse-names" : false, "suffix" : "" } ], "container-title" : "Social Influence", "id" : "ITEM-1", "issue" : "2", "issued" : { "date-parts" : [ [ "2012", "4" ] ] }, "page" : "113-130", "title" : "Not all social exclusions are created equal: Emotional distress following social exclusion is moderated by exclusion paradigm", "type" : "article-journal", "volume" : "7" }, "uris" : [ "http://www.mendeley.com/documents/?uuid=1486d6e7-7f6c-4b13-95a3-040fba379973" ] } ], "mendeley" : { "formattedCitation" : "[39]", "plainTextFormattedCitation" : "[39]", "previouslyFormattedCitation" : "[39]"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[39]</w:t>
      </w:r>
      <w:r w:rsidR="00302845">
        <w:rPr>
          <w:rFonts w:ascii="Times New Roman" w:hAnsi="Times New Roman" w:cs="Times New Roman"/>
          <w:sz w:val="24"/>
          <w:szCs w:val="24"/>
        </w:rPr>
        <w:fldChar w:fldCharType="end"/>
      </w:r>
      <w:r w:rsidR="00B641AC" w:rsidRPr="009159AB">
        <w:rPr>
          <w:rFonts w:ascii="Times New Roman" w:hAnsi="Times New Roman" w:cs="Times New Roman"/>
          <w:sz w:val="24"/>
          <w:szCs w:val="24"/>
        </w:rPr>
        <w:t xml:space="preserve"> was a direct, experimental test </w:t>
      </w:r>
      <w:r w:rsidR="00E42799" w:rsidRPr="009159AB">
        <w:rPr>
          <w:rFonts w:ascii="Times New Roman" w:hAnsi="Times New Roman" w:cs="Times New Roman"/>
          <w:sz w:val="24"/>
          <w:szCs w:val="24"/>
        </w:rPr>
        <w:t>of a finding</w:t>
      </w:r>
      <w:r w:rsidR="00B641AC"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by</w:t>
      </w:r>
      <w:r w:rsidR="00B641AC" w:rsidRPr="009159AB">
        <w:rPr>
          <w:rFonts w:ascii="Times New Roman" w:hAnsi="Times New Roman" w:cs="Times New Roman"/>
          <w:sz w:val="24"/>
          <w:szCs w:val="24"/>
        </w:rPr>
        <w:t xml:space="preserve"> </w:t>
      </w:r>
      <w:r w:rsidR="00302845">
        <w:rPr>
          <w:rFonts w:ascii="Times New Roman" w:hAnsi="Times New Roman" w:cs="Times New Roman"/>
          <w:sz w:val="24"/>
          <w:szCs w:val="24"/>
        </w:rPr>
        <w:t xml:space="preserve">Gerber and Wheeler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"formattedCitation" : "[14]", "plainTextFormattedCitation" : "[14]", "previouslyFormattedCitation" : "[14]"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[14]</w:t>
      </w:r>
      <w:r w:rsidR="00302845">
        <w:rPr>
          <w:rFonts w:ascii="Times New Roman" w:hAnsi="Times New Roman" w:cs="Times New Roman"/>
          <w:sz w:val="24"/>
          <w:szCs w:val="24"/>
        </w:rPr>
        <w:fldChar w:fldCharType="end"/>
      </w:r>
      <w:r w:rsidR="00FD1631" w:rsidRPr="009159AB">
        <w:rPr>
          <w:rFonts w:ascii="Times New Roman" w:hAnsi="Times New Roman" w:cs="Times New Roman"/>
          <w:sz w:val="24"/>
          <w:szCs w:val="24"/>
        </w:rPr>
        <w:t>.</w:t>
      </w:r>
      <w:r w:rsidR="00B641AC" w:rsidRPr="009159AB">
        <w:rPr>
          <w:rFonts w:ascii="Times New Roman" w:hAnsi="Times New Roman" w:cs="Times New Roman"/>
          <w:sz w:val="24"/>
          <w:szCs w:val="24"/>
        </w:rPr>
        <w:t xml:space="preserve"> </w:t>
      </w:r>
      <w:r w:rsidR="001E56BA">
        <w:rPr>
          <w:rFonts w:ascii="Times New Roman" w:hAnsi="Times New Roman" w:cs="Times New Roman"/>
          <w:sz w:val="24"/>
          <w:szCs w:val="24"/>
        </w:rPr>
        <w:t>However, the mean size of the interaction effect in out meta-analysis was quite small, raising</w:t>
      </w:r>
      <w:r w:rsidR="008F62CA">
        <w:rPr>
          <w:rFonts w:ascii="Times New Roman" w:hAnsi="Times New Roman" w:cs="Times New Roman"/>
          <w:sz w:val="24"/>
          <w:szCs w:val="24"/>
        </w:rPr>
        <w:t xml:space="preserve"> power</w:t>
      </w:r>
      <w:r w:rsidR="001E56BA">
        <w:rPr>
          <w:rFonts w:ascii="Times New Roman" w:hAnsi="Times New Roman" w:cs="Times New Roman"/>
          <w:sz w:val="24"/>
          <w:szCs w:val="24"/>
        </w:rPr>
        <w:t xml:space="preserve"> issues </w:t>
      </w:r>
      <w:r w:rsidR="008F62CA">
        <w:rPr>
          <w:rFonts w:ascii="Times New Roman" w:hAnsi="Times New Roman" w:cs="Times New Roman"/>
          <w:sz w:val="24"/>
          <w:szCs w:val="24"/>
        </w:rPr>
        <w:t xml:space="preserve">for </w:t>
      </w:r>
      <w:r w:rsidR="001E56BA">
        <w:rPr>
          <w:rFonts w:ascii="Times New Roman" w:hAnsi="Times New Roman" w:cs="Times New Roman"/>
          <w:sz w:val="24"/>
          <w:szCs w:val="24"/>
        </w:rPr>
        <w:t xml:space="preserve">future studies. </w:t>
      </w:r>
      <w:r w:rsidR="00AA76BE" w:rsidRPr="009159AB">
        <w:rPr>
          <w:rFonts w:ascii="Times New Roman" w:hAnsi="Times New Roman" w:cs="Times New Roman"/>
          <w:sz w:val="24"/>
          <w:szCs w:val="24"/>
        </w:rPr>
        <w:t xml:space="preserve">Using our estimated interaction effects to determine sample size under a power of .8, a sample size of </w:t>
      </w:r>
      <w:r w:rsidR="005032F1" w:rsidRPr="009159AB">
        <w:rPr>
          <w:rFonts w:ascii="Times New Roman" w:hAnsi="Times New Roman" w:cs="Times New Roman"/>
          <w:sz w:val="24"/>
          <w:szCs w:val="24"/>
        </w:rPr>
        <w:t>2186</w:t>
      </w:r>
      <w:r w:rsidR="00AA76BE" w:rsidRPr="009159AB">
        <w:rPr>
          <w:rFonts w:ascii="Times New Roman" w:hAnsi="Times New Roman" w:cs="Times New Roman"/>
          <w:sz w:val="24"/>
          <w:szCs w:val="24"/>
        </w:rPr>
        <w:t xml:space="preserve"> would be necessary to have sufficient power on both time points.</w:t>
      </w:r>
      <w:del w:id="148" w:author="Chris Hartgerink" w:date="2015-04-15T13:59:00Z">
        <w:r w:rsidR="004076F4" w:rsidDel="00051BDD">
          <w:rPr>
            <w:rFonts w:ascii="Times New Roman" w:hAnsi="Times New Roman" w:cs="Times New Roman"/>
            <w:sz w:val="24"/>
            <w:szCs w:val="24"/>
            <w:vertAlign w:val="superscript"/>
          </w:rPr>
          <w:delText>8</w:delText>
        </w:r>
      </w:del>
      <w:r w:rsidR="00A93033" w:rsidRPr="009159AB">
        <w:rPr>
          <w:rFonts w:ascii="Times New Roman" w:hAnsi="Times New Roman" w:cs="Times New Roman"/>
          <w:sz w:val="24"/>
          <w:szCs w:val="24"/>
        </w:rPr>
        <w:t xml:space="preserve"> </w:t>
      </w:r>
      <w:ins w:id="149" w:author="Chris Hartgerink" w:date="2015-04-15T13:59:00Z">
        <w:r w:rsidR="00051BDD" w:rsidRPr="007760E4">
          <w:rPr>
            <w:rFonts w:ascii="Times New Roman" w:hAnsi="Times New Roman" w:cs="Times New Roman"/>
            <w:sz w:val="24"/>
            <w:szCs w:val="24"/>
          </w:rPr>
          <w:t>We used G*Power 3.1.7 to calculate this between-subjects interaction effect (</w:t>
        </w:r>
        <w:r w:rsidR="00051BDD" w:rsidRPr="007760E4">
          <w:rPr>
            <w:rFonts w:ascii="Times New Roman" w:hAnsi="Times New Roman" w:cs="Times New Roman"/>
            <w:i/>
            <w:sz w:val="24"/>
            <w:szCs w:val="24"/>
          </w:rPr>
          <w:t>F</w:t>
        </w:r>
        <w:r w:rsidR="00051BDD" w:rsidRPr="007760E4">
          <w:rPr>
            <w:rFonts w:ascii="Times New Roman" w:hAnsi="Times New Roman" w:cs="Times New Roman"/>
            <w:sz w:val="24"/>
            <w:szCs w:val="24"/>
          </w:rPr>
          <w:t xml:space="preserve">-test, fixed effects, .8 power); with </w:t>
        </w:r>
        <w:r w:rsidR="00051BDD" w:rsidRPr="007760E4">
          <w:rPr>
            <w:rFonts w:ascii="Times New Roman" w:hAnsi="Times New Roman" w:cs="Times New Roman"/>
            <w:i/>
            <w:sz w:val="24"/>
            <w:szCs w:val="24"/>
          </w:rPr>
          <w:t xml:space="preserve">k </w:t>
        </w:r>
        <w:r w:rsidR="00051BDD" w:rsidRPr="007760E4">
          <w:rPr>
            <w:rFonts w:ascii="Times New Roman" w:hAnsi="Times New Roman" w:cs="Times New Roman"/>
            <w:sz w:val="24"/>
            <w:szCs w:val="24"/>
          </w:rPr>
          <w:t xml:space="preserve">= 4 and the smaller interaction (last time point; numerator </w:t>
        </w:r>
        <w:r w:rsidR="00051BDD" w:rsidRPr="007760E4">
          <w:rPr>
            <w:rFonts w:ascii="Times New Roman" w:hAnsi="Times New Roman" w:cs="Times New Roman"/>
            <w:i/>
            <w:sz w:val="24"/>
            <w:szCs w:val="24"/>
          </w:rPr>
          <w:t>df</w:t>
        </w:r>
        <w:r w:rsidR="00051BDD" w:rsidRPr="007760E4">
          <w:rPr>
            <w:rFonts w:ascii="Times New Roman" w:hAnsi="Times New Roman" w:cs="Times New Roman"/>
            <w:sz w:val="24"/>
            <w:szCs w:val="24"/>
          </w:rPr>
          <w:t xml:space="preserve"> = </w:t>
        </w:r>
        <w:r w:rsidR="00051BDD" w:rsidRPr="007760E4">
          <w:rPr>
            <w:rFonts w:ascii="Times New Roman" w:hAnsi="Times New Roman" w:cs="Times New Roman"/>
            <w:i/>
            <w:sz w:val="24"/>
            <w:szCs w:val="24"/>
          </w:rPr>
          <w:t xml:space="preserve">k – </w:t>
        </w:r>
        <w:r w:rsidR="00051BDD" w:rsidRPr="007760E4">
          <w:rPr>
            <w:rFonts w:ascii="Times New Roman" w:hAnsi="Times New Roman" w:cs="Times New Roman"/>
            <w:sz w:val="24"/>
            <w:szCs w:val="24"/>
          </w:rPr>
          <w:t>1). The effect size Δ</w:t>
        </w:r>
        <w:r w:rsidR="00051BDD" w:rsidRPr="007760E4">
          <w:rPr>
            <w:rFonts w:ascii="Times New Roman" w:hAnsi="Times New Roman" w:cs="Times New Roman"/>
            <w:i/>
            <w:sz w:val="24"/>
            <w:szCs w:val="24"/>
          </w:rPr>
          <w:t>d</w:t>
        </w:r>
        <w:r w:rsidR="00051BDD" w:rsidRPr="007760E4">
          <w:rPr>
            <w:rFonts w:ascii="Times New Roman" w:hAnsi="Times New Roman" w:cs="Times New Roman"/>
            <w:sz w:val="24"/>
            <w:szCs w:val="24"/>
          </w:rPr>
          <w:t xml:space="preserve"> was transformed in to </w:t>
        </w:r>
        <w:r w:rsidR="00051BDD" w:rsidRPr="007760E4">
          <w:rPr>
            <w:rFonts w:ascii="Times New Roman" w:hAnsi="Times New Roman" w:cs="Times New Roman"/>
            <w:i/>
            <w:sz w:val="24"/>
            <w:szCs w:val="24"/>
          </w:rPr>
          <w:t xml:space="preserve">f </w:t>
        </w:r>
        <w:r w:rsidR="00051BDD" w:rsidRPr="007760E4">
          <w:rPr>
            <w:rFonts w:ascii="Times New Roman" w:hAnsi="Times New Roman" w:cs="Times New Roman"/>
            <w:sz w:val="24"/>
            <w:szCs w:val="24"/>
          </w:rPr>
          <w:t>by means of √[</w:t>
        </w:r>
        <w:r w:rsidR="00051BDD" w:rsidRPr="007760E4">
          <w:rPr>
            <w:rFonts w:ascii="Times New Roman" w:hAnsi="Times New Roman" w:cs="Times New Roman"/>
            <w:i/>
            <w:sz w:val="24"/>
            <w:szCs w:val="24"/>
          </w:rPr>
          <w:t>d</w:t>
        </w:r>
        <w:r w:rsidR="00051BDD" w:rsidRPr="007760E4">
          <w:rPr>
            <w:rFonts w:ascii="Times New Roman" w:hAnsi="Times New Roman" w:cs="Times New Roman"/>
            <w:i/>
            <w:sz w:val="24"/>
            <w:szCs w:val="24"/>
            <w:vertAlign w:val="superscript"/>
          </w:rPr>
          <w:t>2</w:t>
        </w:r>
        <w:r w:rsidR="00051BDD" w:rsidRPr="007760E4">
          <w:rPr>
            <w:rFonts w:ascii="Times New Roman" w:hAnsi="Times New Roman" w:cs="Times New Roman"/>
            <w:sz w:val="24"/>
            <w:szCs w:val="24"/>
          </w:rPr>
          <w:t>/(2</w:t>
        </w:r>
        <w:r w:rsidR="00051BDD" w:rsidRPr="007760E4">
          <w:rPr>
            <w:rFonts w:ascii="Times New Roman" w:hAnsi="Times New Roman" w:cs="Times New Roman"/>
            <w:i/>
            <w:sz w:val="24"/>
            <w:szCs w:val="24"/>
          </w:rPr>
          <w:t>k</w:t>
        </w:r>
        <w:r w:rsidR="00051BDD" w:rsidRPr="007760E4">
          <w:rPr>
            <w:rFonts w:ascii="Times New Roman" w:hAnsi="Times New Roman" w:cs="Times New Roman"/>
            <w:sz w:val="24"/>
            <w:szCs w:val="24"/>
          </w:rPr>
          <w:t xml:space="preserve">)], resulting in </w:t>
        </w:r>
        <w:r w:rsidR="00051BDD" w:rsidRPr="007760E4">
          <w:rPr>
            <w:rFonts w:ascii="Times New Roman" w:hAnsi="Times New Roman" w:cs="Times New Roman"/>
            <w:i/>
            <w:sz w:val="24"/>
            <w:szCs w:val="24"/>
          </w:rPr>
          <w:t xml:space="preserve">f </w:t>
        </w:r>
        <w:r w:rsidR="00051BDD" w:rsidRPr="007760E4">
          <w:rPr>
            <w:rFonts w:ascii="Times New Roman" w:hAnsi="Times New Roman" w:cs="Times New Roman"/>
            <w:sz w:val="24"/>
            <w:szCs w:val="24"/>
          </w:rPr>
          <w:t>= .0707.</w:t>
        </w:r>
        <w:r w:rsidR="00051BDD">
          <w:rPr>
            <w:rFonts w:ascii="Times New Roman" w:hAnsi="Times New Roman" w:cs="Times New Roman"/>
            <w:sz w:val="24"/>
            <w:szCs w:val="24"/>
          </w:rPr>
          <w:t xml:space="preserve"> </w:t>
        </w:r>
      </w:ins>
      <w:r w:rsidR="00AA76BE" w:rsidRPr="009159AB">
        <w:rPr>
          <w:rFonts w:ascii="Times New Roman" w:hAnsi="Times New Roman" w:cs="Times New Roman"/>
          <w:sz w:val="24"/>
          <w:szCs w:val="24"/>
        </w:rPr>
        <w:t xml:space="preserve">Note that the mean sample size in full factorial designs in our meta-analysis is 110, showing that the </w:t>
      </w:r>
      <w:r w:rsidR="009A6E9A" w:rsidRPr="009159AB">
        <w:rPr>
          <w:rFonts w:ascii="Times New Roman" w:hAnsi="Times New Roman" w:cs="Times New Roman"/>
          <w:sz w:val="24"/>
          <w:szCs w:val="24"/>
        </w:rPr>
        <w:t xml:space="preserve">mean </w:t>
      </w:r>
      <w:r w:rsidR="00AA76BE" w:rsidRPr="009159AB">
        <w:rPr>
          <w:rFonts w:ascii="Times New Roman" w:hAnsi="Times New Roman" w:cs="Times New Roman"/>
          <w:sz w:val="24"/>
          <w:szCs w:val="24"/>
        </w:rPr>
        <w:t>power in these studies is .</w:t>
      </w:r>
      <w:r w:rsidR="005032F1" w:rsidRPr="009159AB">
        <w:rPr>
          <w:rFonts w:ascii="Times New Roman" w:hAnsi="Times New Roman" w:cs="Times New Roman"/>
          <w:sz w:val="24"/>
          <w:szCs w:val="24"/>
        </w:rPr>
        <w:t>08</w:t>
      </w:r>
      <w:r w:rsidR="00AA76BE" w:rsidRPr="009159AB">
        <w:rPr>
          <w:rFonts w:ascii="Times New Roman" w:hAnsi="Times New Roman" w:cs="Times New Roman"/>
          <w:sz w:val="24"/>
          <w:szCs w:val="24"/>
        </w:rPr>
        <w:t xml:space="preserve"> to detect an </w:t>
      </w:r>
      <w:r w:rsidR="00AA76BE" w:rsidRPr="009159AB">
        <w:rPr>
          <w:rFonts w:ascii="Times New Roman" w:hAnsi="Times New Roman" w:cs="Times New Roman"/>
          <w:i/>
          <w:sz w:val="24"/>
          <w:szCs w:val="24"/>
        </w:rPr>
        <w:t>interaction</w:t>
      </w:r>
      <w:r w:rsidR="00AA76BE" w:rsidRPr="009159AB">
        <w:rPr>
          <w:rFonts w:ascii="Times New Roman" w:hAnsi="Times New Roman" w:cs="Times New Roman"/>
          <w:sz w:val="24"/>
          <w:szCs w:val="24"/>
        </w:rPr>
        <w:t xml:space="preserve"> at the last time point</w:t>
      </w:r>
      <w:r w:rsidR="00E42799" w:rsidRPr="009159AB">
        <w:rPr>
          <w:rFonts w:ascii="Times New Roman" w:hAnsi="Times New Roman" w:cs="Times New Roman"/>
          <w:sz w:val="24"/>
          <w:szCs w:val="24"/>
        </w:rPr>
        <w:t xml:space="preserve"> (</w:t>
      </w:r>
      <w:r w:rsidR="00716726" w:rsidRPr="009159AB">
        <w:rPr>
          <w:rFonts w:ascii="Times New Roman" w:hAnsi="Times New Roman" w:cs="Times New Roman"/>
          <w:sz w:val="24"/>
          <w:szCs w:val="24"/>
        </w:rPr>
        <w:t>notably,</w:t>
      </w:r>
      <w:r w:rsidR="001314E9"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 xml:space="preserve">power for the </w:t>
      </w:r>
      <w:r w:rsidR="007F1E1E" w:rsidRPr="009159AB">
        <w:rPr>
          <w:rFonts w:ascii="Times New Roman" w:hAnsi="Times New Roman" w:cs="Times New Roman"/>
          <w:sz w:val="24"/>
          <w:szCs w:val="24"/>
        </w:rPr>
        <w:t xml:space="preserve">standard </w:t>
      </w:r>
      <w:r w:rsidR="00E42799" w:rsidRPr="009159AB">
        <w:rPr>
          <w:rFonts w:ascii="Times New Roman" w:hAnsi="Times New Roman" w:cs="Times New Roman"/>
          <w:sz w:val="24"/>
          <w:szCs w:val="24"/>
        </w:rPr>
        <w:t>ostracism effect is highly sufficient in the included studies, due to the large effect)</w:t>
      </w:r>
      <w:r w:rsidR="00AA76BE" w:rsidRPr="009159AB">
        <w:rPr>
          <w:rFonts w:ascii="Times New Roman" w:hAnsi="Times New Roman" w:cs="Times New Roman"/>
          <w:sz w:val="24"/>
          <w:szCs w:val="24"/>
        </w:rPr>
        <w:t xml:space="preserve">. </w:t>
      </w:r>
      <w:r w:rsidR="00EA4B57">
        <w:rPr>
          <w:rFonts w:ascii="Times New Roman" w:hAnsi="Times New Roman" w:cs="Times New Roman"/>
          <w:sz w:val="24"/>
          <w:szCs w:val="24"/>
        </w:rPr>
        <w:t xml:space="preserve">A large Mechanical Turk study is feasible and could provide the sample needed. </w:t>
      </w:r>
      <w:r w:rsidR="004E79A9">
        <w:rPr>
          <w:rFonts w:ascii="Times New Roman" w:hAnsi="Times New Roman" w:cs="Times New Roman"/>
          <w:sz w:val="24"/>
          <w:szCs w:val="24"/>
        </w:rPr>
        <w:t>Additional ways of increasing power</w:t>
      </w:r>
      <w:r w:rsidR="004E79A9" w:rsidRPr="009159AB" w:rsidDel="004E79A9">
        <w:rPr>
          <w:rFonts w:ascii="Times New Roman" w:hAnsi="Times New Roman" w:cs="Times New Roman"/>
          <w:sz w:val="24"/>
          <w:szCs w:val="24"/>
        </w:rPr>
        <w:t xml:space="preserve"> </w:t>
      </w:r>
      <w:r w:rsidR="004E79A9">
        <w:rPr>
          <w:rFonts w:ascii="Times New Roman" w:hAnsi="Times New Roman" w:cs="Times New Roman"/>
          <w:sz w:val="24"/>
          <w:szCs w:val="24"/>
        </w:rPr>
        <w:t>are by reducing error on the measurements by using validated psychometric scales.</w:t>
      </w:r>
      <w:r w:rsidR="00EA4B57">
        <w:rPr>
          <w:rFonts w:ascii="Times New Roman" w:hAnsi="Times New Roman" w:cs="Times New Roman"/>
          <w:sz w:val="24"/>
          <w:szCs w:val="24"/>
        </w:rPr>
        <w:t xml:space="preserve"> </w:t>
      </w:r>
    </w:p>
    <w:p w14:paraId="6709A7DA" w14:textId="7BF6194B" w:rsidR="00BF0960" w:rsidRDefault="0058181B" w:rsidP="00BF0960">
      <w:pPr>
        <w:pStyle w:val="Heading3"/>
      </w:pPr>
      <w:r w:rsidRPr="009159AB">
        <w:t xml:space="preserve">Changes to the need-threat model of ostracism </w:t>
      </w:r>
    </w:p>
    <w:p w14:paraId="2585BB58" w14:textId="0ECC6CE6" w:rsidR="0058181B" w:rsidRPr="009159AB" w:rsidRDefault="0058181B" w:rsidP="0058181B">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As a result of our findings, we suggest that the temporal need-threat model of ostracism should be modified. </w:t>
      </w:r>
      <w:r w:rsidR="00172E4E" w:rsidRPr="009159AB">
        <w:rPr>
          <w:rFonts w:ascii="Times New Roman" w:hAnsi="Times New Roman" w:cs="Times New Roman"/>
          <w:sz w:val="24"/>
          <w:szCs w:val="24"/>
        </w:rPr>
        <w:t xml:space="preserve">Firstly, it should be recognized that there is potential for moderation in </w:t>
      </w:r>
      <w:r w:rsidR="001C09F4">
        <w:rPr>
          <w:rFonts w:ascii="Times New Roman" w:hAnsi="Times New Roman" w:cs="Times New Roman"/>
          <w:sz w:val="24"/>
          <w:szCs w:val="24"/>
        </w:rPr>
        <w:t xml:space="preserve">the reflexive stage, where </w:t>
      </w:r>
      <w:r w:rsidR="00172E4E" w:rsidRPr="009159AB">
        <w:rPr>
          <w:rFonts w:ascii="Times New Roman" w:hAnsi="Times New Roman" w:cs="Times New Roman"/>
          <w:sz w:val="24"/>
          <w:szCs w:val="24"/>
        </w:rPr>
        <w:t xml:space="preserve">immediate measures of impact </w:t>
      </w:r>
      <w:r w:rsidR="00D07A0A" w:rsidRPr="009159AB">
        <w:rPr>
          <w:rFonts w:ascii="Times New Roman" w:hAnsi="Times New Roman" w:cs="Times New Roman"/>
          <w:sz w:val="24"/>
          <w:szCs w:val="24"/>
        </w:rPr>
        <w:t xml:space="preserve">tap into participants’ reactions </w:t>
      </w:r>
      <w:r w:rsidR="00172E4E" w:rsidRPr="009159AB">
        <w:rPr>
          <w:rFonts w:ascii="Times New Roman" w:hAnsi="Times New Roman" w:cs="Times New Roman"/>
          <w:sz w:val="24"/>
          <w:szCs w:val="24"/>
        </w:rPr>
        <w:t xml:space="preserve">during the game. If factors can reduce physical pain and distress, like for instance </w:t>
      </w:r>
      <w:r w:rsidR="00FD2A5E" w:rsidRPr="009159AB">
        <w:rPr>
          <w:rFonts w:ascii="Times New Roman" w:hAnsi="Times New Roman" w:cs="Times New Roman"/>
          <w:iCs/>
          <w:sz w:val="24"/>
          <w:szCs w:val="24"/>
        </w:rPr>
        <w:t xml:space="preserve">acetaminophen </w:t>
      </w:r>
      <w:r w:rsidR="00302845">
        <w:rPr>
          <w:rFonts w:ascii="Times New Roman" w:hAnsi="Times New Roman" w:cs="Times New Roman"/>
          <w:iCs/>
          <w:sz w:val="24"/>
          <w:szCs w:val="24"/>
        </w:rPr>
        <w:fldChar w:fldCharType="begin" w:fldLock="1"/>
      </w:r>
      <w:r w:rsidR="00FE11C4">
        <w:rPr>
          <w:rFonts w:ascii="Times New Roman" w:hAnsi="Times New Roman" w:cs="Times New Roman"/>
          <w:iCs/>
          <w:sz w:val="24"/>
          <w:szCs w:val="24"/>
        </w:rPr>
        <w:instrText>ADDIN CSL_CITATION { "citationItems" : [ { "id" : "ITEM-1", "itemData" : { "DOI" : "10.1177/0956797610374741", "ISSN" : "1467-9280", "PMID" : "20548058", "abstract" : "Pain, whether caused by physical injury or social rejection, is an inevitable part of life. These two types of pain-physical and social-may rely on some of the same behavioral and neural mechanisms that register pain-related affect. To the extent that these pain processes overlap, acetaminophen, a physical pain suppressant that acts through central (rather than peripheral) neural mechanisms, may also reduce behavioral and neural responses to social rejection. In two experiments, participants took acetaminophen or placebo daily for 3 weeks. Doses of acetaminophen reduced reports of social pain on a daily basis (Experiment 1). We used functional magnetic resonance imaging to measure participants' brain activity (Experiment 2), and found that acetaminophen reduced neural responses to social rejection in brain regions previously associated with distress caused by social pain and the affective component of physical pain (dorsal anterior cingulate cortex, anterior insula). Thus, acetaminophen reduces behavioral and neural responses associated with the pain of social rejection, demonstrating substantial overlap between social and physical pain.", "author" : [ { "dropping-particle" : "", "family" : "DeWall", "given" : "C Nathan", "non-dropping-particle" : "", "parse-names" : false, "suffix" : "" }, { "dropping-particle" : "", "family" : "MacDonald", "given" : "Geoff", "non-dropping-particle" : "", "parse-names" : false, "suffix" : "" }, { "dropping-particle" : "", "family" : "Webster", "given" : "Gregory D", "non-dropping-particle" : "", "parse-names" : false, "suffix" : "" }, { "dropping-particle" : "", "family" : "Masten", "given" : "Carrie L", "non-dropping-particle" : "", "parse-names" : false, "suffix" : "" }, { "dropping-particle" : "", "family" : "Baumeister", "given" : "Roy F", "non-dropping-particle" : "", "parse-names" : false, "suffix" : "" }, { "dropping-particle" : "", "family" : "Powell", "given" : "Caitlin", "non-dropping-particle" : "", "parse-names" : false, "suffix" : "" }, { "dropping-particle" : "", "family" : "Combs", "given" : "David", "non-dropping-particle" : "", "parse-names" : false, "suffix" : "" }, { "dropping-particle" : "", "family" : "Schurtz", "given" : "David R", "non-dropping-particle" : "", "parse-names" : false, "suffix" : "" }, { "dropping-particle" : "", "family" : "Stillman", "given" : "Tyler F", "non-dropping-particle" : "", "parse-names" : false, "suffix" : "" }, { "dropping-particle" : "", "family" : "Tice", "given" : "Dianne M", "non-dropping-particle" : "", "parse-names" : false, "suffix" : "" }, { "dropping-particle" : "", "family" : "Eisenberger", "given" : "Naomi I", "non-dropping-particle" : "", "parse-names" : false, "suffix" : "" } ], "container-title" : "Psychological science", "id" : "ITEM-1", "issue" : "7", "issued" : { "date-parts" : [ [ "2010" ] ] }, "page" : "931-937", "title" : "Acetaminophen reduces social pain: behavioral and neural evidence.", "type" : "article-journal", "volume" : "21" }, "uris" : [ "http://www.mendeley.com/documents/?uuid=c49b5990-4505-4205-b8cc-8b3f83634b76" ] } ], "mendeley" : { "formattedCitation" : "[40]", "plainTextFormattedCitation" : "[40]", "previouslyFormattedCitation" : "[40]" }, "properties" : { "noteIndex" : 0 }, "schema" : "https://github.com/citation-style-language/schema/raw/master/csl-citation.json" }</w:instrText>
      </w:r>
      <w:r w:rsidR="00302845">
        <w:rPr>
          <w:rFonts w:ascii="Times New Roman" w:hAnsi="Times New Roman" w:cs="Times New Roman"/>
          <w:iCs/>
          <w:sz w:val="24"/>
          <w:szCs w:val="24"/>
        </w:rPr>
        <w:fldChar w:fldCharType="separate"/>
      </w:r>
      <w:r w:rsidR="00302845" w:rsidRPr="00302845">
        <w:rPr>
          <w:rFonts w:ascii="Times New Roman" w:hAnsi="Times New Roman" w:cs="Times New Roman"/>
          <w:iCs/>
          <w:noProof/>
          <w:sz w:val="24"/>
          <w:szCs w:val="24"/>
        </w:rPr>
        <w:t>[40]</w:t>
      </w:r>
      <w:r w:rsidR="00302845">
        <w:rPr>
          <w:rFonts w:ascii="Times New Roman" w:hAnsi="Times New Roman" w:cs="Times New Roman"/>
          <w:iCs/>
          <w:sz w:val="24"/>
          <w:szCs w:val="24"/>
        </w:rPr>
        <w:fldChar w:fldCharType="end"/>
      </w:r>
      <w:del w:id="150" w:author="Chris Hartgerink" w:date="2015-04-15T13:59:00Z">
        <w:r w:rsidR="004076F4" w:rsidDel="00051BDD">
          <w:rPr>
            <w:rFonts w:ascii="Times New Roman" w:hAnsi="Times New Roman" w:cs="Times New Roman"/>
            <w:iCs/>
            <w:sz w:val="24"/>
            <w:szCs w:val="24"/>
            <w:vertAlign w:val="superscript"/>
          </w:rPr>
          <w:delText>9</w:delText>
        </w:r>
      </w:del>
      <w:r w:rsidR="00A93033" w:rsidRPr="009159AB">
        <w:rPr>
          <w:rFonts w:ascii="Times New Roman" w:hAnsi="Times New Roman" w:cs="Times New Roman"/>
          <w:i/>
          <w:iCs/>
          <w:sz w:val="24"/>
          <w:szCs w:val="24"/>
        </w:rPr>
        <w:t xml:space="preserve"> </w:t>
      </w:r>
      <w:ins w:id="151" w:author="Chris Hartgerink" w:date="2015-04-15T13:59:00Z">
        <w:r w:rsidR="00051BDD">
          <w:rPr>
            <w:rFonts w:ascii="Times New Roman" w:hAnsi="Times New Roman" w:cs="Times New Roman"/>
            <w:iCs/>
            <w:sz w:val="24"/>
            <w:szCs w:val="24"/>
          </w:rPr>
          <w:t xml:space="preserve">([40] </w:t>
        </w:r>
      </w:ins>
      <w:ins w:id="152" w:author="Chris Hartgerink" w:date="2015-04-15T14:00:00Z">
        <w:r w:rsidR="00051BDD">
          <w:rPr>
            <w:rFonts w:ascii="Times New Roman" w:hAnsi="Times New Roman" w:cs="Times New Roman"/>
            <w:iCs/>
            <w:sz w:val="24"/>
            <w:szCs w:val="24"/>
          </w:rPr>
          <w:t xml:space="preserve">was </w:t>
        </w:r>
        <w:r w:rsidR="00051BDD" w:rsidRPr="007760E4">
          <w:rPr>
            <w:rFonts w:ascii="Times New Roman" w:hAnsi="Times New Roman" w:cs="Times New Roman"/>
            <w:sz w:val="24"/>
            <w:szCs w:val="24"/>
          </w:rPr>
          <w:t>not included in the meta-analysis, because we were not able to retrieve all information</w:t>
        </w:r>
        <w:r w:rsidR="00051BDD">
          <w:rPr>
            <w:rFonts w:ascii="Times New Roman" w:hAnsi="Times New Roman" w:cs="Times New Roman"/>
            <w:iCs/>
            <w:sz w:val="24"/>
            <w:szCs w:val="24"/>
          </w:rPr>
          <w:t xml:space="preserve">) </w:t>
        </w:r>
      </w:ins>
      <w:r w:rsidR="00172E4E" w:rsidRPr="009159AB">
        <w:rPr>
          <w:rFonts w:ascii="Times New Roman" w:hAnsi="Times New Roman" w:cs="Times New Roman"/>
          <w:sz w:val="24"/>
          <w:szCs w:val="24"/>
        </w:rPr>
        <w:t xml:space="preserve">or transcranial </w:t>
      </w:r>
      <w:r w:rsidR="00A83011" w:rsidRPr="009159AB">
        <w:rPr>
          <w:rFonts w:ascii="Times New Roman" w:hAnsi="Times New Roman" w:cs="Times New Roman"/>
          <w:sz w:val="24"/>
          <w:szCs w:val="24"/>
        </w:rPr>
        <w:t>magnetic stimulation</w:t>
      </w:r>
      <w:r w:rsidR="00A44B3E" w:rsidRPr="009159AB">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"10.1177/0956797612450894", "ISBN" : "1467-9280 (Electronic)\\r0956-7976 (Linking)", "ISSN" : "1467-9280", "PMID" : "23132013", "abstract" : "Social exclusion hurts, literally. Indeed, various forms of social exclusion trigger a pain response (Eisenberger, Lieber- man, &amp; Williams, 2003). According to pain-overlap theories (Eisenberger et al., 2003; MacDonald &amp; Leary, 2005), experi- ences of social and physical threat are processed similarly. Because belonging is critical for survival and reproduction (Baumeister &amp; Leary, 1995), a system that uses similar signals for social and physical threats may have been evolutionarily advantageous. Supporting these theories, several studies have shown that social exclusion activates brain regions that process and regu- late the unpleasantness of physical pain\u2014including the dorsal anterior cingulate cortex (dACC) and the right ventrolateral prefrontal cortex (rVLPFC; Eisenberger et al., 2003). Whereas the dACC relates to the affective component of pain (Rain- ville, Duncan, Price, Carrier, &amp; Bushnell, 1997), the rVLPFC is associated with the regulation of pain (Wager, Davidson, Hughes, Lindquist, &amp; Ochsner, 2008). Accordingly, neuroim- aging studies suggest that the rVLPFC inhibits pain resulting from social exclusion (Eisenberger et al., 2003; Kross, Egner, Ochsner, Hirsch, &amp; Downey, 2007; Onoda et al., 2010). Yet whether a causal relationship exists between rVLPFC activity and feelings of social pain has until now been unknown. The experiment reported here provides the first proof of this causal relationship by showing that stimulating the rVLPFC reduces the pain of social exclusion. Specifically, we tested whether noninvasive brain polarization through transcranial direct cur- rent stimulation (tDCS) over rVLPFC, compared with sham stimulation over the same area, reduced pain following social exclusion.", "author" : [ { "dropping-particle" : "", "family" : "Riva", "given" : "Paolo", "non-dropping-particle" : "", "parse-names" : false, "suffix" : "" }, { "dropping-particle" : "", "family" : "Romero Lauro", "given" : "Leonor J", "non-dropping-particle" : "", "parse-names" : false, "suffix" : "" }, { "dropping-particle" : "", "family" : "Dewall", "given" : "C Nathan", "non-dropping-particle" : "", "parse-names" : false, "suffix" : "" }, { "dropping-particle" : "", "family" : "Bushman", "given" : "Brad J", "non-dropping-particle" : "", "parse-names" : false, "suffix" : "" } ], "container-title" : "Psychological science", "id" : "ITEM-1", "issued" : { "date-parts" : [ [ "2012" ] ] }, "page" : "1473-5", "title" : "Buffer the pain away: stimulating the right ventrolateral prefrontal cortex reduces pain following social exclusion.", "type" : "article-journal", "volume" : "23" }, "uris" : [ "http://www.mendeley.com/documents/?uuid=e26e5d6b-779a-4cdf-a084-0dd769497651" ] } ], "mendeley" : { "formattedCitation" : "[41]", "plainTextFormattedCitation" : "[41]", "previouslyFormattedCitation" : "[41]"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[41]</w:t>
      </w:r>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xml:space="preserve">, or </w:t>
      </w:r>
      <w:r w:rsidR="00A83011" w:rsidRPr="009159AB">
        <w:rPr>
          <w:rFonts w:ascii="Times New Roman" w:hAnsi="Times New Roman" w:cs="Times New Roman"/>
          <w:sz w:val="24"/>
          <w:szCs w:val="24"/>
        </w:rPr>
        <w:t xml:space="preserve">if </w:t>
      </w:r>
      <w:r w:rsidR="00172E4E" w:rsidRPr="009159AB">
        <w:rPr>
          <w:rFonts w:ascii="Times New Roman" w:hAnsi="Times New Roman" w:cs="Times New Roman"/>
          <w:sz w:val="24"/>
          <w:szCs w:val="24"/>
        </w:rPr>
        <w:t xml:space="preserve">certain populations are less likely to feel pain (e.g., those higher in </w:t>
      </w:r>
      <w:r w:rsidR="00EC1948">
        <w:rPr>
          <w:rFonts w:ascii="Times New Roman" w:hAnsi="Times New Roman" w:cs="Times New Roman"/>
          <w:sz w:val="24"/>
          <w:szCs w:val="24"/>
        </w:rPr>
        <w:t>schizotypal personality disorder</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"10.1016/j.jrp.2010.03.001", "ISSN" : "00926566", "author" : [ { "dropping-particle" : "", "family" : "Wirth", "given" : "James H", "non-dropping-particle" : "", "parse-names" : false, "suffix" : "" }, { "dropping-particle" : "", "family" : "Lynam", "given" : "Donald R", "non-dropping-particle" : "", "parse-names" : false, "suffix" : "" }, { "dropping-particle" : "", "family" : "Williams", "given" : "Kipling D", "non-dropping-particle" : "", "parse-names" : false, "suffix" : "" } ], "container-title" : "Journal of Research in Personality", "id" : "ITEM-1", "issue" : "3", "issued" : { "date-parts" : [ [ "2010" ] ] }, "page" : "397-401", "title" : "When social pain is not automatic: Personality disorder traits buffer ostracism\u2019s immediate negative impact", "type" : "article-journal", "volume" : "44" }, "uris" : [ "http://www.mendeley.com/documents/?uuid=75252496-3e9e-462e-9ba6-886c822d1357" ] }, { "id" : "ITEM-2", "itemData" : { "DOI" : "10.1016/0022-3956(94)90023-X", "ISSN" : "00223956", "abstract" : "Aberrations of pain experience occur frequently in psychiatric disorders and hence pathological alterations in the basic mechanisms underlying pain experience can be expected. Nevertheless, pain perception, as one of the most important basic mechanisms of pain experience, has rarely been assessed experimentally in psychiatric disorders. The authors review the relevant experimental studies on pain perception in patients with anxiety disorders, schizophrenia, depression, eating disorders and personality disorders and suggest lines for future research. Finally, they point out that the experimental study of pain perception is useful not only in understanding aberrant pain experiences in psychiatric disorders but also in elucidating pathophysiological mechanisms because pain perception is controlled by neurochemical and neurohormonal functions known to be affected by psychiatric disease processes.", "author" : [ { "dropping-particle" : "", "family" : "Lautenbacher", "given" : "Stefan", "non-dropping-particle" : "", "parse-names" : false, "suffix" : "" }, { "dropping-particle" : "", "family" : "Krieg", "given" : "J\u00fcrgen-Christian", "non-dropping-particle" : "", "parse-names" : false, "suffix" : "" } ], "container-title" : "Journal of Psychiatric Research", "id" : "ITEM-2", "issued" : { "date-parts" : [ [ "1994" ] ] }, "page" : "109-122", "title" : "Pain perception in psychiatric disorders: A review of the literature", "type" : "article", "volume" : "28" }, "uris" : [ "http://www.mendeley.com/documents/?uuid=14c97c6b-cda5-417d-b2fc-31f7cd107b50" ] } ], "mendeley" : { "formattedCitation" : "[42,43]", "plainTextFormattedCitation" : "[42,43]", "previouslyFormattedCitation" : "[42,43]"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[42,43]</w:t>
      </w:r>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then we would also expect moderation of immediate measures of distress. Secondly,</w:t>
      </w:r>
      <w:r w:rsidR="001E56BA">
        <w:rPr>
          <w:rFonts w:ascii="Times New Roman" w:hAnsi="Times New Roman" w:cs="Times New Roman"/>
          <w:sz w:val="24"/>
          <w:szCs w:val="24"/>
        </w:rPr>
        <w:t xml:space="preserve"> our results may suggest important issues related to the timing of measuring ostracism effects</w:t>
      </w:r>
      <w:r w:rsidR="008D15E5">
        <w:rPr>
          <w:rFonts w:ascii="Times New Roman" w:hAnsi="Times New Roman" w:cs="Times New Roman"/>
          <w:sz w:val="24"/>
          <w:szCs w:val="24"/>
        </w:rPr>
        <w:t xml:space="preserve"> by way of the ordinal differences</w:t>
      </w:r>
      <w:r w:rsidR="001E56BA">
        <w:rPr>
          <w:rFonts w:ascii="Times New Roman" w:hAnsi="Times New Roman" w:cs="Times New Roman"/>
          <w:sz w:val="24"/>
          <w:szCs w:val="24"/>
        </w:rPr>
        <w:t>. Specifically,</w:t>
      </w:r>
      <w:r w:rsidR="00172E4E" w:rsidRPr="009159AB">
        <w:rPr>
          <w:rFonts w:ascii="Times New Roman" w:hAnsi="Times New Roman" w:cs="Times New Roman"/>
          <w:sz w:val="24"/>
          <w:szCs w:val="24"/>
        </w:rPr>
        <w:t xml:space="preserve"> </w:t>
      </w:r>
      <w:r w:rsidR="001E56BA" w:rsidRPr="000F18EC">
        <w:rPr>
          <w:rFonts w:ascii="Times New Roman" w:hAnsi="Times New Roman" w:cs="Times New Roman"/>
          <w:sz w:val="24"/>
          <w:szCs w:val="24"/>
        </w:rPr>
        <w:t xml:space="preserve">time passed </w:t>
      </w:r>
      <w:r w:rsidR="002D6D23" w:rsidRPr="000F18EC">
        <w:rPr>
          <w:rFonts w:ascii="Times New Roman" w:hAnsi="Times New Roman" w:cs="Times New Roman"/>
          <w:sz w:val="24"/>
          <w:szCs w:val="24"/>
        </w:rPr>
        <w:t xml:space="preserve">after the ostracism episode occurred </w:t>
      </w:r>
      <w:r w:rsidR="002D6D23" w:rsidRPr="009159AB">
        <w:rPr>
          <w:rFonts w:ascii="Times New Roman" w:hAnsi="Times New Roman" w:cs="Times New Roman"/>
          <w:sz w:val="24"/>
          <w:szCs w:val="24"/>
        </w:rPr>
        <w:t xml:space="preserve">is likely to </w:t>
      </w:r>
      <w:r w:rsidR="008D15E5">
        <w:rPr>
          <w:rFonts w:ascii="Times New Roman" w:hAnsi="Times New Roman" w:cs="Times New Roman"/>
          <w:sz w:val="24"/>
          <w:szCs w:val="24"/>
        </w:rPr>
        <w:t>affect</w:t>
      </w:r>
      <w:r w:rsidR="00172E4E" w:rsidRPr="009159AB">
        <w:rPr>
          <w:rFonts w:ascii="Times New Roman" w:hAnsi="Times New Roman" w:cs="Times New Roman"/>
          <w:sz w:val="24"/>
          <w:szCs w:val="24"/>
        </w:rPr>
        <w:t xml:space="preserve"> </w:t>
      </w:r>
      <w:r w:rsidR="008D15E5">
        <w:rPr>
          <w:rFonts w:ascii="Times New Roman" w:hAnsi="Times New Roman" w:cs="Times New Roman"/>
          <w:sz w:val="24"/>
          <w:szCs w:val="24"/>
        </w:rPr>
        <w:t xml:space="preserve">the extent </w:t>
      </w:r>
      <w:r w:rsidR="001E56BA">
        <w:rPr>
          <w:rFonts w:ascii="Times New Roman" w:hAnsi="Times New Roman" w:cs="Times New Roman"/>
          <w:sz w:val="24"/>
          <w:szCs w:val="24"/>
        </w:rPr>
        <w:t>immediate distress measures will</w:t>
      </w:r>
      <w:r w:rsidR="001E56BA" w:rsidRPr="009159AB">
        <w:rPr>
          <w:rFonts w:ascii="Times New Roman" w:hAnsi="Times New Roman" w:cs="Times New Roman"/>
          <w:sz w:val="24"/>
          <w:szCs w:val="24"/>
        </w:rPr>
        <w:t xml:space="preserve"> </w:t>
      </w:r>
      <w:r w:rsidR="001E56BA">
        <w:rPr>
          <w:rFonts w:ascii="Times New Roman" w:hAnsi="Times New Roman" w:cs="Times New Roman"/>
          <w:sz w:val="24"/>
          <w:szCs w:val="24"/>
        </w:rPr>
        <w:t>be subject to</w:t>
      </w:r>
      <w:r w:rsidR="001E56BA" w:rsidRPr="009159AB">
        <w:rPr>
          <w:rFonts w:ascii="Times New Roman" w:hAnsi="Times New Roman" w:cs="Times New Roman"/>
          <w:sz w:val="24"/>
          <w:szCs w:val="24"/>
        </w:rPr>
        <w:t xml:space="preserve"> </w:t>
      </w:r>
      <w:r w:rsidR="00172E4E" w:rsidRPr="009159AB">
        <w:rPr>
          <w:rFonts w:ascii="Times New Roman" w:hAnsi="Times New Roman" w:cs="Times New Roman"/>
          <w:sz w:val="24"/>
          <w:szCs w:val="24"/>
        </w:rPr>
        <w:t xml:space="preserve">moderation. For example, if </w:t>
      </w:r>
      <w:r w:rsidR="00172E4E" w:rsidRPr="009159AB">
        <w:rPr>
          <w:rFonts w:ascii="Times New Roman" w:hAnsi="Times New Roman" w:cs="Times New Roman"/>
          <w:sz w:val="24"/>
          <w:szCs w:val="24"/>
        </w:rPr>
        <w:lastRenderedPageBreak/>
        <w:t>researchers wait long enough</w:t>
      </w:r>
      <w:r w:rsidR="00573692" w:rsidRPr="009159AB">
        <w:rPr>
          <w:rFonts w:ascii="Times New Roman" w:hAnsi="Times New Roman" w:cs="Times New Roman"/>
          <w:sz w:val="24"/>
          <w:szCs w:val="24"/>
        </w:rPr>
        <w:t xml:space="preserve"> before administering the </w:t>
      </w:r>
      <w:r w:rsidR="008D15E5">
        <w:rPr>
          <w:rFonts w:ascii="Times New Roman" w:hAnsi="Times New Roman" w:cs="Times New Roman"/>
          <w:sz w:val="24"/>
          <w:szCs w:val="24"/>
        </w:rPr>
        <w:t>immediate</w:t>
      </w:r>
      <w:r w:rsidR="008D15E5" w:rsidRPr="009159AB">
        <w:rPr>
          <w:rFonts w:ascii="Times New Roman" w:hAnsi="Times New Roman" w:cs="Times New Roman"/>
          <w:sz w:val="24"/>
          <w:szCs w:val="24"/>
        </w:rPr>
        <w:t xml:space="preserve"> </w:t>
      </w:r>
      <w:r w:rsidR="00573692" w:rsidRPr="009159AB">
        <w:rPr>
          <w:rFonts w:ascii="Times New Roman" w:hAnsi="Times New Roman" w:cs="Times New Roman"/>
          <w:sz w:val="24"/>
          <w:szCs w:val="24"/>
        </w:rPr>
        <w:t>need satisfaction measures</w:t>
      </w:r>
      <w:r w:rsidR="001E56BA">
        <w:rPr>
          <w:rFonts w:ascii="Times New Roman" w:hAnsi="Times New Roman" w:cs="Times New Roman"/>
          <w:sz w:val="24"/>
          <w:szCs w:val="24"/>
        </w:rPr>
        <w:t xml:space="preserve"> (e.g.</w:t>
      </w:r>
      <w:r w:rsidR="000063D2">
        <w:rPr>
          <w:rFonts w:ascii="Times New Roman" w:hAnsi="Times New Roman" w:cs="Times New Roman"/>
          <w:sz w:val="24"/>
          <w:szCs w:val="24"/>
        </w:rPr>
        <w:t>,</w:t>
      </w:r>
      <w:r w:rsidR="001E56BA">
        <w:rPr>
          <w:rFonts w:ascii="Times New Roman" w:hAnsi="Times New Roman" w:cs="Times New Roman"/>
          <w:sz w:val="24"/>
          <w:szCs w:val="24"/>
        </w:rPr>
        <w:t xml:space="preserve"> “</w:t>
      </w:r>
      <w:r w:rsidR="008D15E5">
        <w:rPr>
          <w:rFonts w:ascii="Times New Roman" w:hAnsi="Times New Roman" w:cs="Times New Roman"/>
          <w:sz w:val="24"/>
          <w:szCs w:val="24"/>
        </w:rPr>
        <w:t>playing the game made me feel insecure</w:t>
      </w:r>
      <w:r w:rsidR="001E56BA">
        <w:rPr>
          <w:rFonts w:ascii="Times New Roman" w:hAnsi="Times New Roman" w:cs="Times New Roman"/>
          <w:sz w:val="24"/>
          <w:szCs w:val="24"/>
        </w:rPr>
        <w:t>”)</w:t>
      </w:r>
      <w:r w:rsidR="00172E4E" w:rsidRPr="009159AB">
        <w:rPr>
          <w:rFonts w:ascii="Times New Roman" w:hAnsi="Times New Roman" w:cs="Times New Roman"/>
          <w:sz w:val="24"/>
          <w:szCs w:val="24"/>
        </w:rPr>
        <w:t xml:space="preserve">, it </w:t>
      </w:r>
      <w:r w:rsidR="00DD0674" w:rsidRPr="009159AB">
        <w:rPr>
          <w:rFonts w:ascii="Times New Roman" w:hAnsi="Times New Roman" w:cs="Times New Roman"/>
          <w:sz w:val="24"/>
          <w:szCs w:val="24"/>
        </w:rPr>
        <w:t>becomes more</w:t>
      </w:r>
      <w:r w:rsidR="00172E4E" w:rsidRPr="009159AB">
        <w:rPr>
          <w:rFonts w:ascii="Times New Roman" w:hAnsi="Times New Roman" w:cs="Times New Roman"/>
          <w:sz w:val="24"/>
          <w:szCs w:val="24"/>
        </w:rPr>
        <w:t xml:space="preserve"> likely that </w:t>
      </w:r>
      <w:r w:rsidR="00172E4E" w:rsidRPr="00E76827">
        <w:rPr>
          <w:rFonts w:ascii="Times New Roman" w:hAnsi="Times New Roman" w:cs="Times New Roman"/>
          <w:sz w:val="24"/>
          <w:szCs w:val="24"/>
        </w:rPr>
        <w:t>all</w:t>
      </w:r>
      <w:r w:rsidR="00172E4E" w:rsidRPr="009159AB">
        <w:rPr>
          <w:rFonts w:ascii="Times New Roman" w:hAnsi="Times New Roman" w:cs="Times New Roman"/>
          <w:sz w:val="24"/>
          <w:szCs w:val="24"/>
        </w:rPr>
        <w:t xml:space="preserve"> participants will have recovered from the negative impact of ostracism, </w:t>
      </w:r>
      <w:r w:rsidR="00DD0674" w:rsidRPr="009159AB">
        <w:rPr>
          <w:rFonts w:ascii="Times New Roman" w:hAnsi="Times New Roman" w:cs="Times New Roman"/>
          <w:sz w:val="24"/>
          <w:szCs w:val="24"/>
        </w:rPr>
        <w:t>thus resulting in a homogeneous (and highly satisfied) between-group result</w:t>
      </w:r>
      <w:r w:rsidR="00A93033">
        <w:rPr>
          <w:rFonts w:ascii="Times New Roman" w:hAnsi="Times New Roman" w:cs="Times New Roman"/>
          <w:sz w:val="24"/>
          <w:szCs w:val="24"/>
        </w:rPr>
        <w:t xml:space="preserve">. </w:t>
      </w:r>
      <w:r w:rsidR="00172E4E" w:rsidRPr="009159AB">
        <w:rPr>
          <w:rFonts w:ascii="Times New Roman" w:hAnsi="Times New Roman" w:cs="Times New Roman"/>
          <w:sz w:val="24"/>
          <w:szCs w:val="24"/>
        </w:rPr>
        <w:t>Thus, differences in recovery from ostracism based upon social-situational factors and/or personality differences, if any, occur somewhere between initial pain and final recovery. It is difficult to predict exactly when that time period is. Zadro et al</w:t>
      </w:r>
      <w:r w:rsidR="00F03DF3" w:rsidRPr="009159AB">
        <w:rPr>
          <w:rFonts w:ascii="Times New Roman" w:hAnsi="Times New Roman" w:cs="Times New Roman"/>
          <w:sz w:val="24"/>
          <w:szCs w:val="24"/>
        </w:rPr>
        <w:t>.</w:t>
      </w:r>
      <w:r w:rsidR="00172E4E" w:rsidRPr="009159AB">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"10.1016/j.jesp.2005.10.007", "ISSN" : "00221031", "abstract" : "Previous research has demonstrated that ostracism (to be excluded and ignored) leads to detrimental effects on four human needs (belonging, control, self-esteem, and meaningful existence; Williams, 2001). These detrimental effects, however, may be more pronounced, or more prolonged, in particular individuals (see Williams &amp; Zadro, 2001). In the present study, we examined the persistence of the detrimental effects of ostracism in high and low socially anxious participants. The results show that being ostracized affected both groups at the immediate test, and that the high socially anxious participants recovered their primary needs more slowly. The results also show that being ostracized affects personality/attractiveness ratings of sources of ostracism, and increases the likelihood of interpreting ambiguous situations in a threatening manner. Overall, the study illustrates that a comprehensive understanding of ostracism, and the effects of moderating factors such as social anxiety, requires assessing the effects across time rather than only focusing on immediate reactions.", "author" : [ { "dropping-particle" : "", "family" : "Zadro", "given" : "Lisa", "non-dropping-particle" : "", "parse-names" : false, "suffix" : "" }, { "dropping-particle" : "", "family" : "Boland", "given" : "Catherine", "non-dropping-particle" : "", "parse-names" : false, "suffix" : "" }, { "dropping-particle" : "", "family" : "Richardson", "given" : "Rick", "non-dropping-particle" : "", "parse-names" : false, "suffix" : "" } ], "container-title" : "Journal of Experimental Social Psychology", "id" : "ITEM-1", "issue" : "5", "issued" : { "date-parts" : [ [ "2006", "9" ] ] }, "page" : "692-697", "title" : "How long does it last? The persistence of the effects of ostracism in the socially anxious", "type" : "article-journal", "volume" : "42" }, "uris" : [ "http://www.mendeley.com/documents/?uuid=686d7ab4-992f-4827-a4f9-70544bade656" ] } ], "mendeley" : { "formattedCitation" : "[44]", "plainTextFormattedCitation" : "[44]", "previouslyFormattedCitation" : "[44]"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[44]</w:t>
      </w:r>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xml:space="preserve"> report delayed recovery by those high in social anxiety 45-minutes later. Other studies show full recovery within 5-10 minutes. Future research needs to examine the time course more carefully, to determine if and when moderation occurs in delayed measures.</w:t>
      </w:r>
    </w:p>
    <w:p w14:paraId="1670F3B7" w14:textId="77777777" w:rsidR="00C10474" w:rsidRPr="009159AB" w:rsidRDefault="00731737" w:rsidP="00BF0960">
      <w:pPr>
        <w:pStyle w:val="Heading2"/>
      </w:pPr>
      <w:r w:rsidRPr="009159AB">
        <w:t>Limitations</w:t>
      </w:r>
    </w:p>
    <w:p w14:paraId="6374E7A7" w14:textId="620ECAAB" w:rsidR="00E74254" w:rsidRDefault="00731737" w:rsidP="00174330">
      <w:pPr>
        <w:keepNext/>
        <w:tabs>
          <w:tab w:val="left" w:pos="2506"/>
        </w:tabs>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Within the current meta-analysis there are several limitations. </w:t>
      </w:r>
      <w:r w:rsidR="00E74254">
        <w:rPr>
          <w:rFonts w:ascii="Times New Roman" w:hAnsi="Times New Roman" w:cs="Times New Roman"/>
          <w:sz w:val="24"/>
          <w:szCs w:val="24"/>
        </w:rPr>
        <w:t>One potential limitation is that our testing of differences between first and last measure was indirect. We compared confidence intervals to evaluate whether the effects were different. A direct test would provide more conclusive evidence on whether or not the effect</w:t>
      </w:r>
      <w:r w:rsidR="00764DE9">
        <w:rPr>
          <w:rFonts w:ascii="Times New Roman" w:hAnsi="Times New Roman" w:cs="Times New Roman"/>
          <w:sz w:val="24"/>
          <w:szCs w:val="24"/>
        </w:rPr>
        <w:t>s</w:t>
      </w:r>
      <w:r w:rsidR="00E74254">
        <w:rPr>
          <w:rFonts w:ascii="Times New Roman" w:hAnsi="Times New Roman" w:cs="Times New Roman"/>
          <w:sz w:val="24"/>
          <w:szCs w:val="24"/>
        </w:rPr>
        <w:t xml:space="preserve"> </w:t>
      </w:r>
      <w:r w:rsidR="00764DE9">
        <w:rPr>
          <w:rFonts w:ascii="Times New Roman" w:hAnsi="Times New Roman" w:cs="Times New Roman"/>
          <w:sz w:val="24"/>
          <w:szCs w:val="24"/>
        </w:rPr>
        <w:t>are</w:t>
      </w:r>
      <w:r w:rsidR="00E74254">
        <w:rPr>
          <w:rFonts w:ascii="Times New Roman" w:hAnsi="Times New Roman" w:cs="Times New Roman"/>
          <w:sz w:val="24"/>
          <w:szCs w:val="24"/>
        </w:rPr>
        <w:t xml:space="preserve"> indeed equal or different across the first and last measurements. Note, however, that a direct test requires correlations between the measurements for every study, every condition, and every type of different variable. This information was not given in the vast majority of the papers and we anticipated that a direct request for such information would suffer from the problem of low response rates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"10.1037/0003-066X.61.7.726", "ISSN" : "0003-066X", "PMID" : "17032082", "author" : [ { "dropping-particle" : "", "family" : "Wicherts", "given" : "Jelte M", "non-dropping-particle" : "", "parse-names" : false, "suffix" : "" }, { "dropping-particle" : "", "family" : "Borsboom", "given" : "Denny", "non-dropping-particle" : "", "parse-names" : false, "suffix" : "" }, { "dropping-particle" : "", "family" : "Kats", "given" : "Judith", "non-dropping-particle" : "", "parse-names" : false, "suffix" : "" }, { "dropping-particle" : "", "family" : "Molenaar", "given" : "Dylan", "non-dropping-particle" : "", "parse-names" : false, "suffix" : "" } ], "container-title" : "The American psychologist", "id" : "ITEM-1", "issue" : "7", "issued" : { "date-parts" : [ [ "2006", "10" ] ] }, "page" : "726-8", "title" : "The poor availability of psychological research data for reanalysis.", "type" : "article-journal", "volume" : "61" }, "uris" : [ "http://www.mendeley.com/documents/?uuid=dea414e4-6198-4bad-9021-4ece13b4869f" ] } ], "mendeley" : { "formattedCitation" : "[45]", "plainTextFormattedCitation" : "[45]", "previouslyFormattedCitation" : "[45]"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[45]</w:t>
      </w:r>
      <w:r w:rsidR="00FE11C4">
        <w:rPr>
          <w:rFonts w:ascii="Times New Roman" w:hAnsi="Times New Roman" w:cs="Times New Roman"/>
          <w:sz w:val="24"/>
          <w:szCs w:val="24"/>
        </w:rPr>
        <w:fldChar w:fldCharType="end"/>
      </w:r>
      <w:r w:rsidR="00764DE9">
        <w:rPr>
          <w:rFonts w:ascii="Times New Roman" w:hAnsi="Times New Roman" w:cs="Times New Roman"/>
          <w:sz w:val="24"/>
          <w:szCs w:val="24"/>
        </w:rPr>
        <w:t xml:space="preserve"> which would in turn lower the sample size of the meta-analysis and thus the ability to effectively test our hypotheses. </w:t>
      </w:r>
    </w:p>
    <w:p w14:paraId="6F1B81DA" w14:textId="52AB54EF" w:rsidR="00E76D2C" w:rsidRPr="009159AB" w:rsidRDefault="00764DE9" w:rsidP="00174330">
      <w:pPr>
        <w:keepNext/>
        <w:tabs>
          <w:tab w:val="left" w:pos="2506"/>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potential limitation is </w:t>
      </w:r>
      <w:r w:rsidR="00174330">
        <w:rPr>
          <w:rFonts w:ascii="Times New Roman" w:hAnsi="Times New Roman" w:cs="Times New Roman"/>
          <w:sz w:val="24"/>
          <w:szCs w:val="24"/>
        </w:rPr>
        <w:t xml:space="preserve">that the </w:t>
      </w:r>
      <w:r w:rsidR="00EB215D" w:rsidRPr="009159AB">
        <w:rPr>
          <w:rFonts w:ascii="Times New Roman" w:hAnsi="Times New Roman" w:cs="Times New Roman"/>
          <w:sz w:val="24"/>
          <w:szCs w:val="24"/>
        </w:rPr>
        <w:t xml:space="preserve">random (non-systematic) </w:t>
      </w:r>
      <w:r w:rsidR="00731737" w:rsidRPr="009159AB">
        <w:rPr>
          <w:rFonts w:ascii="Times New Roman" w:hAnsi="Times New Roman" w:cs="Times New Roman"/>
          <w:sz w:val="24"/>
          <w:szCs w:val="24"/>
        </w:rPr>
        <w:t xml:space="preserve">heterogeneity in the effect sizes poses a problem for the power of finding moderator effects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"[25]", "plainTextFormattedCitation" : "[25]", "previouslyFormattedCitation" : "[25]"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[25]</w:t>
      </w:r>
      <w:r w:rsidR="00FE11C4">
        <w:rPr>
          <w:rFonts w:ascii="Times New Roman" w:hAnsi="Times New Roman" w:cs="Times New Roman"/>
          <w:sz w:val="24"/>
          <w:szCs w:val="24"/>
        </w:rPr>
        <w:fldChar w:fldCharType="end"/>
      </w:r>
      <w:r w:rsidR="00731737" w:rsidRPr="009159AB">
        <w:rPr>
          <w:rFonts w:ascii="Times New Roman" w:hAnsi="Times New Roman" w:cs="Times New Roman"/>
          <w:sz w:val="24"/>
          <w:szCs w:val="24"/>
        </w:rPr>
        <w:t>. This could pose the problem that several of the non-effects found are actually there, but not detected</w:t>
      </w:r>
      <w:r w:rsidR="00831180" w:rsidRPr="009159AB">
        <w:rPr>
          <w:rFonts w:ascii="Times New Roman" w:hAnsi="Times New Roman" w:cs="Times New Roman"/>
          <w:sz w:val="24"/>
          <w:szCs w:val="24"/>
        </w:rPr>
        <w:t xml:space="preserve"> (Type II errors). However, </w:t>
      </w:r>
      <w:r w:rsidR="00352363">
        <w:rPr>
          <w:rFonts w:ascii="Times New Roman" w:hAnsi="Times New Roman" w:cs="Times New Roman"/>
          <w:sz w:val="24"/>
          <w:szCs w:val="24"/>
        </w:rPr>
        <w:t>our</w:t>
      </w:r>
      <w:r w:rsidR="00352363"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subset </w:t>
      </w:r>
      <w:r w:rsidR="00352363">
        <w:rPr>
          <w:rFonts w:ascii="Times New Roman" w:hAnsi="Times New Roman" w:cs="Times New Roman"/>
          <w:sz w:val="24"/>
          <w:szCs w:val="24"/>
        </w:rPr>
        <w:t xml:space="preserve">analysis </w:t>
      </w:r>
      <w:r w:rsidR="00731737" w:rsidRPr="009159AB">
        <w:rPr>
          <w:rFonts w:ascii="Times New Roman" w:hAnsi="Times New Roman" w:cs="Times New Roman"/>
          <w:sz w:val="24"/>
          <w:szCs w:val="24"/>
        </w:rPr>
        <w:t xml:space="preserve">of </w:t>
      </w:r>
      <w:r w:rsidR="00831180" w:rsidRPr="009159AB">
        <w:rPr>
          <w:rFonts w:ascii="Times New Roman" w:hAnsi="Times New Roman" w:cs="Times New Roman"/>
          <w:sz w:val="24"/>
          <w:szCs w:val="24"/>
        </w:rPr>
        <w:t xml:space="preserve">typical Cyberball </w:t>
      </w:r>
      <w:r w:rsidR="00731737" w:rsidRPr="009159AB">
        <w:rPr>
          <w:rFonts w:ascii="Times New Roman" w:hAnsi="Times New Roman" w:cs="Times New Roman"/>
          <w:sz w:val="24"/>
          <w:szCs w:val="24"/>
        </w:rPr>
        <w:t xml:space="preserve">studies </w:t>
      </w:r>
      <w:r w:rsidR="00352363">
        <w:rPr>
          <w:rFonts w:ascii="Times New Roman" w:hAnsi="Times New Roman" w:cs="Times New Roman"/>
          <w:sz w:val="24"/>
          <w:szCs w:val="24"/>
        </w:rPr>
        <w:t xml:space="preserve">– 3 players games involving 30 ball tosses, lasting less than five minutes, with immediate fundamental need satisfaction as </w:t>
      </w:r>
      <w:r w:rsidR="00352363">
        <w:rPr>
          <w:rFonts w:ascii="Times New Roman" w:hAnsi="Times New Roman" w:cs="Times New Roman"/>
          <w:sz w:val="24"/>
          <w:szCs w:val="24"/>
        </w:rPr>
        <w:lastRenderedPageBreak/>
        <w:t xml:space="preserve">dependent variable - </w:t>
      </w:r>
      <w:r w:rsidR="00731737" w:rsidRPr="009159AB">
        <w:rPr>
          <w:rFonts w:ascii="Times New Roman" w:hAnsi="Times New Roman" w:cs="Times New Roman"/>
          <w:sz w:val="24"/>
          <w:szCs w:val="24"/>
        </w:rPr>
        <w:t xml:space="preserve">still showed </w:t>
      </w:r>
      <w:r w:rsidR="00293B58" w:rsidRPr="009159AB">
        <w:rPr>
          <w:rFonts w:ascii="Times New Roman" w:hAnsi="Times New Roman" w:cs="Times New Roman"/>
          <w:sz w:val="24"/>
          <w:szCs w:val="24"/>
        </w:rPr>
        <w:t xml:space="preserve">substantial </w:t>
      </w:r>
      <w:r w:rsidR="00731737" w:rsidRPr="009159AB">
        <w:rPr>
          <w:rFonts w:ascii="Times New Roman" w:hAnsi="Times New Roman" w:cs="Times New Roman"/>
          <w:sz w:val="24"/>
          <w:szCs w:val="24"/>
        </w:rPr>
        <w:t xml:space="preserve">variability in the effect sizes: </w:t>
      </w:r>
      <w:r w:rsidR="00731737" w:rsidRPr="009159AB">
        <w:rPr>
          <w:rFonts w:ascii="Times New Roman" w:hAnsi="Times New Roman" w:cs="Times New Roman"/>
          <w:i/>
          <w:sz w:val="24"/>
          <w:szCs w:val="24"/>
        </w:rPr>
        <w:t>I</w:t>
      </w:r>
      <w:r w:rsidR="00731737" w:rsidRPr="009159AB">
        <w:rPr>
          <w:rFonts w:ascii="Times New Roman" w:hAnsi="Times New Roman" w:cs="Times New Roman"/>
          <w:i/>
          <w:sz w:val="24"/>
          <w:szCs w:val="24"/>
          <w:vertAlign w:val="superscript"/>
        </w:rPr>
        <w:t>2</w:t>
      </w:r>
      <w:r w:rsidR="00731737" w:rsidRPr="009159AB">
        <w:rPr>
          <w:rFonts w:ascii="Times New Roman" w:hAnsi="Times New Roman" w:cs="Times New Roman"/>
          <w:sz w:val="24"/>
          <w:szCs w:val="24"/>
        </w:rPr>
        <w:t xml:space="preserve"> = </w:t>
      </w:r>
      <w:r w:rsidR="007F1D33"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This indicates that the effects are </w:t>
      </w:r>
      <w:r w:rsidR="00EB215D" w:rsidRPr="009159AB">
        <w:rPr>
          <w:rFonts w:ascii="Times New Roman" w:hAnsi="Times New Roman" w:cs="Times New Roman"/>
          <w:sz w:val="24"/>
          <w:szCs w:val="24"/>
        </w:rPr>
        <w:t xml:space="preserve">quite </w:t>
      </w:r>
      <w:r w:rsidR="002776B3">
        <w:rPr>
          <w:rFonts w:ascii="Times New Roman" w:hAnsi="Times New Roman" w:cs="Times New Roman"/>
          <w:sz w:val="24"/>
          <w:szCs w:val="24"/>
        </w:rPr>
        <w:t>variable to begin with</w:t>
      </w:r>
      <w:r w:rsidR="00731737" w:rsidRPr="009159AB">
        <w:rPr>
          <w:rFonts w:ascii="Times New Roman" w:hAnsi="Times New Roman" w:cs="Times New Roman"/>
          <w:sz w:val="24"/>
          <w:szCs w:val="24"/>
        </w:rPr>
        <w:t xml:space="preserve"> and makes it unlikely that the </w:t>
      </w:r>
      <w:r w:rsidR="00352363">
        <w:rPr>
          <w:rFonts w:ascii="Times New Roman" w:hAnsi="Times New Roman" w:cs="Times New Roman"/>
          <w:sz w:val="24"/>
          <w:szCs w:val="24"/>
        </w:rPr>
        <w:t xml:space="preserve">overall </w:t>
      </w:r>
      <w:r w:rsidR="00731737" w:rsidRPr="009159AB">
        <w:rPr>
          <w:rFonts w:ascii="Times New Roman" w:hAnsi="Times New Roman" w:cs="Times New Roman"/>
          <w:sz w:val="24"/>
          <w:szCs w:val="24"/>
        </w:rPr>
        <w:t>effects are misrepresented.</w:t>
      </w:r>
    </w:p>
    <w:p w14:paraId="0D51839B" w14:textId="19FB61A5" w:rsidR="00032BBA" w:rsidRDefault="00174330">
      <w:pPr>
        <w:tabs>
          <w:tab w:val="left" w:pos="709"/>
        </w:tabs>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Also,</w:t>
      </w:r>
      <w:r w:rsidR="00352363">
        <w:rPr>
          <w:rFonts w:ascii="Times New Roman" w:hAnsi="Times New Roman" w:cs="Times New Roman"/>
          <w:sz w:val="24"/>
          <w:szCs w:val="24"/>
        </w:rPr>
        <w:t xml:space="preserve"> we did not observe that our estimation of time predicted the ostracism effect on the last measure. </w:t>
      </w:r>
      <w:r w:rsidR="00393E43">
        <w:rPr>
          <w:rFonts w:ascii="Times New Roman" w:hAnsi="Times New Roman" w:cs="Times New Roman"/>
          <w:sz w:val="24"/>
          <w:szCs w:val="24"/>
        </w:rPr>
        <w:t xml:space="preserve">This null-effect may be a reality but could also be caused by the fact that </w:t>
      </w:r>
      <w:r w:rsidR="004C2069" w:rsidRPr="009159AB">
        <w:rPr>
          <w:rFonts w:ascii="Times New Roman" w:hAnsi="Times New Roman" w:cs="Times New Roman"/>
          <w:sz w:val="24"/>
          <w:szCs w:val="24"/>
        </w:rPr>
        <w:t xml:space="preserve">the </w:t>
      </w:r>
      <w:r w:rsidR="00617BA6" w:rsidRPr="009159AB">
        <w:rPr>
          <w:rFonts w:ascii="Times New Roman" w:hAnsi="Times New Roman" w:cs="Times New Roman"/>
          <w:sz w:val="24"/>
          <w:szCs w:val="24"/>
        </w:rPr>
        <w:t xml:space="preserve">(random) </w:t>
      </w:r>
      <w:r w:rsidR="004C2069" w:rsidRPr="009159AB">
        <w:rPr>
          <w:rFonts w:ascii="Times New Roman" w:hAnsi="Times New Roman" w:cs="Times New Roman"/>
          <w:sz w:val="24"/>
          <w:szCs w:val="24"/>
        </w:rPr>
        <w:t xml:space="preserve">heterogeneity in the effect sizes </w:t>
      </w:r>
      <w:r w:rsidR="00AB1BB9">
        <w:rPr>
          <w:rFonts w:ascii="Times New Roman" w:hAnsi="Times New Roman" w:cs="Times New Roman"/>
          <w:sz w:val="24"/>
          <w:szCs w:val="24"/>
        </w:rPr>
        <w:t>may have been</w:t>
      </w:r>
      <w:r w:rsidR="00AB1BB9" w:rsidRPr="009159AB">
        <w:rPr>
          <w:rFonts w:ascii="Times New Roman" w:hAnsi="Times New Roman" w:cs="Times New Roman"/>
          <w:sz w:val="24"/>
          <w:szCs w:val="24"/>
        </w:rPr>
        <w:t xml:space="preserve"> </w:t>
      </w:r>
      <w:r w:rsidR="004C2069" w:rsidRPr="009159AB">
        <w:rPr>
          <w:rFonts w:ascii="Times New Roman" w:hAnsi="Times New Roman" w:cs="Times New Roman"/>
          <w:sz w:val="24"/>
          <w:szCs w:val="24"/>
        </w:rPr>
        <w:t>too large to find moderation by time</w:t>
      </w:r>
      <w:r w:rsidR="00617BA6" w:rsidRPr="009159AB">
        <w:rPr>
          <w:rFonts w:ascii="Times New Roman" w:hAnsi="Times New Roman" w:cs="Times New Roman"/>
          <w:sz w:val="24"/>
          <w:szCs w:val="24"/>
        </w:rPr>
        <w:t xml:space="preserve">. </w:t>
      </w:r>
      <w:r w:rsidR="000F18EC">
        <w:rPr>
          <w:rFonts w:ascii="Times New Roman" w:hAnsi="Times New Roman" w:cs="Times New Roman"/>
          <w:sz w:val="24"/>
          <w:szCs w:val="24"/>
        </w:rPr>
        <w:t xml:space="preserve">This cannot be counteracted in the current dataset and remains a limitation. </w:t>
      </w:r>
      <w:r w:rsidR="00617BA6" w:rsidRPr="009159AB">
        <w:rPr>
          <w:rFonts w:ascii="Times New Roman" w:hAnsi="Times New Roman" w:cs="Times New Roman"/>
          <w:sz w:val="24"/>
          <w:szCs w:val="24"/>
        </w:rPr>
        <w:t>Second,</w:t>
      </w:r>
      <w:r w:rsidR="004C2069" w:rsidRPr="009159AB">
        <w:rPr>
          <w:rFonts w:ascii="Times New Roman" w:hAnsi="Times New Roman" w:cs="Times New Roman"/>
          <w:sz w:val="24"/>
          <w:szCs w:val="24"/>
        </w:rPr>
        <w:t xml:space="preserve"> imprecise reporting of the measures in the papers </w:t>
      </w:r>
      <w:r w:rsidR="00393E43">
        <w:rPr>
          <w:rFonts w:ascii="Times New Roman" w:hAnsi="Times New Roman" w:cs="Times New Roman"/>
          <w:sz w:val="24"/>
          <w:szCs w:val="24"/>
        </w:rPr>
        <w:t xml:space="preserve">may have </w:t>
      </w:r>
      <w:r w:rsidR="004C2069" w:rsidRPr="009159AB">
        <w:rPr>
          <w:rFonts w:ascii="Times New Roman" w:hAnsi="Times New Roman" w:cs="Times New Roman"/>
          <w:sz w:val="24"/>
          <w:szCs w:val="24"/>
        </w:rPr>
        <w:t xml:space="preserve">led to </w:t>
      </w:r>
      <w:r w:rsidR="00F848CA" w:rsidRPr="009159AB">
        <w:rPr>
          <w:rFonts w:ascii="Times New Roman" w:hAnsi="Times New Roman" w:cs="Times New Roman"/>
          <w:sz w:val="24"/>
          <w:szCs w:val="24"/>
        </w:rPr>
        <w:t xml:space="preserve">inaccurate </w:t>
      </w:r>
      <w:r w:rsidR="004C2069" w:rsidRPr="009159AB">
        <w:rPr>
          <w:rFonts w:ascii="Times New Roman" w:hAnsi="Times New Roman" w:cs="Times New Roman"/>
          <w:sz w:val="24"/>
          <w:szCs w:val="24"/>
        </w:rPr>
        <w:t>time estimation</w:t>
      </w:r>
      <w:r w:rsidR="00617BA6" w:rsidRPr="009159AB">
        <w:rPr>
          <w:rFonts w:ascii="Times New Roman" w:hAnsi="Times New Roman" w:cs="Times New Roman"/>
          <w:sz w:val="24"/>
          <w:szCs w:val="24"/>
        </w:rPr>
        <w:t xml:space="preserve">s. </w:t>
      </w:r>
      <w:r w:rsidR="000F18EC">
        <w:rPr>
          <w:rFonts w:ascii="Times New Roman" w:hAnsi="Times New Roman" w:cs="Times New Roman"/>
          <w:sz w:val="24"/>
          <w:szCs w:val="24"/>
        </w:rPr>
        <w:t>To counteract this imprecise reporting of measures,</w:t>
      </w:r>
      <w:r w:rsidR="000F18EC" w:rsidRPr="000F18EC">
        <w:rPr>
          <w:rFonts w:ascii="Times New Roman" w:hAnsi="Times New Roman" w:cs="Times New Roman"/>
          <w:sz w:val="24"/>
          <w:szCs w:val="24"/>
        </w:rPr>
        <w:t xml:space="preserve"> </w:t>
      </w:r>
      <w:r w:rsidR="000F18EC" w:rsidRPr="009159AB">
        <w:rPr>
          <w:rFonts w:ascii="Times New Roman" w:hAnsi="Times New Roman" w:cs="Times New Roman"/>
          <w:sz w:val="24"/>
          <w:szCs w:val="24"/>
        </w:rPr>
        <w:t>authors could be contacted, but this also poses new problems (i.e., nonresponse, or authors might not be willing to admit that measures were left out in the paper</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"10.1177/1745691613491437", "ISSN" : "1745-6916", "author" : [ { "dropping-particle" : "", "family" : "LeBel", "given" : "E. P.", "non-dropping-particle" : "", "parse-names" : false, "suffix" : "" }, { "dropping-particle" : "", "family" : "Borsboom", "given" : "D.", "non-dropping-particle" : "", "parse-names" : false, "suffix" : "" }, { "dropping-particle" : "", "family" : "Giner-Sorolla", "given" : "R.", "non-dropping-particle" : "", "parse-names" : false, "suffix" : "" }, { "dropping-particle" : "", "family" : "Hasselman", "given" : "F.", "non-dropping-particle" : "", "parse-names" : false, "suffix" : "" }, { "dropping-particle" : "", "family" : "Peters", "given" : "K. R.", "non-dropping-particle" : "", "parse-names" : false, "suffix" : "" }, { "dropping-particle" : "", "family" : "Ratliff", "given" : "K. A.", "non-dropping-particle" : "", "parse-names" : false, "suffix" : "" }, { "dropping-particle" : "", "family" : "Smith", "given" : "C. T.", "non-dropping-particle" : "", "parse-names" : false, "suffix" : "" } ], "container-title" : "Perspectives on Psychological Science", "id" : "ITEM-1", "issue" : "4", "issued" : { "date-parts" : [ [ "2013", "7", "9" ] ] }, "page" : "424-432", "title" : "PsychDisclosure.org: Grassroots Support for Reforming Reporting Standards in Psychology", "type" : "article-journal", "volume" : "8" }, "uris" : [ "http://www.mendeley.com/documents/?uuid=2a5584bb-2325-4874-9da6-815a2d74f9dc" ] } ], "mendeley" : { "formattedCitation" : "[46]", "plainTextFormattedCitation" : "[46]", "previouslyFormattedCitation" : "[46]"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[46]</w:t>
      </w:r>
      <w:r w:rsidR="00FE11C4">
        <w:rPr>
          <w:rFonts w:ascii="Times New Roman" w:hAnsi="Times New Roman" w:cs="Times New Roman"/>
          <w:sz w:val="24"/>
          <w:szCs w:val="24"/>
        </w:rPr>
        <w:fldChar w:fldCharType="end"/>
      </w:r>
      <w:r w:rsidR="000F18EC" w:rsidRPr="009159AB">
        <w:rPr>
          <w:rFonts w:ascii="Times New Roman" w:hAnsi="Times New Roman" w:cs="Times New Roman"/>
          <w:sz w:val="24"/>
          <w:szCs w:val="24"/>
        </w:rPr>
        <w:t>).</w:t>
      </w:r>
      <w:r w:rsidR="000F18EC">
        <w:rPr>
          <w:rFonts w:ascii="Times New Roman" w:hAnsi="Times New Roman" w:cs="Times New Roman"/>
          <w:sz w:val="24"/>
          <w:szCs w:val="24"/>
        </w:rPr>
        <w:t xml:space="preserve"> </w:t>
      </w:r>
    </w:p>
    <w:p w14:paraId="0B328B15" w14:textId="2D029177" w:rsidR="004C2069" w:rsidRPr="009159AB" w:rsidRDefault="004076F4">
      <w:pPr>
        <w:tabs>
          <w:tab w:val="left" w:pos="709"/>
        </w:tabs>
        <w:spacing w:after="0" w:line="480" w:lineRule="auto"/>
        <w:ind w:firstLine="709"/>
        <w:rPr>
          <w:rFonts w:ascii="Times New Roman" w:hAnsi="Times New Roman" w:cs="Times New Roman"/>
          <w:sz w:val="24"/>
          <w:szCs w:val="24"/>
        </w:rPr>
      </w:pPr>
      <w:r w:rsidRPr="004076F4">
        <w:rPr>
          <w:rFonts w:ascii="Times New Roman" w:hAnsi="Times New Roman" w:cs="Times New Roman"/>
          <w:sz w:val="24"/>
          <w:szCs w:val="24"/>
        </w:rPr>
        <w:t xml:space="preserve">Importantly, we did observe that the confidence intervals of both the first and last measure did not overlap, suggesting that there is a difference in effect size between first and last measure. The question then is whether this difference is indeed caused by time of measurement or in part caused by the type of measurement used across the two different time points. This explanation can be addressed by inspecting whether the composition of measures is different across time points. On the first measure 0.84 was intrapersonal self-report, 0.02 was intrapersonal physiological, 0.01 was intrapersonal other, 0.08 was interpersonal anti-social, 0.03 was interpersonal pro-social, and 0.01 interpersonal other.  On the last measure 0.79 was intrapersonal self-report, 0.04 was intrapersonal physiological, 0.02 was intrapersonal other, 0.05 was interpersonal anti-social, 0.08 was interpersonal pro-social, and 0.01 was interpersonal other. This shows that the different types of dependent variables are similarly distributed across time points (maximum discrepancy of 4.9 percentage points). Substantive differences in proportions of measures across time points are minimal and thus form an unlikely driving force for our findings. </w:t>
      </w:r>
      <w:r w:rsidR="000138B8" w:rsidRPr="009159AB">
        <w:rPr>
          <w:rFonts w:ascii="Times New Roman" w:hAnsi="Times New Roman" w:cs="Times New Roman"/>
          <w:sz w:val="24"/>
          <w:szCs w:val="24"/>
        </w:rPr>
        <w:t xml:space="preserve"> </w:t>
      </w:r>
    </w:p>
    <w:p w14:paraId="1A98F282" w14:textId="7F1995F1" w:rsidR="00196C39" w:rsidRPr="009159AB" w:rsidRDefault="00764DE9" w:rsidP="00EA4B57">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lastRenderedPageBreak/>
        <w:t>A third limitation is that</w:t>
      </w:r>
      <w:r w:rsidR="00E92D63">
        <w:rPr>
          <w:rFonts w:ascii="Times New Roman" w:hAnsi="Times New Roman" w:cs="Times New Roman"/>
          <w:sz w:val="24"/>
          <w:szCs w:val="24"/>
        </w:rPr>
        <w:t xml:space="preserve"> </w:t>
      </w:r>
      <w:r w:rsidR="00196C39" w:rsidRPr="009159AB">
        <w:rPr>
          <w:rFonts w:ascii="Times New Roman" w:hAnsi="Times New Roman" w:cs="Times New Roman"/>
          <w:sz w:val="24"/>
          <w:szCs w:val="24"/>
        </w:rPr>
        <w:t>this paper only summarized the results of the measures included in the studies. However obvious this might be, it should be pointed out, because the validity of the conclusions are reliant on the validity of the measures. Most prominently represented in the current meta-analysis are the fundamental need measures, which have no proper psychometric validation up-to-date, notwithstanding their wide use.</w:t>
      </w:r>
      <w:r w:rsidR="00196C39" w:rsidRPr="009159AB">
        <w:rPr>
          <w:rFonts w:ascii="Times New Roman" w:hAnsi="Times New Roman" w:cs="Times New Roman"/>
          <w:sz w:val="24"/>
          <w:szCs w:val="24"/>
          <w:vertAlign w:val="superscript"/>
        </w:rPr>
        <w:t xml:space="preserve"> </w:t>
      </w:r>
      <w:r w:rsidR="00196C39" w:rsidRPr="009159AB">
        <w:rPr>
          <w:rFonts w:ascii="Times New Roman" w:hAnsi="Times New Roman" w:cs="Times New Roman"/>
          <w:sz w:val="24"/>
          <w:szCs w:val="24"/>
        </w:rPr>
        <w:t>Other kinds of included measures possibly</w:t>
      </w:r>
      <w:r w:rsidR="000D110E">
        <w:rPr>
          <w:rFonts w:ascii="Times New Roman" w:hAnsi="Times New Roman" w:cs="Times New Roman"/>
          <w:sz w:val="24"/>
          <w:szCs w:val="24"/>
        </w:rPr>
        <w:t xml:space="preserve"> also lack proper validation</w:t>
      </w:r>
      <w:r w:rsidR="00196C39" w:rsidRPr="009159AB">
        <w:rPr>
          <w:rFonts w:ascii="Times New Roman" w:hAnsi="Times New Roman" w:cs="Times New Roman"/>
          <w:sz w:val="24"/>
          <w:szCs w:val="24"/>
        </w:rPr>
        <w:t xml:space="preserve"> and one has been openly criticized (e.g., the Hot Sauce aggression paradigm</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E374AF">
        <w:rPr>
          <w:rFonts w:ascii="Times New Roman" w:hAnsi="Times New Roman" w:cs="Times New Roman"/>
          <w:sz w:val="24"/>
          <w:szCs w:val="24"/>
        </w:rPr>
        <w:instrText>ADDIN CSL_CITATION { "citationItems" : [ { "id" : "ITEM-1", "itemData" : { "DOI" : "10.1002/ab.20066", "ISSN" : "0096-140X", "author" : [ { "dropping-particle" : "", "family" : "Ritter", "given" : "Dominik", "non-dropping-particle" : "", "parse-names" : false, "suffix" : "" }, { "dropping-particle" : "", "family" : "Eslea", "given" : "Mike", "non-dropping-particle" : "", "parse-names" : false, "suffix" : "" } ], "container-title" : "Aggressive Behavior", "id" : "ITEM-1", "issue" : "5", "issued" : { "date-parts" : [ [ "2005", "10" ] ] }, "note" : "not interesting", "page" : "407-419", "title" : "Hot Sauce, toy guns, and graffiti: A critical account of current laboratory aggression paradigms", "type" : "article-journal", "volume" : "31" }, "uris" : [ "http://www.mendeley.com/documents/?uuid=09dc6fa7-78f2-416c-840a-69823c06c1be" ] } ], "mendeley" : { "formattedCitation" : "[47]", "plainTextFormattedCitation" : "[47]", "previouslyFormattedCitation" : "[47]"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[47]</w:t>
      </w:r>
      <w:r w:rsidR="00FE11C4">
        <w:rPr>
          <w:rFonts w:ascii="Times New Roman" w:hAnsi="Times New Roman" w:cs="Times New Roman"/>
          <w:sz w:val="24"/>
          <w:szCs w:val="24"/>
        </w:rPr>
        <w:fldChar w:fldCharType="end"/>
      </w:r>
      <w:r w:rsidR="00196C39" w:rsidRPr="009159AB">
        <w:rPr>
          <w:rFonts w:ascii="Times New Roman" w:hAnsi="Times New Roman" w:cs="Times New Roman"/>
          <w:noProof/>
          <w:sz w:val="24"/>
          <w:szCs w:val="24"/>
        </w:rPr>
        <w:t>)</w:t>
      </w:r>
      <w:r w:rsidR="00196C39" w:rsidRPr="009159AB">
        <w:rPr>
          <w:rFonts w:ascii="Times New Roman" w:hAnsi="Times New Roman" w:cs="Times New Roman"/>
          <w:sz w:val="24"/>
          <w:szCs w:val="24"/>
        </w:rPr>
        <w:t xml:space="preserve">. </w:t>
      </w:r>
    </w:p>
    <w:p w14:paraId="789C2C8E" w14:textId="77777777" w:rsidR="00C10474" w:rsidRPr="009159AB" w:rsidRDefault="0014060B" w:rsidP="00BF0960">
      <w:pPr>
        <w:pStyle w:val="Heading1"/>
      </w:pPr>
      <w:r w:rsidRPr="009159AB">
        <w:t>Conclusion</w:t>
      </w:r>
    </w:p>
    <w:p w14:paraId="270AF3E7" w14:textId="0AC39D01" w:rsidR="00CE5252" w:rsidRPr="00302845" w:rsidRDefault="00091F64" w:rsidP="00302845">
      <w:pPr>
        <w:spacing w:after="0" w:line="480" w:lineRule="auto"/>
        <w:ind w:firstLine="708"/>
        <w:rPr>
          <w:rFonts w:ascii="Times New Roman" w:hAnsi="Times New Roman" w:cs="Times New Roman"/>
          <w:sz w:val="24"/>
          <w:szCs w:val="24"/>
        </w:rPr>
      </w:pPr>
      <w:r w:rsidRPr="00091F64">
        <w:rPr>
          <w:rFonts w:ascii="Times New Roman" w:hAnsi="Times New Roman" w:cs="Times New Roman"/>
          <w:sz w:val="24"/>
          <w:szCs w:val="24"/>
        </w:rPr>
        <w:t>Our meta-analysis of 120 Cyber</w:t>
      </w:r>
      <w:r>
        <w:rPr>
          <w:rFonts w:ascii="Times New Roman" w:hAnsi="Times New Roman" w:cs="Times New Roman"/>
          <w:sz w:val="24"/>
          <w:szCs w:val="24"/>
        </w:rPr>
        <w:t>b</w:t>
      </w:r>
      <w:r w:rsidRPr="00091F64">
        <w:rPr>
          <w:rFonts w:ascii="Times New Roman" w:hAnsi="Times New Roman" w:cs="Times New Roman"/>
          <w:sz w:val="24"/>
          <w:szCs w:val="24"/>
        </w:rPr>
        <w:t>all studies extends the temporal need-threat model of ostracism. We observed that the average effect size approaches 1.5 standard deviations and that this average effect size is not affected by the composition of the sample used (i.e., age, gender, country of origin) nor by structural aspects of the game (i</w:t>
      </w:r>
      <w:r>
        <w:rPr>
          <w:rFonts w:ascii="Times New Roman" w:hAnsi="Times New Roman" w:cs="Times New Roman"/>
          <w:sz w:val="24"/>
          <w:szCs w:val="24"/>
        </w:rPr>
        <w:t>.e.,</w:t>
      </w:r>
      <w:r w:rsidRPr="00091F64">
        <w:rPr>
          <w:rFonts w:ascii="Times New Roman" w:hAnsi="Times New Roman" w:cs="Times New Roman"/>
          <w:sz w:val="24"/>
          <w:szCs w:val="24"/>
        </w:rPr>
        <w:t xml:space="preserve"> number of ball tosses, duration</w:t>
      </w:r>
      <w:r>
        <w:rPr>
          <w:rFonts w:ascii="Times New Roman" w:hAnsi="Times New Roman" w:cs="Times New Roman"/>
          <w:sz w:val="24"/>
          <w:szCs w:val="24"/>
        </w:rPr>
        <w:t>, players</w:t>
      </w:r>
      <w:r w:rsidRPr="00091F64">
        <w:rPr>
          <w:rFonts w:ascii="Times New Roman" w:hAnsi="Times New Roman" w:cs="Times New Roman"/>
          <w:sz w:val="24"/>
          <w:szCs w:val="24"/>
        </w:rPr>
        <w:t xml:space="preserve">). We also observed that findings are relatively robust across the typical dependent variables that are used in Cyberball and that the overall effect size decreases from first to last measure. Importantly, we also observed that first measures can be moderated by cross-cutting variables and </w:t>
      </w:r>
      <w:r w:rsidR="00AB1BB9">
        <w:rPr>
          <w:rFonts w:ascii="Times New Roman" w:hAnsi="Times New Roman" w:cs="Times New Roman"/>
          <w:sz w:val="24"/>
          <w:szCs w:val="24"/>
        </w:rPr>
        <w:t xml:space="preserve">that only </w:t>
      </w:r>
      <w:r w:rsidR="00AB1BB9" w:rsidRPr="00091F64">
        <w:rPr>
          <w:rFonts w:ascii="Times New Roman" w:hAnsi="Times New Roman" w:cs="Times New Roman"/>
          <w:sz w:val="24"/>
          <w:szCs w:val="24"/>
        </w:rPr>
        <w:t>fundamental needs</w:t>
      </w:r>
      <w:r w:rsidR="00AB1BB9">
        <w:rPr>
          <w:rFonts w:ascii="Times New Roman" w:hAnsi="Times New Roman" w:cs="Times New Roman"/>
          <w:sz w:val="24"/>
          <w:szCs w:val="24"/>
        </w:rPr>
        <w:t xml:space="preserve"> measures</w:t>
      </w:r>
      <w:r w:rsidR="00AB1BB9" w:rsidRPr="00091F64">
        <w:rPr>
          <w:rFonts w:ascii="Times New Roman" w:hAnsi="Times New Roman" w:cs="Times New Roman"/>
          <w:sz w:val="24"/>
          <w:szCs w:val="24"/>
        </w:rPr>
        <w:t xml:space="preserve"> </w:t>
      </w:r>
      <w:r w:rsidR="00AB1BB9">
        <w:rPr>
          <w:rFonts w:ascii="Times New Roman" w:hAnsi="Times New Roman" w:cs="Times New Roman"/>
          <w:sz w:val="24"/>
          <w:szCs w:val="24"/>
        </w:rPr>
        <w:t>show stronger moderation for the</w:t>
      </w:r>
      <w:r w:rsidRPr="00091F64">
        <w:rPr>
          <w:rFonts w:ascii="Times New Roman" w:hAnsi="Times New Roman" w:cs="Times New Roman"/>
          <w:sz w:val="24"/>
          <w:szCs w:val="24"/>
        </w:rPr>
        <w:t xml:space="preserve"> last measures </w:t>
      </w:r>
      <w:r w:rsidR="00AB1BB9">
        <w:rPr>
          <w:rFonts w:ascii="Times New Roman" w:hAnsi="Times New Roman" w:cs="Times New Roman"/>
          <w:sz w:val="24"/>
          <w:szCs w:val="24"/>
        </w:rPr>
        <w:t>as opposed to the first measure taken in the studies</w:t>
      </w:r>
      <w:r w:rsidRPr="00091F64">
        <w:rPr>
          <w:rFonts w:ascii="Times New Roman" w:hAnsi="Times New Roman" w:cs="Times New Roman"/>
          <w:sz w:val="24"/>
          <w:szCs w:val="24"/>
        </w:rPr>
        <w:t>. The moderation analyses</w:t>
      </w:r>
      <w:r w:rsidR="007C4578">
        <w:rPr>
          <w:rFonts w:ascii="Times New Roman" w:hAnsi="Times New Roman" w:cs="Times New Roman"/>
          <w:sz w:val="24"/>
          <w:szCs w:val="24"/>
        </w:rPr>
        <w:t xml:space="preserve"> </w:t>
      </w:r>
      <w:r w:rsidR="007C4578">
        <w:rPr>
          <w:rFonts w:ascii="Times New Roman" w:hAnsi="Times New Roman" w:cs="Times New Roman"/>
          <w:i/>
          <w:sz w:val="24"/>
          <w:szCs w:val="24"/>
        </w:rPr>
        <w:t xml:space="preserve"> </w:t>
      </w:r>
      <w:r w:rsidRPr="00091F64">
        <w:rPr>
          <w:rFonts w:ascii="Times New Roman" w:hAnsi="Times New Roman" w:cs="Times New Roman"/>
          <w:sz w:val="24"/>
          <w:szCs w:val="24"/>
        </w:rPr>
        <w:t>by cross-cutting variables also revealed that the interaction effects sizes are considerably smaller than the direct inclusion vs</w:t>
      </w:r>
      <w:r>
        <w:rPr>
          <w:rFonts w:ascii="Times New Roman" w:hAnsi="Times New Roman" w:cs="Times New Roman"/>
          <w:sz w:val="24"/>
          <w:szCs w:val="24"/>
        </w:rPr>
        <w:t>.</w:t>
      </w:r>
      <w:r w:rsidRPr="00091F64">
        <w:rPr>
          <w:rFonts w:ascii="Times New Roman" w:hAnsi="Times New Roman" w:cs="Times New Roman"/>
          <w:sz w:val="24"/>
          <w:szCs w:val="24"/>
        </w:rPr>
        <w:t xml:space="preserve"> ostracism effect size. This </w:t>
      </w:r>
      <w:r>
        <w:rPr>
          <w:rFonts w:ascii="Times New Roman" w:hAnsi="Times New Roman" w:cs="Times New Roman"/>
          <w:sz w:val="24"/>
          <w:szCs w:val="24"/>
        </w:rPr>
        <w:t>revealed that the typical Cyberba</w:t>
      </w:r>
      <w:r w:rsidRPr="00091F64">
        <w:rPr>
          <w:rFonts w:ascii="Times New Roman" w:hAnsi="Times New Roman" w:cs="Times New Roman"/>
          <w:sz w:val="24"/>
          <w:szCs w:val="24"/>
        </w:rPr>
        <w:t>ll study has enough power to detect main effect</w:t>
      </w:r>
      <w:r>
        <w:rPr>
          <w:rFonts w:ascii="Times New Roman" w:hAnsi="Times New Roman" w:cs="Times New Roman"/>
          <w:sz w:val="24"/>
          <w:szCs w:val="24"/>
        </w:rPr>
        <w:t>s</w:t>
      </w:r>
      <w:r w:rsidRPr="00091F64">
        <w:rPr>
          <w:rFonts w:ascii="Times New Roman" w:hAnsi="Times New Roman" w:cs="Times New Roman"/>
          <w:sz w:val="24"/>
          <w:szCs w:val="24"/>
        </w:rPr>
        <w:t>, but should substantially increase sample size to study</w:t>
      </w:r>
      <w:r w:rsidR="00AB1BB9">
        <w:rPr>
          <w:rFonts w:ascii="Times New Roman" w:hAnsi="Times New Roman" w:cs="Times New Roman"/>
          <w:sz w:val="24"/>
          <w:szCs w:val="24"/>
        </w:rPr>
        <w:t xml:space="preserve"> theoretically relevant</w:t>
      </w:r>
      <w:r w:rsidRPr="00091F64">
        <w:rPr>
          <w:rFonts w:ascii="Times New Roman" w:hAnsi="Times New Roman" w:cs="Times New Roman"/>
          <w:sz w:val="24"/>
          <w:szCs w:val="24"/>
        </w:rPr>
        <w:t xml:space="preserve"> interactions. Intriguingly, we also observed that effect sizes were rather heterogeneous even when we limited our analysis to a very homogenous subset of studies. This indicates that there are potentially relevant moderators that have yet not been discovered. We invite fellow researchers to reanaly</w:t>
      </w:r>
      <w:r>
        <w:rPr>
          <w:rFonts w:ascii="Times New Roman" w:hAnsi="Times New Roman" w:cs="Times New Roman"/>
          <w:sz w:val="24"/>
          <w:szCs w:val="24"/>
        </w:rPr>
        <w:t>z</w:t>
      </w:r>
      <w:r w:rsidRPr="00091F64">
        <w:rPr>
          <w:rFonts w:ascii="Times New Roman" w:hAnsi="Times New Roman" w:cs="Times New Roman"/>
          <w:sz w:val="24"/>
          <w:szCs w:val="24"/>
        </w:rPr>
        <w:t xml:space="preserve">e our </w:t>
      </w:r>
      <w:r w:rsidRPr="00091F64">
        <w:rPr>
          <w:rFonts w:ascii="Times New Roman" w:hAnsi="Times New Roman" w:cs="Times New Roman"/>
          <w:sz w:val="24"/>
          <w:szCs w:val="24"/>
        </w:rPr>
        <w:lastRenderedPageBreak/>
        <w:t>dat</w:t>
      </w:r>
      <w:r>
        <w:rPr>
          <w:rFonts w:ascii="Times New Roman" w:hAnsi="Times New Roman" w:cs="Times New Roman"/>
          <w:sz w:val="24"/>
          <w:szCs w:val="24"/>
        </w:rPr>
        <w:t>a</w:t>
      </w:r>
      <w:r w:rsidRPr="00091F64">
        <w:rPr>
          <w:rFonts w:ascii="Times New Roman" w:hAnsi="Times New Roman" w:cs="Times New Roman"/>
          <w:sz w:val="24"/>
          <w:szCs w:val="24"/>
        </w:rPr>
        <w:t xml:space="preserve"> </w:t>
      </w:r>
      <w:r w:rsidR="00DA0D5F">
        <w:rPr>
          <w:rFonts w:ascii="Times New Roman" w:hAnsi="Times New Roman" w:cs="Times New Roman"/>
          <w:sz w:val="24"/>
          <w:szCs w:val="24"/>
        </w:rPr>
        <w:t>(</w:t>
      </w:r>
      <w:r w:rsidR="00DA0D5F" w:rsidRPr="00EA4B57">
        <w:rPr>
          <w:rFonts w:ascii="Times New Roman" w:hAnsi="Times New Roman" w:cs="Times New Roman"/>
          <w:sz w:val="24"/>
          <w:szCs w:val="24"/>
        </w:rPr>
        <w:t>osf.io/ht25n</w:t>
      </w:r>
      <w:r w:rsidR="00DA0D5F">
        <w:rPr>
          <w:rFonts w:ascii="Times New Roman" w:hAnsi="Times New Roman" w:cs="Times New Roman"/>
          <w:sz w:val="24"/>
          <w:szCs w:val="24"/>
        </w:rPr>
        <w:t xml:space="preserve">) </w:t>
      </w:r>
      <w:r w:rsidRPr="00091F64">
        <w:rPr>
          <w:rFonts w:ascii="Times New Roman" w:hAnsi="Times New Roman" w:cs="Times New Roman"/>
          <w:sz w:val="24"/>
          <w:szCs w:val="24"/>
        </w:rPr>
        <w:t>and test new hypotheses</w:t>
      </w:r>
      <w:r w:rsidR="00AB1BB9">
        <w:rPr>
          <w:rFonts w:ascii="Times New Roman" w:hAnsi="Times New Roman" w:cs="Times New Roman"/>
          <w:sz w:val="24"/>
          <w:szCs w:val="24"/>
        </w:rPr>
        <w:t>, and to further expand our knowledge of ostracism with Cyberball</w:t>
      </w:r>
      <w:r w:rsidRPr="00091F64">
        <w:rPr>
          <w:rFonts w:ascii="Times New Roman" w:hAnsi="Times New Roman" w:cs="Times New Roman"/>
          <w:sz w:val="24"/>
          <w:szCs w:val="24"/>
        </w:rPr>
        <w:t xml:space="preserve">. </w:t>
      </w:r>
      <w:r w:rsidR="00CE5252" w:rsidRPr="009159AB">
        <w:br w:type="page"/>
      </w:r>
    </w:p>
    <w:p w14:paraId="6A3BAE1F" w14:textId="5C9C20D9" w:rsidR="006623EF" w:rsidRPr="009159AB" w:rsidDel="00DA0243" w:rsidRDefault="006623EF" w:rsidP="00482423">
      <w:pPr>
        <w:divId w:val="785346477"/>
        <w:rPr>
          <w:del w:id="153" w:author="Chris Hartgerink" w:date="2015-04-15T13:22:00Z"/>
        </w:rPr>
        <w:pPrChange w:id="154" w:author="Chris Hartgerink" w:date="2015-04-16T14:02:00Z">
          <w:pPr>
            <w:pStyle w:val="Heading1"/>
            <w:divId w:val="785346477"/>
          </w:pPr>
        </w:pPrChange>
      </w:pPr>
      <w:del w:id="155" w:author="Chris Hartgerink" w:date="2015-04-15T13:22:00Z">
        <w:r w:rsidRPr="009159AB" w:rsidDel="00DA0243">
          <w:lastRenderedPageBreak/>
          <w:delText>Footnotes</w:delText>
        </w:r>
      </w:del>
    </w:p>
    <w:p w14:paraId="0E93C6DD" w14:textId="356ED7A3" w:rsidR="006623EF" w:rsidRPr="009159AB" w:rsidDel="00DA0243" w:rsidRDefault="006623EF" w:rsidP="00482423">
      <w:pPr>
        <w:divId w:val="785346477"/>
        <w:rPr>
          <w:del w:id="156" w:author="Chris Hartgerink" w:date="2015-04-15T13:22:00Z"/>
        </w:rPr>
        <w:pPrChange w:id="157" w:author="Chris Hartgerink" w:date="2015-04-16T14:02:00Z">
          <w:pPr>
            <w:pStyle w:val="ListParagraph"/>
            <w:numPr>
              <w:numId w:val="4"/>
            </w:numPr>
            <w:spacing w:line="480" w:lineRule="auto"/>
            <w:ind w:hanging="360"/>
            <w:divId w:val="785346477"/>
          </w:pPr>
        </w:pPrChange>
      </w:pPr>
      <w:del w:id="158" w:author="Chris Hartgerink" w:date="2015-04-15T13:22:00Z">
        <w:r w:rsidRPr="009159AB" w:rsidDel="00DA0243">
          <w:rPr>
            <w:rFonts w:ascii="Times New Roman" w:hAnsi="Times New Roman" w:cs="Times New Roman"/>
            <w:sz w:val="24"/>
            <w:szCs w:val="24"/>
          </w:rPr>
          <w:delText xml:space="preserve">The direct link: </w:delText>
        </w:r>
        <w:r w:rsidR="00401BDD" w:rsidDel="00DA0243">
          <w:fldChar w:fldCharType="begin"/>
        </w:r>
        <w:r w:rsidR="00401BDD" w:rsidDel="00DA0243">
          <w:delInstrText xml:space="preserve"> HYPERLINK "https://osf.io/ht25n/" </w:delInstrText>
        </w:r>
        <w:r w:rsidR="00401BDD" w:rsidDel="00DA0243">
          <w:fldChar w:fldCharType="separate"/>
        </w:r>
        <w:r w:rsidR="00865AFC" w:rsidRPr="009159AB" w:rsidDel="00DA0243">
          <w:rPr>
            <w:rStyle w:val="Hyperlink"/>
            <w:rFonts w:ascii="Times New Roman" w:hAnsi="Times New Roman" w:cs="Times New Roman"/>
            <w:sz w:val="24"/>
            <w:szCs w:val="24"/>
          </w:rPr>
          <w:delText>https://osf.io/ht25n/</w:delText>
        </w:r>
        <w:r w:rsidR="00401BDD" w:rsidDel="00DA0243">
          <w:rPr>
            <w:rStyle w:val="Hyperlink"/>
            <w:rFonts w:ascii="Times New Roman" w:hAnsi="Times New Roman" w:cs="Times New Roman"/>
            <w:sz w:val="24"/>
            <w:szCs w:val="24"/>
          </w:rPr>
          <w:fldChar w:fldCharType="end"/>
        </w:r>
        <w:r w:rsidR="00865AFC" w:rsidRPr="009159AB" w:rsidDel="00DA0243">
          <w:rPr>
            <w:rFonts w:ascii="Times New Roman" w:hAnsi="Times New Roman" w:cs="Times New Roman"/>
            <w:sz w:val="24"/>
            <w:szCs w:val="24"/>
          </w:rPr>
          <w:delText xml:space="preserve"> </w:delText>
        </w:r>
      </w:del>
    </w:p>
    <w:p w14:paraId="5640B977" w14:textId="430CE7B8" w:rsidR="006623EF" w:rsidRPr="009159AB" w:rsidDel="00DA0243" w:rsidRDefault="006623EF" w:rsidP="00482423">
      <w:pPr>
        <w:divId w:val="785346477"/>
        <w:rPr>
          <w:del w:id="159" w:author="Chris Hartgerink" w:date="2015-04-15T13:22:00Z"/>
          <w:rFonts w:ascii="Times New Roman" w:hAnsi="Times New Roman" w:cs="Times New Roman"/>
          <w:sz w:val="24"/>
          <w:szCs w:val="24"/>
        </w:rPr>
        <w:pPrChange w:id="160" w:author="Chris Hartgerink" w:date="2015-04-16T14:02:00Z">
          <w:pPr>
            <w:pStyle w:val="ListParagraph"/>
            <w:numPr>
              <w:numId w:val="4"/>
            </w:numPr>
            <w:spacing w:line="480" w:lineRule="auto"/>
            <w:ind w:hanging="360"/>
            <w:divId w:val="785346477"/>
          </w:pPr>
        </w:pPrChange>
      </w:pPr>
      <w:del w:id="161" w:author="Chris Hartgerink" w:date="2015-04-15T13:22:00Z">
        <w:r w:rsidRPr="009159AB" w:rsidDel="00DA0243">
          <w:rPr>
            <w:rFonts w:ascii="Times New Roman" w:hAnsi="Times New Roman" w:cs="Times New Roman"/>
            <w:sz w:val="24"/>
            <w:szCs w:val="24"/>
          </w:rPr>
          <w:delText>It has been updated since, but the list that was used can be found on the Open Science Framework</w:delText>
        </w:r>
        <w:r w:rsidR="00817A6E" w:rsidRPr="009159AB" w:rsidDel="00DA0243">
          <w:rPr>
            <w:rFonts w:ascii="Times New Roman" w:hAnsi="Times New Roman" w:cs="Times New Roman"/>
            <w:sz w:val="24"/>
            <w:szCs w:val="24"/>
          </w:rPr>
          <w:delText xml:space="preserve">, see Footnote </w:delText>
        </w:r>
        <w:r w:rsidR="006F4F63" w:rsidDel="00DA0243">
          <w:rPr>
            <w:rFonts w:ascii="Times New Roman" w:hAnsi="Times New Roman" w:cs="Times New Roman"/>
            <w:sz w:val="24"/>
            <w:szCs w:val="24"/>
          </w:rPr>
          <w:delText>1</w:delText>
        </w:r>
        <w:r w:rsidR="00817A6E" w:rsidRPr="009159AB" w:rsidDel="00DA0243">
          <w:rPr>
            <w:rFonts w:ascii="Times New Roman" w:hAnsi="Times New Roman" w:cs="Times New Roman"/>
            <w:sz w:val="24"/>
            <w:szCs w:val="24"/>
          </w:rPr>
          <w:delText>.</w:delText>
        </w:r>
      </w:del>
    </w:p>
    <w:p w14:paraId="0C17F861" w14:textId="0FBA6A85" w:rsidR="00AF557E" w:rsidDel="00DA0243" w:rsidRDefault="00593A23" w:rsidP="00482423">
      <w:pPr>
        <w:divId w:val="785346477"/>
        <w:rPr>
          <w:del w:id="162" w:author="Chris Hartgerink" w:date="2015-04-15T13:22:00Z"/>
          <w:rFonts w:ascii="Times New Roman" w:hAnsi="Times New Roman" w:cs="Times New Roman"/>
          <w:sz w:val="24"/>
          <w:szCs w:val="24"/>
        </w:rPr>
        <w:pPrChange w:id="163" w:author="Chris Hartgerink" w:date="2015-04-16T14:02:00Z">
          <w:pPr>
            <w:pStyle w:val="ListParagraph"/>
            <w:numPr>
              <w:numId w:val="4"/>
            </w:numPr>
            <w:spacing w:line="480" w:lineRule="auto"/>
            <w:ind w:hanging="360"/>
            <w:divId w:val="785346477"/>
          </w:pPr>
        </w:pPrChange>
      </w:pPr>
      <w:del w:id="164" w:author="Chris Hartgerink" w:date="2015-04-15T13:22:00Z">
        <w:r w:rsidRPr="009159AB" w:rsidDel="00DA0243">
          <w:rPr>
            <w:rFonts w:ascii="Times New Roman" w:hAnsi="Times New Roman" w:cs="Times New Roman"/>
            <w:sz w:val="24"/>
            <w:szCs w:val="24"/>
          </w:rPr>
          <w:fldChar w:fldCharType="begin" w:fldLock="1"/>
        </w:r>
        <w:r w:rsidR="00595722" w:rsidDel="00DA0243">
          <w:rPr>
            <w:rFonts w:ascii="Times New Roman" w:hAnsi="Times New Roman" w:cs="Times New Roman"/>
            <w:sz w:val="24"/>
            <w:szCs w:val="24"/>
          </w:rPr>
          <w:del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"formattedCitation" : "[48]", "manualFormatting" : "Oaten, Williams, Jones and Zadro ", "plainTextFormattedCitation" : "[48]", "previouslyFormattedCitation" : "[48]" }, "properties" : { "noteIndex" : 0 }, "schema" : "https://github.com/citation-style-language/schema/raw/master/csl-citation.json" }</w:delInstrText>
        </w:r>
        <w:r w:rsidRPr="009159AB" w:rsidDel="00DA0243">
          <w:rPr>
            <w:rFonts w:ascii="Times New Roman" w:hAnsi="Times New Roman" w:cs="Times New Roman"/>
            <w:sz w:val="24"/>
            <w:szCs w:val="24"/>
          </w:rPr>
          <w:fldChar w:fldCharType="separate"/>
        </w:r>
        <w:r w:rsidR="006623EF" w:rsidRPr="009159AB" w:rsidDel="00DA0243">
          <w:rPr>
            <w:rFonts w:ascii="Times New Roman" w:hAnsi="Times New Roman" w:cs="Times New Roman"/>
            <w:noProof/>
            <w:sz w:val="24"/>
            <w:szCs w:val="24"/>
          </w:rPr>
          <w:delText xml:space="preserve">Oaten, Williams, Jones and Zadro </w:delText>
        </w:r>
        <w:r w:rsidRPr="009159AB" w:rsidDel="00DA0243">
          <w:rPr>
            <w:rFonts w:ascii="Times New Roman" w:hAnsi="Times New Roman" w:cs="Times New Roman"/>
            <w:sz w:val="24"/>
            <w:szCs w:val="24"/>
          </w:rPr>
          <w:fldChar w:fldCharType="end"/>
        </w:r>
        <w:r w:rsidR="00595722" w:rsidDel="00DA0243">
          <w:rPr>
            <w:rFonts w:ascii="Times New Roman" w:hAnsi="Times New Roman" w:cs="Times New Roman"/>
            <w:sz w:val="24"/>
            <w:szCs w:val="24"/>
          </w:rPr>
          <w:fldChar w:fldCharType="begin" w:fldLock="1"/>
        </w:r>
        <w:r w:rsidR="00595722" w:rsidDel="00DA0243">
          <w:rPr>
            <w:rFonts w:ascii="Times New Roman" w:hAnsi="Times New Roman" w:cs="Times New Roman"/>
            <w:sz w:val="24"/>
            <w:szCs w:val="24"/>
          </w:rPr>
          <w:del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"formattedCitation" : "[48]", "plainTextFormattedCitation" : "[48]", "previouslyFormattedCitation" : "[48]" }, "properties" : { "noteIndex" : 0 }, "schema" : "https://github.com/citation-style-language/schema/raw/master/csl-citation.json" }</w:delInstrText>
        </w:r>
        <w:r w:rsidR="00595722" w:rsidDel="00DA0243">
          <w:rPr>
            <w:rFonts w:ascii="Times New Roman" w:hAnsi="Times New Roman" w:cs="Times New Roman"/>
            <w:sz w:val="24"/>
            <w:szCs w:val="24"/>
          </w:rPr>
          <w:fldChar w:fldCharType="separate"/>
        </w:r>
        <w:r w:rsidR="00595722" w:rsidRPr="00595722" w:rsidDel="00DA0243">
          <w:rPr>
            <w:rFonts w:ascii="Times New Roman" w:hAnsi="Times New Roman" w:cs="Times New Roman"/>
            <w:noProof/>
            <w:sz w:val="24"/>
            <w:szCs w:val="24"/>
          </w:rPr>
          <w:delText>[48]</w:delText>
        </w:r>
        <w:r w:rsidR="00595722" w:rsidDel="00DA0243">
          <w:rPr>
            <w:rFonts w:ascii="Times New Roman" w:hAnsi="Times New Roman" w:cs="Times New Roman"/>
            <w:sz w:val="24"/>
            <w:szCs w:val="24"/>
          </w:rPr>
          <w:fldChar w:fldCharType="end"/>
        </w:r>
        <w:r w:rsidR="00CD43F4" w:rsidRPr="009159AB" w:rsidDel="00DA0243">
          <w:rPr>
            <w:rFonts w:ascii="Times New Roman" w:hAnsi="Times New Roman" w:cs="Times New Roman"/>
            <w:sz w:val="24"/>
            <w:szCs w:val="24"/>
          </w:rPr>
          <w:delText xml:space="preserve"> </w:delText>
        </w:r>
        <w:r w:rsidR="006623EF" w:rsidRPr="009159AB" w:rsidDel="00DA0243">
          <w:rPr>
            <w:rFonts w:ascii="Times New Roman" w:hAnsi="Times New Roman" w:cs="Times New Roman"/>
            <w:sz w:val="24"/>
            <w:szCs w:val="24"/>
          </w:rPr>
          <w:delText>was applicable, but was excluded due to being an outlier with respect to effect size (</w:delText>
        </w:r>
        <w:r w:rsidR="006623EF" w:rsidRPr="009159AB" w:rsidDel="00DA0243">
          <w:rPr>
            <w:rFonts w:ascii="Times New Roman" w:hAnsi="Times New Roman" w:cs="Times New Roman"/>
            <w:i/>
            <w:sz w:val="24"/>
            <w:szCs w:val="24"/>
          </w:rPr>
          <w:delText>d</w:delText>
        </w:r>
        <w:r w:rsidR="006623EF" w:rsidRPr="009159AB" w:rsidDel="00DA0243">
          <w:rPr>
            <w:rFonts w:ascii="Times New Roman" w:hAnsi="Times New Roman" w:cs="Times New Roman"/>
            <w:sz w:val="24"/>
            <w:szCs w:val="24"/>
          </w:rPr>
          <w:delText xml:space="preserve">s &gt; 15). </w:delText>
        </w:r>
        <w:r w:rsidR="009F53F3" w:rsidRPr="009159AB" w:rsidDel="00DA0243">
          <w:rPr>
            <w:rFonts w:ascii="Times New Roman" w:hAnsi="Times New Roman" w:cs="Times New Roman"/>
            <w:sz w:val="24"/>
            <w:szCs w:val="24"/>
          </w:rPr>
          <w:delText>See also</w:delText>
        </w:r>
        <w:r w:rsidR="006623EF" w:rsidRPr="009159AB" w:rsidDel="00DA0243">
          <w:rPr>
            <w:rFonts w:ascii="Times New Roman" w:hAnsi="Times New Roman" w:cs="Times New Roman"/>
            <w:sz w:val="24"/>
            <w:szCs w:val="24"/>
          </w:rPr>
          <w:delText xml:space="preserve"> </w:delText>
        </w:r>
        <w:r w:rsidRPr="009159AB" w:rsidDel="00DA0243">
          <w:rPr>
            <w:rFonts w:ascii="Times New Roman" w:hAnsi="Times New Roman" w:cs="Times New Roman"/>
            <w:sz w:val="24"/>
            <w:szCs w:val="24"/>
          </w:rPr>
          <w:fldChar w:fldCharType="begin" w:fldLock="1"/>
        </w:r>
        <w:r w:rsidR="00637F61" w:rsidDel="00DA0243">
          <w:rPr>
            <w:rFonts w:ascii="Times New Roman" w:hAnsi="Times New Roman" w:cs="Times New Roman"/>
            <w:sz w:val="24"/>
            <w:szCs w:val="24"/>
          </w:rPr>
          <w:del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"formattedCitation" : "[14]", "manualFormatting" : "Gerber and Wheeler (2009", "plainTextFormattedCitation" : "[14]", "previouslyFormattedCitation" : "[14]" }, "properties" : { "noteIndex" : 0 }, "schema" : "https://github.com/citation-style-language/schema/raw/master/csl-citation.json" }</w:delInstrText>
        </w:r>
        <w:r w:rsidRPr="009159AB" w:rsidDel="00DA0243">
          <w:rPr>
            <w:rFonts w:ascii="Times New Roman" w:hAnsi="Times New Roman" w:cs="Times New Roman"/>
            <w:sz w:val="24"/>
            <w:szCs w:val="24"/>
          </w:rPr>
          <w:fldChar w:fldCharType="separate"/>
        </w:r>
        <w:r w:rsidR="006623EF" w:rsidRPr="009159AB" w:rsidDel="00DA0243">
          <w:rPr>
            <w:rFonts w:ascii="Times New Roman" w:hAnsi="Times New Roman" w:cs="Times New Roman"/>
            <w:noProof/>
            <w:sz w:val="24"/>
            <w:szCs w:val="24"/>
          </w:rPr>
          <w:delText>Gerber and Wheeler (2009</w:delText>
        </w:r>
        <w:r w:rsidRPr="009159AB" w:rsidDel="00DA0243">
          <w:rPr>
            <w:rFonts w:ascii="Times New Roman" w:hAnsi="Times New Roman" w:cs="Times New Roman"/>
            <w:sz w:val="24"/>
            <w:szCs w:val="24"/>
          </w:rPr>
          <w:fldChar w:fldCharType="end"/>
        </w:r>
        <w:r w:rsidR="006623EF" w:rsidRPr="009159AB" w:rsidDel="00DA0243">
          <w:rPr>
            <w:rFonts w:ascii="Times New Roman" w:hAnsi="Times New Roman" w:cs="Times New Roman"/>
            <w:sz w:val="24"/>
            <w:szCs w:val="24"/>
          </w:rPr>
          <w:delText>; p. 473): “</w:delText>
        </w:r>
        <w:r w:rsidR="006623EF" w:rsidRPr="009159AB" w:rsidDel="00DA0243">
          <w:rPr>
            <w:rFonts w:ascii="Times New Roman" w:hAnsi="Times New Roman" w:cs="Times New Roman"/>
            <w:i/>
            <w:sz w:val="24"/>
            <w:szCs w:val="24"/>
          </w:rPr>
          <w:delText xml:space="preserve">One study (Oaten, Williams, Jones, &amp; Zadro, 2007) had need effect sizes that were clear outliers (effect sizes were 5–7 standard deviations above the means) </w:delText>
        </w:r>
        <w:r w:rsidR="006623EF" w:rsidRPr="009159AB" w:rsidDel="00DA0243">
          <w:rPr>
            <w:rFonts w:ascii="Times New Roman" w:hAnsi="Times New Roman" w:cs="Times New Roman"/>
            <w:sz w:val="24"/>
            <w:szCs w:val="24"/>
          </w:rPr>
          <w:delText xml:space="preserve">[…and…] </w:delText>
        </w:r>
        <w:r w:rsidR="006623EF" w:rsidRPr="009159AB" w:rsidDel="00DA0243">
          <w:rPr>
            <w:rFonts w:ascii="Times New Roman" w:hAnsi="Times New Roman" w:cs="Times New Roman"/>
            <w:i/>
            <w:sz w:val="24"/>
            <w:szCs w:val="24"/>
          </w:rPr>
          <w:delText>were excluded from the analyses.</w:delText>
        </w:r>
        <w:r w:rsidR="006623EF" w:rsidRPr="009159AB" w:rsidDel="00DA0243">
          <w:rPr>
            <w:rFonts w:ascii="Times New Roman" w:hAnsi="Times New Roman" w:cs="Times New Roman"/>
            <w:sz w:val="24"/>
            <w:szCs w:val="24"/>
          </w:rPr>
          <w:delText>”</w:delText>
        </w:r>
      </w:del>
    </w:p>
    <w:p w14:paraId="094D5760" w14:textId="24F6D30C" w:rsidR="00F96491" w:rsidRPr="009159AB" w:rsidDel="00DA0243" w:rsidRDefault="00F96491" w:rsidP="00482423">
      <w:pPr>
        <w:divId w:val="785346477"/>
        <w:rPr>
          <w:del w:id="165" w:author="Chris Hartgerink" w:date="2015-04-15T13:22:00Z"/>
          <w:rFonts w:ascii="Times New Roman" w:hAnsi="Times New Roman" w:cs="Times New Roman"/>
          <w:sz w:val="24"/>
          <w:szCs w:val="24"/>
        </w:rPr>
        <w:pPrChange w:id="166" w:author="Chris Hartgerink" w:date="2015-04-16T14:02:00Z">
          <w:pPr>
            <w:pStyle w:val="ListParagraph"/>
            <w:numPr>
              <w:numId w:val="4"/>
            </w:numPr>
            <w:spacing w:line="480" w:lineRule="auto"/>
            <w:ind w:hanging="360"/>
            <w:divId w:val="785346477"/>
          </w:pPr>
        </w:pPrChange>
      </w:pPr>
      <w:del w:id="167" w:author="Chris Hartgerink" w:date="2015-04-15T13:22:00Z">
        <w:r w:rsidRPr="00F96491" w:rsidDel="00DA0243">
          <w:rPr>
            <w:rFonts w:ascii="Times New Roman" w:hAnsi="Times New Roman" w:cs="Times New Roman"/>
            <w:sz w:val="24"/>
            <w:szCs w:val="24"/>
          </w:rPr>
          <w:delText>Due to the dependency between the standardized effect size and the standard error, we also ran an alternative version of the Egger’s test that regresses on 1/N. These analyses yielded highly similar results.</w:delText>
        </w:r>
      </w:del>
    </w:p>
    <w:p w14:paraId="0EA0552B" w14:textId="7F2512F6" w:rsidR="00E26EF1" w:rsidDel="00DA0243" w:rsidRDefault="00C8281A" w:rsidP="00482423">
      <w:pPr>
        <w:divId w:val="785346477"/>
        <w:rPr>
          <w:del w:id="168" w:author="Chris Hartgerink" w:date="2015-04-15T13:22:00Z"/>
          <w:rFonts w:ascii="Times New Roman" w:hAnsi="Times New Roman" w:cs="Times New Roman"/>
          <w:sz w:val="24"/>
          <w:szCs w:val="24"/>
        </w:rPr>
        <w:pPrChange w:id="169" w:author="Chris Hartgerink" w:date="2015-04-16T14:02:00Z">
          <w:pPr>
            <w:pStyle w:val="ListParagraph"/>
            <w:numPr>
              <w:numId w:val="4"/>
            </w:numPr>
            <w:spacing w:line="480" w:lineRule="auto"/>
            <w:ind w:hanging="360"/>
            <w:divId w:val="785346477"/>
          </w:pPr>
        </w:pPrChange>
      </w:pPr>
      <w:del w:id="170" w:author="Chris Hartgerink" w:date="2015-04-15T13:22:00Z">
        <w:r w:rsidRPr="009159AB" w:rsidDel="00DA0243">
          <w:rPr>
            <w:rFonts w:ascii="Times New Roman" w:hAnsi="Times New Roman" w:cs="Times New Roman"/>
            <w:sz w:val="24"/>
            <w:szCs w:val="24"/>
          </w:rPr>
          <w:delText>Because fundamental needs showed effects in the theorized direction, we explored this further by overlapping the subset of fundamental need measures with the model definition of immediate and delayed (i.e., whether the measures related to feelings during or after the Cyberball game). Estimated interactions for this selection were Δ</w:delText>
        </w:r>
        <w:r w:rsidRPr="009159AB" w:rsidDel="00DA0243">
          <w:rPr>
            <w:rFonts w:ascii="Times New Roman" w:hAnsi="Times New Roman" w:cs="Times New Roman"/>
            <w:i/>
            <w:sz w:val="24"/>
            <w:szCs w:val="24"/>
          </w:rPr>
          <w:delText xml:space="preserve">d = </w:delText>
        </w:r>
        <w:r w:rsidRPr="009159AB" w:rsidDel="00DA0243">
          <w:rPr>
            <w:rFonts w:ascii="Times New Roman" w:hAnsi="Times New Roman" w:cs="Times New Roman"/>
            <w:sz w:val="24"/>
            <w:szCs w:val="24"/>
          </w:rPr>
          <w:delText>-0.37, 95% CI [-0.60, -0,14] (</w:delText>
        </w:r>
        <w:r w:rsidRPr="009159AB" w:rsidDel="00DA0243">
          <w:rPr>
            <w:rFonts w:ascii="Times New Roman" w:hAnsi="Times New Roman" w:cs="Times New Roman"/>
            <w:i/>
            <w:sz w:val="24"/>
            <w:szCs w:val="24"/>
          </w:rPr>
          <w:delText>k</w:delText>
        </w:r>
        <w:r w:rsidRPr="009159AB" w:rsidDel="00DA0243">
          <w:rPr>
            <w:rFonts w:ascii="Times New Roman" w:hAnsi="Times New Roman" w:cs="Times New Roman"/>
            <w:sz w:val="24"/>
            <w:szCs w:val="24"/>
          </w:rPr>
          <w:delText xml:space="preserve"> = 29) and Δ</w:delText>
        </w:r>
        <w:r w:rsidRPr="009159AB" w:rsidDel="00DA0243">
          <w:rPr>
            <w:rFonts w:ascii="Times New Roman" w:hAnsi="Times New Roman" w:cs="Times New Roman"/>
            <w:i/>
            <w:sz w:val="24"/>
            <w:szCs w:val="24"/>
          </w:rPr>
          <w:delText>d =</w:delText>
        </w:r>
        <w:r w:rsidRPr="009159AB" w:rsidDel="00DA0243">
          <w:rPr>
            <w:rFonts w:ascii="Times New Roman" w:hAnsi="Times New Roman" w:cs="Times New Roman"/>
            <w:sz w:val="24"/>
            <w:szCs w:val="24"/>
          </w:rPr>
          <w:delText xml:space="preserve"> -0.13, 95% CI [-0.53, 0.27] (</w:delText>
        </w:r>
        <w:r w:rsidRPr="009159AB" w:rsidDel="00DA0243">
          <w:rPr>
            <w:rFonts w:ascii="Times New Roman" w:hAnsi="Times New Roman" w:cs="Times New Roman"/>
            <w:i/>
            <w:sz w:val="24"/>
            <w:szCs w:val="24"/>
          </w:rPr>
          <w:delText xml:space="preserve">k </w:delText>
        </w:r>
        <w:r w:rsidRPr="009159AB" w:rsidDel="00DA0243">
          <w:rPr>
            <w:rFonts w:ascii="Times New Roman" w:hAnsi="Times New Roman" w:cs="Times New Roman"/>
            <w:sz w:val="24"/>
            <w:szCs w:val="24"/>
          </w:rPr>
          <w:delText xml:space="preserve">= 8) for the first and last measure, respectively. So in this particular subset of studies that use immediate or delayed fundamental needs measures, results are </w:delText>
        </w:r>
        <w:r w:rsidDel="00DA0243">
          <w:rPr>
            <w:rFonts w:ascii="Times New Roman" w:hAnsi="Times New Roman" w:cs="Times New Roman"/>
            <w:sz w:val="24"/>
            <w:szCs w:val="24"/>
          </w:rPr>
          <w:delText xml:space="preserve">not </w:delText>
        </w:r>
        <w:r w:rsidRPr="009159AB" w:rsidDel="00DA0243">
          <w:rPr>
            <w:rFonts w:ascii="Times New Roman" w:hAnsi="Times New Roman" w:cs="Times New Roman"/>
            <w:sz w:val="24"/>
            <w:szCs w:val="24"/>
          </w:rPr>
          <w:delText xml:space="preserve">in line with Williams’s </w:delText>
        </w:r>
        <w:r w:rsidR="00595722" w:rsidDel="00DA0243">
          <w:rPr>
            <w:rFonts w:ascii="Times New Roman" w:hAnsi="Times New Roman" w:cs="Times New Roman"/>
            <w:sz w:val="24"/>
            <w:szCs w:val="24"/>
          </w:rPr>
          <w:fldChar w:fldCharType="begin" w:fldLock="1"/>
        </w:r>
        <w:r w:rsidR="00595722" w:rsidDel="00DA0243">
          <w:rPr>
            <w:rFonts w:ascii="Times New Roman" w:hAnsi="Times New Roman" w:cs="Times New Roman"/>
            <w:sz w:val="24"/>
            <w:szCs w:val="24"/>
          </w:rPr>
          <w:del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 "properties" : { "noteIndex" : 0 }, "schema" : "https://github.com/citation-style-language/schema/raw/master/csl-citation.json" }</w:delInstrText>
        </w:r>
        <w:r w:rsidR="00595722" w:rsidDel="00DA0243">
          <w:rPr>
            <w:rFonts w:ascii="Times New Roman" w:hAnsi="Times New Roman" w:cs="Times New Roman"/>
            <w:sz w:val="24"/>
            <w:szCs w:val="24"/>
          </w:rPr>
          <w:fldChar w:fldCharType="separate"/>
        </w:r>
        <w:r w:rsidR="00595722" w:rsidRPr="00595722" w:rsidDel="00DA0243">
          <w:rPr>
            <w:rFonts w:ascii="Times New Roman" w:hAnsi="Times New Roman" w:cs="Times New Roman"/>
            <w:noProof/>
            <w:sz w:val="24"/>
            <w:szCs w:val="24"/>
          </w:rPr>
          <w:delText>[11]</w:delText>
        </w:r>
        <w:r w:rsidR="00595722" w:rsidDel="00DA0243">
          <w:rPr>
            <w:rFonts w:ascii="Times New Roman" w:hAnsi="Times New Roman" w:cs="Times New Roman"/>
            <w:sz w:val="24"/>
            <w:szCs w:val="24"/>
          </w:rPr>
          <w:fldChar w:fldCharType="end"/>
        </w:r>
        <w:r w:rsidRPr="009159AB" w:rsidDel="00DA0243">
          <w:rPr>
            <w:rFonts w:ascii="Times New Roman" w:hAnsi="Times New Roman" w:cs="Times New Roman"/>
            <w:sz w:val="24"/>
            <w:szCs w:val="24"/>
          </w:rPr>
          <w:delText xml:space="preserve"> prediction</w:delText>
        </w:r>
        <w:r w:rsidR="00E55686" w:rsidDel="00DA0243">
          <w:rPr>
            <w:rFonts w:ascii="Times New Roman" w:hAnsi="Times New Roman" w:cs="Times New Roman"/>
            <w:sz w:val="24"/>
            <w:szCs w:val="24"/>
          </w:rPr>
          <w:delText>.</w:delText>
        </w:r>
        <w:r w:rsidDel="00DA0243">
          <w:rPr>
            <w:rFonts w:ascii="Times New Roman" w:hAnsi="Times New Roman" w:cs="Times New Roman"/>
            <w:sz w:val="24"/>
            <w:szCs w:val="24"/>
          </w:rPr>
          <w:delText xml:space="preserve"> </w:delText>
        </w:r>
        <w:r w:rsidR="00D61C6E" w:rsidRPr="009159AB" w:rsidDel="00DA0243">
          <w:rPr>
            <w:rFonts w:ascii="Times New Roman" w:hAnsi="Times New Roman" w:cs="Times New Roman"/>
            <w:sz w:val="24"/>
            <w:szCs w:val="24"/>
          </w:rPr>
          <w:delText>The reported fundamental need selection can be specified even further to only include studies that explicitly focus on composite need satisfaction as typically defined by Kip Williams. Such a selection again provides support for the hypothesis that immediate fundamental need satisfaction is less moderated, Δ</w:delText>
        </w:r>
        <w:r w:rsidR="00D61C6E" w:rsidRPr="009159AB" w:rsidDel="00DA0243">
          <w:rPr>
            <w:rFonts w:ascii="Times New Roman" w:hAnsi="Times New Roman" w:cs="Times New Roman"/>
            <w:i/>
            <w:sz w:val="24"/>
            <w:szCs w:val="24"/>
          </w:rPr>
          <w:delText>d</w:delText>
        </w:r>
        <w:r w:rsidR="00D61C6E" w:rsidRPr="009159AB" w:rsidDel="00DA0243">
          <w:rPr>
            <w:rFonts w:ascii="Times New Roman" w:hAnsi="Times New Roman" w:cs="Times New Roman"/>
            <w:sz w:val="24"/>
            <w:szCs w:val="24"/>
          </w:rPr>
          <w:delText xml:space="preserve"> = -0.18, 95% CI [-0.47, -0.11] (</w:delText>
        </w:r>
        <w:r w:rsidR="00D61C6E" w:rsidRPr="009159AB" w:rsidDel="00DA0243">
          <w:rPr>
            <w:rFonts w:ascii="Times New Roman" w:hAnsi="Times New Roman" w:cs="Times New Roman"/>
            <w:i/>
            <w:sz w:val="24"/>
            <w:szCs w:val="24"/>
          </w:rPr>
          <w:delText>k</w:delText>
        </w:r>
        <w:r w:rsidR="00D61C6E" w:rsidRPr="009159AB" w:rsidDel="00DA0243">
          <w:rPr>
            <w:rFonts w:ascii="Times New Roman" w:hAnsi="Times New Roman" w:cs="Times New Roman"/>
            <w:sz w:val="24"/>
            <w:szCs w:val="24"/>
          </w:rPr>
          <w:delText xml:space="preserve"> = 15), than delayed need satisfaction, Δ</w:delText>
        </w:r>
        <w:r w:rsidR="00D61C6E" w:rsidRPr="00CB77E9" w:rsidDel="00DA0243">
          <w:rPr>
            <w:rFonts w:ascii="Times New Roman" w:hAnsi="Times New Roman" w:cs="Times New Roman"/>
            <w:i/>
            <w:sz w:val="24"/>
            <w:szCs w:val="24"/>
          </w:rPr>
          <w:delText>d</w:delText>
        </w:r>
        <w:r w:rsidR="00D61C6E" w:rsidRPr="009159AB" w:rsidDel="00DA0243">
          <w:rPr>
            <w:rFonts w:ascii="Times New Roman" w:hAnsi="Times New Roman" w:cs="Times New Roman"/>
            <w:sz w:val="24"/>
            <w:szCs w:val="24"/>
          </w:rPr>
          <w:delText xml:space="preserve"> = -0.93, 95% CI [-1.67, -0.19] (</w:delText>
        </w:r>
        <w:r w:rsidR="00D61C6E" w:rsidRPr="009159AB" w:rsidDel="00DA0243">
          <w:rPr>
            <w:rFonts w:ascii="Times New Roman" w:hAnsi="Times New Roman" w:cs="Times New Roman"/>
            <w:i/>
            <w:sz w:val="24"/>
            <w:szCs w:val="24"/>
          </w:rPr>
          <w:delText>k</w:delText>
        </w:r>
        <w:r w:rsidR="00D61C6E" w:rsidRPr="009159AB" w:rsidDel="00DA0243">
          <w:rPr>
            <w:rFonts w:ascii="Times New Roman" w:hAnsi="Times New Roman" w:cs="Times New Roman"/>
            <w:sz w:val="24"/>
            <w:szCs w:val="24"/>
          </w:rPr>
          <w:delText xml:space="preserve"> = 3). Note, however, that such a selection is based on 3 studies for delayed measures.</w:delText>
        </w:r>
      </w:del>
    </w:p>
    <w:p w14:paraId="37F00161" w14:textId="561EB80A" w:rsidR="00A93033" w:rsidDel="00DA0243" w:rsidRDefault="00A93033" w:rsidP="00482423">
      <w:pPr>
        <w:divId w:val="785346477"/>
        <w:rPr>
          <w:del w:id="171" w:author="Chris Hartgerink" w:date="2015-04-15T13:22:00Z"/>
          <w:rFonts w:ascii="Times New Roman" w:hAnsi="Times New Roman" w:cs="Times New Roman"/>
          <w:sz w:val="24"/>
          <w:szCs w:val="24"/>
        </w:rPr>
        <w:pPrChange w:id="172" w:author="Chris Hartgerink" w:date="2015-04-16T14:02:00Z">
          <w:pPr>
            <w:pStyle w:val="ListParagraph"/>
            <w:numPr>
              <w:numId w:val="4"/>
            </w:numPr>
            <w:spacing w:line="480" w:lineRule="auto"/>
            <w:ind w:hanging="360"/>
            <w:divId w:val="785346477"/>
          </w:pPr>
        </w:pPrChange>
      </w:pPr>
      <w:del w:id="173" w:author="Chris Hartgerink" w:date="2015-04-15T13:22:00Z">
        <w:r w:rsidRPr="00A93033" w:rsidDel="00DA0243">
          <w:rPr>
            <w:rFonts w:ascii="Times New Roman" w:hAnsi="Times New Roman" w:cs="Times New Roman"/>
            <w:sz w:val="24"/>
            <w:szCs w:val="24"/>
          </w:rPr>
          <w:delText>We also conducted individual</w:delText>
        </w:r>
        <w:r w:rsidR="00DF52E6" w:rsidDel="00DA0243">
          <w:rPr>
            <w:rFonts w:ascii="Times New Roman" w:hAnsi="Times New Roman" w:cs="Times New Roman"/>
            <w:sz w:val="24"/>
            <w:szCs w:val="24"/>
          </w:rPr>
          <w:delText xml:space="preserve"> meta-</w:delText>
        </w:r>
        <w:r w:rsidRPr="00A93033" w:rsidDel="00DA0243">
          <w:rPr>
            <w:rFonts w:ascii="Times New Roman" w:hAnsi="Times New Roman" w:cs="Times New Roman"/>
            <w:sz w:val="24"/>
            <w:szCs w:val="24"/>
          </w:rPr>
          <w:delText>regressions for each of the</w:delText>
        </w:r>
        <w:r w:rsidDel="00DA0243">
          <w:rPr>
            <w:rFonts w:ascii="Times New Roman" w:hAnsi="Times New Roman" w:cs="Times New Roman"/>
            <w:sz w:val="24"/>
            <w:szCs w:val="24"/>
          </w:rPr>
          <w:delText xml:space="preserve"> structural- and sampling variables</w:delText>
        </w:r>
        <w:r w:rsidRPr="00A93033" w:rsidDel="00DA0243">
          <w:rPr>
            <w:rFonts w:ascii="Times New Roman" w:hAnsi="Times New Roman" w:cs="Times New Roman"/>
            <w:sz w:val="24"/>
            <w:szCs w:val="24"/>
          </w:rPr>
          <w:delText>. T</w:delText>
        </w:r>
        <w:r w:rsidDel="00DA0243">
          <w:rPr>
            <w:rFonts w:ascii="Times New Roman" w:hAnsi="Times New Roman" w:cs="Times New Roman"/>
            <w:sz w:val="24"/>
            <w:szCs w:val="24"/>
          </w:rPr>
          <w:delText>hese individual analyses yield</w:delText>
        </w:r>
        <w:r w:rsidRPr="00A93033" w:rsidDel="00DA0243">
          <w:rPr>
            <w:rFonts w:ascii="Times New Roman" w:hAnsi="Times New Roman" w:cs="Times New Roman"/>
            <w:sz w:val="24"/>
            <w:szCs w:val="24"/>
          </w:rPr>
          <w:delText xml:space="preserve"> similar results as the overall analyses. We again observed that four players are less hurt by ostracism than three players (</w:delText>
        </w:r>
        <w:r w:rsidDel="00DA0243">
          <w:rPr>
            <w:rFonts w:ascii="Times New Roman" w:hAnsi="Times New Roman" w:cs="Times New Roman"/>
            <w:i/>
            <w:sz w:val="24"/>
            <w:szCs w:val="24"/>
          </w:rPr>
          <w:delText xml:space="preserve">b </w:delText>
        </w:r>
        <w:r w:rsidDel="00DA0243">
          <w:rPr>
            <w:rFonts w:ascii="Times New Roman" w:hAnsi="Times New Roman" w:cs="Times New Roman"/>
            <w:sz w:val="24"/>
            <w:szCs w:val="24"/>
          </w:rPr>
          <w:delText xml:space="preserve">= .84, </w:delText>
        </w:r>
        <w:r w:rsidDel="00DA0243">
          <w:rPr>
            <w:rFonts w:ascii="Times New Roman" w:hAnsi="Times New Roman" w:cs="Times New Roman"/>
            <w:i/>
            <w:sz w:val="24"/>
            <w:szCs w:val="24"/>
          </w:rPr>
          <w:delText>SE</w:delText>
        </w:r>
        <w:r w:rsidDel="00DA0243">
          <w:rPr>
            <w:rFonts w:ascii="Times New Roman" w:hAnsi="Times New Roman" w:cs="Times New Roman"/>
            <w:sz w:val="24"/>
            <w:szCs w:val="24"/>
          </w:rPr>
          <w:delText xml:space="preserve"> = .28</w:delText>
        </w:r>
        <w:r w:rsidRPr="00A93033" w:rsidDel="00DA0243">
          <w:rPr>
            <w:rFonts w:ascii="Times New Roman" w:hAnsi="Times New Roman" w:cs="Times New Roman"/>
            <w:sz w:val="24"/>
            <w:szCs w:val="24"/>
          </w:rPr>
          <w:delText xml:space="preserve">, </w:delText>
        </w:r>
        <w:r w:rsidDel="00DA0243">
          <w:rPr>
            <w:rFonts w:ascii="Times New Roman" w:hAnsi="Times New Roman" w:cs="Times New Roman"/>
            <w:i/>
            <w:sz w:val="24"/>
            <w:szCs w:val="24"/>
          </w:rPr>
          <w:delText xml:space="preserve">p = </w:delText>
        </w:r>
        <w:r w:rsidDel="00DA0243">
          <w:rPr>
            <w:rFonts w:ascii="Times New Roman" w:hAnsi="Times New Roman" w:cs="Times New Roman"/>
            <w:sz w:val="24"/>
            <w:szCs w:val="24"/>
          </w:rPr>
          <w:delText>.003</w:delText>
        </w:r>
        <w:r w:rsidRPr="00A93033" w:rsidDel="00DA0243">
          <w:rPr>
            <w:rFonts w:ascii="Times New Roman" w:hAnsi="Times New Roman" w:cs="Times New Roman"/>
            <w:sz w:val="24"/>
            <w:szCs w:val="24"/>
          </w:rPr>
          <w:delText>) on the last measure. What is new is that we also observed that n</w:delText>
        </w:r>
        <w:r w:rsidDel="00DA0243">
          <w:rPr>
            <w:rFonts w:ascii="Times New Roman" w:hAnsi="Times New Roman" w:cs="Times New Roman"/>
            <w:sz w:val="24"/>
            <w:szCs w:val="24"/>
          </w:rPr>
          <w:delText>umber</w:delText>
        </w:r>
        <w:r w:rsidRPr="00A93033" w:rsidDel="00DA0243">
          <w:rPr>
            <w:rFonts w:ascii="Times New Roman" w:hAnsi="Times New Roman" w:cs="Times New Roman"/>
            <w:sz w:val="24"/>
            <w:szCs w:val="24"/>
          </w:rPr>
          <w:delText xml:space="preserve"> of ball tosses affected the effect size (</w:delText>
        </w:r>
        <w:r w:rsidDel="00DA0243">
          <w:rPr>
            <w:rFonts w:ascii="Times New Roman" w:hAnsi="Times New Roman" w:cs="Times New Roman"/>
            <w:i/>
            <w:sz w:val="24"/>
            <w:szCs w:val="24"/>
          </w:rPr>
          <w:delText xml:space="preserve">b = </w:delText>
        </w:r>
        <w:r w:rsidDel="00DA0243">
          <w:rPr>
            <w:rFonts w:ascii="Times New Roman" w:hAnsi="Times New Roman" w:cs="Times New Roman"/>
            <w:sz w:val="24"/>
            <w:szCs w:val="24"/>
          </w:rPr>
          <w:delText xml:space="preserve">.02, </w:delText>
        </w:r>
        <w:r w:rsidDel="00DA0243">
          <w:rPr>
            <w:rFonts w:ascii="Times New Roman" w:hAnsi="Times New Roman" w:cs="Times New Roman"/>
            <w:i/>
            <w:sz w:val="24"/>
            <w:szCs w:val="24"/>
          </w:rPr>
          <w:delText xml:space="preserve">SE = </w:delText>
        </w:r>
        <w:r w:rsidDel="00DA0243">
          <w:rPr>
            <w:rFonts w:ascii="Times New Roman" w:hAnsi="Times New Roman" w:cs="Times New Roman"/>
            <w:sz w:val="24"/>
            <w:szCs w:val="24"/>
          </w:rPr>
          <w:delText xml:space="preserve">.01, </w:delText>
        </w:r>
        <w:r w:rsidDel="00DA0243">
          <w:rPr>
            <w:rFonts w:ascii="Times New Roman" w:hAnsi="Times New Roman" w:cs="Times New Roman"/>
            <w:i/>
            <w:sz w:val="24"/>
            <w:szCs w:val="24"/>
          </w:rPr>
          <w:delText xml:space="preserve">p </w:delText>
        </w:r>
        <w:r w:rsidDel="00DA0243">
          <w:rPr>
            <w:rFonts w:ascii="Times New Roman" w:hAnsi="Times New Roman" w:cs="Times New Roman"/>
            <w:sz w:val="24"/>
            <w:szCs w:val="24"/>
          </w:rPr>
          <w:delText>= .046</w:delText>
        </w:r>
        <w:r w:rsidRPr="00A93033" w:rsidDel="00DA0243">
          <w:rPr>
            <w:rFonts w:ascii="Times New Roman" w:hAnsi="Times New Roman" w:cs="Times New Roman"/>
            <w:sz w:val="24"/>
            <w:szCs w:val="24"/>
          </w:rPr>
          <w:delText xml:space="preserve">) on the first measure. This showed that increasing the </w:delText>
        </w:r>
        <w:r w:rsidDel="00DA0243">
          <w:rPr>
            <w:rFonts w:ascii="Times New Roman" w:hAnsi="Times New Roman" w:cs="Times New Roman"/>
            <w:sz w:val="24"/>
            <w:szCs w:val="24"/>
          </w:rPr>
          <w:delText>number</w:delText>
        </w:r>
        <w:r w:rsidRPr="00A93033" w:rsidDel="00DA0243">
          <w:rPr>
            <w:rFonts w:ascii="Times New Roman" w:hAnsi="Times New Roman" w:cs="Times New Roman"/>
            <w:sz w:val="24"/>
            <w:szCs w:val="24"/>
          </w:rPr>
          <w:delText xml:space="preserve"> of ball tosses decreases the negative impact of ostracism. Taken together this suggests that the impact of ostracism is diffused when it is the result of more players and more ball tosses compared to fewer players and fewer balls tosses.</w:delText>
        </w:r>
      </w:del>
    </w:p>
    <w:p w14:paraId="0D71A6E8" w14:textId="036B3E76" w:rsidR="00E14D79" w:rsidRPr="009159AB" w:rsidDel="00DA0243" w:rsidRDefault="00E14D79" w:rsidP="00482423">
      <w:pPr>
        <w:divId w:val="785346477"/>
        <w:rPr>
          <w:del w:id="174" w:author="Chris Hartgerink" w:date="2015-04-15T13:22:00Z"/>
          <w:rFonts w:ascii="Times New Roman" w:hAnsi="Times New Roman" w:cs="Times New Roman"/>
          <w:sz w:val="24"/>
          <w:szCs w:val="24"/>
        </w:rPr>
        <w:pPrChange w:id="175" w:author="Chris Hartgerink" w:date="2015-04-16T14:02:00Z">
          <w:pPr>
            <w:pStyle w:val="ListParagraph"/>
            <w:numPr>
              <w:numId w:val="4"/>
            </w:numPr>
            <w:spacing w:line="480" w:lineRule="auto"/>
            <w:ind w:hanging="360"/>
            <w:divId w:val="785346477"/>
          </w:pPr>
        </w:pPrChange>
      </w:pPr>
      <w:del w:id="176" w:author="Chris Hartgerink" w:date="2015-04-15T13:22:00Z">
        <w:r w:rsidRPr="00E14D79" w:rsidDel="00DA0243">
          <w:rPr>
            <w:rFonts w:ascii="Times New Roman" w:hAnsi="Times New Roman" w:cs="Times New Roman"/>
            <w:sz w:val="24"/>
            <w:szCs w:val="24"/>
          </w:rPr>
          <w:delText>It is important that the simple effects in Fig</w:delText>
        </w:r>
        <w:r w:rsidR="0075273E" w:rsidDel="00DA0243">
          <w:rPr>
            <w:rFonts w:ascii="Times New Roman" w:hAnsi="Times New Roman" w:cs="Times New Roman"/>
            <w:sz w:val="24"/>
            <w:szCs w:val="24"/>
          </w:rPr>
          <w:delText>.</w:delText>
        </w:r>
        <w:r w:rsidRPr="00E14D79" w:rsidDel="00DA0243">
          <w:rPr>
            <w:rFonts w:ascii="Times New Roman" w:hAnsi="Times New Roman" w:cs="Times New Roman"/>
            <w:sz w:val="24"/>
            <w:szCs w:val="24"/>
          </w:rPr>
          <w:delText xml:space="preserve"> </w:delText>
        </w:r>
        <w:r w:rsidR="00EF4585" w:rsidDel="00DA0243">
          <w:rPr>
            <w:rFonts w:ascii="Times New Roman" w:hAnsi="Times New Roman" w:cs="Times New Roman"/>
            <w:sz w:val="24"/>
            <w:szCs w:val="24"/>
          </w:rPr>
          <w:delText>3</w:delText>
        </w:r>
        <w:r w:rsidRPr="00E14D79" w:rsidDel="00DA0243">
          <w:rPr>
            <w:rFonts w:ascii="Times New Roman" w:hAnsi="Times New Roman" w:cs="Times New Roman"/>
            <w:sz w:val="24"/>
            <w:szCs w:val="24"/>
          </w:rPr>
          <w:delText xml:space="preserve"> are averaged over studies, thus potentially </w:delText>
        </w:r>
        <w:r w:rsidDel="00DA0243">
          <w:rPr>
            <w:rFonts w:ascii="Times New Roman" w:hAnsi="Times New Roman" w:cs="Times New Roman"/>
            <w:sz w:val="24"/>
            <w:szCs w:val="24"/>
          </w:rPr>
          <w:delText>subject</w:delText>
        </w:r>
        <w:r w:rsidRPr="00E14D79" w:rsidDel="00DA0243">
          <w:rPr>
            <w:rFonts w:ascii="Times New Roman" w:hAnsi="Times New Roman" w:cs="Times New Roman"/>
            <w:sz w:val="24"/>
            <w:szCs w:val="24"/>
          </w:rPr>
          <w:delText xml:space="preserve"> to Simpson's paradox.</w:delText>
        </w:r>
      </w:del>
    </w:p>
    <w:p w14:paraId="5C1CBC64" w14:textId="78BA539F" w:rsidR="006623EF" w:rsidRPr="009159AB" w:rsidDel="00DA0243" w:rsidRDefault="00AF557E" w:rsidP="00482423">
      <w:pPr>
        <w:divId w:val="785346477"/>
        <w:rPr>
          <w:del w:id="177" w:author="Chris Hartgerink" w:date="2015-04-15T13:22:00Z"/>
          <w:rFonts w:ascii="Times New Roman" w:hAnsi="Times New Roman" w:cs="Times New Roman"/>
          <w:sz w:val="24"/>
          <w:szCs w:val="24"/>
        </w:rPr>
        <w:pPrChange w:id="178" w:author="Chris Hartgerink" w:date="2015-04-16T14:02:00Z">
          <w:pPr>
            <w:pStyle w:val="ListParagraph"/>
            <w:numPr>
              <w:numId w:val="4"/>
            </w:numPr>
            <w:spacing w:line="480" w:lineRule="auto"/>
            <w:ind w:hanging="360"/>
            <w:divId w:val="785346477"/>
          </w:pPr>
        </w:pPrChange>
      </w:pPr>
      <w:del w:id="179" w:author="Chris Hartgerink" w:date="2015-04-15T13:22:00Z">
        <w:r w:rsidRPr="009159AB" w:rsidDel="00DA0243">
          <w:rPr>
            <w:rFonts w:ascii="Times New Roman" w:hAnsi="Times New Roman" w:cs="Times New Roman"/>
            <w:sz w:val="24"/>
            <w:szCs w:val="24"/>
          </w:rPr>
          <w:delText xml:space="preserve"> We used G*Power 3.1.7 to calculate this</w:delText>
        </w:r>
        <w:r w:rsidR="008D4180" w:rsidRPr="009159AB" w:rsidDel="00DA0243">
          <w:rPr>
            <w:rFonts w:ascii="Times New Roman" w:hAnsi="Times New Roman" w:cs="Times New Roman"/>
            <w:sz w:val="24"/>
            <w:szCs w:val="24"/>
          </w:rPr>
          <w:delText xml:space="preserve"> between-subjects interaction effect (</w:delText>
        </w:r>
        <w:r w:rsidR="008D4180" w:rsidRPr="009159AB" w:rsidDel="00DA0243">
          <w:rPr>
            <w:rFonts w:ascii="Times New Roman" w:hAnsi="Times New Roman" w:cs="Times New Roman"/>
            <w:i/>
            <w:sz w:val="24"/>
            <w:szCs w:val="24"/>
          </w:rPr>
          <w:delText>F</w:delText>
        </w:r>
        <w:r w:rsidR="008D4180" w:rsidRPr="009159AB" w:rsidDel="00DA0243">
          <w:rPr>
            <w:rFonts w:ascii="Times New Roman" w:hAnsi="Times New Roman" w:cs="Times New Roman"/>
            <w:sz w:val="24"/>
            <w:szCs w:val="24"/>
          </w:rPr>
          <w:delText>-test, fixed effects, .8 power)</w:delText>
        </w:r>
        <w:r w:rsidR="005032F1" w:rsidRPr="009159AB" w:rsidDel="00DA0243">
          <w:rPr>
            <w:rFonts w:ascii="Times New Roman" w:hAnsi="Times New Roman" w:cs="Times New Roman"/>
            <w:sz w:val="24"/>
            <w:szCs w:val="24"/>
          </w:rPr>
          <w:delText xml:space="preserve">; with </w:delText>
        </w:r>
        <w:r w:rsidR="005032F1" w:rsidRPr="009159AB" w:rsidDel="00DA0243">
          <w:rPr>
            <w:rFonts w:ascii="Times New Roman" w:hAnsi="Times New Roman" w:cs="Times New Roman"/>
            <w:i/>
            <w:sz w:val="24"/>
            <w:szCs w:val="24"/>
          </w:rPr>
          <w:delText xml:space="preserve">k </w:delText>
        </w:r>
        <w:r w:rsidR="005032F1" w:rsidRPr="009159AB" w:rsidDel="00DA0243">
          <w:rPr>
            <w:rFonts w:ascii="Times New Roman" w:hAnsi="Times New Roman" w:cs="Times New Roman"/>
            <w:sz w:val="24"/>
            <w:szCs w:val="24"/>
          </w:rPr>
          <w:delText>= 4 and the smaller interaction (last time point</w:delText>
        </w:r>
        <w:r w:rsidR="007F1E1E" w:rsidRPr="009159AB" w:rsidDel="00DA0243">
          <w:rPr>
            <w:rFonts w:ascii="Times New Roman" w:hAnsi="Times New Roman" w:cs="Times New Roman"/>
            <w:sz w:val="24"/>
            <w:szCs w:val="24"/>
          </w:rPr>
          <w:delText xml:space="preserve">; </w:delText>
        </w:r>
        <w:r w:rsidR="00590DFF" w:rsidRPr="009159AB" w:rsidDel="00DA0243">
          <w:rPr>
            <w:rFonts w:ascii="Times New Roman" w:hAnsi="Times New Roman" w:cs="Times New Roman"/>
            <w:sz w:val="24"/>
            <w:szCs w:val="24"/>
          </w:rPr>
          <w:delText>numerator</w:delText>
        </w:r>
        <w:r w:rsidR="007F1E1E" w:rsidRPr="009159AB" w:rsidDel="00DA0243">
          <w:rPr>
            <w:rFonts w:ascii="Times New Roman" w:hAnsi="Times New Roman" w:cs="Times New Roman"/>
            <w:sz w:val="24"/>
            <w:szCs w:val="24"/>
          </w:rPr>
          <w:delText xml:space="preserve"> </w:delText>
        </w:r>
        <w:r w:rsidR="007F1E1E" w:rsidRPr="009159AB" w:rsidDel="00DA0243">
          <w:rPr>
            <w:rFonts w:ascii="Times New Roman" w:hAnsi="Times New Roman" w:cs="Times New Roman"/>
            <w:i/>
            <w:sz w:val="24"/>
            <w:szCs w:val="24"/>
          </w:rPr>
          <w:delText>df</w:delText>
        </w:r>
        <w:r w:rsidR="007F1E1E" w:rsidRPr="009159AB" w:rsidDel="00DA0243">
          <w:rPr>
            <w:rFonts w:ascii="Times New Roman" w:hAnsi="Times New Roman" w:cs="Times New Roman"/>
            <w:sz w:val="24"/>
            <w:szCs w:val="24"/>
          </w:rPr>
          <w:delText xml:space="preserve"> = </w:delText>
        </w:r>
        <w:r w:rsidR="007F1E1E" w:rsidRPr="009159AB" w:rsidDel="00DA0243">
          <w:rPr>
            <w:rFonts w:ascii="Times New Roman" w:hAnsi="Times New Roman" w:cs="Times New Roman"/>
            <w:i/>
            <w:sz w:val="24"/>
            <w:szCs w:val="24"/>
          </w:rPr>
          <w:delText xml:space="preserve">k – </w:delText>
        </w:r>
        <w:r w:rsidR="007F1E1E" w:rsidRPr="009159AB" w:rsidDel="00DA0243">
          <w:rPr>
            <w:rFonts w:ascii="Times New Roman" w:hAnsi="Times New Roman" w:cs="Times New Roman"/>
            <w:sz w:val="24"/>
            <w:szCs w:val="24"/>
          </w:rPr>
          <w:delText>1</w:delText>
        </w:r>
        <w:r w:rsidR="005032F1" w:rsidRPr="009159AB" w:rsidDel="00DA0243">
          <w:rPr>
            <w:rFonts w:ascii="Times New Roman" w:hAnsi="Times New Roman" w:cs="Times New Roman"/>
            <w:sz w:val="24"/>
            <w:szCs w:val="24"/>
          </w:rPr>
          <w:delText>)</w:delText>
        </w:r>
        <w:r w:rsidRPr="009159AB" w:rsidDel="00DA0243">
          <w:rPr>
            <w:rFonts w:ascii="Times New Roman" w:hAnsi="Times New Roman" w:cs="Times New Roman"/>
            <w:sz w:val="24"/>
            <w:szCs w:val="24"/>
          </w:rPr>
          <w:delText xml:space="preserve">. The effect size </w:delText>
        </w:r>
        <w:r w:rsidR="008D4180" w:rsidRPr="009159AB" w:rsidDel="00DA0243">
          <w:rPr>
            <w:rFonts w:ascii="Times New Roman" w:hAnsi="Times New Roman" w:cs="Times New Roman"/>
            <w:sz w:val="24"/>
            <w:szCs w:val="24"/>
          </w:rPr>
          <w:delText>Δ</w:delText>
        </w:r>
        <w:r w:rsidRPr="009159AB" w:rsidDel="00DA0243">
          <w:rPr>
            <w:rFonts w:ascii="Times New Roman" w:hAnsi="Times New Roman" w:cs="Times New Roman"/>
            <w:i/>
            <w:sz w:val="24"/>
            <w:szCs w:val="24"/>
          </w:rPr>
          <w:delText>d</w:delText>
        </w:r>
        <w:r w:rsidRPr="009159AB" w:rsidDel="00DA0243">
          <w:rPr>
            <w:rFonts w:ascii="Times New Roman" w:hAnsi="Times New Roman" w:cs="Times New Roman"/>
            <w:sz w:val="24"/>
            <w:szCs w:val="24"/>
          </w:rPr>
          <w:delText xml:space="preserve"> was transformed in to </w:delText>
        </w:r>
        <w:r w:rsidR="005032F1" w:rsidRPr="009159AB" w:rsidDel="00DA0243">
          <w:rPr>
            <w:rFonts w:ascii="Times New Roman" w:hAnsi="Times New Roman" w:cs="Times New Roman"/>
            <w:i/>
            <w:sz w:val="24"/>
            <w:szCs w:val="24"/>
          </w:rPr>
          <w:delText xml:space="preserve">f </w:delText>
        </w:r>
        <w:r w:rsidR="005032F1" w:rsidRPr="009159AB" w:rsidDel="00DA0243">
          <w:rPr>
            <w:rFonts w:ascii="Times New Roman" w:hAnsi="Times New Roman" w:cs="Times New Roman"/>
            <w:sz w:val="24"/>
            <w:szCs w:val="24"/>
          </w:rPr>
          <w:delText>by means of √</w:delText>
        </w:r>
        <w:r w:rsidR="00206418" w:rsidRPr="009159AB" w:rsidDel="00DA0243">
          <w:rPr>
            <w:rFonts w:ascii="Times New Roman" w:hAnsi="Times New Roman" w:cs="Times New Roman"/>
            <w:sz w:val="24"/>
            <w:szCs w:val="24"/>
          </w:rPr>
          <w:delText>[</w:delText>
        </w:r>
        <w:r w:rsidR="005032F1" w:rsidRPr="009159AB" w:rsidDel="00DA0243">
          <w:rPr>
            <w:rFonts w:ascii="Times New Roman" w:hAnsi="Times New Roman" w:cs="Times New Roman"/>
            <w:i/>
            <w:sz w:val="24"/>
            <w:szCs w:val="24"/>
          </w:rPr>
          <w:delText>d</w:delText>
        </w:r>
        <w:r w:rsidR="005032F1" w:rsidRPr="009159AB" w:rsidDel="00DA0243">
          <w:rPr>
            <w:rFonts w:ascii="Times New Roman" w:hAnsi="Times New Roman" w:cs="Times New Roman"/>
            <w:i/>
            <w:sz w:val="24"/>
            <w:szCs w:val="24"/>
            <w:vertAlign w:val="superscript"/>
          </w:rPr>
          <w:delText>2</w:delText>
        </w:r>
        <w:r w:rsidR="005032F1" w:rsidRPr="009159AB" w:rsidDel="00DA0243">
          <w:rPr>
            <w:rFonts w:ascii="Times New Roman" w:hAnsi="Times New Roman" w:cs="Times New Roman"/>
            <w:sz w:val="24"/>
            <w:szCs w:val="24"/>
          </w:rPr>
          <w:delText>/(2</w:delText>
        </w:r>
        <w:r w:rsidR="005032F1" w:rsidRPr="009159AB" w:rsidDel="00DA0243">
          <w:rPr>
            <w:rFonts w:ascii="Times New Roman" w:hAnsi="Times New Roman" w:cs="Times New Roman"/>
            <w:i/>
            <w:sz w:val="24"/>
            <w:szCs w:val="24"/>
          </w:rPr>
          <w:delText>k</w:delText>
        </w:r>
        <w:r w:rsidR="005032F1" w:rsidRPr="009159AB" w:rsidDel="00DA0243">
          <w:rPr>
            <w:rFonts w:ascii="Times New Roman" w:hAnsi="Times New Roman" w:cs="Times New Roman"/>
            <w:sz w:val="24"/>
            <w:szCs w:val="24"/>
          </w:rPr>
          <w:delText>)</w:delText>
        </w:r>
        <w:r w:rsidR="00206418" w:rsidRPr="009159AB" w:rsidDel="00DA0243">
          <w:rPr>
            <w:rFonts w:ascii="Times New Roman" w:hAnsi="Times New Roman" w:cs="Times New Roman"/>
            <w:sz w:val="24"/>
            <w:szCs w:val="24"/>
          </w:rPr>
          <w:delText>]</w:delText>
        </w:r>
        <w:r w:rsidR="005032F1" w:rsidRPr="009159AB" w:rsidDel="00DA0243">
          <w:rPr>
            <w:rFonts w:ascii="Times New Roman" w:hAnsi="Times New Roman" w:cs="Times New Roman"/>
            <w:sz w:val="24"/>
            <w:szCs w:val="24"/>
          </w:rPr>
          <w:delText xml:space="preserve">, resulting in </w:delText>
        </w:r>
        <w:r w:rsidR="005032F1" w:rsidRPr="009159AB" w:rsidDel="00DA0243">
          <w:rPr>
            <w:rFonts w:ascii="Times New Roman" w:hAnsi="Times New Roman" w:cs="Times New Roman"/>
            <w:i/>
            <w:sz w:val="24"/>
            <w:szCs w:val="24"/>
          </w:rPr>
          <w:delText xml:space="preserve">f </w:delText>
        </w:r>
        <w:r w:rsidR="005032F1" w:rsidRPr="009159AB" w:rsidDel="00DA0243">
          <w:rPr>
            <w:rFonts w:ascii="Times New Roman" w:hAnsi="Times New Roman" w:cs="Times New Roman"/>
            <w:sz w:val="24"/>
            <w:szCs w:val="24"/>
          </w:rPr>
          <w:delText>= .0707.</w:delText>
        </w:r>
      </w:del>
    </w:p>
    <w:p w14:paraId="6644016E" w14:textId="04ECC2CD" w:rsidR="00964A44" w:rsidRPr="00C34534" w:rsidDel="00482423" w:rsidRDefault="0039270B" w:rsidP="00482423">
      <w:pPr>
        <w:rPr>
          <w:del w:id="180" w:author="Chris Hartgerink" w:date="2015-04-16T14:02:00Z"/>
          <w:rFonts w:ascii="Times New Roman" w:hAnsi="Times New Roman" w:cs="Times New Roman"/>
          <w:sz w:val="24"/>
          <w:szCs w:val="24"/>
        </w:rPr>
        <w:pPrChange w:id="181" w:author="Chris Hartgerink" w:date="2015-04-16T14:02:00Z">
          <w:pPr>
            <w:pStyle w:val="ListParagraph"/>
            <w:numPr>
              <w:numId w:val="4"/>
            </w:numPr>
            <w:spacing w:before="120" w:line="480" w:lineRule="auto"/>
            <w:ind w:hanging="360"/>
          </w:pPr>
        </w:pPrChange>
      </w:pPr>
      <w:del w:id="182" w:author="Chris Hartgerink" w:date="2015-04-15T13:22:00Z">
        <w:r w:rsidRPr="00C34534" w:rsidDel="00DA0243">
          <w:rPr>
            <w:rFonts w:ascii="Times New Roman" w:hAnsi="Times New Roman" w:cs="Times New Roman"/>
            <w:sz w:val="24"/>
            <w:szCs w:val="24"/>
          </w:rPr>
          <w:delText>DeWall et al. was not included in the meta-analysis, because we were not able to retrieve all information.</w:delText>
        </w:r>
      </w:del>
      <w:del w:id="183" w:author="Chris Hartgerink" w:date="2015-04-16T14:02:00Z">
        <w:r w:rsidR="00295686" w:rsidRPr="00C34534" w:rsidDel="00482423">
          <w:rPr>
            <w:rFonts w:ascii="Times New Roman" w:hAnsi="Times New Roman" w:cs="Times New Roman"/>
            <w:sz w:val="32"/>
            <w:szCs w:val="24"/>
          </w:rPr>
          <w:br w:type="page"/>
        </w:r>
      </w:del>
    </w:p>
    <w:p w14:paraId="0D6756B6" w14:textId="61384F00" w:rsidR="00E76D2C" w:rsidRPr="009159AB" w:rsidDel="00401BDD" w:rsidRDefault="00731737" w:rsidP="00BF0960">
      <w:pPr>
        <w:pStyle w:val="Heading1"/>
        <w:rPr>
          <w:del w:id="184" w:author="Chris Hartgerink" w:date="2015-04-15T11:52:00Z"/>
        </w:rPr>
      </w:pPr>
      <w:del w:id="185" w:author="Chris Hartgerink" w:date="2015-04-15T11:52:00Z">
        <w:r w:rsidRPr="009159AB" w:rsidDel="00401BDD">
          <w:delText>Appendix</w:delText>
        </w:r>
      </w:del>
    </w:p>
    <w:p w14:paraId="507641EF" w14:textId="6317A53F" w:rsidR="00EB12D3" w:rsidRPr="009159AB" w:rsidDel="00401BDD" w:rsidRDefault="00731737" w:rsidP="006623EF">
      <w:pPr>
        <w:pStyle w:val="ListParagraph"/>
        <w:spacing w:after="0" w:line="480" w:lineRule="auto"/>
        <w:ind w:left="0"/>
        <w:rPr>
          <w:del w:id="186" w:author="Chris Hartgerink" w:date="2015-04-15T11:52:00Z"/>
          <w:rFonts w:ascii="Times New Roman" w:hAnsi="Times New Roman" w:cs="Times New Roman"/>
          <w:sz w:val="24"/>
          <w:szCs w:val="24"/>
        </w:rPr>
      </w:pPr>
      <w:del w:id="187" w:author="Chris Hartgerink" w:date="2015-04-15T11:52:00Z">
        <w:r w:rsidRPr="009159AB" w:rsidDel="00401BDD">
          <w:rPr>
            <w:rFonts w:ascii="Times New Roman" w:hAnsi="Times New Roman" w:cs="Times New Roman"/>
            <w:sz w:val="24"/>
            <w:szCs w:val="24"/>
          </w:rPr>
          <w:tab/>
          <w:delText xml:space="preserve">All formulae reported below originate from the chapter by </w:delText>
        </w:r>
        <w:r w:rsidR="00593A23" w:rsidRPr="009159AB" w:rsidDel="00401BDD">
          <w:rPr>
            <w:rFonts w:ascii="Times New Roman" w:hAnsi="Times New Roman" w:cs="Times New Roman"/>
            <w:sz w:val="24"/>
            <w:szCs w:val="24"/>
          </w:rPr>
          <w:fldChar w:fldCharType="begin" w:fldLock="1"/>
        </w:r>
        <w:r w:rsidR="00E374AF" w:rsidDel="00401BDD">
          <w:rPr>
            <w:rFonts w:ascii="Times New Roman" w:hAnsi="Times New Roman" w:cs="Times New Roman"/>
            <w:sz w:val="24"/>
            <w:szCs w:val="24"/>
          </w:rPr>
          <w:delInstrText>ADDIN CSL_CITATION { "citationItems" : [ { "id" : "ITEM-1", "itemData" : { "author" : [ { "dropping-particle" : "", "family" : "Borenstein", "given" : "Michael", "non-dropping-particle" : "", "parse-names" : false, "suffix" : "" } ], "chapter-number" : "12", "container-title" : "The handbook of research synthesis and meta-analysis", "edition" : "2", "editor" : [ { "dropping-particle" : "", "family" : "Cooper", "given" : "H.", "non-dropping-particle" : "", "parse-names" : false, "suffix" : "" }, { "dropping-particle" : "V.", "family" : "Hedges", "given" : "Larry", "non-dropping-particle" : "", "parse-names" : false, "suffix" : "" }, { "dropping-particle" : "", "family" : "Valentine", "given" : "J.C.", "non-dropping-particle" : "", "parse-names" : false, "suffix" : "" } ], "id" : "ITEM-1", "issued" : { "date-parts" : [ [ "2009" ] ] }, "publisher" : "Russell Sage Foundation", "publisher-place" : "New York, NY", "title" : "Effect sizes for continuous data", "type" : "chapter" }, "uris" : [ "http://www.mendeley.com/documents/?uuid=37d72a6f-5f2f-4d4e-ba96-58064e6c7cf8" ] } ], "mendeley" : { "formattedCitation" : "[49]", "manualFormatting" : "Michael Borenstein (2009)", "plainTextFormattedCitation" : "[49]", "previouslyFormattedCitation" : "[49]" }, "properties" : { "noteIndex" : 0 }, "schema" : "https://github.com/citation-style-language/schema/raw/master/csl-citation.json" }</w:delInstrText>
        </w:r>
        <w:r w:rsidR="00593A23" w:rsidRPr="009159AB" w:rsidDel="00401BDD">
          <w:rPr>
            <w:rFonts w:ascii="Times New Roman" w:hAnsi="Times New Roman" w:cs="Times New Roman"/>
            <w:sz w:val="24"/>
            <w:szCs w:val="24"/>
          </w:rPr>
          <w:fldChar w:fldCharType="separate"/>
        </w:r>
        <w:r w:rsidRPr="009159AB" w:rsidDel="00401BDD">
          <w:rPr>
            <w:rFonts w:ascii="Times New Roman" w:hAnsi="Times New Roman" w:cs="Times New Roman"/>
            <w:noProof/>
            <w:sz w:val="24"/>
            <w:szCs w:val="24"/>
          </w:rPr>
          <w:delText>Michael Borenstein (2009)</w:delText>
        </w:r>
        <w:r w:rsidR="00593A23" w:rsidRPr="009159AB" w:rsidDel="00401BDD">
          <w:rPr>
            <w:rFonts w:ascii="Times New Roman" w:hAnsi="Times New Roman" w:cs="Times New Roman"/>
            <w:sz w:val="24"/>
            <w:szCs w:val="24"/>
          </w:rPr>
          <w:fldChar w:fldCharType="end"/>
        </w:r>
        <w:r w:rsidRPr="009159AB" w:rsidDel="00401BDD">
          <w:rPr>
            <w:rFonts w:ascii="Times New Roman" w:hAnsi="Times New Roman" w:cs="Times New Roman"/>
            <w:sz w:val="24"/>
            <w:szCs w:val="24"/>
          </w:rPr>
          <w:delText xml:space="preserve">. Hedges’ </w:delText>
        </w:r>
        <w:r w:rsidRPr="009159AB" w:rsidDel="00401BDD">
          <w:rPr>
            <w:rFonts w:ascii="Times New Roman" w:hAnsi="Times New Roman" w:cs="Times New Roman"/>
            <w:i/>
            <w:sz w:val="24"/>
            <w:szCs w:val="24"/>
          </w:rPr>
          <w:delText>g</w:delText>
        </w:r>
        <w:r w:rsidRPr="009159AB" w:rsidDel="00401BDD">
          <w:rPr>
            <w:rFonts w:ascii="Times New Roman" w:hAnsi="Times New Roman" w:cs="Times New Roman"/>
            <w:sz w:val="24"/>
            <w:szCs w:val="24"/>
          </w:rPr>
          <w:delText xml:space="preserve"> was calculated as</w:delText>
        </w:r>
      </w:del>
    </w:p>
    <w:p w14:paraId="63CC420B" w14:textId="2267D4A9" w:rsidR="00A56777" w:rsidRPr="009159AB" w:rsidDel="00401BDD" w:rsidRDefault="008C369B">
      <w:pPr>
        <w:pStyle w:val="ListParagraph"/>
        <w:spacing w:after="0" w:line="480" w:lineRule="auto"/>
        <w:ind w:left="0"/>
        <w:jc w:val="center"/>
        <w:rPr>
          <w:del w:id="188" w:author="Chris Hartgerink" w:date="2015-04-15T11:52:00Z"/>
          <w:rFonts w:ascii="Times New Roman" w:eastAsiaTheme="minorEastAsia" w:hAnsi="Times New Roman" w:cs="Times New Roman"/>
          <w:sz w:val="24"/>
          <w:szCs w:val="24"/>
        </w:rPr>
      </w:pPr>
      <w:del w:id="189" w:author="Chris Hartgerink" w:date="2015-04-15T11:52:00Z">
        <w:r w:rsidDel="00401BDD">
          <w:rPr>
            <w:noProof/>
            <w:position w:val="-32"/>
          </w:rPr>
          <w:drawing>
            <wp:inline distT="0" distB="0" distL="0" distR="0" wp14:anchorId="0D19DDF5" wp14:editId="66A788FE">
              <wp:extent cx="1257300" cy="5715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571500"/>
                      </a:xfrm>
                      <a:prstGeom prst="rect">
                        <a:avLst/>
                      </a:prstGeom>
                      <a:noFill/>
                      <a:ln>
                        <a:noFill/>
                      </a:ln>
                    </pic:spPr>
                  </pic:pic>
                </a:graphicData>
              </a:graphic>
            </wp:inline>
          </w:drawing>
        </w:r>
      </w:del>
    </w:p>
    <w:p w14:paraId="2E0E8021" w14:textId="3D4A7C21" w:rsidR="00A56777" w:rsidRPr="00EB12D3" w:rsidDel="00401BDD" w:rsidRDefault="00731737" w:rsidP="000516C5">
      <w:pPr>
        <w:pStyle w:val="ListParagraph"/>
        <w:spacing w:after="0" w:line="480" w:lineRule="auto"/>
        <w:ind w:left="0"/>
        <w:rPr>
          <w:del w:id="190" w:author="Chris Hartgerink" w:date="2015-04-15T11:52:00Z"/>
          <w:rFonts w:ascii="Times New Roman" w:eastAsiaTheme="minorEastAsia" w:hAnsi="Times New Roman" w:cs="Times New Roman"/>
          <w:sz w:val="24"/>
          <w:szCs w:val="24"/>
        </w:rPr>
      </w:pPr>
      <w:del w:id="191" w:author="Chris Hartgerink" w:date="2015-04-15T11:52:00Z">
        <w:r w:rsidRPr="009159AB" w:rsidDel="00401BDD">
          <w:rPr>
            <w:rFonts w:ascii="Times New Roman" w:hAnsi="Times New Roman" w:cs="Times New Roman"/>
            <w:sz w:val="24"/>
            <w:szCs w:val="24"/>
          </w:rPr>
          <w:delText xml:space="preserve">where </w:delText>
        </w:r>
        <w:r w:rsidRPr="009159AB" w:rsidDel="00401BDD">
          <w:rPr>
            <w:rFonts w:ascii="Times New Roman" w:hAnsi="Times New Roman" w:cs="Times New Roman"/>
            <w:i/>
            <w:sz w:val="24"/>
            <w:szCs w:val="24"/>
          </w:rPr>
          <w:delText>d</w:delText>
        </w:r>
        <w:r w:rsidRPr="009159AB" w:rsidDel="00401BDD">
          <w:rPr>
            <w:rFonts w:ascii="Times New Roman" w:hAnsi="Times New Roman" w:cs="Times New Roman"/>
            <w:sz w:val="24"/>
            <w:szCs w:val="24"/>
          </w:rPr>
          <w:delText xml:space="preserve"> is the standardized main effect</w:delText>
        </w:r>
        <w:r w:rsidR="002776B3" w:rsidDel="00401BDD">
          <w:rPr>
            <w:rFonts w:ascii="Times New Roman" w:hAnsi="Times New Roman" w:cs="Times New Roman"/>
            <w:sz w:val="24"/>
            <w:szCs w:val="24"/>
          </w:rPr>
          <w:delText xml:space="preserve"> and </w:delText>
        </w:r>
        <w:r w:rsidR="002776B3" w:rsidDel="00401BDD">
          <w:rPr>
            <w:rFonts w:ascii="Times New Roman" w:hAnsi="Times New Roman" w:cs="Times New Roman"/>
            <w:i/>
            <w:sz w:val="24"/>
            <w:szCs w:val="24"/>
          </w:rPr>
          <w:delText>df</w:delText>
        </w:r>
        <w:r w:rsidR="002776B3" w:rsidDel="00401BDD">
          <w:rPr>
            <w:rFonts w:ascii="Times New Roman" w:hAnsi="Times New Roman" w:cs="Times New Roman"/>
            <w:i/>
            <w:sz w:val="24"/>
            <w:szCs w:val="24"/>
            <w:vertAlign w:val="subscript"/>
          </w:rPr>
          <w:delText>w</w:delText>
        </w:r>
        <w:r w:rsidR="002776B3" w:rsidDel="00401BDD">
          <w:rPr>
            <w:rFonts w:ascii="Times New Roman" w:hAnsi="Times New Roman" w:cs="Times New Roman"/>
            <w:i/>
            <w:sz w:val="24"/>
            <w:szCs w:val="24"/>
          </w:rPr>
          <w:delText xml:space="preserve"> </w:delText>
        </w:r>
        <w:r w:rsidR="002776B3" w:rsidDel="00401BDD">
          <w:rPr>
            <w:rFonts w:ascii="Times New Roman" w:hAnsi="Times New Roman" w:cs="Times New Roman"/>
            <w:sz w:val="24"/>
            <w:szCs w:val="24"/>
          </w:rPr>
          <w:delText>is the number of conditions minus 1</w:delText>
        </w:r>
        <w:r w:rsidRPr="009159AB" w:rsidDel="00401BDD">
          <w:rPr>
            <w:rFonts w:ascii="Times New Roman" w:hAnsi="Times New Roman" w:cs="Times New Roman"/>
            <w:sz w:val="24"/>
            <w:szCs w:val="24"/>
          </w:rPr>
          <w:delText xml:space="preserve">. For the standardized interaction effect </w:delText>
        </w:r>
        <w:r w:rsidRPr="009159AB" w:rsidDel="00401BDD">
          <w:rPr>
            <w:rFonts w:ascii="Times New Roman" w:hAnsi="Times New Roman" w:cs="Times New Roman"/>
            <w:i/>
            <w:sz w:val="24"/>
            <w:szCs w:val="24"/>
          </w:rPr>
          <w:delText>d</w:delText>
        </w:r>
        <w:r w:rsidRPr="009159AB" w:rsidDel="00401BDD">
          <w:rPr>
            <w:rFonts w:ascii="Times New Roman" w:hAnsi="Times New Roman" w:cs="Times New Roman"/>
            <w:sz w:val="24"/>
            <w:szCs w:val="24"/>
          </w:rPr>
          <w:delText xml:space="preserve"> was calculated as </w:delText>
        </w:r>
      </w:del>
    </w:p>
    <w:p w14:paraId="7D564D8C" w14:textId="33C748F8" w:rsidR="00EB12D3" w:rsidRPr="009159AB" w:rsidDel="00401BDD" w:rsidRDefault="008C369B" w:rsidP="006623EF">
      <w:pPr>
        <w:pStyle w:val="ListParagraph"/>
        <w:spacing w:after="0" w:line="480" w:lineRule="auto"/>
        <w:ind w:left="0"/>
        <w:jc w:val="center"/>
        <w:rPr>
          <w:del w:id="192" w:author="Chris Hartgerink" w:date="2015-04-15T11:52:00Z"/>
          <w:rFonts w:ascii="Times New Roman" w:eastAsiaTheme="minorEastAsia" w:hAnsi="Times New Roman" w:cs="Times New Roman"/>
          <w:sz w:val="24"/>
          <w:szCs w:val="24"/>
        </w:rPr>
      </w:pPr>
      <w:del w:id="193" w:author="Chris Hartgerink" w:date="2015-04-15T11:52:00Z">
        <w:r w:rsidDel="00401BDD">
          <w:rPr>
            <w:rFonts w:ascii="Times New Roman" w:eastAsiaTheme="minorEastAsia" w:hAnsi="Times New Roman" w:cs="Times New Roman"/>
            <w:noProof/>
            <w:position w:val="-32"/>
            <w:sz w:val="24"/>
            <w:szCs w:val="24"/>
          </w:rPr>
          <w:drawing>
            <wp:inline distT="0" distB="0" distL="0" distR="0" wp14:anchorId="14A859FB" wp14:editId="1990B732">
              <wp:extent cx="1924050" cy="47625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476250"/>
                      </a:xfrm>
                      <a:prstGeom prst="rect">
                        <a:avLst/>
                      </a:prstGeom>
                      <a:noFill/>
                      <a:ln>
                        <a:noFill/>
                      </a:ln>
                    </pic:spPr>
                  </pic:pic>
                </a:graphicData>
              </a:graphic>
            </wp:inline>
          </w:drawing>
        </w:r>
      </w:del>
    </w:p>
    <w:p w14:paraId="72E9F2B6" w14:textId="34011258" w:rsidR="00A56777" w:rsidRPr="00EB12D3" w:rsidDel="00401BDD" w:rsidRDefault="00731737" w:rsidP="000516C5">
      <w:pPr>
        <w:pStyle w:val="ListParagraph"/>
        <w:spacing w:after="0" w:line="480" w:lineRule="auto"/>
        <w:ind w:left="0"/>
        <w:rPr>
          <w:del w:id="194" w:author="Chris Hartgerink" w:date="2015-04-15T11:52:00Z"/>
          <w:rFonts w:ascii="Times New Roman" w:eastAsiaTheme="minorEastAsia" w:hAnsi="Times New Roman" w:cs="Times New Roman"/>
          <w:sz w:val="24"/>
          <w:szCs w:val="24"/>
        </w:rPr>
      </w:pPr>
      <w:del w:id="195" w:author="Chris Hartgerink" w:date="2015-04-15T11:52:00Z">
        <w:r w:rsidRPr="009159AB" w:rsidDel="00401BDD">
          <w:rPr>
            <w:rFonts w:ascii="Times New Roman" w:eastAsiaTheme="minorEastAsia" w:hAnsi="Times New Roman" w:cs="Times New Roman"/>
            <w:sz w:val="24"/>
            <w:szCs w:val="24"/>
          </w:rPr>
          <w:delText xml:space="preserve">where the first term in the </w:delText>
        </w:r>
        <w:r w:rsidR="002776B3" w:rsidDel="00401BDD">
          <w:rPr>
            <w:rFonts w:ascii="Times New Roman" w:eastAsiaTheme="minorEastAsia" w:hAnsi="Times New Roman" w:cs="Times New Roman"/>
            <w:sz w:val="24"/>
            <w:szCs w:val="24"/>
          </w:rPr>
          <w:delText xml:space="preserve">numerator </w:delText>
        </w:r>
        <w:r w:rsidRPr="009159AB" w:rsidDel="00401BDD">
          <w:rPr>
            <w:rFonts w:ascii="Times New Roman" w:eastAsiaTheme="minorEastAsia" w:hAnsi="Times New Roman" w:cs="Times New Roman"/>
            <w:sz w:val="24"/>
            <w:szCs w:val="24"/>
          </w:rPr>
          <w:delText xml:space="preserve">is the ostracism effect and the second term is the ostracism effect in the moderator conditions. </w:delText>
        </w:r>
        <w:r w:rsidR="002776B3" w:rsidRPr="002776B3" w:rsidDel="00401BDD">
          <w:rPr>
            <w:rFonts w:ascii="Times New Roman" w:eastAsiaTheme="minorEastAsia" w:hAnsi="Times New Roman" w:cs="Times New Roman"/>
            <w:sz w:val="24"/>
            <w:szCs w:val="24"/>
          </w:rPr>
          <w:delText>When transformed to a squared correlation coefficient, this Δ</w:delText>
        </w:r>
        <w:r w:rsidR="002776B3" w:rsidRPr="002776B3" w:rsidDel="00401BDD">
          <w:rPr>
            <w:rFonts w:ascii="Times New Roman" w:eastAsiaTheme="minorEastAsia" w:hAnsi="Times New Roman" w:cs="Times New Roman"/>
            <w:i/>
            <w:sz w:val="24"/>
            <w:szCs w:val="24"/>
          </w:rPr>
          <w:delText>d</w:delText>
        </w:r>
        <w:r w:rsidR="002776B3" w:rsidRPr="002776B3" w:rsidDel="00401BDD">
          <w:rPr>
            <w:rFonts w:ascii="Times New Roman" w:eastAsiaTheme="minorEastAsia" w:hAnsi="Times New Roman" w:cs="Times New Roman"/>
            <w:sz w:val="24"/>
            <w:szCs w:val="24"/>
          </w:rPr>
          <w:delText xml:space="preserve"> corresponds to the partial eta-squared of the interaction.</w:delText>
        </w:r>
        <w:r w:rsidRPr="009159AB" w:rsidDel="00401BDD">
          <w:rPr>
            <w:rFonts w:ascii="Times New Roman" w:eastAsiaTheme="minorEastAsia" w:hAnsi="Times New Roman" w:cs="Times New Roman"/>
            <w:sz w:val="24"/>
            <w:szCs w:val="24"/>
          </w:rPr>
          <w:delText xml:space="preserve"> Sampling variance of </w:delText>
        </w:r>
        <w:r w:rsidRPr="009159AB" w:rsidDel="00401BDD">
          <w:rPr>
            <w:rFonts w:ascii="Times New Roman" w:eastAsiaTheme="minorEastAsia" w:hAnsi="Times New Roman" w:cs="Times New Roman"/>
            <w:i/>
            <w:sz w:val="24"/>
            <w:szCs w:val="24"/>
          </w:rPr>
          <w:delText>g</w:delText>
        </w:r>
        <w:r w:rsidRPr="009159AB" w:rsidDel="00401BDD">
          <w:rPr>
            <w:rFonts w:ascii="Times New Roman" w:eastAsiaTheme="minorEastAsia" w:hAnsi="Times New Roman" w:cs="Times New Roman"/>
            <w:sz w:val="24"/>
            <w:szCs w:val="24"/>
          </w:rPr>
          <w:delText xml:space="preserve"> was calculated by multiplying the sampling variance of </w:delText>
        </w:r>
        <w:r w:rsidRPr="009159AB" w:rsidDel="00401BDD">
          <w:rPr>
            <w:rFonts w:ascii="Times New Roman" w:eastAsiaTheme="minorEastAsia" w:hAnsi="Times New Roman" w:cs="Times New Roman"/>
            <w:i/>
            <w:sz w:val="24"/>
            <w:szCs w:val="24"/>
          </w:rPr>
          <w:delText>d</w:delText>
        </w:r>
        <w:r w:rsidRPr="009159AB" w:rsidDel="00401BDD">
          <w:rPr>
            <w:rFonts w:ascii="Times New Roman" w:eastAsiaTheme="minorEastAsia" w:hAnsi="Times New Roman" w:cs="Times New Roman"/>
            <w:sz w:val="24"/>
            <w:szCs w:val="24"/>
          </w:rPr>
          <w:delText xml:space="preserve"> by the squared correction factor, that is</w:delText>
        </w:r>
      </w:del>
    </w:p>
    <w:p w14:paraId="14111DE4" w14:textId="73E38A1B" w:rsidR="00EB12D3" w:rsidRPr="009159AB" w:rsidDel="00401BDD" w:rsidRDefault="002776B3" w:rsidP="006623EF">
      <w:pPr>
        <w:pStyle w:val="ListParagraph"/>
        <w:spacing w:after="0" w:line="480" w:lineRule="auto"/>
        <w:ind w:left="0"/>
        <w:jc w:val="center"/>
        <w:rPr>
          <w:del w:id="196" w:author="Chris Hartgerink" w:date="2015-04-15T11:52:00Z"/>
          <w:rFonts w:ascii="Times New Roman" w:eastAsiaTheme="minorEastAsia" w:hAnsi="Times New Roman" w:cs="Times New Roman"/>
          <w:sz w:val="24"/>
          <w:szCs w:val="24"/>
        </w:rPr>
      </w:pPr>
      <w:del w:id="197" w:author="Chris Hartgerink" w:date="2015-04-15T11:52:00Z">
        <w:r w:rsidRPr="00637758" w:rsidDel="00401BDD">
          <w:rPr>
            <w:rFonts w:ascii="Times New Roman" w:eastAsiaTheme="minorEastAsia" w:hAnsi="Times New Roman" w:cs="Times New Roman"/>
            <w:noProof/>
            <w:position w:val="-32"/>
            <w:sz w:val="24"/>
            <w:szCs w:val="24"/>
          </w:rPr>
          <w:object w:dxaOrig="2160" w:dyaOrig="800" w14:anchorId="57033E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9pt" o:ole="">
              <v:imagedata r:id="rId13" o:title=""/>
            </v:shape>
            <o:OLEObject Type="Embed" ProgID="Equation.3" ShapeID="_x0000_i1025" DrawAspect="Content" ObjectID="_1490698109" r:id="rId14"/>
          </w:object>
        </w:r>
      </w:del>
    </w:p>
    <w:p w14:paraId="6FB46B59" w14:textId="00C21A75" w:rsidR="00B90537" w:rsidDel="00401BDD" w:rsidRDefault="00731737" w:rsidP="00836156">
      <w:pPr>
        <w:pStyle w:val="ListParagraph"/>
        <w:spacing w:after="0" w:line="480" w:lineRule="auto"/>
        <w:ind w:left="0"/>
        <w:rPr>
          <w:del w:id="198" w:author="Chris Hartgerink" w:date="2015-04-15T11:52:00Z"/>
          <w:rFonts w:ascii="Times New Roman" w:eastAsiaTheme="minorEastAsia" w:hAnsi="Times New Roman" w:cs="Times New Roman"/>
          <w:sz w:val="24"/>
          <w:szCs w:val="24"/>
        </w:rPr>
      </w:pPr>
      <w:del w:id="199" w:author="Chris Hartgerink" w:date="2015-04-15T11:52:00Z">
        <w:r w:rsidRPr="009159AB" w:rsidDel="00401BDD">
          <w:rPr>
            <w:rFonts w:ascii="Times New Roman" w:eastAsiaTheme="minorEastAsia" w:hAnsi="Times New Roman" w:cs="Times New Roman"/>
            <w:sz w:val="24"/>
            <w:szCs w:val="24"/>
          </w:rPr>
          <w:delText>where the sampling variance of the interaction was calculated as the sum of the sampling variances of</w:delText>
        </w:r>
        <w:r w:rsidR="00065019" w:rsidRPr="009159AB" w:rsidDel="00401BDD">
          <w:rPr>
            <w:rFonts w:ascii="Times New Roman" w:eastAsiaTheme="minorEastAsia" w:hAnsi="Times New Roman" w:cs="Times New Roman"/>
            <w:sz w:val="24"/>
            <w:szCs w:val="24"/>
          </w:rPr>
          <w:delText xml:space="preserve"> </w:delText>
        </w:r>
        <w:r w:rsidRPr="009159AB" w:rsidDel="00401BDD">
          <w:rPr>
            <w:rFonts w:ascii="Times New Roman" w:eastAsiaTheme="minorEastAsia" w:hAnsi="Times New Roman" w:cs="Times New Roman"/>
            <w:sz w:val="24"/>
            <w:szCs w:val="24"/>
          </w:rPr>
          <w:delText>both the simple main effects.</w:delText>
        </w:r>
      </w:del>
    </w:p>
    <w:p w14:paraId="1E4EB3DE" w14:textId="0C0A6DF5" w:rsidR="00B90537" w:rsidDel="00482423" w:rsidRDefault="00B90537">
      <w:pPr>
        <w:rPr>
          <w:del w:id="200" w:author="Chris Hartgerink" w:date="2015-04-16T14:02:00Z"/>
          <w:rFonts w:ascii="Times New Roman" w:eastAsiaTheme="minorEastAsia" w:hAnsi="Times New Roman" w:cs="Times New Roman"/>
          <w:sz w:val="24"/>
          <w:szCs w:val="24"/>
        </w:rPr>
      </w:pPr>
      <w:del w:id="201" w:author="Chris Hartgerink" w:date="2015-04-16T14:02:00Z">
        <w:r w:rsidDel="00482423">
          <w:rPr>
            <w:rFonts w:ascii="Times New Roman" w:eastAsiaTheme="minorEastAsia" w:hAnsi="Times New Roman" w:cs="Times New Roman"/>
            <w:sz w:val="24"/>
            <w:szCs w:val="24"/>
          </w:rPr>
          <w:br w:type="page"/>
        </w:r>
      </w:del>
    </w:p>
    <w:p w14:paraId="7C2FA0AA" w14:textId="1A95CA83" w:rsidR="00B90537" w:rsidRPr="009A7913" w:rsidRDefault="00B90537" w:rsidP="00482423">
      <w:pPr>
        <w:pStyle w:val="Heading1"/>
        <w:rPr>
          <w:i/>
        </w:rPr>
        <w:pPrChange w:id="202" w:author="Chris Hartgerink" w:date="2015-04-16T14:02:00Z">
          <w:pPr>
            <w:pStyle w:val="Heading1"/>
          </w:pPr>
        </w:pPrChange>
      </w:pPr>
      <w:bookmarkStart w:id="203" w:name="_GoBack"/>
      <w:bookmarkEnd w:id="203"/>
      <w:r>
        <w:t>Acknowledgements</w:t>
      </w:r>
    </w:p>
    <w:p w14:paraId="1EFB4ED3" w14:textId="1054E477" w:rsidR="00EA005C" w:rsidRDefault="00B90537" w:rsidP="00B90537">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We would like to kindly thank all researchers who sent in their unpublished studies and helped us collect all the data we needed. We would also like to thank Andrew Hales for his constructive comments and feedback.</w:t>
      </w:r>
      <w:r>
        <w:rPr>
          <w:rFonts w:ascii="Times New Roman" w:hAnsi="Times New Roman" w:cs="Times New Roman"/>
          <w:sz w:val="24"/>
          <w:szCs w:val="24"/>
        </w:rPr>
        <w:t xml:space="preserve"> </w:t>
      </w:r>
      <w:r w:rsidRPr="009159AB">
        <w:rPr>
          <w:rFonts w:ascii="Times New Roman" w:hAnsi="Times New Roman" w:cs="Times New Roman"/>
          <w:sz w:val="24"/>
          <w:szCs w:val="24"/>
        </w:rPr>
        <w:t>The preparation of this article was supported by grant number 016-125-385 from the Netherlands Organization for Scientific Research (NWO) awarded to Jelte M. Wicherts and by the NSF under Grant #BCS-1339160 awarded to Kipling D. Williams.</w:t>
      </w:r>
    </w:p>
    <w:p w14:paraId="7F86BA49" w14:textId="77777777" w:rsidR="00B90537" w:rsidRDefault="00B90537" w:rsidP="00C84E50">
      <w:pPr>
        <w:spacing w:after="0" w:line="480" w:lineRule="auto"/>
        <w:rPr>
          <w:rFonts w:ascii="Times New Roman" w:hAnsi="Times New Roman" w:cs="Times New Roman"/>
          <w:sz w:val="24"/>
          <w:szCs w:val="24"/>
        </w:rPr>
      </w:pPr>
    </w:p>
    <w:p w14:paraId="6EA144FA" w14:textId="77777777" w:rsidR="0068126D" w:rsidRPr="007D46DE" w:rsidRDefault="0068126D" w:rsidP="00BF0960">
      <w:pPr>
        <w:pStyle w:val="Heading1"/>
      </w:pPr>
      <w:r w:rsidRPr="007D46DE">
        <w:t>References</w:t>
      </w:r>
    </w:p>
    <w:p w14:paraId="3BE02747" w14:textId="77777777" w:rsidR="0068126D" w:rsidRPr="009159AB" w:rsidRDefault="0068126D" w:rsidP="00C84E50">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References marked with an asterisk indicate studies included in the meta-analysis.</w:t>
      </w:r>
    </w:p>
    <w:p w14:paraId="75CDCE30" w14:textId="103759D5" w:rsidR="00595722" w:rsidRPr="00595722" w:rsidRDefault="00E374AF" w:rsidP="00C84E50">
      <w:pPr>
        <w:pStyle w:val="NormalWeb"/>
        <w:spacing w:before="0" w:beforeAutospacing="0" w:after="0" w:afterAutospacing="0" w:line="480" w:lineRule="auto"/>
        <w:ind w:left="640" w:hanging="640"/>
        <w:divId w:val="940064047"/>
        <w:rPr>
          <w:noProof/>
        </w:rPr>
      </w:pPr>
      <w:r>
        <w:fldChar w:fldCharType="begin" w:fldLock="1"/>
      </w:r>
      <w:r>
        <w:instrText xml:space="preserve">ADDIN Mendeley Bibliography CSL_BIBLIOGRAPHY </w:instrText>
      </w:r>
      <w:r>
        <w:fldChar w:fldCharType="separate"/>
      </w:r>
      <w:r w:rsidR="00595722" w:rsidRPr="00595722">
        <w:rPr>
          <w:noProof/>
        </w:rPr>
        <w:t xml:space="preserve">1. </w:t>
      </w:r>
      <w:r w:rsidR="00595722" w:rsidRPr="00595722">
        <w:rPr>
          <w:noProof/>
        </w:rPr>
        <w:tab/>
      </w:r>
      <w:r w:rsidR="00772902">
        <w:rPr>
          <w:noProof/>
        </w:rPr>
        <w:t>*</w:t>
      </w:r>
      <w:r w:rsidR="00595722" w:rsidRPr="00595722">
        <w:rPr>
          <w:noProof/>
        </w:rPr>
        <w:t xml:space="preserve">Williams KD, Cheung CK, Choi W (2000) Cyberostracism: effects of being ignored over the Internet. J Pers Soc Psychol 79: 748–762. </w:t>
      </w:r>
    </w:p>
    <w:p w14:paraId="736BF8CD" w14:textId="0D845FAE"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 </w:t>
      </w:r>
      <w:r w:rsidRPr="00595722">
        <w:rPr>
          <w:noProof/>
        </w:rPr>
        <w:tab/>
        <w:t xml:space="preserve">Baumeister RF, Twenge JM, Nuss CK (2002) Effects of social exclusion on cognitive processes: Anticipated aloneness reduces intelligent thought. </w:t>
      </w:r>
      <w:r w:rsidR="00772902">
        <w:rPr>
          <w:noProof/>
        </w:rPr>
        <w:t>J Pers Soc Psychol 83: 817–827.</w:t>
      </w:r>
    </w:p>
    <w:p w14:paraId="1034C9EF"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 </w:t>
      </w:r>
      <w:r w:rsidRPr="00595722">
        <w:rPr>
          <w:noProof/>
        </w:rPr>
        <w:tab/>
        <w:t>Nezlek JB, Kowalski RM, Leary MR, Blevins T, Holgate S (1997) Personality moderators of reactions to interpersonal rejection: Depression and trait self-esteem. Personal Soc Psychol Bull 23: 1235–1244.</w:t>
      </w:r>
    </w:p>
    <w:p w14:paraId="54339A3C"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 </w:t>
      </w:r>
      <w:r w:rsidRPr="00595722">
        <w:rPr>
          <w:noProof/>
        </w:rPr>
        <w:tab/>
        <w:t>Craighead WE, Kimball WH, Rehak PJ (1979) Mood changes, physiological responses, and self-statements during social rejection imagery. J Consult Clin Psychol 47: 385–396.</w:t>
      </w:r>
    </w:p>
    <w:p w14:paraId="5AB0C36A" w14:textId="6FA2D1AF"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5. </w:t>
      </w:r>
      <w:r w:rsidRPr="00595722">
        <w:rPr>
          <w:noProof/>
        </w:rPr>
        <w:tab/>
        <w:t xml:space="preserve">Leary MR, Kowalski RM, Smith L, Phillips S (2003) Teasing, rejection, and violence: Case studies of the school shootings. Aggress Behav 29: 202–214. </w:t>
      </w:r>
    </w:p>
    <w:p w14:paraId="4A45AE9F" w14:textId="78B58B1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6. </w:t>
      </w:r>
      <w:r w:rsidRPr="00595722">
        <w:rPr>
          <w:noProof/>
        </w:rPr>
        <w:tab/>
      </w:r>
      <w:r w:rsidR="00772902">
        <w:rPr>
          <w:noProof/>
        </w:rPr>
        <w:t>*</w:t>
      </w:r>
      <w:r w:rsidRPr="00595722">
        <w:rPr>
          <w:noProof/>
        </w:rPr>
        <w:t xml:space="preserve">Lustenberger DE, Jagacinski CM (2010) Exploring the Effects of Ostracism on Performance and Intrinsic Motivation. Hum Perform 23: 283–304. </w:t>
      </w:r>
    </w:p>
    <w:p w14:paraId="6E48DFED" w14:textId="2B214D4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7. </w:t>
      </w:r>
      <w:r w:rsidRPr="00595722">
        <w:rPr>
          <w:noProof/>
        </w:rPr>
        <w:tab/>
      </w:r>
      <w:r w:rsidR="00772902">
        <w:rPr>
          <w:noProof/>
        </w:rPr>
        <w:t>*</w:t>
      </w:r>
      <w:r w:rsidRPr="00595722">
        <w:rPr>
          <w:noProof/>
        </w:rPr>
        <w:t xml:space="preserve">Carter-Sowell AR, Chen Z, Williams KD (2008) Ostracism increases social susceptibility. Soc Influ 3: 143–153. </w:t>
      </w:r>
    </w:p>
    <w:p w14:paraId="7CC382F3" w14:textId="235D28ED"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8. </w:t>
      </w:r>
      <w:r w:rsidRPr="00595722">
        <w:rPr>
          <w:noProof/>
        </w:rPr>
        <w:tab/>
      </w:r>
      <w:r w:rsidR="00772902">
        <w:rPr>
          <w:noProof/>
        </w:rPr>
        <w:t>*</w:t>
      </w:r>
      <w:r w:rsidRPr="00595722">
        <w:rPr>
          <w:noProof/>
        </w:rPr>
        <w:t xml:space="preserve">Van Beest I, Carter-Sowell AR, van Dijk E, Williams KD (2012) Groups being ostracized by groups: Is the pain shared, is recovery quicker, and are groups more likely to be aggressive? Gr Dyn Theory, Res Pract 16: 241–254. </w:t>
      </w:r>
    </w:p>
    <w:p w14:paraId="7383AE38" w14:textId="77777777" w:rsidR="00595722" w:rsidRPr="00780327" w:rsidRDefault="00595722" w:rsidP="00C84E50">
      <w:pPr>
        <w:pStyle w:val="NormalWeb"/>
        <w:spacing w:before="0" w:beforeAutospacing="0" w:after="0" w:afterAutospacing="0" w:line="480" w:lineRule="auto"/>
        <w:ind w:left="640" w:hanging="640"/>
        <w:divId w:val="940064047"/>
        <w:rPr>
          <w:noProof/>
          <w:lang w:val="nl-NL"/>
        </w:rPr>
      </w:pPr>
      <w:r w:rsidRPr="00595722">
        <w:rPr>
          <w:noProof/>
        </w:rPr>
        <w:t xml:space="preserve">9. </w:t>
      </w:r>
      <w:r w:rsidRPr="00595722">
        <w:rPr>
          <w:noProof/>
        </w:rPr>
        <w:tab/>
        <w:t xml:space="preserve">Baumeister RF, Leary MR (1995) The need to belong: desire for interpersonal attachments as a fundamental human motivation. </w:t>
      </w:r>
      <w:r w:rsidRPr="00780327">
        <w:rPr>
          <w:noProof/>
          <w:lang w:val="nl-NL"/>
        </w:rPr>
        <w:t>Psychol Bull 117: 497–529.</w:t>
      </w:r>
    </w:p>
    <w:p w14:paraId="1DBF839F" w14:textId="430D21B4" w:rsidR="00595722" w:rsidRPr="00595722" w:rsidRDefault="00595722" w:rsidP="00C84E50">
      <w:pPr>
        <w:pStyle w:val="NormalWeb"/>
        <w:spacing w:before="0" w:beforeAutospacing="0" w:after="0" w:afterAutospacing="0" w:line="480" w:lineRule="auto"/>
        <w:ind w:left="640" w:hanging="640"/>
        <w:divId w:val="940064047"/>
        <w:rPr>
          <w:noProof/>
        </w:rPr>
      </w:pPr>
      <w:r w:rsidRPr="00780327">
        <w:rPr>
          <w:noProof/>
          <w:lang w:val="nl-NL"/>
        </w:rPr>
        <w:t xml:space="preserve">10. </w:t>
      </w:r>
      <w:r w:rsidRPr="00780327">
        <w:rPr>
          <w:noProof/>
          <w:lang w:val="nl-NL"/>
        </w:rPr>
        <w:tab/>
      </w:r>
      <w:r w:rsidR="00772902" w:rsidRPr="00780327">
        <w:rPr>
          <w:noProof/>
          <w:lang w:val="nl-NL"/>
        </w:rPr>
        <w:t>*</w:t>
      </w:r>
      <w:r w:rsidRPr="00780327">
        <w:rPr>
          <w:noProof/>
          <w:lang w:val="nl-NL"/>
        </w:rPr>
        <w:t>Ijzerman H, Gallucci M, Pouw WTJL, Wei</w:t>
      </w:r>
      <w:r w:rsidRPr="00595722">
        <w:rPr>
          <w:noProof/>
        </w:rPr>
        <w:t>β</w:t>
      </w:r>
      <w:r w:rsidRPr="00780327">
        <w:rPr>
          <w:noProof/>
          <w:lang w:val="nl-NL"/>
        </w:rPr>
        <w:t xml:space="preserve">gerber SC, Van Doesum NJ, </w:t>
      </w:r>
      <w:ins w:id="204" w:author="Chris Hartgerink" w:date="2015-04-15T12:47:00Z">
        <w:r w:rsidR="00920D58">
          <w:rPr>
            <w:noProof/>
            <w:lang w:val="nl-NL"/>
          </w:rPr>
          <w:t>Williams K</w:t>
        </w:r>
      </w:ins>
      <w:ins w:id="205" w:author="Chris Hartgerink" w:date="2015-04-15T12:48:00Z">
        <w:r w:rsidR="00920D58">
          <w:rPr>
            <w:noProof/>
            <w:lang w:val="nl-NL"/>
          </w:rPr>
          <w:t>D</w:t>
        </w:r>
      </w:ins>
      <w:del w:id="206" w:author="Chris Hartgerink" w:date="2015-04-15T12:48:00Z">
        <w:r w:rsidRPr="00780327" w:rsidDel="00920D58">
          <w:rPr>
            <w:noProof/>
            <w:lang w:val="nl-NL"/>
          </w:rPr>
          <w:delText>et al.</w:delText>
        </w:r>
      </w:del>
      <w:r w:rsidRPr="00780327">
        <w:rPr>
          <w:noProof/>
          <w:lang w:val="nl-NL"/>
        </w:rPr>
        <w:t xml:space="preserve"> </w:t>
      </w:r>
      <w:r w:rsidRPr="00595722">
        <w:rPr>
          <w:noProof/>
        </w:rPr>
        <w:t xml:space="preserve">(2012) Cold-blooded loneliness: social exclusion leads to lower skin temperatures. Acta Psychol (Amst) 140: 283–288. </w:t>
      </w:r>
    </w:p>
    <w:p w14:paraId="5729262E"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11. </w:t>
      </w:r>
      <w:r w:rsidRPr="00595722">
        <w:rPr>
          <w:noProof/>
        </w:rPr>
        <w:tab/>
        <w:t>Williams KD (2009) Ostracism: a temporal need-threat model. Adv Exp Soc Psychol 41: 275–314.</w:t>
      </w:r>
    </w:p>
    <w:p w14:paraId="60AA8E1F"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12. </w:t>
      </w:r>
      <w:r w:rsidRPr="00595722">
        <w:rPr>
          <w:noProof/>
        </w:rPr>
        <w:tab/>
        <w:t>Haselton MG, Buss DM (2000) Error management theory: a new perspective on biases in cross-sex mind reading. J Pers Soc Psychol 78: 81–91.</w:t>
      </w:r>
    </w:p>
    <w:p w14:paraId="0A1B2C2F" w14:textId="02113033"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13. </w:t>
      </w:r>
      <w:r w:rsidRPr="00595722">
        <w:rPr>
          <w:noProof/>
        </w:rPr>
        <w:tab/>
        <w:t xml:space="preserve">Blackhart GC, Nelson BC, Knowles ML, Baumeister RF (2009) Rejection elicits emotional reactions but neither causes immediate distress nor lowers self-esteem: a meta-analytic review of 192 studies on social exclusion. Pers Soc Psychol Rev 13: 269–309. </w:t>
      </w:r>
    </w:p>
    <w:p w14:paraId="4F7AB049" w14:textId="7C7FA3DC" w:rsidR="00595722" w:rsidRPr="00780327" w:rsidRDefault="00595722" w:rsidP="00C84E50">
      <w:pPr>
        <w:pStyle w:val="NormalWeb"/>
        <w:spacing w:before="0" w:beforeAutospacing="0" w:after="0" w:afterAutospacing="0" w:line="480" w:lineRule="auto"/>
        <w:ind w:left="640" w:hanging="640"/>
        <w:divId w:val="940064047"/>
        <w:rPr>
          <w:noProof/>
          <w:lang w:val="nl-NL"/>
        </w:rPr>
      </w:pPr>
      <w:r w:rsidRPr="00595722">
        <w:rPr>
          <w:noProof/>
        </w:rPr>
        <w:t xml:space="preserve">14. </w:t>
      </w:r>
      <w:r w:rsidRPr="00595722">
        <w:rPr>
          <w:noProof/>
        </w:rPr>
        <w:tab/>
        <w:t xml:space="preserve">Gerber J, Wheeler L (2009) On Being Rejected: A Meta-Analysis of Experimental Research on Rejection. </w:t>
      </w:r>
      <w:r w:rsidRPr="00780327">
        <w:rPr>
          <w:noProof/>
          <w:lang w:val="nl-NL"/>
        </w:rPr>
        <w:t>P</w:t>
      </w:r>
      <w:r w:rsidR="00772902" w:rsidRPr="00780327">
        <w:rPr>
          <w:noProof/>
          <w:lang w:val="nl-NL"/>
        </w:rPr>
        <w:t>erspect Psychol Sci 4: 468–488.</w:t>
      </w:r>
    </w:p>
    <w:p w14:paraId="30C9B69D" w14:textId="07A51CC2" w:rsidR="00595722" w:rsidRPr="00595722" w:rsidRDefault="00595722" w:rsidP="00C84E50">
      <w:pPr>
        <w:pStyle w:val="NormalWeb"/>
        <w:spacing w:before="0" w:beforeAutospacing="0" w:after="0" w:afterAutospacing="0" w:line="480" w:lineRule="auto"/>
        <w:ind w:left="640" w:hanging="640"/>
        <w:divId w:val="940064047"/>
        <w:rPr>
          <w:noProof/>
        </w:rPr>
      </w:pPr>
      <w:r w:rsidRPr="00780327">
        <w:rPr>
          <w:noProof/>
          <w:lang w:val="nl-NL"/>
        </w:rPr>
        <w:t xml:space="preserve">15. </w:t>
      </w:r>
      <w:r w:rsidRPr="00780327">
        <w:rPr>
          <w:noProof/>
          <w:lang w:val="nl-NL"/>
        </w:rPr>
        <w:tab/>
        <w:t xml:space="preserve">Cacioppo S, Frum C, Asp E, Weiss RM, Lewis JW, </w:t>
      </w:r>
      <w:del w:id="207" w:author="Chris Hartgerink" w:date="2015-04-15T12:48:00Z">
        <w:r w:rsidRPr="00780327" w:rsidDel="00920D58">
          <w:rPr>
            <w:noProof/>
            <w:lang w:val="nl-NL"/>
          </w:rPr>
          <w:delText>et al.</w:delText>
        </w:r>
      </w:del>
      <w:ins w:id="208" w:author="Chris Hartgerink" w:date="2015-04-15T12:48:00Z">
        <w:r w:rsidR="00920D58">
          <w:rPr>
            <w:noProof/>
            <w:lang w:val="nl-NL"/>
          </w:rPr>
          <w:t>Cacioppo JT</w:t>
        </w:r>
      </w:ins>
      <w:r w:rsidRPr="00780327">
        <w:rPr>
          <w:noProof/>
          <w:lang w:val="nl-NL"/>
        </w:rPr>
        <w:t xml:space="preserve"> </w:t>
      </w:r>
      <w:r w:rsidRPr="00595722">
        <w:rPr>
          <w:noProof/>
        </w:rPr>
        <w:t>(2013) A Quantitative Meta-Analysis of Functional Imaging Studies of Social Rejection. Sci Rep 3.</w:t>
      </w:r>
    </w:p>
    <w:p w14:paraId="456F738F" w14:textId="742256C2"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16. </w:t>
      </w:r>
      <w:r w:rsidRPr="00595722">
        <w:rPr>
          <w:noProof/>
        </w:rPr>
        <w:tab/>
        <w:t xml:space="preserve">Rotge J-Y, Lemogne C, Hinfray S, Huguet P, Grynszpan O, </w:t>
      </w:r>
      <w:ins w:id="209" w:author="Chris Hartgerink" w:date="2015-04-15T12:48:00Z">
        <w:r w:rsidR="00920D58">
          <w:rPr>
            <w:noProof/>
          </w:rPr>
          <w:t xml:space="preserve">Tartour E, </w:t>
        </w:r>
      </w:ins>
      <w:r w:rsidRPr="00595722">
        <w:rPr>
          <w:noProof/>
        </w:rPr>
        <w:t>et al. (2014) A meta-analysis of the anterior cingulate contribution to social pain. Soc Cogn Affect Neurosc</w:t>
      </w:r>
      <w:r w:rsidR="00772902">
        <w:rPr>
          <w:noProof/>
        </w:rPr>
        <w:t>i: nsu110</w:t>
      </w:r>
      <w:r w:rsidRPr="00595722">
        <w:rPr>
          <w:noProof/>
        </w:rPr>
        <w:t xml:space="preserve">. </w:t>
      </w:r>
    </w:p>
    <w:p w14:paraId="5FB11C93" w14:textId="23D9BC8B"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17. </w:t>
      </w:r>
      <w:r w:rsidRPr="00595722">
        <w:rPr>
          <w:noProof/>
        </w:rPr>
        <w:tab/>
      </w:r>
      <w:r w:rsidR="00772902">
        <w:rPr>
          <w:noProof/>
        </w:rPr>
        <w:t>*</w:t>
      </w:r>
      <w:r w:rsidRPr="00595722">
        <w:rPr>
          <w:noProof/>
        </w:rPr>
        <w:t xml:space="preserve">De Waal-Andrews W, van Beest I (2012) When you don’t quite get what you want: psychological and interpersonal consequences of claiming inclusion. Pers Soc Psychol Bull 38: 1367–1377. </w:t>
      </w:r>
    </w:p>
    <w:p w14:paraId="28A21543" w14:textId="54651A0C"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18. </w:t>
      </w:r>
      <w:r w:rsidRPr="00595722">
        <w:rPr>
          <w:noProof/>
        </w:rPr>
        <w:tab/>
      </w:r>
      <w:r w:rsidR="00772902">
        <w:rPr>
          <w:noProof/>
        </w:rPr>
        <w:t>*</w:t>
      </w:r>
      <w:r w:rsidRPr="00595722">
        <w:rPr>
          <w:noProof/>
        </w:rPr>
        <w:t xml:space="preserve">Hawes DJ, Zadro L, Fink E, Richardson R, O’Moore K, </w:t>
      </w:r>
      <w:ins w:id="210" w:author="Chris Hartgerink" w:date="2015-04-15T12:49:00Z">
        <w:r w:rsidR="00920D58">
          <w:rPr>
            <w:noProof/>
          </w:rPr>
          <w:t xml:space="preserve">Griffiths B, </w:t>
        </w:r>
      </w:ins>
      <w:r w:rsidRPr="00595722">
        <w:rPr>
          <w:noProof/>
        </w:rPr>
        <w:t xml:space="preserve">et al. (2012) The effects of peer ostracism on children’s cognitive processes. Eur J Dev Psychol 9: 599–613. </w:t>
      </w:r>
    </w:p>
    <w:p w14:paraId="6D16675B" w14:textId="2A7CBC6A"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19. </w:t>
      </w:r>
      <w:r w:rsidRPr="00595722">
        <w:rPr>
          <w:noProof/>
        </w:rPr>
        <w:tab/>
      </w:r>
      <w:r w:rsidR="00772902">
        <w:rPr>
          <w:noProof/>
        </w:rPr>
        <w:t>*</w:t>
      </w:r>
      <w:r w:rsidRPr="00595722">
        <w:rPr>
          <w:noProof/>
        </w:rPr>
        <w:t xml:space="preserve">Pharo H, Gross J, Richardson R, Hayne H (2011) Age-related changes in the effect of ostracism. Soc Influ 6: 22–38. </w:t>
      </w:r>
    </w:p>
    <w:p w14:paraId="0F87FADC"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20. </w:t>
      </w:r>
      <w:r w:rsidRPr="00595722">
        <w:rPr>
          <w:noProof/>
        </w:rPr>
        <w:tab/>
        <w:t>Hofstede G (1980) Culture’s consequences: International differences in work-related values. London, UK: Sage.</w:t>
      </w:r>
    </w:p>
    <w:p w14:paraId="6EAF7381" w14:textId="59EA8DB2"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21. </w:t>
      </w:r>
      <w:r w:rsidRPr="00595722">
        <w:rPr>
          <w:noProof/>
        </w:rPr>
        <w:tab/>
      </w:r>
      <w:r w:rsidR="00772902">
        <w:rPr>
          <w:noProof/>
        </w:rPr>
        <w:t>*</w:t>
      </w:r>
      <w:r w:rsidRPr="00595722">
        <w:rPr>
          <w:noProof/>
        </w:rPr>
        <w:t>Van Beest I, Williams KD (2006) When inclusion costs and ostracism pays, ostracism still hurts. J</w:t>
      </w:r>
      <w:r w:rsidR="00772902">
        <w:rPr>
          <w:noProof/>
        </w:rPr>
        <w:t xml:space="preserve"> Pers Soc Psychol 91: 918–928.</w:t>
      </w:r>
    </w:p>
    <w:p w14:paraId="5BEF14CC" w14:textId="777C8FB2"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22. </w:t>
      </w:r>
      <w:r w:rsidRPr="00595722">
        <w:rPr>
          <w:noProof/>
        </w:rPr>
        <w:tab/>
      </w:r>
      <w:r w:rsidR="00772902">
        <w:rPr>
          <w:noProof/>
        </w:rPr>
        <w:t>*</w:t>
      </w:r>
      <w:r w:rsidRPr="00595722">
        <w:rPr>
          <w:noProof/>
        </w:rPr>
        <w:t xml:space="preserve">Zadro L, Williams KD, Richardson R (2004) How low can you go? Ostracism by a computer is sufficient to lower self-reported levels of belonging, control, self-esteem, and meaningful existence. J Exp Soc Psychol 40: 560–567. </w:t>
      </w:r>
    </w:p>
    <w:p w14:paraId="7DFDB68A" w14:textId="40BBF4D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23. </w:t>
      </w:r>
      <w:r w:rsidRPr="00595722">
        <w:rPr>
          <w:noProof/>
        </w:rPr>
        <w:tab/>
        <w:t xml:space="preserve">Hunter J, Schmidt F (1990) Dichotomization of continuous variables: The implications for meta-analysis. J Appl Psychol 75: 334–349. </w:t>
      </w:r>
    </w:p>
    <w:p w14:paraId="0950C392"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24. </w:t>
      </w:r>
      <w:r w:rsidRPr="00595722">
        <w:rPr>
          <w:noProof/>
        </w:rPr>
        <w:tab/>
        <w:t>MacCallum RC, Zhang S, Preacher KJ, Rucker DD (2002) On the practice of dichotomization of quantitative variables. Psychol Methods 7: 19–40.</w:t>
      </w:r>
    </w:p>
    <w:p w14:paraId="7A6B8031"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25. </w:t>
      </w:r>
      <w:r w:rsidRPr="00595722">
        <w:rPr>
          <w:noProof/>
        </w:rPr>
        <w:tab/>
        <w:t>Hedges L V, Pigott TD (2004) The power of statistical tests for moderators in meta-analysis. Psychol Methods 9: 426–445.</w:t>
      </w:r>
    </w:p>
    <w:p w14:paraId="0921D4EF" w14:textId="63ED6AF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26. </w:t>
      </w:r>
      <w:r w:rsidRPr="00595722">
        <w:rPr>
          <w:noProof/>
        </w:rPr>
        <w:tab/>
        <w:t xml:space="preserve">Williams KD, Jarvis B (2006) Cyberball: A program for use in research on interpersonal ostracism and acceptance. Behav Res Methods 38: 174–180. </w:t>
      </w:r>
    </w:p>
    <w:p w14:paraId="71F2957C"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27. </w:t>
      </w:r>
      <w:r w:rsidRPr="00595722">
        <w:rPr>
          <w:noProof/>
        </w:rPr>
        <w:tab/>
        <w:t>Smits IAM, Dolan C V, Vorst H, Wicherts JM, Timmerman ME (2011) Cohort differences in Big Five personality factors over a period of 25 years. J Pers Soc Psychol 100: 1124–1138.</w:t>
      </w:r>
    </w:p>
    <w:p w14:paraId="025DACE3" w14:textId="1521DB49"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28. </w:t>
      </w:r>
      <w:r w:rsidRPr="00595722">
        <w:rPr>
          <w:noProof/>
        </w:rPr>
        <w:tab/>
      </w:r>
      <w:r w:rsidR="00772902">
        <w:rPr>
          <w:noProof/>
        </w:rPr>
        <w:t>*</w:t>
      </w:r>
      <w:r w:rsidRPr="00595722">
        <w:rPr>
          <w:noProof/>
        </w:rPr>
        <w:t xml:space="preserve">Gonsalkorale K, Williams KD (2007) The KKK won’t let me play: ostracism even by a despised outgroup hurts. Eur J Soc Psychol 37: 1176–1186. </w:t>
      </w:r>
    </w:p>
    <w:p w14:paraId="5EBE373C" w14:textId="6EE2EC6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29. </w:t>
      </w:r>
      <w:r w:rsidRPr="00595722">
        <w:rPr>
          <w:noProof/>
        </w:rPr>
        <w:tab/>
        <w:t xml:space="preserve">Viechtbauer W (2010) Conducting meta-analyses in R with the metafor package. J Stat Softw 36: 1–48. </w:t>
      </w:r>
    </w:p>
    <w:p w14:paraId="4259F089"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30. </w:t>
      </w:r>
      <w:r w:rsidRPr="00595722">
        <w:rPr>
          <w:noProof/>
        </w:rPr>
        <w:tab/>
        <w:t>R Core Team (2013) R: A language and environment for statistical computing. Available: http://www.r-project.org/.</w:t>
      </w:r>
    </w:p>
    <w:p w14:paraId="0F6D8C4B" w14:textId="682502E5"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31. </w:t>
      </w:r>
      <w:r w:rsidRPr="00595722">
        <w:rPr>
          <w:noProof/>
        </w:rPr>
        <w:tab/>
        <w:t xml:space="preserve">Hedges </w:t>
      </w:r>
      <w:r w:rsidR="00772902">
        <w:rPr>
          <w:noProof/>
        </w:rPr>
        <w:t xml:space="preserve">LV </w:t>
      </w:r>
      <w:r w:rsidRPr="00595722">
        <w:rPr>
          <w:noProof/>
        </w:rPr>
        <w:t>(1981) Distribution theory for Glass’s estimator of effect size and related estimators. 6: 107–128.</w:t>
      </w:r>
    </w:p>
    <w:p w14:paraId="78ABC886" w14:textId="6EB0C34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32. </w:t>
      </w:r>
      <w:r w:rsidRPr="00595722">
        <w:rPr>
          <w:noProof/>
        </w:rPr>
        <w:tab/>
        <w:t>Viechtbauer W (2005) Bias and Efficiency of Meta-Analytic Variance Estimators in the Random-Effects Model. J Educ Behav Stat 30: 261–293.</w:t>
      </w:r>
    </w:p>
    <w:p w14:paraId="7138AE1E"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33. </w:t>
      </w:r>
      <w:r w:rsidRPr="00595722">
        <w:rPr>
          <w:noProof/>
        </w:rPr>
        <w:tab/>
        <w:t>Light RJ, Pillemer DB (1984) Summing up: the science of reviewing research. Cambridge, MA: Harvard University Press.</w:t>
      </w:r>
    </w:p>
    <w:p w14:paraId="267CB567"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34. </w:t>
      </w:r>
      <w:r w:rsidRPr="00595722">
        <w:rPr>
          <w:noProof/>
        </w:rPr>
        <w:tab/>
        <w:t>Bakker M, Van Dijk A, Wicherts JM (2012) The rules of the game called psychological science. Perspect Psychol Sci 7: 543–554.</w:t>
      </w:r>
    </w:p>
    <w:p w14:paraId="1947F7AD" w14:textId="65CAE65C"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35. </w:t>
      </w:r>
      <w:r w:rsidRPr="00595722">
        <w:rPr>
          <w:noProof/>
        </w:rPr>
        <w:tab/>
        <w:t xml:space="preserve">Egger M, Smith GD, Schneider M, Minder C (1997) Bias in meta-analysis detected by a simple, graphical test. BMJ 315: 629–634. </w:t>
      </w:r>
    </w:p>
    <w:p w14:paraId="78F577B8"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36. </w:t>
      </w:r>
      <w:r w:rsidRPr="00595722">
        <w:rPr>
          <w:noProof/>
        </w:rPr>
        <w:tab/>
        <w:t>Sterne JAC, Egger M (2005) Regression Methods to Detect Publication and Other Bias in Meta-Analysis. In: Rothstein HR, Sutton AJ, Borenstein M, editors. Publication bias in meta-analysis. Chichester: John Wiley &amp; Sons.</w:t>
      </w:r>
    </w:p>
    <w:p w14:paraId="7BFEBFCE"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37. </w:t>
      </w:r>
      <w:r w:rsidRPr="00595722">
        <w:rPr>
          <w:noProof/>
        </w:rPr>
        <w:tab/>
        <w:t>Cohen J (1988) Statistical Power Analysis for the Behavioral Sciences. 2nd ed. Hillsdale, NJ: Lawrence Erlbaum.</w:t>
      </w:r>
    </w:p>
    <w:p w14:paraId="77114CAD"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38. </w:t>
      </w:r>
      <w:r w:rsidRPr="00595722">
        <w:rPr>
          <w:noProof/>
        </w:rPr>
        <w:tab/>
        <w:t>Schenker N, Gentleman JF (2001) On Judging the Significance of Differences by Examining the Overlap Between Confidence Intervals. Am Stat 55: 182–186.</w:t>
      </w:r>
    </w:p>
    <w:p w14:paraId="6DB77903" w14:textId="52D22ADC" w:rsidR="00595722" w:rsidRPr="00780327" w:rsidRDefault="00595722" w:rsidP="00C84E50">
      <w:pPr>
        <w:pStyle w:val="NormalWeb"/>
        <w:spacing w:before="0" w:beforeAutospacing="0" w:after="0" w:afterAutospacing="0" w:line="480" w:lineRule="auto"/>
        <w:ind w:left="640" w:hanging="640"/>
        <w:divId w:val="940064047"/>
        <w:rPr>
          <w:noProof/>
          <w:lang w:val="nl-NL"/>
        </w:rPr>
      </w:pPr>
      <w:r w:rsidRPr="00595722">
        <w:rPr>
          <w:noProof/>
        </w:rPr>
        <w:t xml:space="preserve">39. </w:t>
      </w:r>
      <w:r w:rsidRPr="00595722">
        <w:rPr>
          <w:noProof/>
        </w:rPr>
        <w:tab/>
      </w:r>
      <w:r w:rsidR="00772902">
        <w:rPr>
          <w:noProof/>
        </w:rPr>
        <w:t>*</w:t>
      </w:r>
      <w:r w:rsidRPr="00595722">
        <w:rPr>
          <w:noProof/>
        </w:rPr>
        <w:t xml:space="preserve">Bernstein MJ, Claypool HM (2012) Not all social exclusions are created equal: Emotional distress following social exclusion is moderated by exclusion paradigm. </w:t>
      </w:r>
      <w:r w:rsidRPr="00780327">
        <w:rPr>
          <w:noProof/>
          <w:lang w:val="nl-NL"/>
        </w:rPr>
        <w:t xml:space="preserve">Soc Influ 7: 113–130. </w:t>
      </w:r>
    </w:p>
    <w:p w14:paraId="32AA6525" w14:textId="55A5F0D7" w:rsidR="00595722" w:rsidRPr="00595722" w:rsidRDefault="00595722" w:rsidP="00C84E50">
      <w:pPr>
        <w:pStyle w:val="NormalWeb"/>
        <w:spacing w:before="0" w:beforeAutospacing="0" w:after="0" w:afterAutospacing="0" w:line="480" w:lineRule="auto"/>
        <w:ind w:left="640" w:hanging="640"/>
        <w:divId w:val="940064047"/>
        <w:rPr>
          <w:noProof/>
        </w:rPr>
      </w:pPr>
      <w:r w:rsidRPr="00780327">
        <w:rPr>
          <w:noProof/>
          <w:lang w:val="nl-NL"/>
        </w:rPr>
        <w:t xml:space="preserve">40. </w:t>
      </w:r>
      <w:r w:rsidRPr="00780327">
        <w:rPr>
          <w:noProof/>
          <w:lang w:val="nl-NL"/>
        </w:rPr>
        <w:tab/>
        <w:t xml:space="preserve">DeWall CN, MacDonald G, Webster GD, Masten CL, Baumeister RF, </w:t>
      </w:r>
      <w:ins w:id="211" w:author="Chris Hartgerink" w:date="2015-04-15T12:50:00Z">
        <w:r w:rsidR="00920D58">
          <w:rPr>
            <w:noProof/>
            <w:lang w:val="nl-NL"/>
          </w:rPr>
          <w:t xml:space="preserve">Powell C, </w:t>
        </w:r>
      </w:ins>
      <w:r w:rsidRPr="00780327">
        <w:rPr>
          <w:noProof/>
          <w:lang w:val="nl-NL"/>
        </w:rPr>
        <w:t xml:space="preserve">et al. </w:t>
      </w:r>
      <w:r w:rsidRPr="00595722">
        <w:rPr>
          <w:noProof/>
        </w:rPr>
        <w:t xml:space="preserve">(2010) Acetaminophen reduces social pain: behavioral and neural evidence. Psychol Sci 21: 931–937. </w:t>
      </w:r>
    </w:p>
    <w:p w14:paraId="4DF71C6D" w14:textId="2085AEB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41. </w:t>
      </w:r>
      <w:r w:rsidRPr="00595722">
        <w:rPr>
          <w:noProof/>
        </w:rPr>
        <w:tab/>
      </w:r>
      <w:r w:rsidR="00772902">
        <w:rPr>
          <w:noProof/>
        </w:rPr>
        <w:t>*</w:t>
      </w:r>
      <w:r w:rsidRPr="00595722">
        <w:rPr>
          <w:noProof/>
        </w:rPr>
        <w:t xml:space="preserve">Riva P, Romero Lauro LJ, Dewall CN, Bushman BJ (2012) Buffer the pain away: stimulating the right ventrolateral prefrontal cortex reduces pain following social exclusion. Psychol Sci 23: 1473–1475. </w:t>
      </w:r>
    </w:p>
    <w:p w14:paraId="1C0A4F3A" w14:textId="2E676BD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42. </w:t>
      </w:r>
      <w:r w:rsidRPr="00595722">
        <w:rPr>
          <w:noProof/>
        </w:rPr>
        <w:tab/>
      </w:r>
      <w:r w:rsidR="00772902">
        <w:rPr>
          <w:noProof/>
        </w:rPr>
        <w:t>*</w:t>
      </w:r>
      <w:r w:rsidRPr="00595722">
        <w:rPr>
          <w:noProof/>
        </w:rPr>
        <w:t xml:space="preserve">Wirth JH, Lynam DR, Williams KD (2010) When social pain is not automatic: Personality disorder traits buffer ostracism’s immediate negative impact. J Res Pers 44: 397–401. </w:t>
      </w:r>
    </w:p>
    <w:p w14:paraId="528E1E70"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43. </w:t>
      </w:r>
      <w:r w:rsidRPr="00595722">
        <w:rPr>
          <w:noProof/>
        </w:rPr>
        <w:tab/>
        <w:t>Lautenbacher S, Krieg J-C (1994) Pain perception in psychiatric disorders: A review of the literature. J Psychiatr Res 28: 109–122.</w:t>
      </w:r>
    </w:p>
    <w:p w14:paraId="31329BA2" w14:textId="5D36B92A"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44. </w:t>
      </w:r>
      <w:r w:rsidRPr="00595722">
        <w:rPr>
          <w:noProof/>
        </w:rPr>
        <w:tab/>
      </w:r>
      <w:r w:rsidR="00772902">
        <w:rPr>
          <w:noProof/>
        </w:rPr>
        <w:t>*</w:t>
      </w:r>
      <w:r w:rsidRPr="00595722">
        <w:rPr>
          <w:noProof/>
        </w:rPr>
        <w:t xml:space="preserve">Zadro L, Boland C, Richardson R (2006) How long does it last? The persistence of the effects of ostracism in the socially anxious. J Exp Soc Psychol 42: 692–697. </w:t>
      </w:r>
    </w:p>
    <w:p w14:paraId="7D8973BC" w14:textId="22E2C191" w:rsidR="00595722" w:rsidRPr="00780327" w:rsidRDefault="00595722" w:rsidP="00C84E50">
      <w:pPr>
        <w:pStyle w:val="NormalWeb"/>
        <w:spacing w:before="0" w:beforeAutospacing="0" w:after="0" w:afterAutospacing="0" w:line="480" w:lineRule="auto"/>
        <w:ind w:left="640" w:hanging="640"/>
        <w:divId w:val="940064047"/>
        <w:rPr>
          <w:noProof/>
          <w:lang w:val="nl-NL"/>
        </w:rPr>
      </w:pPr>
      <w:r w:rsidRPr="00595722">
        <w:rPr>
          <w:noProof/>
        </w:rPr>
        <w:t xml:space="preserve">45. </w:t>
      </w:r>
      <w:r w:rsidRPr="00595722">
        <w:rPr>
          <w:noProof/>
        </w:rPr>
        <w:tab/>
        <w:t xml:space="preserve">Wicherts JM, Borsboom D, Kats J, Molenaar D (2006) The poor availability of psychological research data for reanalysis. </w:t>
      </w:r>
      <w:r w:rsidRPr="00780327">
        <w:rPr>
          <w:noProof/>
          <w:lang w:val="nl-NL"/>
        </w:rPr>
        <w:t>Am Psychol 61: 726–728.</w:t>
      </w:r>
    </w:p>
    <w:p w14:paraId="1D29E3FE" w14:textId="0A39BB1A" w:rsidR="00595722" w:rsidRPr="00595722" w:rsidRDefault="00595722" w:rsidP="00C84E50">
      <w:pPr>
        <w:pStyle w:val="NormalWeb"/>
        <w:spacing w:before="0" w:beforeAutospacing="0" w:after="0" w:afterAutospacing="0" w:line="480" w:lineRule="auto"/>
        <w:ind w:left="640" w:hanging="640"/>
        <w:divId w:val="940064047"/>
        <w:rPr>
          <w:noProof/>
        </w:rPr>
      </w:pPr>
      <w:r w:rsidRPr="00780327">
        <w:rPr>
          <w:noProof/>
          <w:lang w:val="nl-NL"/>
        </w:rPr>
        <w:t xml:space="preserve">46. </w:t>
      </w:r>
      <w:r w:rsidRPr="00780327">
        <w:rPr>
          <w:noProof/>
          <w:lang w:val="nl-NL"/>
        </w:rPr>
        <w:tab/>
        <w:t xml:space="preserve">LeBel EP, Borsboom D, Giner-Sorolla R, Hasselman F, Peters KR, </w:t>
      </w:r>
      <w:ins w:id="212" w:author="Chris Hartgerink" w:date="2015-04-15T12:50:00Z">
        <w:r w:rsidR="00920D58">
          <w:rPr>
            <w:noProof/>
            <w:lang w:val="nl-NL"/>
          </w:rPr>
          <w:t xml:space="preserve">Ratliff KA, </w:t>
        </w:r>
      </w:ins>
      <w:r w:rsidRPr="00780327">
        <w:rPr>
          <w:noProof/>
          <w:lang w:val="nl-NL"/>
        </w:rPr>
        <w:t xml:space="preserve">et al. </w:t>
      </w:r>
      <w:r w:rsidRPr="00595722">
        <w:rPr>
          <w:noProof/>
        </w:rPr>
        <w:t xml:space="preserve">(2013) PsychDisclosure.org: Grassroots Support for Reforming Reporting Standards in Psychology. Perspect Psychol Sci 8: 424–432. </w:t>
      </w:r>
    </w:p>
    <w:p w14:paraId="6B1C41F1" w14:textId="076DF1BE"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47. </w:t>
      </w:r>
      <w:r w:rsidRPr="00595722">
        <w:rPr>
          <w:noProof/>
        </w:rPr>
        <w:tab/>
        <w:t xml:space="preserve">Ritter D, Eslea M (2005) Hot Sauce, toy guns, and graffiti: A critical account of current laboratory aggression paradigms. Aggress Behav 31: 407–419. </w:t>
      </w:r>
    </w:p>
    <w:p w14:paraId="361A9D02"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48. </w:t>
      </w:r>
      <w:r w:rsidRPr="00595722">
        <w:rPr>
          <w:noProof/>
        </w:rPr>
        <w:tab/>
        <w:t>Oaten M, Williams KD, Jones A, Zadro L (2008) The effects of ostracism on self-regulation in the socially anxious. J Soc Clin Psychol 27: 471–504.</w:t>
      </w:r>
    </w:p>
    <w:p w14:paraId="36062347" w14:textId="42CF3422" w:rsidR="00595722" w:rsidRPr="00595722" w:rsidRDefault="00595722" w:rsidP="00C84E50">
      <w:pPr>
        <w:pStyle w:val="NormalWeb"/>
        <w:spacing w:before="0" w:beforeAutospacing="0" w:after="0" w:afterAutospacing="0" w:line="480" w:lineRule="auto"/>
        <w:ind w:left="640" w:hanging="640"/>
        <w:divId w:val="940064047"/>
        <w:rPr>
          <w:noProof/>
        </w:rPr>
      </w:pPr>
      <w:del w:id="213" w:author="Chris Hartgerink" w:date="2015-04-15T11:52:00Z">
        <w:r w:rsidRPr="00595722" w:rsidDel="00401BDD">
          <w:rPr>
            <w:noProof/>
          </w:rPr>
          <w:delText xml:space="preserve">49. </w:delText>
        </w:r>
        <w:r w:rsidRPr="00595722" w:rsidDel="00401BDD">
          <w:rPr>
            <w:noProof/>
          </w:rPr>
          <w:tab/>
          <w:delText xml:space="preserve">Borenstein M (2009) Effect sizes for continuous data. In: Cooper H, Hedges L V., Valentine JC, editors. The handbook of research synthesis and meta-analysis. New York, NY: Russell Sage Foundation. </w:delText>
        </w:r>
      </w:del>
    </w:p>
    <w:p w14:paraId="67333ABC" w14:textId="65D0C0F3" w:rsidR="00B90537" w:rsidRPr="00667C31" w:rsidRDefault="00E374AF" w:rsidP="00BF0960">
      <w:pPr>
        <w:pStyle w:val="Heading1"/>
      </w:pPr>
      <w:r>
        <w:fldChar w:fldCharType="end"/>
      </w:r>
      <w:r w:rsidR="00B90537" w:rsidRPr="00BB18DE">
        <w:t>Supporting information</w:t>
      </w:r>
    </w:p>
    <w:p w14:paraId="6EC0C834" w14:textId="1C1107E3" w:rsidR="0068126D" w:rsidRDefault="0068126D" w:rsidP="00C84E50">
      <w:pPr>
        <w:spacing w:after="0" w:line="480" w:lineRule="auto"/>
        <w:rPr>
          <w:rFonts w:ascii="Times New Roman" w:hAnsi="Times New Roman" w:cs="Times New Roman"/>
          <w:sz w:val="24"/>
          <w:szCs w:val="24"/>
        </w:rPr>
      </w:pPr>
      <w:r w:rsidRPr="00CD6CFB">
        <w:rPr>
          <w:rFonts w:ascii="Times New Roman" w:hAnsi="Times New Roman" w:cs="Times New Roman"/>
          <w:b/>
          <w:sz w:val="24"/>
          <w:szCs w:val="24"/>
        </w:rPr>
        <w:t xml:space="preserve">S1 </w:t>
      </w:r>
      <w:r w:rsidR="00CD6CFB">
        <w:rPr>
          <w:rFonts w:ascii="Times New Roman" w:hAnsi="Times New Roman" w:cs="Times New Roman"/>
          <w:b/>
          <w:sz w:val="24"/>
          <w:szCs w:val="24"/>
        </w:rPr>
        <w:t xml:space="preserve">File. </w:t>
      </w:r>
      <w:r w:rsidRPr="00CD6CFB">
        <w:rPr>
          <w:rFonts w:ascii="Times New Roman" w:hAnsi="Times New Roman" w:cs="Times New Roman"/>
          <w:b/>
          <w:sz w:val="24"/>
          <w:szCs w:val="24"/>
        </w:rPr>
        <w:t>Data package.</w:t>
      </w:r>
      <w:r>
        <w:rPr>
          <w:rFonts w:ascii="Times New Roman" w:hAnsi="Times New Roman" w:cs="Times New Roman"/>
          <w:sz w:val="24"/>
          <w:szCs w:val="24"/>
        </w:rPr>
        <w:t xml:space="preserve"> </w:t>
      </w:r>
      <w:r w:rsidR="00BF0960">
        <w:rPr>
          <w:rFonts w:ascii="Times New Roman" w:hAnsi="Times New Roman" w:cs="Times New Roman"/>
          <w:sz w:val="24"/>
          <w:szCs w:val="24"/>
        </w:rPr>
        <w:t>Contain</w:t>
      </w:r>
      <w:r w:rsidR="00CD6CFB">
        <w:rPr>
          <w:rFonts w:ascii="Times New Roman" w:hAnsi="Times New Roman" w:cs="Times New Roman"/>
          <w:sz w:val="24"/>
          <w:szCs w:val="24"/>
        </w:rPr>
        <w:t>s data and the R analysis script.</w:t>
      </w:r>
    </w:p>
    <w:p w14:paraId="2FCB4930" w14:textId="2415F61B" w:rsidR="00BB18DE" w:rsidRPr="00CD6CFB" w:rsidRDefault="00BB18DE" w:rsidP="00C84E50">
      <w:pPr>
        <w:spacing w:after="0" w:line="480" w:lineRule="auto"/>
        <w:rPr>
          <w:rFonts w:ascii="Times New Roman" w:hAnsi="Times New Roman" w:cs="Times New Roman"/>
          <w:sz w:val="24"/>
          <w:szCs w:val="24"/>
        </w:rPr>
      </w:pPr>
      <w:r w:rsidRPr="00CD6CFB">
        <w:rPr>
          <w:rFonts w:ascii="Times New Roman" w:hAnsi="Times New Roman" w:cs="Times New Roman"/>
          <w:b/>
          <w:sz w:val="24"/>
          <w:szCs w:val="24"/>
        </w:rPr>
        <w:t xml:space="preserve">S2 </w:t>
      </w:r>
      <w:r w:rsidR="00CD6CFB">
        <w:rPr>
          <w:rFonts w:ascii="Times New Roman" w:hAnsi="Times New Roman" w:cs="Times New Roman"/>
          <w:b/>
          <w:sz w:val="24"/>
          <w:szCs w:val="24"/>
        </w:rPr>
        <w:t xml:space="preserve">File. </w:t>
      </w:r>
      <w:r w:rsidRPr="00CD6CFB">
        <w:rPr>
          <w:rFonts w:ascii="Times New Roman" w:hAnsi="Times New Roman" w:cs="Times New Roman"/>
          <w:b/>
          <w:sz w:val="24"/>
          <w:szCs w:val="24"/>
        </w:rPr>
        <w:t>Full reference list meta-analysis studies</w:t>
      </w:r>
      <w:r w:rsidR="00CD6CFB">
        <w:rPr>
          <w:rFonts w:ascii="Times New Roman" w:hAnsi="Times New Roman" w:cs="Times New Roman"/>
          <w:b/>
          <w:sz w:val="24"/>
          <w:szCs w:val="24"/>
        </w:rPr>
        <w:t xml:space="preserve">. </w:t>
      </w:r>
      <w:r w:rsidR="00CD6CFB">
        <w:rPr>
          <w:rFonts w:ascii="Times New Roman" w:hAnsi="Times New Roman" w:cs="Times New Roman"/>
          <w:sz w:val="24"/>
          <w:szCs w:val="24"/>
        </w:rPr>
        <w:t>Contains the full reference list of the studies included in the meta-analysis.</w:t>
      </w:r>
    </w:p>
    <w:p w14:paraId="77C47607" w14:textId="760AC911" w:rsidR="00BE3F2E" w:rsidRPr="00BE3F2E" w:rsidRDefault="00BB18DE" w:rsidP="00C84E50">
      <w:pPr>
        <w:spacing w:after="0" w:line="480" w:lineRule="auto"/>
        <w:rPr>
          <w:rFonts w:ascii="Times New Roman" w:hAnsi="Times New Roman" w:cs="Times New Roman"/>
          <w:sz w:val="24"/>
          <w:szCs w:val="24"/>
        </w:rPr>
      </w:pPr>
      <w:r w:rsidRPr="00CD6CFB">
        <w:rPr>
          <w:rFonts w:ascii="Times New Roman" w:hAnsi="Times New Roman" w:cs="Times New Roman"/>
          <w:b/>
          <w:sz w:val="24"/>
          <w:szCs w:val="24"/>
        </w:rPr>
        <w:t xml:space="preserve">S3 </w:t>
      </w:r>
      <w:r w:rsidR="00CD6CFB">
        <w:rPr>
          <w:rFonts w:ascii="Times New Roman" w:hAnsi="Times New Roman" w:cs="Times New Roman"/>
          <w:b/>
          <w:sz w:val="24"/>
          <w:szCs w:val="24"/>
        </w:rPr>
        <w:t xml:space="preserve">File. </w:t>
      </w:r>
      <w:r w:rsidR="00BE3F2E">
        <w:rPr>
          <w:rFonts w:ascii="Times New Roman" w:hAnsi="Times New Roman" w:cs="Times New Roman"/>
          <w:sz w:val="24"/>
          <w:szCs w:val="24"/>
        </w:rPr>
        <w:t>Scatterplot of the effects in hypotheses 1 and 2 and estimated time.</w:t>
      </w:r>
    </w:p>
    <w:p w14:paraId="44E20ECF" w14:textId="00EF65AF" w:rsidR="0068126D" w:rsidRDefault="00BE3F2E" w:rsidP="00C84E50">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S4 File. </w:t>
      </w:r>
      <w:r w:rsidR="00BB18DE" w:rsidRPr="00CD6CFB">
        <w:rPr>
          <w:rFonts w:ascii="Times New Roman" w:hAnsi="Times New Roman" w:cs="Times New Roman"/>
          <w:b/>
          <w:sz w:val="24"/>
          <w:szCs w:val="24"/>
        </w:rPr>
        <w:t xml:space="preserve">Figure </w:t>
      </w:r>
      <w:r w:rsidR="00EF4585">
        <w:rPr>
          <w:rFonts w:ascii="Times New Roman" w:hAnsi="Times New Roman" w:cs="Times New Roman"/>
          <w:b/>
          <w:sz w:val="24"/>
          <w:szCs w:val="24"/>
        </w:rPr>
        <w:t>3</w:t>
      </w:r>
      <w:r w:rsidR="00BB18DE" w:rsidRPr="00CD6CFB">
        <w:rPr>
          <w:rFonts w:ascii="Times New Roman" w:hAnsi="Times New Roman" w:cs="Times New Roman"/>
          <w:b/>
          <w:sz w:val="24"/>
          <w:szCs w:val="24"/>
        </w:rPr>
        <w:t xml:space="preserve"> subset lists</w:t>
      </w:r>
      <w:r w:rsidR="00CD6CFB">
        <w:rPr>
          <w:rFonts w:ascii="Times New Roman" w:hAnsi="Times New Roman" w:cs="Times New Roman"/>
          <w:b/>
          <w:sz w:val="24"/>
          <w:szCs w:val="24"/>
        </w:rPr>
        <w:t xml:space="preserve">. </w:t>
      </w:r>
      <w:r w:rsidR="00CD6CFB">
        <w:rPr>
          <w:rFonts w:ascii="Times New Roman" w:hAnsi="Times New Roman" w:cs="Times New Roman"/>
          <w:sz w:val="24"/>
          <w:szCs w:val="24"/>
        </w:rPr>
        <w:t>Contains the lists of what studies that were in the meta-analysis are included in computing the effects for the different panels.</w:t>
      </w:r>
    </w:p>
    <w:p w14:paraId="737C8A2D" w14:textId="794F1397" w:rsidR="005F190B" w:rsidRDefault="006E0A3C" w:rsidP="00C84E50">
      <w:pPr>
        <w:spacing w:after="0" w:line="480" w:lineRule="auto"/>
        <w:rPr>
          <w:ins w:id="214" w:author="Chris Hartgerink" w:date="2015-04-15T11:56:00Z"/>
          <w:rFonts w:ascii="Times New Roman" w:hAnsi="Times New Roman" w:cs="Times New Roman"/>
          <w:b/>
          <w:sz w:val="24"/>
          <w:szCs w:val="24"/>
        </w:rPr>
      </w:pPr>
      <w:r>
        <w:rPr>
          <w:rFonts w:ascii="Times New Roman" w:hAnsi="Times New Roman" w:cs="Times New Roman"/>
          <w:b/>
          <w:sz w:val="24"/>
          <w:szCs w:val="24"/>
        </w:rPr>
        <w:t>S5 File. PRISMA checklist.</w:t>
      </w:r>
    </w:p>
    <w:p w14:paraId="66EC488F" w14:textId="78813D48" w:rsidR="00401BDD" w:rsidRPr="006E0A3C" w:rsidRDefault="00401BDD" w:rsidP="00C84E50">
      <w:pPr>
        <w:spacing w:after="0" w:line="480" w:lineRule="auto"/>
        <w:rPr>
          <w:rFonts w:ascii="Times New Roman" w:hAnsi="Times New Roman" w:cs="Times New Roman"/>
          <w:sz w:val="24"/>
          <w:szCs w:val="24"/>
        </w:rPr>
      </w:pPr>
      <w:ins w:id="215" w:author="Chris Hartgerink" w:date="2015-04-15T11:56:00Z">
        <w:r>
          <w:rPr>
            <w:rFonts w:ascii="Times New Roman" w:hAnsi="Times New Roman" w:cs="Times New Roman"/>
            <w:b/>
            <w:sz w:val="24"/>
            <w:szCs w:val="24"/>
          </w:rPr>
          <w:t>S6 File. Effect size formulae.</w:t>
        </w:r>
      </w:ins>
    </w:p>
    <w:sectPr w:rsidR="00401BDD" w:rsidRPr="006E0A3C" w:rsidSect="00C34534">
      <w:type w:val="continuous"/>
      <w:pgSz w:w="11906" w:h="16838"/>
      <w:pgMar w:top="1411" w:right="1411" w:bottom="1411" w:left="1411" w:header="706" w:footer="706"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A06DDF" w14:textId="77777777" w:rsidR="00BD2301" w:rsidRDefault="00BD2301" w:rsidP="00E87791">
      <w:pPr>
        <w:spacing w:after="0" w:line="240" w:lineRule="auto"/>
      </w:pPr>
      <w:r>
        <w:separator/>
      </w:r>
    </w:p>
  </w:endnote>
  <w:endnote w:type="continuationSeparator" w:id="0">
    <w:p w14:paraId="258F1EE7" w14:textId="77777777" w:rsidR="00BD2301" w:rsidRDefault="00BD2301" w:rsidP="00E87791">
      <w:pPr>
        <w:spacing w:after="0" w:line="240" w:lineRule="auto"/>
      </w:pPr>
      <w:r>
        <w:continuationSeparator/>
      </w:r>
    </w:p>
  </w:endnote>
  <w:endnote w:type="continuationNotice" w:id="1">
    <w:p w14:paraId="0BED9750" w14:textId="77777777" w:rsidR="00BD2301" w:rsidRDefault="00BD23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EF2D7" w14:textId="77777777" w:rsidR="00BD2301" w:rsidRDefault="00BD2301" w:rsidP="00E87791">
      <w:pPr>
        <w:spacing w:after="0" w:line="240" w:lineRule="auto"/>
      </w:pPr>
      <w:r>
        <w:separator/>
      </w:r>
    </w:p>
  </w:footnote>
  <w:footnote w:type="continuationSeparator" w:id="0">
    <w:p w14:paraId="1F8319F1" w14:textId="77777777" w:rsidR="00BD2301" w:rsidRDefault="00BD2301" w:rsidP="00E87791">
      <w:pPr>
        <w:spacing w:after="0" w:line="240" w:lineRule="auto"/>
      </w:pPr>
      <w:r>
        <w:continuationSeparator/>
      </w:r>
    </w:p>
  </w:footnote>
  <w:footnote w:type="continuationNotice" w:id="1">
    <w:p w14:paraId="6E4C7180" w14:textId="77777777" w:rsidR="00BD2301" w:rsidRDefault="00BD230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35E62" w14:textId="77777777" w:rsidR="00401BDD" w:rsidRPr="007A3A95" w:rsidRDefault="00401BDD" w:rsidP="00174722">
    <w:pPr>
      <w:pStyle w:val="Header"/>
      <w:tabs>
        <w:tab w:val="clear" w:pos="4536"/>
        <w:tab w:val="clear" w:pos="9072"/>
        <w:tab w:val="right" w:pos="9084"/>
      </w:tabs>
      <w:rPr>
        <w:rFonts w:ascii="Times New Roman" w:hAnsi="Times New Roman" w:cs="Times New Roman"/>
        <w:sz w:val="24"/>
      </w:rPr>
    </w:pPr>
    <w:r w:rsidRPr="007A3A95">
      <w:rPr>
        <w:rFonts w:ascii="Times New Roman" w:hAnsi="Times New Roman" w:cs="Times New Roman"/>
        <w:sz w:val="24"/>
      </w:rPr>
      <w:t>ORDINAL EFFECTS OF OSTRACISM</w:t>
    </w:r>
    <w:r w:rsidRPr="007A3A95">
      <w:rPr>
        <w:rFonts w:ascii="Times New Roman" w:hAnsi="Times New Roman" w:cs="Times New Roman"/>
        <w:sz w:val="24"/>
      </w:rPr>
      <w:tab/>
    </w:r>
    <w:r w:rsidRPr="007A3A95">
      <w:rPr>
        <w:rFonts w:ascii="Times New Roman" w:hAnsi="Times New Roman" w:cs="Times New Roman"/>
        <w:sz w:val="24"/>
      </w:rPr>
      <w:fldChar w:fldCharType="begin"/>
    </w:r>
    <w:r w:rsidRPr="007A3A95">
      <w:rPr>
        <w:rFonts w:ascii="Times New Roman" w:hAnsi="Times New Roman" w:cs="Times New Roman"/>
        <w:sz w:val="24"/>
      </w:rPr>
      <w:instrText xml:space="preserve"> PAGE  \* Arabic  \* MERGEFORMAT </w:instrText>
    </w:r>
    <w:r w:rsidRPr="007A3A95">
      <w:rPr>
        <w:rFonts w:ascii="Times New Roman" w:hAnsi="Times New Roman" w:cs="Times New Roman"/>
        <w:sz w:val="24"/>
      </w:rPr>
      <w:fldChar w:fldCharType="separate"/>
    </w:r>
    <w:r w:rsidR="00482423">
      <w:rPr>
        <w:rFonts w:ascii="Times New Roman" w:hAnsi="Times New Roman" w:cs="Times New Roman"/>
        <w:noProof/>
        <w:sz w:val="24"/>
      </w:rPr>
      <w:t>47</w:t>
    </w:r>
    <w:r w:rsidRPr="007A3A95">
      <w:rPr>
        <w:rFonts w:ascii="Times New Roman" w:hAnsi="Times New Roman" w:cs="Times New Roman"/>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883236605"/>
      <w:docPartObj>
        <w:docPartGallery w:val="Page Numbers (Top of Page)"/>
        <w:docPartUnique/>
      </w:docPartObj>
    </w:sdtPr>
    <w:sdtEndPr>
      <w:rPr>
        <w:noProof/>
      </w:rPr>
    </w:sdtEndPr>
    <w:sdtContent>
      <w:p w14:paraId="2B4502FD" w14:textId="77777777" w:rsidR="00401BDD" w:rsidRPr="009D79C3" w:rsidRDefault="00401BDD" w:rsidP="009D79C3">
        <w:pPr>
          <w:pStyle w:val="Header"/>
          <w:jc w:val="right"/>
          <w:rPr>
            <w:rFonts w:ascii="Times New Roman" w:hAnsi="Times New Roman" w:cs="Times New Roman"/>
            <w:sz w:val="28"/>
          </w:rPr>
        </w:pPr>
        <w:r w:rsidRPr="00BC246A">
          <w:rPr>
            <w:rFonts w:ascii="Times New Roman" w:hAnsi="Times New Roman" w:cs="Times New Roman"/>
            <w:sz w:val="24"/>
          </w:rPr>
          <w:t>Running head: ORDINAL EFFECTS OF OSTRACISM</w:t>
        </w:r>
        <w:r w:rsidRPr="00BC246A">
          <w:rPr>
            <w:rFonts w:ascii="Times New Roman" w:hAnsi="Times New Roman" w:cs="Times New Roman"/>
            <w:sz w:val="24"/>
          </w:rPr>
          <w:tab/>
        </w:r>
        <w:r w:rsidRPr="00BC246A">
          <w:rPr>
            <w:rFonts w:ascii="Times New Roman" w:hAnsi="Times New Roman" w:cs="Times New Roman"/>
            <w:sz w:val="24"/>
          </w:rPr>
          <w:fldChar w:fldCharType="begin"/>
        </w:r>
        <w:r w:rsidRPr="009D79C3">
          <w:rPr>
            <w:rFonts w:ascii="Times New Roman" w:hAnsi="Times New Roman" w:cs="Times New Roman"/>
            <w:sz w:val="24"/>
          </w:rPr>
          <w:instrText xml:space="preserve"> PAGE   \* MERGEFORMAT </w:instrText>
        </w:r>
        <w:r w:rsidRPr="00BC246A">
          <w:rPr>
            <w:rFonts w:ascii="Times New Roman" w:hAnsi="Times New Roman" w:cs="Times New Roman"/>
            <w:sz w:val="24"/>
          </w:rPr>
          <w:fldChar w:fldCharType="separate"/>
        </w:r>
        <w:r w:rsidR="00482423">
          <w:rPr>
            <w:rFonts w:ascii="Times New Roman" w:hAnsi="Times New Roman" w:cs="Times New Roman"/>
            <w:noProof/>
            <w:sz w:val="24"/>
          </w:rPr>
          <w:t>16</w:t>
        </w:r>
        <w:r w:rsidRPr="00BC246A">
          <w:rPr>
            <w:rFonts w:ascii="Times New Roman" w:hAnsi="Times New Roman" w:cs="Times New Roman"/>
            <w:noProof/>
            <w:sz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566C30BE"/>
    <w:multiLevelType w:val="hybridMultilevel"/>
    <w:tmpl w:val="67B27A4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6A3F78"/>
    <w:multiLevelType w:val="hybridMultilevel"/>
    <w:tmpl w:val="1B3ACDCA"/>
    <w:lvl w:ilvl="0" w:tplc="16622D5A">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Hartgerink">
    <w15:presenceInfo w15:providerId="Windows Live" w15:userId="ae70ba8562089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100000" w:hash="mjRlvE5ZTE+QFt2PiJF0EcduqbI=" w:salt="QLes6olyEYwtwmpakqdovg=="/>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791"/>
    <w:rsid w:val="00002F61"/>
    <w:rsid w:val="00004F28"/>
    <w:rsid w:val="000063D2"/>
    <w:rsid w:val="000073B5"/>
    <w:rsid w:val="00010151"/>
    <w:rsid w:val="0001299C"/>
    <w:rsid w:val="00012D5E"/>
    <w:rsid w:val="0001316B"/>
    <w:rsid w:val="000138B8"/>
    <w:rsid w:val="00014298"/>
    <w:rsid w:val="0001626A"/>
    <w:rsid w:val="00021138"/>
    <w:rsid w:val="0002128D"/>
    <w:rsid w:val="0002415B"/>
    <w:rsid w:val="00026956"/>
    <w:rsid w:val="000270D2"/>
    <w:rsid w:val="00030665"/>
    <w:rsid w:val="000306B0"/>
    <w:rsid w:val="00031A9B"/>
    <w:rsid w:val="00032BBA"/>
    <w:rsid w:val="00034A15"/>
    <w:rsid w:val="00035B90"/>
    <w:rsid w:val="00035D34"/>
    <w:rsid w:val="0003725A"/>
    <w:rsid w:val="00041662"/>
    <w:rsid w:val="0004217A"/>
    <w:rsid w:val="000434C9"/>
    <w:rsid w:val="00043CFC"/>
    <w:rsid w:val="00044C65"/>
    <w:rsid w:val="0004634D"/>
    <w:rsid w:val="00046DDB"/>
    <w:rsid w:val="00046EBD"/>
    <w:rsid w:val="00050B4E"/>
    <w:rsid w:val="000516C5"/>
    <w:rsid w:val="00051BDD"/>
    <w:rsid w:val="000522A2"/>
    <w:rsid w:val="00052E9B"/>
    <w:rsid w:val="00057519"/>
    <w:rsid w:val="00057AEA"/>
    <w:rsid w:val="0006039A"/>
    <w:rsid w:val="00061F3B"/>
    <w:rsid w:val="00061FDC"/>
    <w:rsid w:val="00063027"/>
    <w:rsid w:val="00063639"/>
    <w:rsid w:val="00064A01"/>
    <w:rsid w:val="00065019"/>
    <w:rsid w:val="00070388"/>
    <w:rsid w:val="00070978"/>
    <w:rsid w:val="00070A82"/>
    <w:rsid w:val="0007185A"/>
    <w:rsid w:val="0007620A"/>
    <w:rsid w:val="0008327B"/>
    <w:rsid w:val="00083699"/>
    <w:rsid w:val="0008482E"/>
    <w:rsid w:val="000855C0"/>
    <w:rsid w:val="00085E6C"/>
    <w:rsid w:val="000862C9"/>
    <w:rsid w:val="0009192E"/>
    <w:rsid w:val="00091E20"/>
    <w:rsid w:val="00091F64"/>
    <w:rsid w:val="00096F79"/>
    <w:rsid w:val="00097127"/>
    <w:rsid w:val="000978B6"/>
    <w:rsid w:val="000A2F6E"/>
    <w:rsid w:val="000A5278"/>
    <w:rsid w:val="000A62FD"/>
    <w:rsid w:val="000A6DD9"/>
    <w:rsid w:val="000A7802"/>
    <w:rsid w:val="000B02FA"/>
    <w:rsid w:val="000B0FFB"/>
    <w:rsid w:val="000B1401"/>
    <w:rsid w:val="000B2751"/>
    <w:rsid w:val="000B48A1"/>
    <w:rsid w:val="000B57CC"/>
    <w:rsid w:val="000B5E3E"/>
    <w:rsid w:val="000B6760"/>
    <w:rsid w:val="000B73FB"/>
    <w:rsid w:val="000C056C"/>
    <w:rsid w:val="000C0626"/>
    <w:rsid w:val="000C32BA"/>
    <w:rsid w:val="000D110E"/>
    <w:rsid w:val="000D3458"/>
    <w:rsid w:val="000D5210"/>
    <w:rsid w:val="000D776F"/>
    <w:rsid w:val="000E0198"/>
    <w:rsid w:val="000E040E"/>
    <w:rsid w:val="000E13CA"/>
    <w:rsid w:val="000E2F23"/>
    <w:rsid w:val="000E37AA"/>
    <w:rsid w:val="000E524A"/>
    <w:rsid w:val="000F182B"/>
    <w:rsid w:val="000F18EC"/>
    <w:rsid w:val="000F19EF"/>
    <w:rsid w:val="000F1C52"/>
    <w:rsid w:val="000F3C4A"/>
    <w:rsid w:val="000F5363"/>
    <w:rsid w:val="000F6726"/>
    <w:rsid w:val="00105B5B"/>
    <w:rsid w:val="00107FF4"/>
    <w:rsid w:val="00110D70"/>
    <w:rsid w:val="001112CF"/>
    <w:rsid w:val="00111F5F"/>
    <w:rsid w:val="00112C80"/>
    <w:rsid w:val="00114AA5"/>
    <w:rsid w:val="00117013"/>
    <w:rsid w:val="00120AF7"/>
    <w:rsid w:val="0012535B"/>
    <w:rsid w:val="001266DD"/>
    <w:rsid w:val="00130F58"/>
    <w:rsid w:val="001314E9"/>
    <w:rsid w:val="00131C17"/>
    <w:rsid w:val="00132DA6"/>
    <w:rsid w:val="00134C36"/>
    <w:rsid w:val="00134C8B"/>
    <w:rsid w:val="0013545A"/>
    <w:rsid w:val="00136C95"/>
    <w:rsid w:val="00140056"/>
    <w:rsid w:val="0014060B"/>
    <w:rsid w:val="00142F53"/>
    <w:rsid w:val="00146A41"/>
    <w:rsid w:val="001470ED"/>
    <w:rsid w:val="001516CB"/>
    <w:rsid w:val="00151D65"/>
    <w:rsid w:val="00153A5A"/>
    <w:rsid w:val="0015631E"/>
    <w:rsid w:val="0016126F"/>
    <w:rsid w:val="001618D7"/>
    <w:rsid w:val="00162414"/>
    <w:rsid w:val="00162627"/>
    <w:rsid w:val="00162B42"/>
    <w:rsid w:val="001710A5"/>
    <w:rsid w:val="001724F0"/>
    <w:rsid w:val="00172E4E"/>
    <w:rsid w:val="00174330"/>
    <w:rsid w:val="00174722"/>
    <w:rsid w:val="001778B8"/>
    <w:rsid w:val="00182055"/>
    <w:rsid w:val="00184824"/>
    <w:rsid w:val="00185F59"/>
    <w:rsid w:val="00192992"/>
    <w:rsid w:val="0019692F"/>
    <w:rsid w:val="00196C39"/>
    <w:rsid w:val="001A07B0"/>
    <w:rsid w:val="001A148D"/>
    <w:rsid w:val="001A1739"/>
    <w:rsid w:val="001A2FB5"/>
    <w:rsid w:val="001A699E"/>
    <w:rsid w:val="001A726D"/>
    <w:rsid w:val="001B088A"/>
    <w:rsid w:val="001B1775"/>
    <w:rsid w:val="001B1804"/>
    <w:rsid w:val="001B6421"/>
    <w:rsid w:val="001C09F4"/>
    <w:rsid w:val="001C2369"/>
    <w:rsid w:val="001C52A4"/>
    <w:rsid w:val="001C5687"/>
    <w:rsid w:val="001C6AD0"/>
    <w:rsid w:val="001C717E"/>
    <w:rsid w:val="001D140B"/>
    <w:rsid w:val="001D16D4"/>
    <w:rsid w:val="001D26DC"/>
    <w:rsid w:val="001D3C5E"/>
    <w:rsid w:val="001E02D7"/>
    <w:rsid w:val="001E02DF"/>
    <w:rsid w:val="001E0FD8"/>
    <w:rsid w:val="001E1C8B"/>
    <w:rsid w:val="001E4ECD"/>
    <w:rsid w:val="001E56BA"/>
    <w:rsid w:val="001E6E12"/>
    <w:rsid w:val="001E6FD4"/>
    <w:rsid w:val="001E7A9D"/>
    <w:rsid w:val="001F0E11"/>
    <w:rsid w:val="001F1F86"/>
    <w:rsid w:val="001F2305"/>
    <w:rsid w:val="001F4BDB"/>
    <w:rsid w:val="001F5979"/>
    <w:rsid w:val="001F78B9"/>
    <w:rsid w:val="001F7AEF"/>
    <w:rsid w:val="001F7E82"/>
    <w:rsid w:val="0020115E"/>
    <w:rsid w:val="002042F9"/>
    <w:rsid w:val="0020480A"/>
    <w:rsid w:val="00204DDD"/>
    <w:rsid w:val="00205886"/>
    <w:rsid w:val="00206418"/>
    <w:rsid w:val="0020685C"/>
    <w:rsid w:val="00213582"/>
    <w:rsid w:val="00215833"/>
    <w:rsid w:val="00215DA4"/>
    <w:rsid w:val="00223C5B"/>
    <w:rsid w:val="00223DA9"/>
    <w:rsid w:val="00230F31"/>
    <w:rsid w:val="002315A3"/>
    <w:rsid w:val="00231CF1"/>
    <w:rsid w:val="002321C9"/>
    <w:rsid w:val="00232279"/>
    <w:rsid w:val="0023288D"/>
    <w:rsid w:val="002333F5"/>
    <w:rsid w:val="00234196"/>
    <w:rsid w:val="0023452F"/>
    <w:rsid w:val="002402C4"/>
    <w:rsid w:val="002413E1"/>
    <w:rsid w:val="00243F20"/>
    <w:rsid w:val="00244700"/>
    <w:rsid w:val="002455C9"/>
    <w:rsid w:val="00245939"/>
    <w:rsid w:val="00246328"/>
    <w:rsid w:val="00246DBD"/>
    <w:rsid w:val="002478D6"/>
    <w:rsid w:val="00251DF2"/>
    <w:rsid w:val="0025295A"/>
    <w:rsid w:val="00256F12"/>
    <w:rsid w:val="00257047"/>
    <w:rsid w:val="0025753D"/>
    <w:rsid w:val="00262FD5"/>
    <w:rsid w:val="00263D89"/>
    <w:rsid w:val="00264EC0"/>
    <w:rsid w:val="0026558B"/>
    <w:rsid w:val="0026749D"/>
    <w:rsid w:val="00267803"/>
    <w:rsid w:val="00270A66"/>
    <w:rsid w:val="00271658"/>
    <w:rsid w:val="00271A2F"/>
    <w:rsid w:val="002728E3"/>
    <w:rsid w:val="002736F6"/>
    <w:rsid w:val="00275032"/>
    <w:rsid w:val="00275318"/>
    <w:rsid w:val="00276192"/>
    <w:rsid w:val="002763A9"/>
    <w:rsid w:val="002776B3"/>
    <w:rsid w:val="002777A3"/>
    <w:rsid w:val="002778FB"/>
    <w:rsid w:val="00280ACA"/>
    <w:rsid w:val="00282474"/>
    <w:rsid w:val="00284022"/>
    <w:rsid w:val="00285A8F"/>
    <w:rsid w:val="00285C56"/>
    <w:rsid w:val="00293B58"/>
    <w:rsid w:val="00294B91"/>
    <w:rsid w:val="00295686"/>
    <w:rsid w:val="0029598D"/>
    <w:rsid w:val="00295A7D"/>
    <w:rsid w:val="002A0321"/>
    <w:rsid w:val="002A10EF"/>
    <w:rsid w:val="002A2AAF"/>
    <w:rsid w:val="002A3BDD"/>
    <w:rsid w:val="002A6215"/>
    <w:rsid w:val="002B0C9E"/>
    <w:rsid w:val="002B1B0E"/>
    <w:rsid w:val="002C19DC"/>
    <w:rsid w:val="002C2E42"/>
    <w:rsid w:val="002D3BCF"/>
    <w:rsid w:val="002D4692"/>
    <w:rsid w:val="002D6D23"/>
    <w:rsid w:val="002E1DA7"/>
    <w:rsid w:val="002E2CBB"/>
    <w:rsid w:val="002E69D3"/>
    <w:rsid w:val="002E759C"/>
    <w:rsid w:val="002E7EE0"/>
    <w:rsid w:val="002F101B"/>
    <w:rsid w:val="002F1536"/>
    <w:rsid w:val="002F2797"/>
    <w:rsid w:val="002F39CE"/>
    <w:rsid w:val="002F5273"/>
    <w:rsid w:val="002F6752"/>
    <w:rsid w:val="00300674"/>
    <w:rsid w:val="0030262B"/>
    <w:rsid w:val="00302845"/>
    <w:rsid w:val="00305288"/>
    <w:rsid w:val="003141E5"/>
    <w:rsid w:val="0031464E"/>
    <w:rsid w:val="003231B1"/>
    <w:rsid w:val="00324702"/>
    <w:rsid w:val="00327085"/>
    <w:rsid w:val="0032721D"/>
    <w:rsid w:val="003310EE"/>
    <w:rsid w:val="00331223"/>
    <w:rsid w:val="00336B1E"/>
    <w:rsid w:val="003375A0"/>
    <w:rsid w:val="00337B37"/>
    <w:rsid w:val="00340D54"/>
    <w:rsid w:val="00342EC8"/>
    <w:rsid w:val="00347474"/>
    <w:rsid w:val="0035059B"/>
    <w:rsid w:val="00350896"/>
    <w:rsid w:val="00352363"/>
    <w:rsid w:val="00352B62"/>
    <w:rsid w:val="00352F5E"/>
    <w:rsid w:val="0035369A"/>
    <w:rsid w:val="003545D7"/>
    <w:rsid w:val="00356A51"/>
    <w:rsid w:val="00357341"/>
    <w:rsid w:val="0036105A"/>
    <w:rsid w:val="003620A6"/>
    <w:rsid w:val="00362350"/>
    <w:rsid w:val="00363AEA"/>
    <w:rsid w:val="003645B6"/>
    <w:rsid w:val="00364FA2"/>
    <w:rsid w:val="00372629"/>
    <w:rsid w:val="003733A9"/>
    <w:rsid w:val="003744A8"/>
    <w:rsid w:val="003800A3"/>
    <w:rsid w:val="00381745"/>
    <w:rsid w:val="00381CD2"/>
    <w:rsid w:val="00384ADF"/>
    <w:rsid w:val="00384DBB"/>
    <w:rsid w:val="0038505B"/>
    <w:rsid w:val="0038776F"/>
    <w:rsid w:val="003900A4"/>
    <w:rsid w:val="00391109"/>
    <w:rsid w:val="003913B7"/>
    <w:rsid w:val="0039270B"/>
    <w:rsid w:val="00393E43"/>
    <w:rsid w:val="00396ED1"/>
    <w:rsid w:val="003A0415"/>
    <w:rsid w:val="003A0811"/>
    <w:rsid w:val="003A178B"/>
    <w:rsid w:val="003A194D"/>
    <w:rsid w:val="003A2C26"/>
    <w:rsid w:val="003A7909"/>
    <w:rsid w:val="003B0002"/>
    <w:rsid w:val="003B0D38"/>
    <w:rsid w:val="003B196F"/>
    <w:rsid w:val="003B19FD"/>
    <w:rsid w:val="003B1BFC"/>
    <w:rsid w:val="003B2ACA"/>
    <w:rsid w:val="003B52D8"/>
    <w:rsid w:val="003B63F9"/>
    <w:rsid w:val="003C2481"/>
    <w:rsid w:val="003C268E"/>
    <w:rsid w:val="003D22CC"/>
    <w:rsid w:val="003D3000"/>
    <w:rsid w:val="003D4F62"/>
    <w:rsid w:val="003D54A2"/>
    <w:rsid w:val="003D74C3"/>
    <w:rsid w:val="003E0E89"/>
    <w:rsid w:val="003E0FBA"/>
    <w:rsid w:val="003E10E0"/>
    <w:rsid w:val="003E3CEE"/>
    <w:rsid w:val="003E57D5"/>
    <w:rsid w:val="003F701F"/>
    <w:rsid w:val="003F78BD"/>
    <w:rsid w:val="003F7DFF"/>
    <w:rsid w:val="00401BDD"/>
    <w:rsid w:val="00402092"/>
    <w:rsid w:val="00404F63"/>
    <w:rsid w:val="00405018"/>
    <w:rsid w:val="0040540E"/>
    <w:rsid w:val="00405ED2"/>
    <w:rsid w:val="004076F4"/>
    <w:rsid w:val="00410232"/>
    <w:rsid w:val="00413F82"/>
    <w:rsid w:val="00414FDC"/>
    <w:rsid w:val="00421505"/>
    <w:rsid w:val="00421C4F"/>
    <w:rsid w:val="00421DF3"/>
    <w:rsid w:val="00423460"/>
    <w:rsid w:val="00423B73"/>
    <w:rsid w:val="00427CB5"/>
    <w:rsid w:val="00433B41"/>
    <w:rsid w:val="004352F3"/>
    <w:rsid w:val="004402B4"/>
    <w:rsid w:val="00440D79"/>
    <w:rsid w:val="004418DF"/>
    <w:rsid w:val="00443A07"/>
    <w:rsid w:val="004444F3"/>
    <w:rsid w:val="004449BE"/>
    <w:rsid w:val="00444A89"/>
    <w:rsid w:val="00446742"/>
    <w:rsid w:val="00447A01"/>
    <w:rsid w:val="0045115D"/>
    <w:rsid w:val="004517F8"/>
    <w:rsid w:val="00451B9E"/>
    <w:rsid w:val="00453F32"/>
    <w:rsid w:val="00457942"/>
    <w:rsid w:val="004602DF"/>
    <w:rsid w:val="004610EB"/>
    <w:rsid w:val="00461269"/>
    <w:rsid w:val="004626E4"/>
    <w:rsid w:val="00462C12"/>
    <w:rsid w:val="0046353B"/>
    <w:rsid w:val="00465378"/>
    <w:rsid w:val="0046621F"/>
    <w:rsid w:val="00467D8C"/>
    <w:rsid w:val="00470BD2"/>
    <w:rsid w:val="00471107"/>
    <w:rsid w:val="00473E31"/>
    <w:rsid w:val="00473EDE"/>
    <w:rsid w:val="00475D1F"/>
    <w:rsid w:val="004803B1"/>
    <w:rsid w:val="00480E89"/>
    <w:rsid w:val="00482423"/>
    <w:rsid w:val="00482DA8"/>
    <w:rsid w:val="004861DF"/>
    <w:rsid w:val="004874B8"/>
    <w:rsid w:val="00487D04"/>
    <w:rsid w:val="004A7912"/>
    <w:rsid w:val="004A7CA5"/>
    <w:rsid w:val="004B1A00"/>
    <w:rsid w:val="004B1D45"/>
    <w:rsid w:val="004B2301"/>
    <w:rsid w:val="004B71E1"/>
    <w:rsid w:val="004B735F"/>
    <w:rsid w:val="004B7C46"/>
    <w:rsid w:val="004C05C1"/>
    <w:rsid w:val="004C0E3C"/>
    <w:rsid w:val="004C1FCA"/>
    <w:rsid w:val="004C2069"/>
    <w:rsid w:val="004C2568"/>
    <w:rsid w:val="004C5541"/>
    <w:rsid w:val="004C5F22"/>
    <w:rsid w:val="004C638C"/>
    <w:rsid w:val="004C64F4"/>
    <w:rsid w:val="004C7220"/>
    <w:rsid w:val="004C77A4"/>
    <w:rsid w:val="004D5F78"/>
    <w:rsid w:val="004D693A"/>
    <w:rsid w:val="004E06FD"/>
    <w:rsid w:val="004E1996"/>
    <w:rsid w:val="004E31E0"/>
    <w:rsid w:val="004E5405"/>
    <w:rsid w:val="004E66BC"/>
    <w:rsid w:val="004E79A9"/>
    <w:rsid w:val="004F0EBB"/>
    <w:rsid w:val="004F3D02"/>
    <w:rsid w:val="004F717A"/>
    <w:rsid w:val="004F7E77"/>
    <w:rsid w:val="005032F1"/>
    <w:rsid w:val="005040FC"/>
    <w:rsid w:val="00504AA7"/>
    <w:rsid w:val="00511854"/>
    <w:rsid w:val="0051205D"/>
    <w:rsid w:val="00512781"/>
    <w:rsid w:val="00512EA9"/>
    <w:rsid w:val="005141F0"/>
    <w:rsid w:val="005152EF"/>
    <w:rsid w:val="00520722"/>
    <w:rsid w:val="00520C24"/>
    <w:rsid w:val="00522B1F"/>
    <w:rsid w:val="0052312F"/>
    <w:rsid w:val="00523159"/>
    <w:rsid w:val="005349C7"/>
    <w:rsid w:val="00536231"/>
    <w:rsid w:val="0053690C"/>
    <w:rsid w:val="00537425"/>
    <w:rsid w:val="00540B8B"/>
    <w:rsid w:val="005411E7"/>
    <w:rsid w:val="00541A62"/>
    <w:rsid w:val="005443F5"/>
    <w:rsid w:val="0054575F"/>
    <w:rsid w:val="00546C75"/>
    <w:rsid w:val="00547B80"/>
    <w:rsid w:val="00550F1E"/>
    <w:rsid w:val="00552A0D"/>
    <w:rsid w:val="005545FE"/>
    <w:rsid w:val="00554F75"/>
    <w:rsid w:val="00557503"/>
    <w:rsid w:val="005576E8"/>
    <w:rsid w:val="005620A8"/>
    <w:rsid w:val="00563327"/>
    <w:rsid w:val="005634C4"/>
    <w:rsid w:val="005645BA"/>
    <w:rsid w:val="00571E31"/>
    <w:rsid w:val="00573692"/>
    <w:rsid w:val="005737DD"/>
    <w:rsid w:val="0057467A"/>
    <w:rsid w:val="005751E9"/>
    <w:rsid w:val="0058166E"/>
    <w:rsid w:val="0058181B"/>
    <w:rsid w:val="00582663"/>
    <w:rsid w:val="00584BF7"/>
    <w:rsid w:val="00584FE4"/>
    <w:rsid w:val="00586A06"/>
    <w:rsid w:val="00590DFF"/>
    <w:rsid w:val="0059325F"/>
    <w:rsid w:val="00593A23"/>
    <w:rsid w:val="00595722"/>
    <w:rsid w:val="00596E2D"/>
    <w:rsid w:val="005A1FFD"/>
    <w:rsid w:val="005A3837"/>
    <w:rsid w:val="005A4857"/>
    <w:rsid w:val="005A55EE"/>
    <w:rsid w:val="005A6F9B"/>
    <w:rsid w:val="005A7C54"/>
    <w:rsid w:val="005B6147"/>
    <w:rsid w:val="005B7C1B"/>
    <w:rsid w:val="005C095E"/>
    <w:rsid w:val="005C127B"/>
    <w:rsid w:val="005C1571"/>
    <w:rsid w:val="005C3080"/>
    <w:rsid w:val="005D08D9"/>
    <w:rsid w:val="005D1B0E"/>
    <w:rsid w:val="005D24F0"/>
    <w:rsid w:val="005D295A"/>
    <w:rsid w:val="005D2B50"/>
    <w:rsid w:val="005D756B"/>
    <w:rsid w:val="005D7DA1"/>
    <w:rsid w:val="005E0FBD"/>
    <w:rsid w:val="005E1901"/>
    <w:rsid w:val="005E1E88"/>
    <w:rsid w:val="005E1EE7"/>
    <w:rsid w:val="005E2263"/>
    <w:rsid w:val="005E5990"/>
    <w:rsid w:val="005E5E51"/>
    <w:rsid w:val="005E5FFD"/>
    <w:rsid w:val="005E6A93"/>
    <w:rsid w:val="005E7CE0"/>
    <w:rsid w:val="005F15A1"/>
    <w:rsid w:val="005F190B"/>
    <w:rsid w:val="005F2763"/>
    <w:rsid w:val="005F2B19"/>
    <w:rsid w:val="005F4B78"/>
    <w:rsid w:val="005F7930"/>
    <w:rsid w:val="006007D4"/>
    <w:rsid w:val="006018A2"/>
    <w:rsid w:val="00603BD6"/>
    <w:rsid w:val="00604171"/>
    <w:rsid w:val="0060498C"/>
    <w:rsid w:val="00606C3D"/>
    <w:rsid w:val="00607659"/>
    <w:rsid w:val="0061101C"/>
    <w:rsid w:val="0061569D"/>
    <w:rsid w:val="00617834"/>
    <w:rsid w:val="00617BA6"/>
    <w:rsid w:val="0062246E"/>
    <w:rsid w:val="00622AE9"/>
    <w:rsid w:val="0062361D"/>
    <w:rsid w:val="00623D68"/>
    <w:rsid w:val="006241D4"/>
    <w:rsid w:val="00630210"/>
    <w:rsid w:val="00630E3D"/>
    <w:rsid w:val="006312FB"/>
    <w:rsid w:val="006316A4"/>
    <w:rsid w:val="00631BF6"/>
    <w:rsid w:val="00632A9D"/>
    <w:rsid w:val="006334A3"/>
    <w:rsid w:val="006343AA"/>
    <w:rsid w:val="00635E54"/>
    <w:rsid w:val="00637F61"/>
    <w:rsid w:val="00640107"/>
    <w:rsid w:val="00640CDE"/>
    <w:rsid w:val="006416AA"/>
    <w:rsid w:val="00641C29"/>
    <w:rsid w:val="0064259A"/>
    <w:rsid w:val="0064326E"/>
    <w:rsid w:val="0064464E"/>
    <w:rsid w:val="00647E2F"/>
    <w:rsid w:val="00655B7F"/>
    <w:rsid w:val="006567C3"/>
    <w:rsid w:val="006623EF"/>
    <w:rsid w:val="00662AC3"/>
    <w:rsid w:val="00662D2B"/>
    <w:rsid w:val="0066375E"/>
    <w:rsid w:val="00667204"/>
    <w:rsid w:val="0066729A"/>
    <w:rsid w:val="006676DB"/>
    <w:rsid w:val="00667843"/>
    <w:rsid w:val="00667C31"/>
    <w:rsid w:val="006717B7"/>
    <w:rsid w:val="00671882"/>
    <w:rsid w:val="006726CB"/>
    <w:rsid w:val="00672F57"/>
    <w:rsid w:val="006740D0"/>
    <w:rsid w:val="006752A2"/>
    <w:rsid w:val="00675C47"/>
    <w:rsid w:val="0068126D"/>
    <w:rsid w:val="0068133C"/>
    <w:rsid w:val="0068468E"/>
    <w:rsid w:val="0069098F"/>
    <w:rsid w:val="00692953"/>
    <w:rsid w:val="0069440F"/>
    <w:rsid w:val="00694ADD"/>
    <w:rsid w:val="006950DD"/>
    <w:rsid w:val="006960C8"/>
    <w:rsid w:val="00696718"/>
    <w:rsid w:val="00697036"/>
    <w:rsid w:val="006A1BD6"/>
    <w:rsid w:val="006B0F3D"/>
    <w:rsid w:val="006B2F34"/>
    <w:rsid w:val="006B5A36"/>
    <w:rsid w:val="006B69F0"/>
    <w:rsid w:val="006B754B"/>
    <w:rsid w:val="006B7E71"/>
    <w:rsid w:val="006B7E8F"/>
    <w:rsid w:val="006C1200"/>
    <w:rsid w:val="006C124A"/>
    <w:rsid w:val="006C5588"/>
    <w:rsid w:val="006C6273"/>
    <w:rsid w:val="006C691D"/>
    <w:rsid w:val="006D04E4"/>
    <w:rsid w:val="006D1E1B"/>
    <w:rsid w:val="006D23E2"/>
    <w:rsid w:val="006D3C88"/>
    <w:rsid w:val="006D3CB4"/>
    <w:rsid w:val="006D537C"/>
    <w:rsid w:val="006E07E5"/>
    <w:rsid w:val="006E0A3C"/>
    <w:rsid w:val="006E3B7B"/>
    <w:rsid w:val="006E6472"/>
    <w:rsid w:val="006E656A"/>
    <w:rsid w:val="006E6C6A"/>
    <w:rsid w:val="006F1A06"/>
    <w:rsid w:val="006F2F75"/>
    <w:rsid w:val="006F359D"/>
    <w:rsid w:val="006F3F08"/>
    <w:rsid w:val="006F4F63"/>
    <w:rsid w:val="00701AE3"/>
    <w:rsid w:val="00701CFC"/>
    <w:rsid w:val="0070515C"/>
    <w:rsid w:val="00707205"/>
    <w:rsid w:val="00710ABE"/>
    <w:rsid w:val="00712DE8"/>
    <w:rsid w:val="00716261"/>
    <w:rsid w:val="00716726"/>
    <w:rsid w:val="00716867"/>
    <w:rsid w:val="00716C9D"/>
    <w:rsid w:val="007174BE"/>
    <w:rsid w:val="007203F8"/>
    <w:rsid w:val="007204CA"/>
    <w:rsid w:val="0072322F"/>
    <w:rsid w:val="00724082"/>
    <w:rsid w:val="00727B5D"/>
    <w:rsid w:val="00727F25"/>
    <w:rsid w:val="0073000D"/>
    <w:rsid w:val="00730248"/>
    <w:rsid w:val="0073067A"/>
    <w:rsid w:val="00731737"/>
    <w:rsid w:val="0073492C"/>
    <w:rsid w:val="007370EF"/>
    <w:rsid w:val="00740DBE"/>
    <w:rsid w:val="0074166C"/>
    <w:rsid w:val="007425DF"/>
    <w:rsid w:val="00743B0E"/>
    <w:rsid w:val="007441B8"/>
    <w:rsid w:val="00744736"/>
    <w:rsid w:val="00744811"/>
    <w:rsid w:val="007452D5"/>
    <w:rsid w:val="0075031E"/>
    <w:rsid w:val="00751B51"/>
    <w:rsid w:val="007523E6"/>
    <w:rsid w:val="0075273E"/>
    <w:rsid w:val="00752AB3"/>
    <w:rsid w:val="0076207B"/>
    <w:rsid w:val="00764DE9"/>
    <w:rsid w:val="0076527D"/>
    <w:rsid w:val="00766272"/>
    <w:rsid w:val="00770ADC"/>
    <w:rsid w:val="00772345"/>
    <w:rsid w:val="00772902"/>
    <w:rsid w:val="0077478C"/>
    <w:rsid w:val="00776D94"/>
    <w:rsid w:val="00777313"/>
    <w:rsid w:val="00780327"/>
    <w:rsid w:val="007846E3"/>
    <w:rsid w:val="00784EBD"/>
    <w:rsid w:val="00785922"/>
    <w:rsid w:val="007907DC"/>
    <w:rsid w:val="00790E67"/>
    <w:rsid w:val="007914DB"/>
    <w:rsid w:val="007914E0"/>
    <w:rsid w:val="00791F13"/>
    <w:rsid w:val="00792D66"/>
    <w:rsid w:val="00794171"/>
    <w:rsid w:val="00795940"/>
    <w:rsid w:val="00795E7E"/>
    <w:rsid w:val="0079663F"/>
    <w:rsid w:val="00796BF8"/>
    <w:rsid w:val="007A087B"/>
    <w:rsid w:val="007A0C80"/>
    <w:rsid w:val="007A1A46"/>
    <w:rsid w:val="007A30F7"/>
    <w:rsid w:val="007A3A95"/>
    <w:rsid w:val="007A4B7E"/>
    <w:rsid w:val="007A74DA"/>
    <w:rsid w:val="007B08D9"/>
    <w:rsid w:val="007B0F0C"/>
    <w:rsid w:val="007B1189"/>
    <w:rsid w:val="007B2FE5"/>
    <w:rsid w:val="007B5CCA"/>
    <w:rsid w:val="007B5EE4"/>
    <w:rsid w:val="007B79EA"/>
    <w:rsid w:val="007C3787"/>
    <w:rsid w:val="007C4578"/>
    <w:rsid w:val="007D26AC"/>
    <w:rsid w:val="007D27BA"/>
    <w:rsid w:val="007D467F"/>
    <w:rsid w:val="007D46DE"/>
    <w:rsid w:val="007D48BD"/>
    <w:rsid w:val="007D5A2F"/>
    <w:rsid w:val="007D605F"/>
    <w:rsid w:val="007E5030"/>
    <w:rsid w:val="007F02E0"/>
    <w:rsid w:val="007F1D33"/>
    <w:rsid w:val="007F1E1E"/>
    <w:rsid w:val="007F2A67"/>
    <w:rsid w:val="007F3D00"/>
    <w:rsid w:val="007F5B6F"/>
    <w:rsid w:val="007F760D"/>
    <w:rsid w:val="007F7FC7"/>
    <w:rsid w:val="0080034C"/>
    <w:rsid w:val="0080312C"/>
    <w:rsid w:val="008048F7"/>
    <w:rsid w:val="00805227"/>
    <w:rsid w:val="00805B8E"/>
    <w:rsid w:val="00806DBC"/>
    <w:rsid w:val="00807731"/>
    <w:rsid w:val="00814B9A"/>
    <w:rsid w:val="00817422"/>
    <w:rsid w:val="00817A62"/>
    <w:rsid w:val="00817A6E"/>
    <w:rsid w:val="00817E08"/>
    <w:rsid w:val="00817E14"/>
    <w:rsid w:val="00821E71"/>
    <w:rsid w:val="00822478"/>
    <w:rsid w:val="00831180"/>
    <w:rsid w:val="0083188D"/>
    <w:rsid w:val="00831AB2"/>
    <w:rsid w:val="00833C41"/>
    <w:rsid w:val="00836156"/>
    <w:rsid w:val="00836678"/>
    <w:rsid w:val="008378BA"/>
    <w:rsid w:val="008403D4"/>
    <w:rsid w:val="0084074C"/>
    <w:rsid w:val="0084110B"/>
    <w:rsid w:val="0084114C"/>
    <w:rsid w:val="008442F7"/>
    <w:rsid w:val="00845204"/>
    <w:rsid w:val="008464F5"/>
    <w:rsid w:val="00846D95"/>
    <w:rsid w:val="0085089E"/>
    <w:rsid w:val="00851429"/>
    <w:rsid w:val="008526F1"/>
    <w:rsid w:val="0086030D"/>
    <w:rsid w:val="0086165D"/>
    <w:rsid w:val="00861C84"/>
    <w:rsid w:val="008626B8"/>
    <w:rsid w:val="008627C8"/>
    <w:rsid w:val="00862B3C"/>
    <w:rsid w:val="008634A5"/>
    <w:rsid w:val="00865AFC"/>
    <w:rsid w:val="00871AD5"/>
    <w:rsid w:val="00871BEA"/>
    <w:rsid w:val="008760BF"/>
    <w:rsid w:val="008762F6"/>
    <w:rsid w:val="00876774"/>
    <w:rsid w:val="0088433C"/>
    <w:rsid w:val="00884611"/>
    <w:rsid w:val="00885A1A"/>
    <w:rsid w:val="00885EF1"/>
    <w:rsid w:val="008878A7"/>
    <w:rsid w:val="0089224F"/>
    <w:rsid w:val="00892BAA"/>
    <w:rsid w:val="00893FA3"/>
    <w:rsid w:val="008944AC"/>
    <w:rsid w:val="00897958"/>
    <w:rsid w:val="008A5DA6"/>
    <w:rsid w:val="008A62CF"/>
    <w:rsid w:val="008A7391"/>
    <w:rsid w:val="008B0B77"/>
    <w:rsid w:val="008B3903"/>
    <w:rsid w:val="008B7A86"/>
    <w:rsid w:val="008C369B"/>
    <w:rsid w:val="008C48E0"/>
    <w:rsid w:val="008C572D"/>
    <w:rsid w:val="008D07F6"/>
    <w:rsid w:val="008D0ED0"/>
    <w:rsid w:val="008D1067"/>
    <w:rsid w:val="008D146B"/>
    <w:rsid w:val="008D15E5"/>
    <w:rsid w:val="008D4180"/>
    <w:rsid w:val="008D42BA"/>
    <w:rsid w:val="008D5A4A"/>
    <w:rsid w:val="008D5B38"/>
    <w:rsid w:val="008D683E"/>
    <w:rsid w:val="008D7D3D"/>
    <w:rsid w:val="008E16C1"/>
    <w:rsid w:val="008E1AD3"/>
    <w:rsid w:val="008E1E7E"/>
    <w:rsid w:val="008E3780"/>
    <w:rsid w:val="008E3D49"/>
    <w:rsid w:val="008E6660"/>
    <w:rsid w:val="008E66D7"/>
    <w:rsid w:val="008E78E3"/>
    <w:rsid w:val="008E7A40"/>
    <w:rsid w:val="008E7C11"/>
    <w:rsid w:val="008E7D2A"/>
    <w:rsid w:val="008F1EF2"/>
    <w:rsid w:val="008F247D"/>
    <w:rsid w:val="008F62CA"/>
    <w:rsid w:val="008F6491"/>
    <w:rsid w:val="008F7F69"/>
    <w:rsid w:val="00901224"/>
    <w:rsid w:val="00904895"/>
    <w:rsid w:val="0090562B"/>
    <w:rsid w:val="00905FC8"/>
    <w:rsid w:val="009066CF"/>
    <w:rsid w:val="00906A40"/>
    <w:rsid w:val="00907432"/>
    <w:rsid w:val="00911603"/>
    <w:rsid w:val="00911D46"/>
    <w:rsid w:val="009121A0"/>
    <w:rsid w:val="00912C2F"/>
    <w:rsid w:val="009153CA"/>
    <w:rsid w:val="009159AB"/>
    <w:rsid w:val="0091637F"/>
    <w:rsid w:val="00920D58"/>
    <w:rsid w:val="009215FE"/>
    <w:rsid w:val="00922531"/>
    <w:rsid w:val="00925283"/>
    <w:rsid w:val="009258DE"/>
    <w:rsid w:val="009259CD"/>
    <w:rsid w:val="00931476"/>
    <w:rsid w:val="00931B08"/>
    <w:rsid w:val="009328C4"/>
    <w:rsid w:val="009355D1"/>
    <w:rsid w:val="00936C65"/>
    <w:rsid w:val="00936E11"/>
    <w:rsid w:val="00940E48"/>
    <w:rsid w:val="0094417D"/>
    <w:rsid w:val="0094434E"/>
    <w:rsid w:val="00947A6B"/>
    <w:rsid w:val="009514DA"/>
    <w:rsid w:val="00951F2B"/>
    <w:rsid w:val="0095243C"/>
    <w:rsid w:val="00953C54"/>
    <w:rsid w:val="00955B28"/>
    <w:rsid w:val="00960D49"/>
    <w:rsid w:val="00960EE6"/>
    <w:rsid w:val="009618D3"/>
    <w:rsid w:val="009638AE"/>
    <w:rsid w:val="00964902"/>
    <w:rsid w:val="00964A44"/>
    <w:rsid w:val="009657C1"/>
    <w:rsid w:val="00966977"/>
    <w:rsid w:val="00966EE4"/>
    <w:rsid w:val="00970A4A"/>
    <w:rsid w:val="009736B3"/>
    <w:rsid w:val="009743EF"/>
    <w:rsid w:val="009827ED"/>
    <w:rsid w:val="0098481E"/>
    <w:rsid w:val="00984BB6"/>
    <w:rsid w:val="00986C68"/>
    <w:rsid w:val="00990E83"/>
    <w:rsid w:val="009911FD"/>
    <w:rsid w:val="00991BD5"/>
    <w:rsid w:val="00991FBE"/>
    <w:rsid w:val="009933D4"/>
    <w:rsid w:val="0099599A"/>
    <w:rsid w:val="009A1674"/>
    <w:rsid w:val="009A195D"/>
    <w:rsid w:val="009A24B1"/>
    <w:rsid w:val="009A399E"/>
    <w:rsid w:val="009A3B12"/>
    <w:rsid w:val="009A6E9A"/>
    <w:rsid w:val="009A7687"/>
    <w:rsid w:val="009A7913"/>
    <w:rsid w:val="009A7993"/>
    <w:rsid w:val="009B0F13"/>
    <w:rsid w:val="009B5150"/>
    <w:rsid w:val="009B54BE"/>
    <w:rsid w:val="009B6E85"/>
    <w:rsid w:val="009C0369"/>
    <w:rsid w:val="009C1A66"/>
    <w:rsid w:val="009C1BE1"/>
    <w:rsid w:val="009C3583"/>
    <w:rsid w:val="009C467D"/>
    <w:rsid w:val="009C6174"/>
    <w:rsid w:val="009D2B6C"/>
    <w:rsid w:val="009D38E7"/>
    <w:rsid w:val="009D5863"/>
    <w:rsid w:val="009D66A0"/>
    <w:rsid w:val="009D79C3"/>
    <w:rsid w:val="009E05F5"/>
    <w:rsid w:val="009E1D56"/>
    <w:rsid w:val="009E3156"/>
    <w:rsid w:val="009E3F29"/>
    <w:rsid w:val="009E406E"/>
    <w:rsid w:val="009E759C"/>
    <w:rsid w:val="009F3AB7"/>
    <w:rsid w:val="009F53F3"/>
    <w:rsid w:val="009F5D54"/>
    <w:rsid w:val="009F6162"/>
    <w:rsid w:val="009F7D49"/>
    <w:rsid w:val="00A0141D"/>
    <w:rsid w:val="00A04365"/>
    <w:rsid w:val="00A0447E"/>
    <w:rsid w:val="00A04830"/>
    <w:rsid w:val="00A075B4"/>
    <w:rsid w:val="00A1106C"/>
    <w:rsid w:val="00A1170F"/>
    <w:rsid w:val="00A128C4"/>
    <w:rsid w:val="00A13277"/>
    <w:rsid w:val="00A14E90"/>
    <w:rsid w:val="00A15DA2"/>
    <w:rsid w:val="00A162B4"/>
    <w:rsid w:val="00A211E4"/>
    <w:rsid w:val="00A22D2C"/>
    <w:rsid w:val="00A26372"/>
    <w:rsid w:val="00A267E1"/>
    <w:rsid w:val="00A27820"/>
    <w:rsid w:val="00A303A1"/>
    <w:rsid w:val="00A331BA"/>
    <w:rsid w:val="00A3531E"/>
    <w:rsid w:val="00A37527"/>
    <w:rsid w:val="00A44B3E"/>
    <w:rsid w:val="00A50D59"/>
    <w:rsid w:val="00A51103"/>
    <w:rsid w:val="00A5130A"/>
    <w:rsid w:val="00A527C1"/>
    <w:rsid w:val="00A55BFA"/>
    <w:rsid w:val="00A56777"/>
    <w:rsid w:val="00A576E5"/>
    <w:rsid w:val="00A57D26"/>
    <w:rsid w:val="00A61461"/>
    <w:rsid w:val="00A62BCA"/>
    <w:rsid w:val="00A65DAC"/>
    <w:rsid w:val="00A66A9A"/>
    <w:rsid w:val="00A6700D"/>
    <w:rsid w:val="00A71357"/>
    <w:rsid w:val="00A71977"/>
    <w:rsid w:val="00A722DC"/>
    <w:rsid w:val="00A7686E"/>
    <w:rsid w:val="00A801DE"/>
    <w:rsid w:val="00A816AB"/>
    <w:rsid w:val="00A83011"/>
    <w:rsid w:val="00A847C8"/>
    <w:rsid w:val="00A85439"/>
    <w:rsid w:val="00A908A0"/>
    <w:rsid w:val="00A93033"/>
    <w:rsid w:val="00A93A81"/>
    <w:rsid w:val="00A93CDF"/>
    <w:rsid w:val="00A95997"/>
    <w:rsid w:val="00A9628A"/>
    <w:rsid w:val="00A97C63"/>
    <w:rsid w:val="00AA103C"/>
    <w:rsid w:val="00AA3E4E"/>
    <w:rsid w:val="00AA5242"/>
    <w:rsid w:val="00AA61E5"/>
    <w:rsid w:val="00AA7236"/>
    <w:rsid w:val="00AA7642"/>
    <w:rsid w:val="00AA76BE"/>
    <w:rsid w:val="00AB0C0F"/>
    <w:rsid w:val="00AB1BB9"/>
    <w:rsid w:val="00AC004F"/>
    <w:rsid w:val="00AC0D09"/>
    <w:rsid w:val="00AC2012"/>
    <w:rsid w:val="00AC209A"/>
    <w:rsid w:val="00AC4490"/>
    <w:rsid w:val="00AD00B9"/>
    <w:rsid w:val="00AD1764"/>
    <w:rsid w:val="00AD272F"/>
    <w:rsid w:val="00AD2DBE"/>
    <w:rsid w:val="00AD3D33"/>
    <w:rsid w:val="00AD694C"/>
    <w:rsid w:val="00AD78B6"/>
    <w:rsid w:val="00AD7B10"/>
    <w:rsid w:val="00AE0F1C"/>
    <w:rsid w:val="00AE1195"/>
    <w:rsid w:val="00AE233D"/>
    <w:rsid w:val="00AE74E9"/>
    <w:rsid w:val="00AF04A4"/>
    <w:rsid w:val="00AF2757"/>
    <w:rsid w:val="00AF4F59"/>
    <w:rsid w:val="00AF557E"/>
    <w:rsid w:val="00B0101C"/>
    <w:rsid w:val="00B03FA4"/>
    <w:rsid w:val="00B14343"/>
    <w:rsid w:val="00B153D6"/>
    <w:rsid w:val="00B16882"/>
    <w:rsid w:val="00B204B6"/>
    <w:rsid w:val="00B225BD"/>
    <w:rsid w:val="00B23802"/>
    <w:rsid w:val="00B24212"/>
    <w:rsid w:val="00B244B9"/>
    <w:rsid w:val="00B26542"/>
    <w:rsid w:val="00B30886"/>
    <w:rsid w:val="00B3189E"/>
    <w:rsid w:val="00B354FF"/>
    <w:rsid w:val="00B35841"/>
    <w:rsid w:val="00B37953"/>
    <w:rsid w:val="00B37D29"/>
    <w:rsid w:val="00B40354"/>
    <w:rsid w:val="00B4115B"/>
    <w:rsid w:val="00B4131A"/>
    <w:rsid w:val="00B42601"/>
    <w:rsid w:val="00B4383C"/>
    <w:rsid w:val="00B46D14"/>
    <w:rsid w:val="00B50377"/>
    <w:rsid w:val="00B51500"/>
    <w:rsid w:val="00B5173A"/>
    <w:rsid w:val="00B5279E"/>
    <w:rsid w:val="00B5508E"/>
    <w:rsid w:val="00B562F7"/>
    <w:rsid w:val="00B56DFE"/>
    <w:rsid w:val="00B61469"/>
    <w:rsid w:val="00B641AC"/>
    <w:rsid w:val="00B6432E"/>
    <w:rsid w:val="00B66333"/>
    <w:rsid w:val="00B70193"/>
    <w:rsid w:val="00B70975"/>
    <w:rsid w:val="00B72A10"/>
    <w:rsid w:val="00B732C4"/>
    <w:rsid w:val="00B73337"/>
    <w:rsid w:val="00B75A4B"/>
    <w:rsid w:val="00B777FC"/>
    <w:rsid w:val="00B830F2"/>
    <w:rsid w:val="00B84A1F"/>
    <w:rsid w:val="00B85BEF"/>
    <w:rsid w:val="00B86564"/>
    <w:rsid w:val="00B87D3D"/>
    <w:rsid w:val="00B90537"/>
    <w:rsid w:val="00B928AA"/>
    <w:rsid w:val="00B950AB"/>
    <w:rsid w:val="00B958BE"/>
    <w:rsid w:val="00B970E9"/>
    <w:rsid w:val="00B97BCD"/>
    <w:rsid w:val="00BA008B"/>
    <w:rsid w:val="00BA130B"/>
    <w:rsid w:val="00BA1DA1"/>
    <w:rsid w:val="00BA2943"/>
    <w:rsid w:val="00BA4449"/>
    <w:rsid w:val="00BA6DE5"/>
    <w:rsid w:val="00BB049C"/>
    <w:rsid w:val="00BB18DE"/>
    <w:rsid w:val="00BB2C66"/>
    <w:rsid w:val="00BB37F6"/>
    <w:rsid w:val="00BB56C8"/>
    <w:rsid w:val="00BB6123"/>
    <w:rsid w:val="00BB67C9"/>
    <w:rsid w:val="00BC246A"/>
    <w:rsid w:val="00BC27B6"/>
    <w:rsid w:val="00BD2301"/>
    <w:rsid w:val="00BD3664"/>
    <w:rsid w:val="00BD5138"/>
    <w:rsid w:val="00BD5CC7"/>
    <w:rsid w:val="00BD687B"/>
    <w:rsid w:val="00BD6BA0"/>
    <w:rsid w:val="00BE08E4"/>
    <w:rsid w:val="00BE1AD1"/>
    <w:rsid w:val="00BE3F2E"/>
    <w:rsid w:val="00BE478A"/>
    <w:rsid w:val="00BE4844"/>
    <w:rsid w:val="00BF0960"/>
    <w:rsid w:val="00BF4BB7"/>
    <w:rsid w:val="00BF5B8B"/>
    <w:rsid w:val="00BF6DA9"/>
    <w:rsid w:val="00C010BB"/>
    <w:rsid w:val="00C012C6"/>
    <w:rsid w:val="00C012FE"/>
    <w:rsid w:val="00C04F48"/>
    <w:rsid w:val="00C05D90"/>
    <w:rsid w:val="00C067F3"/>
    <w:rsid w:val="00C1019A"/>
    <w:rsid w:val="00C10474"/>
    <w:rsid w:val="00C105FC"/>
    <w:rsid w:val="00C1399F"/>
    <w:rsid w:val="00C149D1"/>
    <w:rsid w:val="00C16279"/>
    <w:rsid w:val="00C16628"/>
    <w:rsid w:val="00C16978"/>
    <w:rsid w:val="00C170B6"/>
    <w:rsid w:val="00C204A0"/>
    <w:rsid w:val="00C2192A"/>
    <w:rsid w:val="00C24D40"/>
    <w:rsid w:val="00C24E2E"/>
    <w:rsid w:val="00C30555"/>
    <w:rsid w:val="00C31E34"/>
    <w:rsid w:val="00C325DB"/>
    <w:rsid w:val="00C34534"/>
    <w:rsid w:val="00C36012"/>
    <w:rsid w:val="00C37776"/>
    <w:rsid w:val="00C41997"/>
    <w:rsid w:val="00C4330C"/>
    <w:rsid w:val="00C5412A"/>
    <w:rsid w:val="00C544C1"/>
    <w:rsid w:val="00C54680"/>
    <w:rsid w:val="00C54A28"/>
    <w:rsid w:val="00C54AA4"/>
    <w:rsid w:val="00C60A45"/>
    <w:rsid w:val="00C60B25"/>
    <w:rsid w:val="00C63983"/>
    <w:rsid w:val="00C64499"/>
    <w:rsid w:val="00C660EC"/>
    <w:rsid w:val="00C67116"/>
    <w:rsid w:val="00C710BA"/>
    <w:rsid w:val="00C75416"/>
    <w:rsid w:val="00C8218A"/>
    <w:rsid w:val="00C8281A"/>
    <w:rsid w:val="00C84E50"/>
    <w:rsid w:val="00C85618"/>
    <w:rsid w:val="00C86A8A"/>
    <w:rsid w:val="00C87E8F"/>
    <w:rsid w:val="00C95474"/>
    <w:rsid w:val="00CA5673"/>
    <w:rsid w:val="00CA7968"/>
    <w:rsid w:val="00CA7BA5"/>
    <w:rsid w:val="00CB08B8"/>
    <w:rsid w:val="00CB22AC"/>
    <w:rsid w:val="00CB3E6B"/>
    <w:rsid w:val="00CB77E9"/>
    <w:rsid w:val="00CC15C5"/>
    <w:rsid w:val="00CC3599"/>
    <w:rsid w:val="00CC551D"/>
    <w:rsid w:val="00CC6DD1"/>
    <w:rsid w:val="00CC7EC2"/>
    <w:rsid w:val="00CD1961"/>
    <w:rsid w:val="00CD2629"/>
    <w:rsid w:val="00CD43F4"/>
    <w:rsid w:val="00CD4A64"/>
    <w:rsid w:val="00CD5E22"/>
    <w:rsid w:val="00CD678E"/>
    <w:rsid w:val="00CD6CFB"/>
    <w:rsid w:val="00CD7C9E"/>
    <w:rsid w:val="00CE352D"/>
    <w:rsid w:val="00CE5252"/>
    <w:rsid w:val="00CE6073"/>
    <w:rsid w:val="00CE6543"/>
    <w:rsid w:val="00CF0E0F"/>
    <w:rsid w:val="00CF0EAC"/>
    <w:rsid w:val="00CF1371"/>
    <w:rsid w:val="00CF137E"/>
    <w:rsid w:val="00CF4ADE"/>
    <w:rsid w:val="00CF6DD2"/>
    <w:rsid w:val="00CF7CA3"/>
    <w:rsid w:val="00D0126A"/>
    <w:rsid w:val="00D060BE"/>
    <w:rsid w:val="00D07A0A"/>
    <w:rsid w:val="00D104B3"/>
    <w:rsid w:val="00D11CBC"/>
    <w:rsid w:val="00D12CD7"/>
    <w:rsid w:val="00D13403"/>
    <w:rsid w:val="00D13AFE"/>
    <w:rsid w:val="00D177F6"/>
    <w:rsid w:val="00D17C74"/>
    <w:rsid w:val="00D2013A"/>
    <w:rsid w:val="00D241F7"/>
    <w:rsid w:val="00D24B52"/>
    <w:rsid w:val="00D264FC"/>
    <w:rsid w:val="00D26894"/>
    <w:rsid w:val="00D26CD9"/>
    <w:rsid w:val="00D3005D"/>
    <w:rsid w:val="00D34187"/>
    <w:rsid w:val="00D34F59"/>
    <w:rsid w:val="00D36BCB"/>
    <w:rsid w:val="00D40E33"/>
    <w:rsid w:val="00D42F1B"/>
    <w:rsid w:val="00D4393B"/>
    <w:rsid w:val="00D43CA8"/>
    <w:rsid w:val="00D52F7B"/>
    <w:rsid w:val="00D5347C"/>
    <w:rsid w:val="00D57655"/>
    <w:rsid w:val="00D6101D"/>
    <w:rsid w:val="00D61C6E"/>
    <w:rsid w:val="00D62AC2"/>
    <w:rsid w:val="00D643EA"/>
    <w:rsid w:val="00D64455"/>
    <w:rsid w:val="00D66052"/>
    <w:rsid w:val="00D768A1"/>
    <w:rsid w:val="00D76DA3"/>
    <w:rsid w:val="00D7758A"/>
    <w:rsid w:val="00D77F5C"/>
    <w:rsid w:val="00D802B4"/>
    <w:rsid w:val="00D8128C"/>
    <w:rsid w:val="00D81F36"/>
    <w:rsid w:val="00D8602C"/>
    <w:rsid w:val="00D86BF9"/>
    <w:rsid w:val="00D95882"/>
    <w:rsid w:val="00D96D4C"/>
    <w:rsid w:val="00D97B13"/>
    <w:rsid w:val="00DA0243"/>
    <w:rsid w:val="00DA0D5F"/>
    <w:rsid w:val="00DA0EC7"/>
    <w:rsid w:val="00DA10B6"/>
    <w:rsid w:val="00DA390D"/>
    <w:rsid w:val="00DA4136"/>
    <w:rsid w:val="00DA57C5"/>
    <w:rsid w:val="00DA67B5"/>
    <w:rsid w:val="00DA76FA"/>
    <w:rsid w:val="00DB066D"/>
    <w:rsid w:val="00DB08CE"/>
    <w:rsid w:val="00DB25CF"/>
    <w:rsid w:val="00DB2DCC"/>
    <w:rsid w:val="00DB3B14"/>
    <w:rsid w:val="00DB4758"/>
    <w:rsid w:val="00DB5826"/>
    <w:rsid w:val="00DB7462"/>
    <w:rsid w:val="00DB7523"/>
    <w:rsid w:val="00DB7BE4"/>
    <w:rsid w:val="00DC1272"/>
    <w:rsid w:val="00DC28F4"/>
    <w:rsid w:val="00DC4FBB"/>
    <w:rsid w:val="00DC5D21"/>
    <w:rsid w:val="00DC5DB9"/>
    <w:rsid w:val="00DD0674"/>
    <w:rsid w:val="00DD06D8"/>
    <w:rsid w:val="00DD129C"/>
    <w:rsid w:val="00DD13D0"/>
    <w:rsid w:val="00DD3812"/>
    <w:rsid w:val="00DD679C"/>
    <w:rsid w:val="00DE0791"/>
    <w:rsid w:val="00DE20D1"/>
    <w:rsid w:val="00DE3257"/>
    <w:rsid w:val="00DE3DCD"/>
    <w:rsid w:val="00DE405D"/>
    <w:rsid w:val="00DE5291"/>
    <w:rsid w:val="00DE620F"/>
    <w:rsid w:val="00DE641B"/>
    <w:rsid w:val="00DE704D"/>
    <w:rsid w:val="00DF1BF7"/>
    <w:rsid w:val="00DF52E6"/>
    <w:rsid w:val="00DF78D0"/>
    <w:rsid w:val="00E03062"/>
    <w:rsid w:val="00E039EB"/>
    <w:rsid w:val="00E04624"/>
    <w:rsid w:val="00E04C3D"/>
    <w:rsid w:val="00E057F3"/>
    <w:rsid w:val="00E06E83"/>
    <w:rsid w:val="00E10B15"/>
    <w:rsid w:val="00E1191A"/>
    <w:rsid w:val="00E134D3"/>
    <w:rsid w:val="00E1466D"/>
    <w:rsid w:val="00E14A3D"/>
    <w:rsid w:val="00E14D79"/>
    <w:rsid w:val="00E15699"/>
    <w:rsid w:val="00E15DA6"/>
    <w:rsid w:val="00E160B5"/>
    <w:rsid w:val="00E17A99"/>
    <w:rsid w:val="00E225B9"/>
    <w:rsid w:val="00E225C1"/>
    <w:rsid w:val="00E242B8"/>
    <w:rsid w:val="00E25671"/>
    <w:rsid w:val="00E26EF1"/>
    <w:rsid w:val="00E305DE"/>
    <w:rsid w:val="00E323E8"/>
    <w:rsid w:val="00E348D4"/>
    <w:rsid w:val="00E374AF"/>
    <w:rsid w:val="00E37B43"/>
    <w:rsid w:val="00E42605"/>
    <w:rsid w:val="00E42799"/>
    <w:rsid w:val="00E447B4"/>
    <w:rsid w:val="00E46E10"/>
    <w:rsid w:val="00E476A0"/>
    <w:rsid w:val="00E47D67"/>
    <w:rsid w:val="00E50C70"/>
    <w:rsid w:val="00E51543"/>
    <w:rsid w:val="00E5214A"/>
    <w:rsid w:val="00E536E1"/>
    <w:rsid w:val="00E55686"/>
    <w:rsid w:val="00E56A2E"/>
    <w:rsid w:val="00E57305"/>
    <w:rsid w:val="00E57E05"/>
    <w:rsid w:val="00E62C3E"/>
    <w:rsid w:val="00E639FB"/>
    <w:rsid w:val="00E63A11"/>
    <w:rsid w:val="00E653AB"/>
    <w:rsid w:val="00E661C6"/>
    <w:rsid w:val="00E66930"/>
    <w:rsid w:val="00E66E16"/>
    <w:rsid w:val="00E67035"/>
    <w:rsid w:val="00E6704A"/>
    <w:rsid w:val="00E67499"/>
    <w:rsid w:val="00E721D3"/>
    <w:rsid w:val="00E72809"/>
    <w:rsid w:val="00E74254"/>
    <w:rsid w:val="00E747B3"/>
    <w:rsid w:val="00E75ACC"/>
    <w:rsid w:val="00E76445"/>
    <w:rsid w:val="00E76827"/>
    <w:rsid w:val="00E76D2C"/>
    <w:rsid w:val="00E846CF"/>
    <w:rsid w:val="00E876ED"/>
    <w:rsid w:val="00E87791"/>
    <w:rsid w:val="00E902BA"/>
    <w:rsid w:val="00E91FED"/>
    <w:rsid w:val="00E92D63"/>
    <w:rsid w:val="00E94859"/>
    <w:rsid w:val="00EA005C"/>
    <w:rsid w:val="00EA1F8D"/>
    <w:rsid w:val="00EA36FA"/>
    <w:rsid w:val="00EA44A1"/>
    <w:rsid w:val="00EA4B57"/>
    <w:rsid w:val="00EB12D3"/>
    <w:rsid w:val="00EB215D"/>
    <w:rsid w:val="00EB4336"/>
    <w:rsid w:val="00EB5472"/>
    <w:rsid w:val="00EB6001"/>
    <w:rsid w:val="00EB6A1C"/>
    <w:rsid w:val="00EB746D"/>
    <w:rsid w:val="00EC0B3B"/>
    <w:rsid w:val="00EC1948"/>
    <w:rsid w:val="00EC31F3"/>
    <w:rsid w:val="00EC3A5F"/>
    <w:rsid w:val="00EC5428"/>
    <w:rsid w:val="00EC58F2"/>
    <w:rsid w:val="00EC614B"/>
    <w:rsid w:val="00EC6B2D"/>
    <w:rsid w:val="00EC7FD0"/>
    <w:rsid w:val="00ED2E1E"/>
    <w:rsid w:val="00ED4442"/>
    <w:rsid w:val="00EE231C"/>
    <w:rsid w:val="00EE25D0"/>
    <w:rsid w:val="00EE3741"/>
    <w:rsid w:val="00EE5060"/>
    <w:rsid w:val="00EE5AEA"/>
    <w:rsid w:val="00EE5EA4"/>
    <w:rsid w:val="00EE65F1"/>
    <w:rsid w:val="00EF022B"/>
    <w:rsid w:val="00EF32C3"/>
    <w:rsid w:val="00EF4585"/>
    <w:rsid w:val="00EF6BE3"/>
    <w:rsid w:val="00EF7261"/>
    <w:rsid w:val="00F00E92"/>
    <w:rsid w:val="00F0170B"/>
    <w:rsid w:val="00F0304B"/>
    <w:rsid w:val="00F03342"/>
    <w:rsid w:val="00F03DF3"/>
    <w:rsid w:val="00F04790"/>
    <w:rsid w:val="00F07300"/>
    <w:rsid w:val="00F07A9C"/>
    <w:rsid w:val="00F1349C"/>
    <w:rsid w:val="00F1381A"/>
    <w:rsid w:val="00F15725"/>
    <w:rsid w:val="00F15DFE"/>
    <w:rsid w:val="00F16737"/>
    <w:rsid w:val="00F24778"/>
    <w:rsid w:val="00F247ED"/>
    <w:rsid w:val="00F2747E"/>
    <w:rsid w:val="00F30481"/>
    <w:rsid w:val="00F30CB6"/>
    <w:rsid w:val="00F325CA"/>
    <w:rsid w:val="00F32A13"/>
    <w:rsid w:val="00F33022"/>
    <w:rsid w:val="00F34CA0"/>
    <w:rsid w:val="00F35C01"/>
    <w:rsid w:val="00F36305"/>
    <w:rsid w:val="00F366BA"/>
    <w:rsid w:val="00F3677C"/>
    <w:rsid w:val="00F37160"/>
    <w:rsid w:val="00F40C02"/>
    <w:rsid w:val="00F41F85"/>
    <w:rsid w:val="00F43B68"/>
    <w:rsid w:val="00F45141"/>
    <w:rsid w:val="00F45DAF"/>
    <w:rsid w:val="00F47019"/>
    <w:rsid w:val="00F5059F"/>
    <w:rsid w:val="00F50ADB"/>
    <w:rsid w:val="00F5144E"/>
    <w:rsid w:val="00F52494"/>
    <w:rsid w:val="00F53751"/>
    <w:rsid w:val="00F547D3"/>
    <w:rsid w:val="00F610B3"/>
    <w:rsid w:val="00F644AB"/>
    <w:rsid w:val="00F65837"/>
    <w:rsid w:val="00F70E4B"/>
    <w:rsid w:val="00F70F9F"/>
    <w:rsid w:val="00F71BDC"/>
    <w:rsid w:val="00F71EF0"/>
    <w:rsid w:val="00F7317E"/>
    <w:rsid w:val="00F764FE"/>
    <w:rsid w:val="00F77280"/>
    <w:rsid w:val="00F774F6"/>
    <w:rsid w:val="00F81AE3"/>
    <w:rsid w:val="00F827F0"/>
    <w:rsid w:val="00F848CA"/>
    <w:rsid w:val="00F84C5C"/>
    <w:rsid w:val="00F853FF"/>
    <w:rsid w:val="00F85F5D"/>
    <w:rsid w:val="00F870BD"/>
    <w:rsid w:val="00F9041D"/>
    <w:rsid w:val="00F92E62"/>
    <w:rsid w:val="00F95EA6"/>
    <w:rsid w:val="00F961BE"/>
    <w:rsid w:val="00F96491"/>
    <w:rsid w:val="00F96AEC"/>
    <w:rsid w:val="00F96CAC"/>
    <w:rsid w:val="00FA118E"/>
    <w:rsid w:val="00FA3652"/>
    <w:rsid w:val="00FA40F1"/>
    <w:rsid w:val="00FA4AE7"/>
    <w:rsid w:val="00FB0BF0"/>
    <w:rsid w:val="00FB1979"/>
    <w:rsid w:val="00FB237B"/>
    <w:rsid w:val="00FB476D"/>
    <w:rsid w:val="00FB4F83"/>
    <w:rsid w:val="00FC143C"/>
    <w:rsid w:val="00FC39F6"/>
    <w:rsid w:val="00FC3A02"/>
    <w:rsid w:val="00FC447F"/>
    <w:rsid w:val="00FC62FC"/>
    <w:rsid w:val="00FD0516"/>
    <w:rsid w:val="00FD0FEB"/>
    <w:rsid w:val="00FD1631"/>
    <w:rsid w:val="00FD2A5E"/>
    <w:rsid w:val="00FD2A88"/>
    <w:rsid w:val="00FD2BCC"/>
    <w:rsid w:val="00FD64A4"/>
    <w:rsid w:val="00FD6A91"/>
    <w:rsid w:val="00FD7E72"/>
    <w:rsid w:val="00FE11C4"/>
    <w:rsid w:val="00FE63C4"/>
    <w:rsid w:val="00FE6C7F"/>
    <w:rsid w:val="00FE7235"/>
    <w:rsid w:val="00FE7338"/>
    <w:rsid w:val="00FF47CE"/>
    <w:rsid w:val="00FF48BA"/>
    <w:rsid w:val="00FF4A04"/>
    <w:rsid w:val="00FF7607"/>
    <w:rsid w:val="00FF7B90"/>
  </w:rsids>
  <m:mathPr>
    <m:mathFont m:val="Cambria Math"/>
    <m:brkBin m:val="before"/>
    <m:brkBinSub m:val="--"/>
    <m:smallFrac/>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2A2DD2"/>
  <w15:docId w15:val="{D2BEA40A-C1B5-4D34-BB25-A46514A7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2BA"/>
    <w:rPr>
      <w:lang w:val="en-US"/>
    </w:rPr>
  </w:style>
  <w:style w:type="paragraph" w:styleId="Heading1">
    <w:name w:val="heading 1"/>
    <w:basedOn w:val="Normal"/>
    <w:next w:val="Normal"/>
    <w:link w:val="Heading1Char"/>
    <w:uiPriority w:val="9"/>
    <w:qFormat/>
    <w:rsid w:val="00BF0960"/>
    <w:pPr>
      <w:spacing w:after="0" w:line="480" w:lineRule="auto"/>
      <w:outlineLvl w:val="0"/>
    </w:pPr>
    <w:rPr>
      <w:rFonts w:ascii="Times New Roman" w:hAnsi="Times New Roman" w:cs="Times New Roman"/>
      <w:b/>
      <w:sz w:val="36"/>
      <w:szCs w:val="24"/>
    </w:rPr>
  </w:style>
  <w:style w:type="paragraph" w:styleId="Heading2">
    <w:name w:val="heading 2"/>
    <w:basedOn w:val="Normal"/>
    <w:next w:val="Normal"/>
    <w:link w:val="Heading2Char"/>
    <w:uiPriority w:val="9"/>
    <w:unhideWhenUsed/>
    <w:qFormat/>
    <w:rsid w:val="00BF0960"/>
    <w:pPr>
      <w:spacing w:after="0" w:line="480" w:lineRule="auto"/>
      <w:outlineLvl w:val="1"/>
    </w:pPr>
    <w:rPr>
      <w:rFonts w:ascii="Times New Roman" w:hAnsi="Times New Roman" w:cs="Times New Roman"/>
      <w:b/>
      <w:sz w:val="32"/>
      <w:szCs w:val="24"/>
    </w:rPr>
  </w:style>
  <w:style w:type="paragraph" w:styleId="Heading3">
    <w:name w:val="heading 3"/>
    <w:basedOn w:val="Normal"/>
    <w:next w:val="Normal"/>
    <w:link w:val="Heading3Char"/>
    <w:uiPriority w:val="9"/>
    <w:unhideWhenUsed/>
    <w:qFormat/>
    <w:rsid w:val="00BF0960"/>
    <w:pPr>
      <w:spacing w:after="0" w:line="480" w:lineRule="auto"/>
      <w:jc w:val="both"/>
      <w:outlineLvl w:val="2"/>
    </w:pPr>
    <w:rPr>
      <w:rFonts w:ascii="Times New Roman" w:hAnsi="Times New Roman" w:cs="Times New Roman"/>
      <w:b/>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960"/>
    <w:rPr>
      <w:rFonts w:ascii="Times New Roman" w:hAnsi="Times New Roman" w:cs="Times New Roman"/>
      <w:b/>
      <w:sz w:val="36"/>
      <w:szCs w:val="24"/>
      <w:lang w:val="en-US"/>
    </w:rPr>
  </w:style>
  <w:style w:type="character" w:customStyle="1" w:styleId="Heading2Char">
    <w:name w:val="Heading 2 Char"/>
    <w:basedOn w:val="DefaultParagraphFont"/>
    <w:link w:val="Heading2"/>
    <w:uiPriority w:val="9"/>
    <w:rsid w:val="00BF0960"/>
    <w:rPr>
      <w:rFonts w:ascii="Times New Roman" w:hAnsi="Times New Roman" w:cs="Times New Roman"/>
      <w:b/>
      <w:sz w:val="32"/>
      <w:szCs w:val="24"/>
      <w:lang w:val="en-US"/>
    </w:rPr>
  </w:style>
  <w:style w:type="paragraph" w:styleId="Header">
    <w:name w:val="header"/>
    <w:basedOn w:val="Normal"/>
    <w:link w:val="HeaderChar"/>
    <w:uiPriority w:val="99"/>
    <w:unhideWhenUsed/>
    <w:rsid w:val="00E87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791"/>
  </w:style>
  <w:style w:type="paragraph" w:styleId="Footer">
    <w:name w:val="footer"/>
    <w:basedOn w:val="Normal"/>
    <w:link w:val="FooterChar"/>
    <w:uiPriority w:val="99"/>
    <w:unhideWhenUsed/>
    <w:rsid w:val="00E87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791"/>
  </w:style>
  <w:style w:type="paragraph" w:styleId="ListParagraph">
    <w:name w:val="List Paragraph"/>
    <w:basedOn w:val="Normal"/>
    <w:uiPriority w:val="34"/>
    <w:qFormat/>
    <w:rsid w:val="007C4162"/>
    <w:pPr>
      <w:ind w:left="720"/>
      <w:contextualSpacing/>
    </w:pPr>
  </w:style>
  <w:style w:type="character" w:styleId="Hyperlink">
    <w:name w:val="Hyperlink"/>
    <w:basedOn w:val="DefaultParagraphFont"/>
    <w:uiPriority w:val="99"/>
    <w:unhideWhenUsed/>
    <w:rsid w:val="006E25B8"/>
    <w:rPr>
      <w:color w:val="0000FF" w:themeColor="hyperlink"/>
      <w:u w:val="single"/>
    </w:rPr>
  </w:style>
  <w:style w:type="character" w:styleId="FollowedHyperlink">
    <w:name w:val="FollowedHyperlink"/>
    <w:basedOn w:val="DefaultParagraphFont"/>
    <w:uiPriority w:val="99"/>
    <w:semiHidden/>
    <w:unhideWhenUsed/>
    <w:rsid w:val="003E00F9"/>
    <w:rPr>
      <w:color w:val="800080" w:themeColor="followedHyperlink"/>
      <w:u w:val="single"/>
    </w:rPr>
  </w:style>
  <w:style w:type="character" w:styleId="PlaceholderText">
    <w:name w:val="Placeholder Text"/>
    <w:basedOn w:val="DefaultParagraphFont"/>
    <w:uiPriority w:val="99"/>
    <w:semiHidden/>
    <w:rsid w:val="007C0EDE"/>
    <w:rPr>
      <w:color w:val="808080"/>
    </w:rPr>
  </w:style>
  <w:style w:type="paragraph" w:styleId="BalloonText">
    <w:name w:val="Balloon Text"/>
    <w:basedOn w:val="Normal"/>
    <w:link w:val="BalloonTextChar"/>
    <w:uiPriority w:val="99"/>
    <w:semiHidden/>
    <w:unhideWhenUsed/>
    <w:rsid w:val="007C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E"/>
    <w:rPr>
      <w:rFonts w:ascii="Tahoma" w:hAnsi="Tahoma" w:cs="Tahoma"/>
      <w:sz w:val="16"/>
      <w:szCs w:val="16"/>
    </w:rPr>
  </w:style>
  <w:style w:type="paragraph" w:styleId="FootnoteText">
    <w:name w:val="footnote text"/>
    <w:basedOn w:val="Normal"/>
    <w:link w:val="FootnoteTextChar"/>
    <w:uiPriority w:val="99"/>
    <w:semiHidden/>
    <w:unhideWhenUsed/>
    <w:rsid w:val="0049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A62"/>
    <w:rPr>
      <w:sz w:val="20"/>
      <w:szCs w:val="20"/>
    </w:rPr>
  </w:style>
  <w:style w:type="character" w:styleId="FootnoteReference">
    <w:name w:val="footnote reference"/>
    <w:basedOn w:val="DefaultParagraphFont"/>
    <w:uiPriority w:val="99"/>
    <w:semiHidden/>
    <w:unhideWhenUsed/>
    <w:rsid w:val="00490A62"/>
    <w:rPr>
      <w:vertAlign w:val="superscript"/>
    </w:rPr>
  </w:style>
  <w:style w:type="table" w:styleId="TableGrid">
    <w:name w:val="Table Grid"/>
    <w:basedOn w:val="TableNormal"/>
    <w:uiPriority w:val="59"/>
    <w:rsid w:val="00A01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C8602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4">
    <w:name w:val="xl64"/>
    <w:basedOn w:val="Normal"/>
    <w:rsid w:val="00C86029"/>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5">
    <w:name w:val="xl65"/>
    <w:basedOn w:val="Normal"/>
    <w:rsid w:val="00C8602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NormalWeb">
    <w:name w:val="Normal (Web)"/>
    <w:basedOn w:val="Normal"/>
    <w:uiPriority w:val="99"/>
    <w:unhideWhenUsed/>
    <w:rsid w:val="00083D9E"/>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xl66">
    <w:name w:val="xl66"/>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BF7834"/>
    <w:rPr>
      <w:sz w:val="18"/>
      <w:szCs w:val="18"/>
    </w:rPr>
  </w:style>
  <w:style w:type="paragraph" w:styleId="CommentText">
    <w:name w:val="annotation text"/>
    <w:basedOn w:val="Normal"/>
    <w:link w:val="CommentTextChar"/>
    <w:uiPriority w:val="99"/>
    <w:unhideWhenUsed/>
    <w:rsid w:val="00BF7834"/>
    <w:pPr>
      <w:spacing w:line="240" w:lineRule="auto"/>
    </w:pPr>
    <w:rPr>
      <w:sz w:val="24"/>
      <w:szCs w:val="24"/>
    </w:rPr>
  </w:style>
  <w:style w:type="character" w:customStyle="1" w:styleId="CommentTextChar">
    <w:name w:val="Comment Text Char"/>
    <w:basedOn w:val="DefaultParagraphFont"/>
    <w:link w:val="CommentText"/>
    <w:uiPriority w:val="99"/>
    <w:rsid w:val="00BF7834"/>
    <w:rPr>
      <w:sz w:val="24"/>
      <w:szCs w:val="24"/>
    </w:rPr>
  </w:style>
  <w:style w:type="paragraph" w:styleId="CommentSubject">
    <w:name w:val="annotation subject"/>
    <w:basedOn w:val="CommentText"/>
    <w:next w:val="CommentText"/>
    <w:link w:val="CommentSubjectChar"/>
    <w:uiPriority w:val="99"/>
    <w:semiHidden/>
    <w:unhideWhenUsed/>
    <w:rsid w:val="00BF7834"/>
    <w:rPr>
      <w:b/>
      <w:bCs/>
      <w:sz w:val="20"/>
      <w:szCs w:val="20"/>
    </w:rPr>
  </w:style>
  <w:style w:type="character" w:customStyle="1" w:styleId="CommentSubjectChar">
    <w:name w:val="Comment Subject Char"/>
    <w:basedOn w:val="CommentTextChar"/>
    <w:link w:val="CommentSubject"/>
    <w:uiPriority w:val="99"/>
    <w:semiHidden/>
    <w:rsid w:val="00BF7834"/>
    <w:rPr>
      <w:b/>
      <w:bCs/>
      <w:sz w:val="20"/>
      <w:szCs w:val="20"/>
    </w:rPr>
  </w:style>
  <w:style w:type="paragraph" w:styleId="Revision">
    <w:name w:val="Revision"/>
    <w:hidden/>
    <w:uiPriority w:val="99"/>
    <w:semiHidden/>
    <w:rsid w:val="00C22D66"/>
    <w:pPr>
      <w:spacing w:after="0" w:line="240" w:lineRule="auto"/>
    </w:pPr>
  </w:style>
  <w:style w:type="paragraph" w:customStyle="1" w:styleId="font5">
    <w:name w:val="font5"/>
    <w:basedOn w:val="Normal"/>
    <w:rsid w:val="00D31F69"/>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D31F69"/>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D31F69"/>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D31F69"/>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D31F69"/>
    <w:pPr>
      <w:spacing w:before="100" w:beforeAutospacing="1" w:after="100" w:afterAutospacing="1" w:line="240" w:lineRule="auto"/>
    </w:pPr>
    <w:rPr>
      <w:rFonts w:ascii="Calibri" w:eastAsia="Times New Roman" w:hAnsi="Calibri" w:cs="Times New Roman"/>
      <w:b/>
      <w:bCs/>
      <w:color w:val="000000"/>
      <w:sz w:val="18"/>
      <w:szCs w:val="18"/>
      <w:lang w:eastAsia="nl-NL"/>
    </w:rPr>
  </w:style>
  <w:style w:type="paragraph" w:customStyle="1" w:styleId="font10">
    <w:name w:val="font10"/>
    <w:basedOn w:val="Normal"/>
    <w:rsid w:val="00D31F69"/>
    <w:pPr>
      <w:spacing w:before="100" w:beforeAutospacing="1" w:after="100" w:afterAutospacing="1" w:line="240" w:lineRule="auto"/>
    </w:pPr>
    <w:rPr>
      <w:rFonts w:ascii="Calibri" w:eastAsia="Times New Roman" w:hAnsi="Calibri" w:cs="Times New Roman"/>
      <w:color w:val="000000"/>
      <w:sz w:val="18"/>
      <w:szCs w:val="18"/>
      <w:lang w:eastAsia="nl-NL"/>
    </w:rPr>
  </w:style>
  <w:style w:type="character" w:customStyle="1" w:styleId="apple-converted-space">
    <w:name w:val="apple-converted-space"/>
    <w:basedOn w:val="DefaultParagraphFont"/>
    <w:rsid w:val="00A37527"/>
  </w:style>
  <w:style w:type="character" w:styleId="LineNumber">
    <w:name w:val="line number"/>
    <w:basedOn w:val="DefaultParagraphFont"/>
    <w:uiPriority w:val="99"/>
    <w:semiHidden/>
    <w:unhideWhenUsed/>
    <w:rsid w:val="00B90537"/>
  </w:style>
  <w:style w:type="character" w:customStyle="1" w:styleId="Heading3Char">
    <w:name w:val="Heading 3 Char"/>
    <w:basedOn w:val="DefaultParagraphFont"/>
    <w:link w:val="Heading3"/>
    <w:uiPriority w:val="9"/>
    <w:rsid w:val="00BF0960"/>
    <w:rPr>
      <w:rFonts w:ascii="Times New Roman" w:hAnsi="Times New Roman" w:cs="Times New Roman"/>
      <w:b/>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7729">
      <w:bodyDiv w:val="1"/>
      <w:marLeft w:val="0"/>
      <w:marRight w:val="0"/>
      <w:marTop w:val="0"/>
      <w:marBottom w:val="0"/>
      <w:divBdr>
        <w:top w:val="none" w:sz="0" w:space="0" w:color="auto"/>
        <w:left w:val="none" w:sz="0" w:space="0" w:color="auto"/>
        <w:bottom w:val="none" w:sz="0" w:space="0" w:color="auto"/>
        <w:right w:val="none" w:sz="0" w:space="0" w:color="auto"/>
      </w:divBdr>
    </w:div>
    <w:div w:id="24213425">
      <w:bodyDiv w:val="1"/>
      <w:marLeft w:val="0"/>
      <w:marRight w:val="0"/>
      <w:marTop w:val="0"/>
      <w:marBottom w:val="0"/>
      <w:divBdr>
        <w:top w:val="none" w:sz="0" w:space="0" w:color="auto"/>
        <w:left w:val="none" w:sz="0" w:space="0" w:color="auto"/>
        <w:bottom w:val="none" w:sz="0" w:space="0" w:color="auto"/>
        <w:right w:val="none" w:sz="0" w:space="0" w:color="auto"/>
      </w:divBdr>
    </w:div>
    <w:div w:id="46145271">
      <w:bodyDiv w:val="1"/>
      <w:marLeft w:val="0"/>
      <w:marRight w:val="0"/>
      <w:marTop w:val="0"/>
      <w:marBottom w:val="0"/>
      <w:divBdr>
        <w:top w:val="none" w:sz="0" w:space="0" w:color="auto"/>
        <w:left w:val="none" w:sz="0" w:space="0" w:color="auto"/>
        <w:bottom w:val="none" w:sz="0" w:space="0" w:color="auto"/>
        <w:right w:val="none" w:sz="0" w:space="0" w:color="auto"/>
      </w:divBdr>
    </w:div>
    <w:div w:id="56707262">
      <w:bodyDiv w:val="1"/>
      <w:marLeft w:val="0"/>
      <w:marRight w:val="0"/>
      <w:marTop w:val="0"/>
      <w:marBottom w:val="0"/>
      <w:divBdr>
        <w:top w:val="none" w:sz="0" w:space="0" w:color="auto"/>
        <w:left w:val="none" w:sz="0" w:space="0" w:color="auto"/>
        <w:bottom w:val="none" w:sz="0" w:space="0" w:color="auto"/>
        <w:right w:val="none" w:sz="0" w:space="0" w:color="auto"/>
      </w:divBdr>
    </w:div>
    <w:div w:id="58988780">
      <w:bodyDiv w:val="1"/>
      <w:marLeft w:val="0"/>
      <w:marRight w:val="0"/>
      <w:marTop w:val="0"/>
      <w:marBottom w:val="0"/>
      <w:divBdr>
        <w:top w:val="none" w:sz="0" w:space="0" w:color="auto"/>
        <w:left w:val="none" w:sz="0" w:space="0" w:color="auto"/>
        <w:bottom w:val="none" w:sz="0" w:space="0" w:color="auto"/>
        <w:right w:val="none" w:sz="0" w:space="0" w:color="auto"/>
      </w:divBdr>
    </w:div>
    <w:div w:id="131682044">
      <w:bodyDiv w:val="1"/>
      <w:marLeft w:val="0"/>
      <w:marRight w:val="0"/>
      <w:marTop w:val="0"/>
      <w:marBottom w:val="0"/>
      <w:divBdr>
        <w:top w:val="none" w:sz="0" w:space="0" w:color="auto"/>
        <w:left w:val="none" w:sz="0" w:space="0" w:color="auto"/>
        <w:bottom w:val="none" w:sz="0" w:space="0" w:color="auto"/>
        <w:right w:val="none" w:sz="0" w:space="0" w:color="auto"/>
      </w:divBdr>
    </w:div>
    <w:div w:id="153686848">
      <w:bodyDiv w:val="1"/>
      <w:marLeft w:val="0"/>
      <w:marRight w:val="0"/>
      <w:marTop w:val="0"/>
      <w:marBottom w:val="0"/>
      <w:divBdr>
        <w:top w:val="none" w:sz="0" w:space="0" w:color="auto"/>
        <w:left w:val="none" w:sz="0" w:space="0" w:color="auto"/>
        <w:bottom w:val="none" w:sz="0" w:space="0" w:color="auto"/>
        <w:right w:val="none" w:sz="0" w:space="0" w:color="auto"/>
      </w:divBdr>
    </w:div>
    <w:div w:id="176121342">
      <w:bodyDiv w:val="1"/>
      <w:marLeft w:val="0"/>
      <w:marRight w:val="0"/>
      <w:marTop w:val="0"/>
      <w:marBottom w:val="0"/>
      <w:divBdr>
        <w:top w:val="none" w:sz="0" w:space="0" w:color="auto"/>
        <w:left w:val="none" w:sz="0" w:space="0" w:color="auto"/>
        <w:bottom w:val="none" w:sz="0" w:space="0" w:color="auto"/>
        <w:right w:val="none" w:sz="0" w:space="0" w:color="auto"/>
      </w:divBdr>
    </w:div>
    <w:div w:id="274799159">
      <w:bodyDiv w:val="1"/>
      <w:marLeft w:val="0"/>
      <w:marRight w:val="0"/>
      <w:marTop w:val="0"/>
      <w:marBottom w:val="0"/>
      <w:divBdr>
        <w:top w:val="none" w:sz="0" w:space="0" w:color="auto"/>
        <w:left w:val="none" w:sz="0" w:space="0" w:color="auto"/>
        <w:bottom w:val="none" w:sz="0" w:space="0" w:color="auto"/>
        <w:right w:val="none" w:sz="0" w:space="0" w:color="auto"/>
      </w:divBdr>
    </w:div>
    <w:div w:id="370421953">
      <w:bodyDiv w:val="1"/>
      <w:marLeft w:val="0"/>
      <w:marRight w:val="0"/>
      <w:marTop w:val="0"/>
      <w:marBottom w:val="0"/>
      <w:divBdr>
        <w:top w:val="none" w:sz="0" w:space="0" w:color="auto"/>
        <w:left w:val="none" w:sz="0" w:space="0" w:color="auto"/>
        <w:bottom w:val="none" w:sz="0" w:space="0" w:color="auto"/>
        <w:right w:val="none" w:sz="0" w:space="0" w:color="auto"/>
      </w:divBdr>
    </w:div>
    <w:div w:id="370767179">
      <w:bodyDiv w:val="1"/>
      <w:marLeft w:val="0"/>
      <w:marRight w:val="0"/>
      <w:marTop w:val="0"/>
      <w:marBottom w:val="0"/>
      <w:divBdr>
        <w:top w:val="none" w:sz="0" w:space="0" w:color="auto"/>
        <w:left w:val="none" w:sz="0" w:space="0" w:color="auto"/>
        <w:bottom w:val="none" w:sz="0" w:space="0" w:color="auto"/>
        <w:right w:val="none" w:sz="0" w:space="0" w:color="auto"/>
      </w:divBdr>
    </w:div>
    <w:div w:id="388696815">
      <w:bodyDiv w:val="1"/>
      <w:marLeft w:val="0"/>
      <w:marRight w:val="0"/>
      <w:marTop w:val="0"/>
      <w:marBottom w:val="0"/>
      <w:divBdr>
        <w:top w:val="none" w:sz="0" w:space="0" w:color="auto"/>
        <w:left w:val="none" w:sz="0" w:space="0" w:color="auto"/>
        <w:bottom w:val="none" w:sz="0" w:space="0" w:color="auto"/>
        <w:right w:val="none" w:sz="0" w:space="0" w:color="auto"/>
      </w:divBdr>
    </w:div>
    <w:div w:id="398138178">
      <w:bodyDiv w:val="1"/>
      <w:marLeft w:val="0"/>
      <w:marRight w:val="0"/>
      <w:marTop w:val="0"/>
      <w:marBottom w:val="0"/>
      <w:divBdr>
        <w:top w:val="none" w:sz="0" w:space="0" w:color="auto"/>
        <w:left w:val="none" w:sz="0" w:space="0" w:color="auto"/>
        <w:bottom w:val="none" w:sz="0" w:space="0" w:color="auto"/>
        <w:right w:val="none" w:sz="0" w:space="0" w:color="auto"/>
      </w:divBdr>
    </w:div>
    <w:div w:id="409472410">
      <w:bodyDiv w:val="1"/>
      <w:marLeft w:val="0"/>
      <w:marRight w:val="0"/>
      <w:marTop w:val="0"/>
      <w:marBottom w:val="0"/>
      <w:divBdr>
        <w:top w:val="none" w:sz="0" w:space="0" w:color="auto"/>
        <w:left w:val="none" w:sz="0" w:space="0" w:color="auto"/>
        <w:bottom w:val="none" w:sz="0" w:space="0" w:color="auto"/>
        <w:right w:val="none" w:sz="0" w:space="0" w:color="auto"/>
      </w:divBdr>
    </w:div>
    <w:div w:id="425467173">
      <w:bodyDiv w:val="1"/>
      <w:marLeft w:val="0"/>
      <w:marRight w:val="0"/>
      <w:marTop w:val="0"/>
      <w:marBottom w:val="0"/>
      <w:divBdr>
        <w:top w:val="none" w:sz="0" w:space="0" w:color="auto"/>
        <w:left w:val="none" w:sz="0" w:space="0" w:color="auto"/>
        <w:bottom w:val="none" w:sz="0" w:space="0" w:color="auto"/>
        <w:right w:val="none" w:sz="0" w:space="0" w:color="auto"/>
      </w:divBdr>
    </w:div>
    <w:div w:id="520439703">
      <w:bodyDiv w:val="1"/>
      <w:marLeft w:val="0"/>
      <w:marRight w:val="0"/>
      <w:marTop w:val="0"/>
      <w:marBottom w:val="0"/>
      <w:divBdr>
        <w:top w:val="none" w:sz="0" w:space="0" w:color="auto"/>
        <w:left w:val="none" w:sz="0" w:space="0" w:color="auto"/>
        <w:bottom w:val="none" w:sz="0" w:space="0" w:color="auto"/>
        <w:right w:val="none" w:sz="0" w:space="0" w:color="auto"/>
      </w:divBdr>
    </w:div>
    <w:div w:id="532378593">
      <w:bodyDiv w:val="1"/>
      <w:marLeft w:val="0"/>
      <w:marRight w:val="0"/>
      <w:marTop w:val="0"/>
      <w:marBottom w:val="0"/>
      <w:divBdr>
        <w:top w:val="none" w:sz="0" w:space="0" w:color="auto"/>
        <w:left w:val="none" w:sz="0" w:space="0" w:color="auto"/>
        <w:bottom w:val="none" w:sz="0" w:space="0" w:color="auto"/>
        <w:right w:val="none" w:sz="0" w:space="0" w:color="auto"/>
      </w:divBdr>
    </w:div>
    <w:div w:id="547571217">
      <w:bodyDiv w:val="1"/>
      <w:marLeft w:val="0"/>
      <w:marRight w:val="0"/>
      <w:marTop w:val="0"/>
      <w:marBottom w:val="0"/>
      <w:divBdr>
        <w:top w:val="none" w:sz="0" w:space="0" w:color="auto"/>
        <w:left w:val="none" w:sz="0" w:space="0" w:color="auto"/>
        <w:bottom w:val="none" w:sz="0" w:space="0" w:color="auto"/>
        <w:right w:val="none" w:sz="0" w:space="0" w:color="auto"/>
      </w:divBdr>
    </w:div>
    <w:div w:id="557400670">
      <w:bodyDiv w:val="1"/>
      <w:marLeft w:val="0"/>
      <w:marRight w:val="0"/>
      <w:marTop w:val="0"/>
      <w:marBottom w:val="0"/>
      <w:divBdr>
        <w:top w:val="none" w:sz="0" w:space="0" w:color="auto"/>
        <w:left w:val="none" w:sz="0" w:space="0" w:color="auto"/>
        <w:bottom w:val="none" w:sz="0" w:space="0" w:color="auto"/>
        <w:right w:val="none" w:sz="0" w:space="0" w:color="auto"/>
      </w:divBdr>
    </w:div>
    <w:div w:id="571427134">
      <w:bodyDiv w:val="1"/>
      <w:marLeft w:val="0"/>
      <w:marRight w:val="0"/>
      <w:marTop w:val="0"/>
      <w:marBottom w:val="0"/>
      <w:divBdr>
        <w:top w:val="none" w:sz="0" w:space="0" w:color="auto"/>
        <w:left w:val="none" w:sz="0" w:space="0" w:color="auto"/>
        <w:bottom w:val="none" w:sz="0" w:space="0" w:color="auto"/>
        <w:right w:val="none" w:sz="0" w:space="0" w:color="auto"/>
      </w:divBdr>
    </w:div>
    <w:div w:id="574825155">
      <w:bodyDiv w:val="1"/>
      <w:marLeft w:val="0"/>
      <w:marRight w:val="0"/>
      <w:marTop w:val="0"/>
      <w:marBottom w:val="0"/>
      <w:divBdr>
        <w:top w:val="none" w:sz="0" w:space="0" w:color="auto"/>
        <w:left w:val="none" w:sz="0" w:space="0" w:color="auto"/>
        <w:bottom w:val="none" w:sz="0" w:space="0" w:color="auto"/>
        <w:right w:val="none" w:sz="0" w:space="0" w:color="auto"/>
      </w:divBdr>
    </w:div>
    <w:div w:id="583421013">
      <w:bodyDiv w:val="1"/>
      <w:marLeft w:val="0"/>
      <w:marRight w:val="0"/>
      <w:marTop w:val="0"/>
      <w:marBottom w:val="0"/>
      <w:divBdr>
        <w:top w:val="none" w:sz="0" w:space="0" w:color="auto"/>
        <w:left w:val="none" w:sz="0" w:space="0" w:color="auto"/>
        <w:bottom w:val="none" w:sz="0" w:space="0" w:color="auto"/>
        <w:right w:val="none" w:sz="0" w:space="0" w:color="auto"/>
      </w:divBdr>
    </w:div>
    <w:div w:id="583997763">
      <w:bodyDiv w:val="1"/>
      <w:marLeft w:val="0"/>
      <w:marRight w:val="0"/>
      <w:marTop w:val="0"/>
      <w:marBottom w:val="0"/>
      <w:divBdr>
        <w:top w:val="none" w:sz="0" w:space="0" w:color="auto"/>
        <w:left w:val="none" w:sz="0" w:space="0" w:color="auto"/>
        <w:bottom w:val="none" w:sz="0" w:space="0" w:color="auto"/>
        <w:right w:val="none" w:sz="0" w:space="0" w:color="auto"/>
      </w:divBdr>
    </w:div>
    <w:div w:id="644819505">
      <w:bodyDiv w:val="1"/>
      <w:marLeft w:val="0"/>
      <w:marRight w:val="0"/>
      <w:marTop w:val="0"/>
      <w:marBottom w:val="0"/>
      <w:divBdr>
        <w:top w:val="none" w:sz="0" w:space="0" w:color="auto"/>
        <w:left w:val="none" w:sz="0" w:space="0" w:color="auto"/>
        <w:bottom w:val="none" w:sz="0" w:space="0" w:color="auto"/>
        <w:right w:val="none" w:sz="0" w:space="0" w:color="auto"/>
      </w:divBdr>
    </w:div>
    <w:div w:id="681398314">
      <w:bodyDiv w:val="1"/>
      <w:marLeft w:val="0"/>
      <w:marRight w:val="0"/>
      <w:marTop w:val="0"/>
      <w:marBottom w:val="0"/>
      <w:divBdr>
        <w:top w:val="none" w:sz="0" w:space="0" w:color="auto"/>
        <w:left w:val="none" w:sz="0" w:space="0" w:color="auto"/>
        <w:bottom w:val="none" w:sz="0" w:space="0" w:color="auto"/>
        <w:right w:val="none" w:sz="0" w:space="0" w:color="auto"/>
      </w:divBdr>
    </w:div>
    <w:div w:id="691733887">
      <w:bodyDiv w:val="1"/>
      <w:marLeft w:val="0"/>
      <w:marRight w:val="0"/>
      <w:marTop w:val="0"/>
      <w:marBottom w:val="0"/>
      <w:divBdr>
        <w:top w:val="none" w:sz="0" w:space="0" w:color="auto"/>
        <w:left w:val="none" w:sz="0" w:space="0" w:color="auto"/>
        <w:bottom w:val="none" w:sz="0" w:space="0" w:color="auto"/>
        <w:right w:val="none" w:sz="0" w:space="0" w:color="auto"/>
      </w:divBdr>
    </w:div>
    <w:div w:id="716396589">
      <w:bodyDiv w:val="1"/>
      <w:marLeft w:val="0"/>
      <w:marRight w:val="0"/>
      <w:marTop w:val="0"/>
      <w:marBottom w:val="0"/>
      <w:divBdr>
        <w:top w:val="none" w:sz="0" w:space="0" w:color="auto"/>
        <w:left w:val="none" w:sz="0" w:space="0" w:color="auto"/>
        <w:bottom w:val="none" w:sz="0" w:space="0" w:color="auto"/>
        <w:right w:val="none" w:sz="0" w:space="0" w:color="auto"/>
      </w:divBdr>
    </w:div>
    <w:div w:id="716584630">
      <w:bodyDiv w:val="1"/>
      <w:marLeft w:val="0"/>
      <w:marRight w:val="0"/>
      <w:marTop w:val="0"/>
      <w:marBottom w:val="0"/>
      <w:divBdr>
        <w:top w:val="none" w:sz="0" w:space="0" w:color="auto"/>
        <w:left w:val="none" w:sz="0" w:space="0" w:color="auto"/>
        <w:bottom w:val="none" w:sz="0" w:space="0" w:color="auto"/>
        <w:right w:val="none" w:sz="0" w:space="0" w:color="auto"/>
      </w:divBdr>
    </w:div>
    <w:div w:id="753665223">
      <w:bodyDiv w:val="1"/>
      <w:marLeft w:val="0"/>
      <w:marRight w:val="0"/>
      <w:marTop w:val="0"/>
      <w:marBottom w:val="0"/>
      <w:divBdr>
        <w:top w:val="none" w:sz="0" w:space="0" w:color="auto"/>
        <w:left w:val="none" w:sz="0" w:space="0" w:color="auto"/>
        <w:bottom w:val="none" w:sz="0" w:space="0" w:color="auto"/>
        <w:right w:val="none" w:sz="0" w:space="0" w:color="auto"/>
      </w:divBdr>
    </w:div>
    <w:div w:id="789083239">
      <w:bodyDiv w:val="1"/>
      <w:marLeft w:val="0"/>
      <w:marRight w:val="0"/>
      <w:marTop w:val="0"/>
      <w:marBottom w:val="0"/>
      <w:divBdr>
        <w:top w:val="none" w:sz="0" w:space="0" w:color="auto"/>
        <w:left w:val="none" w:sz="0" w:space="0" w:color="auto"/>
        <w:bottom w:val="none" w:sz="0" w:space="0" w:color="auto"/>
        <w:right w:val="none" w:sz="0" w:space="0" w:color="auto"/>
      </w:divBdr>
    </w:div>
    <w:div w:id="809053582">
      <w:bodyDiv w:val="1"/>
      <w:marLeft w:val="0"/>
      <w:marRight w:val="0"/>
      <w:marTop w:val="0"/>
      <w:marBottom w:val="0"/>
      <w:divBdr>
        <w:top w:val="none" w:sz="0" w:space="0" w:color="auto"/>
        <w:left w:val="none" w:sz="0" w:space="0" w:color="auto"/>
        <w:bottom w:val="none" w:sz="0" w:space="0" w:color="auto"/>
        <w:right w:val="none" w:sz="0" w:space="0" w:color="auto"/>
      </w:divBdr>
    </w:div>
    <w:div w:id="813066090">
      <w:bodyDiv w:val="1"/>
      <w:marLeft w:val="0"/>
      <w:marRight w:val="0"/>
      <w:marTop w:val="0"/>
      <w:marBottom w:val="0"/>
      <w:divBdr>
        <w:top w:val="none" w:sz="0" w:space="0" w:color="auto"/>
        <w:left w:val="none" w:sz="0" w:space="0" w:color="auto"/>
        <w:bottom w:val="none" w:sz="0" w:space="0" w:color="auto"/>
        <w:right w:val="none" w:sz="0" w:space="0" w:color="auto"/>
      </w:divBdr>
    </w:div>
    <w:div w:id="915165717">
      <w:bodyDiv w:val="1"/>
      <w:marLeft w:val="0"/>
      <w:marRight w:val="0"/>
      <w:marTop w:val="0"/>
      <w:marBottom w:val="0"/>
      <w:divBdr>
        <w:top w:val="none" w:sz="0" w:space="0" w:color="auto"/>
        <w:left w:val="none" w:sz="0" w:space="0" w:color="auto"/>
        <w:bottom w:val="none" w:sz="0" w:space="0" w:color="auto"/>
        <w:right w:val="none" w:sz="0" w:space="0" w:color="auto"/>
      </w:divBdr>
    </w:div>
    <w:div w:id="959994363">
      <w:bodyDiv w:val="1"/>
      <w:marLeft w:val="0"/>
      <w:marRight w:val="0"/>
      <w:marTop w:val="0"/>
      <w:marBottom w:val="0"/>
      <w:divBdr>
        <w:top w:val="none" w:sz="0" w:space="0" w:color="auto"/>
        <w:left w:val="none" w:sz="0" w:space="0" w:color="auto"/>
        <w:bottom w:val="none" w:sz="0" w:space="0" w:color="auto"/>
        <w:right w:val="none" w:sz="0" w:space="0" w:color="auto"/>
      </w:divBdr>
    </w:div>
    <w:div w:id="988244520">
      <w:bodyDiv w:val="1"/>
      <w:marLeft w:val="0"/>
      <w:marRight w:val="0"/>
      <w:marTop w:val="0"/>
      <w:marBottom w:val="0"/>
      <w:divBdr>
        <w:top w:val="none" w:sz="0" w:space="0" w:color="auto"/>
        <w:left w:val="none" w:sz="0" w:space="0" w:color="auto"/>
        <w:bottom w:val="none" w:sz="0" w:space="0" w:color="auto"/>
        <w:right w:val="none" w:sz="0" w:space="0" w:color="auto"/>
      </w:divBdr>
    </w:div>
    <w:div w:id="1001201845">
      <w:bodyDiv w:val="1"/>
      <w:marLeft w:val="0"/>
      <w:marRight w:val="0"/>
      <w:marTop w:val="0"/>
      <w:marBottom w:val="0"/>
      <w:divBdr>
        <w:top w:val="none" w:sz="0" w:space="0" w:color="auto"/>
        <w:left w:val="none" w:sz="0" w:space="0" w:color="auto"/>
        <w:bottom w:val="none" w:sz="0" w:space="0" w:color="auto"/>
        <w:right w:val="none" w:sz="0" w:space="0" w:color="auto"/>
      </w:divBdr>
    </w:div>
    <w:div w:id="1058473091">
      <w:bodyDiv w:val="1"/>
      <w:marLeft w:val="0"/>
      <w:marRight w:val="0"/>
      <w:marTop w:val="0"/>
      <w:marBottom w:val="0"/>
      <w:divBdr>
        <w:top w:val="none" w:sz="0" w:space="0" w:color="auto"/>
        <w:left w:val="none" w:sz="0" w:space="0" w:color="auto"/>
        <w:bottom w:val="none" w:sz="0" w:space="0" w:color="auto"/>
        <w:right w:val="none" w:sz="0" w:space="0" w:color="auto"/>
      </w:divBdr>
    </w:div>
    <w:div w:id="1069157672">
      <w:bodyDiv w:val="1"/>
      <w:marLeft w:val="0"/>
      <w:marRight w:val="0"/>
      <w:marTop w:val="0"/>
      <w:marBottom w:val="0"/>
      <w:divBdr>
        <w:top w:val="none" w:sz="0" w:space="0" w:color="auto"/>
        <w:left w:val="none" w:sz="0" w:space="0" w:color="auto"/>
        <w:bottom w:val="none" w:sz="0" w:space="0" w:color="auto"/>
        <w:right w:val="none" w:sz="0" w:space="0" w:color="auto"/>
      </w:divBdr>
    </w:div>
    <w:div w:id="1071004578">
      <w:bodyDiv w:val="1"/>
      <w:marLeft w:val="0"/>
      <w:marRight w:val="0"/>
      <w:marTop w:val="0"/>
      <w:marBottom w:val="0"/>
      <w:divBdr>
        <w:top w:val="none" w:sz="0" w:space="0" w:color="auto"/>
        <w:left w:val="none" w:sz="0" w:space="0" w:color="auto"/>
        <w:bottom w:val="none" w:sz="0" w:space="0" w:color="auto"/>
        <w:right w:val="none" w:sz="0" w:space="0" w:color="auto"/>
      </w:divBdr>
    </w:div>
    <w:div w:id="1162768899">
      <w:bodyDiv w:val="1"/>
      <w:marLeft w:val="0"/>
      <w:marRight w:val="0"/>
      <w:marTop w:val="0"/>
      <w:marBottom w:val="0"/>
      <w:divBdr>
        <w:top w:val="none" w:sz="0" w:space="0" w:color="auto"/>
        <w:left w:val="none" w:sz="0" w:space="0" w:color="auto"/>
        <w:bottom w:val="none" w:sz="0" w:space="0" w:color="auto"/>
        <w:right w:val="none" w:sz="0" w:space="0" w:color="auto"/>
      </w:divBdr>
    </w:div>
    <w:div w:id="1171023420">
      <w:bodyDiv w:val="1"/>
      <w:marLeft w:val="0"/>
      <w:marRight w:val="0"/>
      <w:marTop w:val="0"/>
      <w:marBottom w:val="0"/>
      <w:divBdr>
        <w:top w:val="none" w:sz="0" w:space="0" w:color="auto"/>
        <w:left w:val="none" w:sz="0" w:space="0" w:color="auto"/>
        <w:bottom w:val="none" w:sz="0" w:space="0" w:color="auto"/>
        <w:right w:val="none" w:sz="0" w:space="0" w:color="auto"/>
      </w:divBdr>
    </w:div>
    <w:div w:id="1204901603">
      <w:bodyDiv w:val="1"/>
      <w:marLeft w:val="0"/>
      <w:marRight w:val="0"/>
      <w:marTop w:val="0"/>
      <w:marBottom w:val="0"/>
      <w:divBdr>
        <w:top w:val="none" w:sz="0" w:space="0" w:color="auto"/>
        <w:left w:val="none" w:sz="0" w:space="0" w:color="auto"/>
        <w:bottom w:val="none" w:sz="0" w:space="0" w:color="auto"/>
        <w:right w:val="none" w:sz="0" w:space="0" w:color="auto"/>
      </w:divBdr>
    </w:div>
    <w:div w:id="1263302498">
      <w:bodyDiv w:val="1"/>
      <w:marLeft w:val="0"/>
      <w:marRight w:val="0"/>
      <w:marTop w:val="0"/>
      <w:marBottom w:val="0"/>
      <w:divBdr>
        <w:top w:val="none" w:sz="0" w:space="0" w:color="auto"/>
        <w:left w:val="none" w:sz="0" w:space="0" w:color="auto"/>
        <w:bottom w:val="none" w:sz="0" w:space="0" w:color="auto"/>
        <w:right w:val="none" w:sz="0" w:space="0" w:color="auto"/>
      </w:divBdr>
      <w:divsChild>
        <w:div w:id="334042287">
          <w:marLeft w:val="0"/>
          <w:marRight w:val="0"/>
          <w:marTop w:val="0"/>
          <w:marBottom w:val="0"/>
          <w:divBdr>
            <w:top w:val="none" w:sz="0" w:space="0" w:color="auto"/>
            <w:left w:val="none" w:sz="0" w:space="0" w:color="auto"/>
            <w:bottom w:val="none" w:sz="0" w:space="0" w:color="auto"/>
            <w:right w:val="none" w:sz="0" w:space="0" w:color="auto"/>
          </w:divBdr>
          <w:divsChild>
            <w:div w:id="628054972">
              <w:marLeft w:val="0"/>
              <w:marRight w:val="0"/>
              <w:marTop w:val="0"/>
              <w:marBottom w:val="0"/>
              <w:divBdr>
                <w:top w:val="none" w:sz="0" w:space="0" w:color="auto"/>
                <w:left w:val="none" w:sz="0" w:space="0" w:color="auto"/>
                <w:bottom w:val="none" w:sz="0" w:space="0" w:color="auto"/>
                <w:right w:val="none" w:sz="0" w:space="0" w:color="auto"/>
              </w:divBdr>
              <w:divsChild>
                <w:div w:id="421805830">
                  <w:marLeft w:val="0"/>
                  <w:marRight w:val="0"/>
                  <w:marTop w:val="0"/>
                  <w:marBottom w:val="0"/>
                  <w:divBdr>
                    <w:top w:val="none" w:sz="0" w:space="0" w:color="auto"/>
                    <w:left w:val="none" w:sz="0" w:space="0" w:color="auto"/>
                    <w:bottom w:val="none" w:sz="0" w:space="0" w:color="auto"/>
                    <w:right w:val="none" w:sz="0" w:space="0" w:color="auto"/>
                  </w:divBdr>
                  <w:divsChild>
                    <w:div w:id="2079933541">
                      <w:marLeft w:val="0"/>
                      <w:marRight w:val="0"/>
                      <w:marTop w:val="0"/>
                      <w:marBottom w:val="0"/>
                      <w:divBdr>
                        <w:top w:val="none" w:sz="0" w:space="0" w:color="auto"/>
                        <w:left w:val="none" w:sz="0" w:space="0" w:color="auto"/>
                        <w:bottom w:val="none" w:sz="0" w:space="0" w:color="auto"/>
                        <w:right w:val="none" w:sz="0" w:space="0" w:color="auto"/>
                      </w:divBdr>
                      <w:divsChild>
                        <w:div w:id="21786582">
                          <w:marLeft w:val="0"/>
                          <w:marRight w:val="0"/>
                          <w:marTop w:val="0"/>
                          <w:marBottom w:val="0"/>
                          <w:divBdr>
                            <w:top w:val="none" w:sz="0" w:space="0" w:color="auto"/>
                            <w:left w:val="none" w:sz="0" w:space="0" w:color="auto"/>
                            <w:bottom w:val="none" w:sz="0" w:space="0" w:color="auto"/>
                            <w:right w:val="none" w:sz="0" w:space="0" w:color="auto"/>
                          </w:divBdr>
                          <w:divsChild>
                            <w:div w:id="886113398">
                              <w:marLeft w:val="0"/>
                              <w:marRight w:val="0"/>
                              <w:marTop w:val="0"/>
                              <w:marBottom w:val="0"/>
                              <w:divBdr>
                                <w:top w:val="none" w:sz="0" w:space="0" w:color="auto"/>
                                <w:left w:val="none" w:sz="0" w:space="0" w:color="auto"/>
                                <w:bottom w:val="none" w:sz="0" w:space="0" w:color="auto"/>
                                <w:right w:val="none" w:sz="0" w:space="0" w:color="auto"/>
                              </w:divBdr>
                              <w:divsChild>
                                <w:div w:id="134223574">
                                  <w:marLeft w:val="0"/>
                                  <w:marRight w:val="0"/>
                                  <w:marTop w:val="0"/>
                                  <w:marBottom w:val="0"/>
                                  <w:divBdr>
                                    <w:top w:val="none" w:sz="0" w:space="0" w:color="auto"/>
                                    <w:left w:val="none" w:sz="0" w:space="0" w:color="auto"/>
                                    <w:bottom w:val="none" w:sz="0" w:space="0" w:color="auto"/>
                                    <w:right w:val="none" w:sz="0" w:space="0" w:color="auto"/>
                                  </w:divBdr>
                                  <w:divsChild>
                                    <w:div w:id="1369600910">
                                      <w:marLeft w:val="0"/>
                                      <w:marRight w:val="0"/>
                                      <w:marTop w:val="0"/>
                                      <w:marBottom w:val="0"/>
                                      <w:divBdr>
                                        <w:top w:val="none" w:sz="0" w:space="0" w:color="auto"/>
                                        <w:left w:val="none" w:sz="0" w:space="0" w:color="auto"/>
                                        <w:bottom w:val="none" w:sz="0" w:space="0" w:color="auto"/>
                                        <w:right w:val="none" w:sz="0" w:space="0" w:color="auto"/>
                                      </w:divBdr>
                                      <w:divsChild>
                                        <w:div w:id="520051462">
                                          <w:marLeft w:val="0"/>
                                          <w:marRight w:val="0"/>
                                          <w:marTop w:val="0"/>
                                          <w:marBottom w:val="0"/>
                                          <w:divBdr>
                                            <w:top w:val="none" w:sz="0" w:space="0" w:color="auto"/>
                                            <w:left w:val="none" w:sz="0" w:space="0" w:color="auto"/>
                                            <w:bottom w:val="none" w:sz="0" w:space="0" w:color="auto"/>
                                            <w:right w:val="none" w:sz="0" w:space="0" w:color="auto"/>
                                          </w:divBdr>
                                          <w:divsChild>
                                            <w:div w:id="1147088165">
                                              <w:marLeft w:val="0"/>
                                              <w:marRight w:val="0"/>
                                              <w:marTop w:val="0"/>
                                              <w:marBottom w:val="0"/>
                                              <w:divBdr>
                                                <w:top w:val="none" w:sz="0" w:space="0" w:color="auto"/>
                                                <w:left w:val="none" w:sz="0" w:space="0" w:color="auto"/>
                                                <w:bottom w:val="none" w:sz="0" w:space="0" w:color="auto"/>
                                                <w:right w:val="none" w:sz="0" w:space="0" w:color="auto"/>
                                              </w:divBdr>
                                              <w:divsChild>
                                                <w:div w:id="909579395">
                                                  <w:marLeft w:val="0"/>
                                                  <w:marRight w:val="0"/>
                                                  <w:marTop w:val="0"/>
                                                  <w:marBottom w:val="0"/>
                                                  <w:divBdr>
                                                    <w:top w:val="none" w:sz="0" w:space="0" w:color="auto"/>
                                                    <w:left w:val="none" w:sz="0" w:space="0" w:color="auto"/>
                                                    <w:bottom w:val="none" w:sz="0" w:space="0" w:color="auto"/>
                                                    <w:right w:val="none" w:sz="0" w:space="0" w:color="auto"/>
                                                  </w:divBdr>
                                                  <w:divsChild>
                                                    <w:div w:id="1724138733">
                                                      <w:marLeft w:val="0"/>
                                                      <w:marRight w:val="0"/>
                                                      <w:marTop w:val="0"/>
                                                      <w:marBottom w:val="0"/>
                                                      <w:divBdr>
                                                        <w:top w:val="none" w:sz="0" w:space="0" w:color="auto"/>
                                                        <w:left w:val="none" w:sz="0" w:space="0" w:color="auto"/>
                                                        <w:bottom w:val="none" w:sz="0" w:space="0" w:color="auto"/>
                                                        <w:right w:val="none" w:sz="0" w:space="0" w:color="auto"/>
                                                      </w:divBdr>
                                                      <w:divsChild>
                                                        <w:div w:id="852183217">
                                                          <w:marLeft w:val="0"/>
                                                          <w:marRight w:val="0"/>
                                                          <w:marTop w:val="0"/>
                                                          <w:marBottom w:val="0"/>
                                                          <w:divBdr>
                                                            <w:top w:val="none" w:sz="0" w:space="0" w:color="auto"/>
                                                            <w:left w:val="none" w:sz="0" w:space="0" w:color="auto"/>
                                                            <w:bottom w:val="none" w:sz="0" w:space="0" w:color="auto"/>
                                                            <w:right w:val="none" w:sz="0" w:space="0" w:color="auto"/>
                                                          </w:divBdr>
                                                          <w:divsChild>
                                                            <w:div w:id="241258838">
                                                              <w:marLeft w:val="0"/>
                                                              <w:marRight w:val="0"/>
                                                              <w:marTop w:val="0"/>
                                                              <w:marBottom w:val="0"/>
                                                              <w:divBdr>
                                                                <w:top w:val="none" w:sz="0" w:space="0" w:color="auto"/>
                                                                <w:left w:val="none" w:sz="0" w:space="0" w:color="auto"/>
                                                                <w:bottom w:val="none" w:sz="0" w:space="0" w:color="auto"/>
                                                                <w:right w:val="none" w:sz="0" w:space="0" w:color="auto"/>
                                                              </w:divBdr>
                                                              <w:divsChild>
                                                                <w:div w:id="1778864296">
                                                                  <w:marLeft w:val="0"/>
                                                                  <w:marRight w:val="0"/>
                                                                  <w:marTop w:val="0"/>
                                                                  <w:marBottom w:val="0"/>
                                                                  <w:divBdr>
                                                                    <w:top w:val="none" w:sz="0" w:space="0" w:color="auto"/>
                                                                    <w:left w:val="none" w:sz="0" w:space="0" w:color="auto"/>
                                                                    <w:bottom w:val="none" w:sz="0" w:space="0" w:color="auto"/>
                                                                    <w:right w:val="none" w:sz="0" w:space="0" w:color="auto"/>
                                                                  </w:divBdr>
                                                                  <w:divsChild>
                                                                    <w:div w:id="756561273">
                                                                      <w:marLeft w:val="0"/>
                                                                      <w:marRight w:val="0"/>
                                                                      <w:marTop w:val="0"/>
                                                                      <w:marBottom w:val="0"/>
                                                                      <w:divBdr>
                                                                        <w:top w:val="none" w:sz="0" w:space="0" w:color="auto"/>
                                                                        <w:left w:val="none" w:sz="0" w:space="0" w:color="auto"/>
                                                                        <w:bottom w:val="none" w:sz="0" w:space="0" w:color="auto"/>
                                                                        <w:right w:val="none" w:sz="0" w:space="0" w:color="auto"/>
                                                                      </w:divBdr>
                                                                    </w:div>
                                                                    <w:div w:id="785346477">
                                                                      <w:marLeft w:val="0"/>
                                                                      <w:marRight w:val="0"/>
                                                                      <w:marTop w:val="0"/>
                                                                      <w:marBottom w:val="0"/>
                                                                      <w:divBdr>
                                                                        <w:top w:val="none" w:sz="0" w:space="0" w:color="auto"/>
                                                                        <w:left w:val="none" w:sz="0" w:space="0" w:color="auto"/>
                                                                        <w:bottom w:val="none" w:sz="0" w:space="0" w:color="auto"/>
                                                                        <w:right w:val="none" w:sz="0" w:space="0" w:color="auto"/>
                                                                      </w:divBdr>
                                                                      <w:divsChild>
                                                                        <w:div w:id="467623956">
                                                                          <w:marLeft w:val="0"/>
                                                                          <w:marRight w:val="0"/>
                                                                          <w:marTop w:val="0"/>
                                                                          <w:marBottom w:val="0"/>
                                                                          <w:divBdr>
                                                                            <w:top w:val="none" w:sz="0" w:space="0" w:color="auto"/>
                                                                            <w:left w:val="none" w:sz="0" w:space="0" w:color="auto"/>
                                                                            <w:bottom w:val="none" w:sz="0" w:space="0" w:color="auto"/>
                                                                            <w:right w:val="none" w:sz="0" w:space="0" w:color="auto"/>
                                                                          </w:divBdr>
                                                                        </w:div>
                                                                        <w:div w:id="1215963539">
                                                                          <w:marLeft w:val="0"/>
                                                                          <w:marRight w:val="0"/>
                                                                          <w:marTop w:val="0"/>
                                                                          <w:marBottom w:val="0"/>
                                                                          <w:divBdr>
                                                                            <w:top w:val="none" w:sz="0" w:space="0" w:color="auto"/>
                                                                            <w:left w:val="none" w:sz="0" w:space="0" w:color="auto"/>
                                                                            <w:bottom w:val="none" w:sz="0" w:space="0" w:color="auto"/>
                                                                            <w:right w:val="none" w:sz="0" w:space="0" w:color="auto"/>
                                                                          </w:divBdr>
                                                                        </w:div>
                                                                      </w:divsChild>
                                                                    </w:div>
                                                                    <w:div w:id="19273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95676019">
      <w:bodyDiv w:val="1"/>
      <w:marLeft w:val="0"/>
      <w:marRight w:val="0"/>
      <w:marTop w:val="0"/>
      <w:marBottom w:val="0"/>
      <w:divBdr>
        <w:top w:val="none" w:sz="0" w:space="0" w:color="auto"/>
        <w:left w:val="none" w:sz="0" w:space="0" w:color="auto"/>
        <w:bottom w:val="none" w:sz="0" w:space="0" w:color="auto"/>
        <w:right w:val="none" w:sz="0" w:space="0" w:color="auto"/>
      </w:divBdr>
    </w:div>
    <w:div w:id="1318192286">
      <w:bodyDiv w:val="1"/>
      <w:marLeft w:val="0"/>
      <w:marRight w:val="0"/>
      <w:marTop w:val="0"/>
      <w:marBottom w:val="0"/>
      <w:divBdr>
        <w:top w:val="none" w:sz="0" w:space="0" w:color="auto"/>
        <w:left w:val="none" w:sz="0" w:space="0" w:color="auto"/>
        <w:bottom w:val="none" w:sz="0" w:space="0" w:color="auto"/>
        <w:right w:val="none" w:sz="0" w:space="0" w:color="auto"/>
      </w:divBdr>
    </w:div>
    <w:div w:id="1326586997">
      <w:bodyDiv w:val="1"/>
      <w:marLeft w:val="0"/>
      <w:marRight w:val="0"/>
      <w:marTop w:val="0"/>
      <w:marBottom w:val="0"/>
      <w:divBdr>
        <w:top w:val="none" w:sz="0" w:space="0" w:color="auto"/>
        <w:left w:val="none" w:sz="0" w:space="0" w:color="auto"/>
        <w:bottom w:val="none" w:sz="0" w:space="0" w:color="auto"/>
        <w:right w:val="none" w:sz="0" w:space="0" w:color="auto"/>
      </w:divBdr>
    </w:div>
    <w:div w:id="1346595553">
      <w:bodyDiv w:val="1"/>
      <w:marLeft w:val="0"/>
      <w:marRight w:val="0"/>
      <w:marTop w:val="0"/>
      <w:marBottom w:val="0"/>
      <w:divBdr>
        <w:top w:val="none" w:sz="0" w:space="0" w:color="auto"/>
        <w:left w:val="none" w:sz="0" w:space="0" w:color="auto"/>
        <w:bottom w:val="none" w:sz="0" w:space="0" w:color="auto"/>
        <w:right w:val="none" w:sz="0" w:space="0" w:color="auto"/>
      </w:divBdr>
    </w:div>
    <w:div w:id="1353534299">
      <w:bodyDiv w:val="1"/>
      <w:marLeft w:val="0"/>
      <w:marRight w:val="0"/>
      <w:marTop w:val="0"/>
      <w:marBottom w:val="0"/>
      <w:divBdr>
        <w:top w:val="none" w:sz="0" w:space="0" w:color="auto"/>
        <w:left w:val="none" w:sz="0" w:space="0" w:color="auto"/>
        <w:bottom w:val="none" w:sz="0" w:space="0" w:color="auto"/>
        <w:right w:val="none" w:sz="0" w:space="0" w:color="auto"/>
      </w:divBdr>
    </w:div>
    <w:div w:id="1458178859">
      <w:bodyDiv w:val="1"/>
      <w:marLeft w:val="0"/>
      <w:marRight w:val="0"/>
      <w:marTop w:val="0"/>
      <w:marBottom w:val="0"/>
      <w:divBdr>
        <w:top w:val="none" w:sz="0" w:space="0" w:color="auto"/>
        <w:left w:val="none" w:sz="0" w:space="0" w:color="auto"/>
        <w:bottom w:val="none" w:sz="0" w:space="0" w:color="auto"/>
        <w:right w:val="none" w:sz="0" w:space="0" w:color="auto"/>
      </w:divBdr>
    </w:div>
    <w:div w:id="1460369783">
      <w:bodyDiv w:val="1"/>
      <w:marLeft w:val="0"/>
      <w:marRight w:val="0"/>
      <w:marTop w:val="0"/>
      <w:marBottom w:val="0"/>
      <w:divBdr>
        <w:top w:val="none" w:sz="0" w:space="0" w:color="auto"/>
        <w:left w:val="none" w:sz="0" w:space="0" w:color="auto"/>
        <w:bottom w:val="none" w:sz="0" w:space="0" w:color="auto"/>
        <w:right w:val="none" w:sz="0" w:space="0" w:color="auto"/>
      </w:divBdr>
    </w:div>
    <w:div w:id="1500585463">
      <w:bodyDiv w:val="1"/>
      <w:marLeft w:val="0"/>
      <w:marRight w:val="0"/>
      <w:marTop w:val="0"/>
      <w:marBottom w:val="0"/>
      <w:divBdr>
        <w:top w:val="none" w:sz="0" w:space="0" w:color="auto"/>
        <w:left w:val="none" w:sz="0" w:space="0" w:color="auto"/>
        <w:bottom w:val="none" w:sz="0" w:space="0" w:color="auto"/>
        <w:right w:val="none" w:sz="0" w:space="0" w:color="auto"/>
      </w:divBdr>
    </w:div>
    <w:div w:id="1531841039">
      <w:bodyDiv w:val="1"/>
      <w:marLeft w:val="0"/>
      <w:marRight w:val="0"/>
      <w:marTop w:val="0"/>
      <w:marBottom w:val="0"/>
      <w:divBdr>
        <w:top w:val="none" w:sz="0" w:space="0" w:color="auto"/>
        <w:left w:val="none" w:sz="0" w:space="0" w:color="auto"/>
        <w:bottom w:val="none" w:sz="0" w:space="0" w:color="auto"/>
        <w:right w:val="none" w:sz="0" w:space="0" w:color="auto"/>
      </w:divBdr>
    </w:div>
    <w:div w:id="1559826323">
      <w:bodyDiv w:val="1"/>
      <w:marLeft w:val="0"/>
      <w:marRight w:val="0"/>
      <w:marTop w:val="0"/>
      <w:marBottom w:val="0"/>
      <w:divBdr>
        <w:top w:val="none" w:sz="0" w:space="0" w:color="auto"/>
        <w:left w:val="none" w:sz="0" w:space="0" w:color="auto"/>
        <w:bottom w:val="none" w:sz="0" w:space="0" w:color="auto"/>
        <w:right w:val="none" w:sz="0" w:space="0" w:color="auto"/>
      </w:divBdr>
    </w:div>
    <w:div w:id="1570387214">
      <w:bodyDiv w:val="1"/>
      <w:marLeft w:val="0"/>
      <w:marRight w:val="0"/>
      <w:marTop w:val="0"/>
      <w:marBottom w:val="0"/>
      <w:divBdr>
        <w:top w:val="none" w:sz="0" w:space="0" w:color="auto"/>
        <w:left w:val="none" w:sz="0" w:space="0" w:color="auto"/>
        <w:bottom w:val="none" w:sz="0" w:space="0" w:color="auto"/>
        <w:right w:val="none" w:sz="0" w:space="0" w:color="auto"/>
      </w:divBdr>
    </w:div>
    <w:div w:id="1611938849">
      <w:bodyDiv w:val="1"/>
      <w:marLeft w:val="0"/>
      <w:marRight w:val="0"/>
      <w:marTop w:val="0"/>
      <w:marBottom w:val="0"/>
      <w:divBdr>
        <w:top w:val="none" w:sz="0" w:space="0" w:color="auto"/>
        <w:left w:val="none" w:sz="0" w:space="0" w:color="auto"/>
        <w:bottom w:val="none" w:sz="0" w:space="0" w:color="auto"/>
        <w:right w:val="none" w:sz="0" w:space="0" w:color="auto"/>
      </w:divBdr>
    </w:div>
    <w:div w:id="1629699193">
      <w:bodyDiv w:val="1"/>
      <w:marLeft w:val="0"/>
      <w:marRight w:val="0"/>
      <w:marTop w:val="0"/>
      <w:marBottom w:val="0"/>
      <w:divBdr>
        <w:top w:val="none" w:sz="0" w:space="0" w:color="auto"/>
        <w:left w:val="none" w:sz="0" w:space="0" w:color="auto"/>
        <w:bottom w:val="none" w:sz="0" w:space="0" w:color="auto"/>
        <w:right w:val="none" w:sz="0" w:space="0" w:color="auto"/>
      </w:divBdr>
    </w:div>
    <w:div w:id="1658025148">
      <w:bodyDiv w:val="1"/>
      <w:marLeft w:val="0"/>
      <w:marRight w:val="0"/>
      <w:marTop w:val="0"/>
      <w:marBottom w:val="0"/>
      <w:divBdr>
        <w:top w:val="none" w:sz="0" w:space="0" w:color="auto"/>
        <w:left w:val="none" w:sz="0" w:space="0" w:color="auto"/>
        <w:bottom w:val="none" w:sz="0" w:space="0" w:color="auto"/>
        <w:right w:val="none" w:sz="0" w:space="0" w:color="auto"/>
      </w:divBdr>
    </w:div>
    <w:div w:id="1683163106">
      <w:bodyDiv w:val="1"/>
      <w:marLeft w:val="0"/>
      <w:marRight w:val="0"/>
      <w:marTop w:val="0"/>
      <w:marBottom w:val="0"/>
      <w:divBdr>
        <w:top w:val="none" w:sz="0" w:space="0" w:color="auto"/>
        <w:left w:val="none" w:sz="0" w:space="0" w:color="auto"/>
        <w:bottom w:val="none" w:sz="0" w:space="0" w:color="auto"/>
        <w:right w:val="none" w:sz="0" w:space="0" w:color="auto"/>
      </w:divBdr>
    </w:div>
    <w:div w:id="1690370612">
      <w:bodyDiv w:val="1"/>
      <w:marLeft w:val="0"/>
      <w:marRight w:val="0"/>
      <w:marTop w:val="0"/>
      <w:marBottom w:val="0"/>
      <w:divBdr>
        <w:top w:val="none" w:sz="0" w:space="0" w:color="auto"/>
        <w:left w:val="none" w:sz="0" w:space="0" w:color="auto"/>
        <w:bottom w:val="none" w:sz="0" w:space="0" w:color="auto"/>
        <w:right w:val="none" w:sz="0" w:space="0" w:color="auto"/>
      </w:divBdr>
    </w:div>
    <w:div w:id="1706717171">
      <w:bodyDiv w:val="1"/>
      <w:marLeft w:val="0"/>
      <w:marRight w:val="0"/>
      <w:marTop w:val="0"/>
      <w:marBottom w:val="0"/>
      <w:divBdr>
        <w:top w:val="none" w:sz="0" w:space="0" w:color="auto"/>
        <w:left w:val="none" w:sz="0" w:space="0" w:color="auto"/>
        <w:bottom w:val="none" w:sz="0" w:space="0" w:color="auto"/>
        <w:right w:val="none" w:sz="0" w:space="0" w:color="auto"/>
      </w:divBdr>
    </w:div>
    <w:div w:id="1761950784">
      <w:bodyDiv w:val="1"/>
      <w:marLeft w:val="0"/>
      <w:marRight w:val="0"/>
      <w:marTop w:val="0"/>
      <w:marBottom w:val="0"/>
      <w:divBdr>
        <w:top w:val="none" w:sz="0" w:space="0" w:color="auto"/>
        <w:left w:val="none" w:sz="0" w:space="0" w:color="auto"/>
        <w:bottom w:val="none" w:sz="0" w:space="0" w:color="auto"/>
        <w:right w:val="none" w:sz="0" w:space="0" w:color="auto"/>
      </w:divBdr>
    </w:div>
    <w:div w:id="1836067783">
      <w:bodyDiv w:val="1"/>
      <w:marLeft w:val="0"/>
      <w:marRight w:val="0"/>
      <w:marTop w:val="0"/>
      <w:marBottom w:val="0"/>
      <w:divBdr>
        <w:top w:val="none" w:sz="0" w:space="0" w:color="auto"/>
        <w:left w:val="none" w:sz="0" w:space="0" w:color="auto"/>
        <w:bottom w:val="none" w:sz="0" w:space="0" w:color="auto"/>
        <w:right w:val="none" w:sz="0" w:space="0" w:color="auto"/>
      </w:divBdr>
    </w:div>
    <w:div w:id="1895191250">
      <w:bodyDiv w:val="1"/>
      <w:marLeft w:val="0"/>
      <w:marRight w:val="0"/>
      <w:marTop w:val="0"/>
      <w:marBottom w:val="0"/>
      <w:divBdr>
        <w:top w:val="none" w:sz="0" w:space="0" w:color="auto"/>
        <w:left w:val="none" w:sz="0" w:space="0" w:color="auto"/>
        <w:bottom w:val="none" w:sz="0" w:space="0" w:color="auto"/>
        <w:right w:val="none" w:sz="0" w:space="0" w:color="auto"/>
      </w:divBdr>
    </w:div>
    <w:div w:id="1968857382">
      <w:bodyDiv w:val="1"/>
      <w:marLeft w:val="0"/>
      <w:marRight w:val="0"/>
      <w:marTop w:val="0"/>
      <w:marBottom w:val="0"/>
      <w:divBdr>
        <w:top w:val="none" w:sz="0" w:space="0" w:color="auto"/>
        <w:left w:val="none" w:sz="0" w:space="0" w:color="auto"/>
        <w:bottom w:val="none" w:sz="0" w:space="0" w:color="auto"/>
        <w:right w:val="none" w:sz="0" w:space="0" w:color="auto"/>
      </w:divBdr>
    </w:div>
    <w:div w:id="1969511659">
      <w:bodyDiv w:val="1"/>
      <w:marLeft w:val="0"/>
      <w:marRight w:val="0"/>
      <w:marTop w:val="0"/>
      <w:marBottom w:val="0"/>
      <w:divBdr>
        <w:top w:val="none" w:sz="0" w:space="0" w:color="auto"/>
        <w:left w:val="none" w:sz="0" w:space="0" w:color="auto"/>
        <w:bottom w:val="none" w:sz="0" w:space="0" w:color="auto"/>
        <w:right w:val="none" w:sz="0" w:space="0" w:color="auto"/>
      </w:divBdr>
    </w:div>
    <w:div w:id="2000422074">
      <w:bodyDiv w:val="1"/>
      <w:marLeft w:val="0"/>
      <w:marRight w:val="0"/>
      <w:marTop w:val="0"/>
      <w:marBottom w:val="0"/>
      <w:divBdr>
        <w:top w:val="none" w:sz="0" w:space="0" w:color="auto"/>
        <w:left w:val="none" w:sz="0" w:space="0" w:color="auto"/>
        <w:bottom w:val="none" w:sz="0" w:space="0" w:color="auto"/>
        <w:right w:val="none" w:sz="0" w:space="0" w:color="auto"/>
      </w:divBdr>
      <w:divsChild>
        <w:div w:id="1792820886">
          <w:marLeft w:val="0"/>
          <w:marRight w:val="0"/>
          <w:marTop w:val="0"/>
          <w:marBottom w:val="0"/>
          <w:divBdr>
            <w:top w:val="none" w:sz="0" w:space="0" w:color="auto"/>
            <w:left w:val="none" w:sz="0" w:space="0" w:color="auto"/>
            <w:bottom w:val="none" w:sz="0" w:space="0" w:color="auto"/>
            <w:right w:val="none" w:sz="0" w:space="0" w:color="auto"/>
          </w:divBdr>
          <w:divsChild>
            <w:div w:id="2108887506">
              <w:marLeft w:val="0"/>
              <w:marRight w:val="0"/>
              <w:marTop w:val="0"/>
              <w:marBottom w:val="0"/>
              <w:divBdr>
                <w:top w:val="none" w:sz="0" w:space="0" w:color="auto"/>
                <w:left w:val="none" w:sz="0" w:space="0" w:color="auto"/>
                <w:bottom w:val="none" w:sz="0" w:space="0" w:color="auto"/>
                <w:right w:val="none" w:sz="0" w:space="0" w:color="auto"/>
              </w:divBdr>
              <w:divsChild>
                <w:div w:id="495069638">
                  <w:marLeft w:val="0"/>
                  <w:marRight w:val="0"/>
                  <w:marTop w:val="0"/>
                  <w:marBottom w:val="0"/>
                  <w:divBdr>
                    <w:top w:val="none" w:sz="0" w:space="0" w:color="auto"/>
                    <w:left w:val="none" w:sz="0" w:space="0" w:color="auto"/>
                    <w:bottom w:val="none" w:sz="0" w:space="0" w:color="auto"/>
                    <w:right w:val="none" w:sz="0" w:space="0" w:color="auto"/>
                  </w:divBdr>
                  <w:divsChild>
                    <w:div w:id="4330820">
                      <w:marLeft w:val="0"/>
                      <w:marRight w:val="0"/>
                      <w:marTop w:val="0"/>
                      <w:marBottom w:val="0"/>
                      <w:divBdr>
                        <w:top w:val="none" w:sz="0" w:space="0" w:color="auto"/>
                        <w:left w:val="none" w:sz="0" w:space="0" w:color="auto"/>
                        <w:bottom w:val="none" w:sz="0" w:space="0" w:color="auto"/>
                        <w:right w:val="none" w:sz="0" w:space="0" w:color="auto"/>
                      </w:divBdr>
                      <w:divsChild>
                        <w:div w:id="1675113027">
                          <w:marLeft w:val="0"/>
                          <w:marRight w:val="0"/>
                          <w:marTop w:val="0"/>
                          <w:marBottom w:val="0"/>
                          <w:divBdr>
                            <w:top w:val="none" w:sz="0" w:space="0" w:color="auto"/>
                            <w:left w:val="none" w:sz="0" w:space="0" w:color="auto"/>
                            <w:bottom w:val="none" w:sz="0" w:space="0" w:color="auto"/>
                            <w:right w:val="none" w:sz="0" w:space="0" w:color="auto"/>
                          </w:divBdr>
                          <w:divsChild>
                            <w:div w:id="159278425">
                              <w:marLeft w:val="0"/>
                              <w:marRight w:val="0"/>
                              <w:marTop w:val="0"/>
                              <w:marBottom w:val="0"/>
                              <w:divBdr>
                                <w:top w:val="none" w:sz="0" w:space="0" w:color="auto"/>
                                <w:left w:val="none" w:sz="0" w:space="0" w:color="auto"/>
                                <w:bottom w:val="none" w:sz="0" w:space="0" w:color="auto"/>
                                <w:right w:val="none" w:sz="0" w:space="0" w:color="auto"/>
                              </w:divBdr>
                            </w:div>
                            <w:div w:id="335306974">
                              <w:marLeft w:val="0"/>
                              <w:marRight w:val="0"/>
                              <w:marTop w:val="0"/>
                              <w:marBottom w:val="0"/>
                              <w:divBdr>
                                <w:top w:val="none" w:sz="0" w:space="0" w:color="auto"/>
                                <w:left w:val="none" w:sz="0" w:space="0" w:color="auto"/>
                                <w:bottom w:val="none" w:sz="0" w:space="0" w:color="auto"/>
                                <w:right w:val="none" w:sz="0" w:space="0" w:color="auto"/>
                              </w:divBdr>
                            </w:div>
                            <w:div w:id="336546129">
                              <w:marLeft w:val="0"/>
                              <w:marRight w:val="0"/>
                              <w:marTop w:val="0"/>
                              <w:marBottom w:val="0"/>
                              <w:divBdr>
                                <w:top w:val="none" w:sz="0" w:space="0" w:color="auto"/>
                                <w:left w:val="none" w:sz="0" w:space="0" w:color="auto"/>
                                <w:bottom w:val="none" w:sz="0" w:space="0" w:color="auto"/>
                                <w:right w:val="none" w:sz="0" w:space="0" w:color="auto"/>
                              </w:divBdr>
                            </w:div>
                            <w:div w:id="358360277">
                              <w:marLeft w:val="0"/>
                              <w:marRight w:val="0"/>
                              <w:marTop w:val="0"/>
                              <w:marBottom w:val="0"/>
                              <w:divBdr>
                                <w:top w:val="none" w:sz="0" w:space="0" w:color="auto"/>
                                <w:left w:val="none" w:sz="0" w:space="0" w:color="auto"/>
                                <w:bottom w:val="none" w:sz="0" w:space="0" w:color="auto"/>
                                <w:right w:val="none" w:sz="0" w:space="0" w:color="auto"/>
                              </w:divBdr>
                            </w:div>
                            <w:div w:id="524249591">
                              <w:marLeft w:val="0"/>
                              <w:marRight w:val="0"/>
                              <w:marTop w:val="0"/>
                              <w:marBottom w:val="0"/>
                              <w:divBdr>
                                <w:top w:val="none" w:sz="0" w:space="0" w:color="auto"/>
                                <w:left w:val="none" w:sz="0" w:space="0" w:color="auto"/>
                                <w:bottom w:val="none" w:sz="0" w:space="0" w:color="auto"/>
                                <w:right w:val="none" w:sz="0" w:space="0" w:color="auto"/>
                              </w:divBdr>
                            </w:div>
                            <w:div w:id="910313667">
                              <w:marLeft w:val="0"/>
                              <w:marRight w:val="0"/>
                              <w:marTop w:val="0"/>
                              <w:marBottom w:val="0"/>
                              <w:divBdr>
                                <w:top w:val="none" w:sz="0" w:space="0" w:color="auto"/>
                                <w:left w:val="none" w:sz="0" w:space="0" w:color="auto"/>
                                <w:bottom w:val="none" w:sz="0" w:space="0" w:color="auto"/>
                                <w:right w:val="none" w:sz="0" w:space="0" w:color="auto"/>
                              </w:divBdr>
                              <w:divsChild>
                                <w:div w:id="1711685162">
                                  <w:marLeft w:val="0"/>
                                  <w:marRight w:val="0"/>
                                  <w:marTop w:val="0"/>
                                  <w:marBottom w:val="0"/>
                                  <w:divBdr>
                                    <w:top w:val="none" w:sz="0" w:space="0" w:color="auto"/>
                                    <w:left w:val="none" w:sz="0" w:space="0" w:color="auto"/>
                                    <w:bottom w:val="none" w:sz="0" w:space="0" w:color="auto"/>
                                    <w:right w:val="none" w:sz="0" w:space="0" w:color="auto"/>
                                  </w:divBdr>
                                  <w:divsChild>
                                    <w:div w:id="1472553653">
                                      <w:marLeft w:val="0"/>
                                      <w:marRight w:val="0"/>
                                      <w:marTop w:val="0"/>
                                      <w:marBottom w:val="0"/>
                                      <w:divBdr>
                                        <w:top w:val="none" w:sz="0" w:space="0" w:color="auto"/>
                                        <w:left w:val="none" w:sz="0" w:space="0" w:color="auto"/>
                                        <w:bottom w:val="none" w:sz="0" w:space="0" w:color="auto"/>
                                        <w:right w:val="none" w:sz="0" w:space="0" w:color="auto"/>
                                      </w:divBdr>
                                      <w:divsChild>
                                        <w:div w:id="1425105130">
                                          <w:marLeft w:val="0"/>
                                          <w:marRight w:val="0"/>
                                          <w:marTop w:val="0"/>
                                          <w:marBottom w:val="0"/>
                                          <w:divBdr>
                                            <w:top w:val="none" w:sz="0" w:space="0" w:color="auto"/>
                                            <w:left w:val="none" w:sz="0" w:space="0" w:color="auto"/>
                                            <w:bottom w:val="none" w:sz="0" w:space="0" w:color="auto"/>
                                            <w:right w:val="none" w:sz="0" w:space="0" w:color="auto"/>
                                          </w:divBdr>
                                          <w:divsChild>
                                            <w:div w:id="384988067">
                                              <w:marLeft w:val="0"/>
                                              <w:marRight w:val="0"/>
                                              <w:marTop w:val="0"/>
                                              <w:marBottom w:val="0"/>
                                              <w:divBdr>
                                                <w:top w:val="none" w:sz="0" w:space="0" w:color="auto"/>
                                                <w:left w:val="none" w:sz="0" w:space="0" w:color="auto"/>
                                                <w:bottom w:val="none" w:sz="0" w:space="0" w:color="auto"/>
                                                <w:right w:val="none" w:sz="0" w:space="0" w:color="auto"/>
                                              </w:divBdr>
                                            </w:div>
                                            <w:div w:id="12399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3802">
                              <w:marLeft w:val="0"/>
                              <w:marRight w:val="0"/>
                              <w:marTop w:val="0"/>
                              <w:marBottom w:val="0"/>
                              <w:divBdr>
                                <w:top w:val="none" w:sz="0" w:space="0" w:color="auto"/>
                                <w:left w:val="none" w:sz="0" w:space="0" w:color="auto"/>
                                <w:bottom w:val="none" w:sz="0" w:space="0" w:color="auto"/>
                                <w:right w:val="none" w:sz="0" w:space="0" w:color="auto"/>
                              </w:divBdr>
                            </w:div>
                            <w:div w:id="1403866630">
                              <w:marLeft w:val="0"/>
                              <w:marRight w:val="0"/>
                              <w:marTop w:val="0"/>
                              <w:marBottom w:val="0"/>
                              <w:divBdr>
                                <w:top w:val="none" w:sz="0" w:space="0" w:color="auto"/>
                                <w:left w:val="none" w:sz="0" w:space="0" w:color="auto"/>
                                <w:bottom w:val="none" w:sz="0" w:space="0" w:color="auto"/>
                                <w:right w:val="none" w:sz="0" w:space="0" w:color="auto"/>
                              </w:divBdr>
                            </w:div>
                            <w:div w:id="1760978605">
                              <w:marLeft w:val="0"/>
                              <w:marRight w:val="0"/>
                              <w:marTop w:val="0"/>
                              <w:marBottom w:val="0"/>
                              <w:divBdr>
                                <w:top w:val="none" w:sz="0" w:space="0" w:color="auto"/>
                                <w:left w:val="none" w:sz="0" w:space="0" w:color="auto"/>
                                <w:bottom w:val="none" w:sz="0" w:space="0" w:color="auto"/>
                                <w:right w:val="none" w:sz="0" w:space="0" w:color="auto"/>
                              </w:divBdr>
                            </w:div>
                            <w:div w:id="1773939011">
                              <w:marLeft w:val="0"/>
                              <w:marRight w:val="0"/>
                              <w:marTop w:val="0"/>
                              <w:marBottom w:val="0"/>
                              <w:divBdr>
                                <w:top w:val="none" w:sz="0" w:space="0" w:color="auto"/>
                                <w:left w:val="none" w:sz="0" w:space="0" w:color="auto"/>
                                <w:bottom w:val="none" w:sz="0" w:space="0" w:color="auto"/>
                                <w:right w:val="none" w:sz="0" w:space="0" w:color="auto"/>
                              </w:divBdr>
                            </w:div>
                            <w:div w:id="1862740877">
                              <w:marLeft w:val="0"/>
                              <w:marRight w:val="0"/>
                              <w:marTop w:val="0"/>
                              <w:marBottom w:val="0"/>
                              <w:divBdr>
                                <w:top w:val="none" w:sz="0" w:space="0" w:color="auto"/>
                                <w:left w:val="none" w:sz="0" w:space="0" w:color="auto"/>
                                <w:bottom w:val="none" w:sz="0" w:space="0" w:color="auto"/>
                                <w:right w:val="none" w:sz="0" w:space="0" w:color="auto"/>
                              </w:divBdr>
                            </w:div>
                            <w:div w:id="1978417149">
                              <w:marLeft w:val="0"/>
                              <w:marRight w:val="0"/>
                              <w:marTop w:val="0"/>
                              <w:marBottom w:val="0"/>
                              <w:divBdr>
                                <w:top w:val="none" w:sz="0" w:space="0" w:color="auto"/>
                                <w:left w:val="none" w:sz="0" w:space="0" w:color="auto"/>
                                <w:bottom w:val="none" w:sz="0" w:space="0" w:color="auto"/>
                                <w:right w:val="none" w:sz="0" w:space="0" w:color="auto"/>
                              </w:divBdr>
                            </w:div>
                            <w:div w:id="2007780759">
                              <w:marLeft w:val="0"/>
                              <w:marRight w:val="0"/>
                              <w:marTop w:val="0"/>
                              <w:marBottom w:val="0"/>
                              <w:divBdr>
                                <w:top w:val="none" w:sz="0" w:space="0" w:color="auto"/>
                                <w:left w:val="none" w:sz="0" w:space="0" w:color="auto"/>
                                <w:bottom w:val="none" w:sz="0" w:space="0" w:color="auto"/>
                                <w:right w:val="none" w:sz="0" w:space="0" w:color="auto"/>
                              </w:divBdr>
                            </w:div>
                            <w:div w:id="21212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469782">
      <w:bodyDiv w:val="1"/>
      <w:marLeft w:val="0"/>
      <w:marRight w:val="0"/>
      <w:marTop w:val="0"/>
      <w:marBottom w:val="0"/>
      <w:divBdr>
        <w:top w:val="none" w:sz="0" w:space="0" w:color="auto"/>
        <w:left w:val="none" w:sz="0" w:space="0" w:color="auto"/>
        <w:bottom w:val="none" w:sz="0" w:space="0" w:color="auto"/>
        <w:right w:val="none" w:sz="0" w:space="0" w:color="auto"/>
      </w:divBdr>
    </w:div>
    <w:div w:id="2041852921">
      <w:bodyDiv w:val="1"/>
      <w:marLeft w:val="0"/>
      <w:marRight w:val="0"/>
      <w:marTop w:val="0"/>
      <w:marBottom w:val="0"/>
      <w:divBdr>
        <w:top w:val="none" w:sz="0" w:space="0" w:color="auto"/>
        <w:left w:val="none" w:sz="0" w:space="0" w:color="auto"/>
        <w:bottom w:val="none" w:sz="0" w:space="0" w:color="auto"/>
        <w:right w:val="none" w:sz="0" w:space="0" w:color="auto"/>
      </w:divBdr>
    </w:div>
    <w:div w:id="2049601794">
      <w:bodyDiv w:val="1"/>
      <w:marLeft w:val="0"/>
      <w:marRight w:val="0"/>
      <w:marTop w:val="0"/>
      <w:marBottom w:val="0"/>
      <w:divBdr>
        <w:top w:val="none" w:sz="0" w:space="0" w:color="auto"/>
        <w:left w:val="none" w:sz="0" w:space="0" w:color="auto"/>
        <w:bottom w:val="none" w:sz="0" w:space="0" w:color="auto"/>
        <w:right w:val="none" w:sz="0" w:space="0" w:color="auto"/>
      </w:divBdr>
    </w:div>
    <w:div w:id="2065985517">
      <w:bodyDiv w:val="1"/>
      <w:marLeft w:val="0"/>
      <w:marRight w:val="0"/>
      <w:marTop w:val="0"/>
      <w:marBottom w:val="0"/>
      <w:divBdr>
        <w:top w:val="none" w:sz="0" w:space="0" w:color="auto"/>
        <w:left w:val="none" w:sz="0" w:space="0" w:color="auto"/>
        <w:bottom w:val="none" w:sz="0" w:space="0" w:color="auto"/>
        <w:right w:val="none" w:sz="0" w:space="0" w:color="auto"/>
      </w:divBdr>
      <w:divsChild>
        <w:div w:id="1799882512">
          <w:marLeft w:val="0"/>
          <w:marRight w:val="0"/>
          <w:marTop w:val="0"/>
          <w:marBottom w:val="0"/>
          <w:divBdr>
            <w:top w:val="none" w:sz="0" w:space="0" w:color="auto"/>
            <w:left w:val="none" w:sz="0" w:space="0" w:color="auto"/>
            <w:bottom w:val="none" w:sz="0" w:space="0" w:color="auto"/>
            <w:right w:val="none" w:sz="0" w:space="0" w:color="auto"/>
          </w:divBdr>
          <w:divsChild>
            <w:div w:id="322516036">
              <w:marLeft w:val="0"/>
              <w:marRight w:val="0"/>
              <w:marTop w:val="0"/>
              <w:marBottom w:val="0"/>
              <w:divBdr>
                <w:top w:val="none" w:sz="0" w:space="0" w:color="auto"/>
                <w:left w:val="none" w:sz="0" w:space="0" w:color="auto"/>
                <w:bottom w:val="none" w:sz="0" w:space="0" w:color="auto"/>
                <w:right w:val="none" w:sz="0" w:space="0" w:color="auto"/>
              </w:divBdr>
              <w:divsChild>
                <w:div w:id="124201807">
                  <w:marLeft w:val="0"/>
                  <w:marRight w:val="0"/>
                  <w:marTop w:val="0"/>
                  <w:marBottom w:val="0"/>
                  <w:divBdr>
                    <w:top w:val="none" w:sz="0" w:space="0" w:color="auto"/>
                    <w:left w:val="none" w:sz="0" w:space="0" w:color="auto"/>
                    <w:bottom w:val="none" w:sz="0" w:space="0" w:color="auto"/>
                    <w:right w:val="none" w:sz="0" w:space="0" w:color="auto"/>
                  </w:divBdr>
                  <w:divsChild>
                    <w:div w:id="940064047">
                      <w:marLeft w:val="0"/>
                      <w:marRight w:val="0"/>
                      <w:marTop w:val="0"/>
                      <w:marBottom w:val="0"/>
                      <w:divBdr>
                        <w:top w:val="none" w:sz="0" w:space="0" w:color="auto"/>
                        <w:left w:val="none" w:sz="0" w:space="0" w:color="auto"/>
                        <w:bottom w:val="none" w:sz="0" w:space="0" w:color="auto"/>
                        <w:right w:val="none" w:sz="0" w:space="0" w:color="auto"/>
                      </w:divBdr>
                      <w:divsChild>
                        <w:div w:id="21303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042598">
      <w:bodyDiv w:val="1"/>
      <w:marLeft w:val="0"/>
      <w:marRight w:val="0"/>
      <w:marTop w:val="0"/>
      <w:marBottom w:val="0"/>
      <w:divBdr>
        <w:top w:val="none" w:sz="0" w:space="0" w:color="auto"/>
        <w:left w:val="none" w:sz="0" w:space="0" w:color="auto"/>
        <w:bottom w:val="none" w:sz="0" w:space="0" w:color="auto"/>
        <w:right w:val="none" w:sz="0" w:space="0" w:color="auto"/>
      </w:divBdr>
    </w:div>
    <w:div w:id="21460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61136-4077-4DAB-8079-B7A7E28FAAC8}">
  <ds:schemaRefs>
    <ds:schemaRef ds:uri="http://schemas.openxmlformats.org/officeDocument/2006/bibliography"/>
  </ds:schemaRefs>
</ds:datastoreItem>
</file>

<file path=customXml/itemProps2.xml><?xml version="1.0" encoding="utf-8"?>
<ds:datastoreItem xmlns:ds="http://schemas.openxmlformats.org/officeDocument/2006/customXml" ds:itemID="{D50A7475-0A38-4DFE-880C-20ADF5165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49</Pages>
  <Words>29452</Words>
  <Characters>167881</Characters>
  <Application>Microsoft Office Word</Application>
  <DocSecurity>0</DocSecurity>
  <Lines>1399</Lines>
  <Paragraphs>393</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196940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Hartgerink</dc:creator>
  <cp:lastModifiedBy>Chris Hartgerink</cp:lastModifiedBy>
  <cp:revision>16</cp:revision>
  <cp:lastPrinted>2015-01-06T12:59:00Z</cp:lastPrinted>
  <dcterms:created xsi:type="dcterms:W3CDTF">2015-04-02T08:08:00Z</dcterms:created>
  <dcterms:modified xsi:type="dcterms:W3CDTF">2015-04-16T12:02:00Z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http://csl.mendeley.com/styles/18587981/plos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http://csl.mendeley.com/styles/18587981/plos</vt:lpwstr>
  </property>
  <property fmtid="{D5CDD505-2E9C-101B-9397-08002B2CF9AE}" pid="24" name="Mendeley Recent Style Name 9_1">
    <vt:lpwstr>Public Library of Science - Josh Cole</vt:lpwstr>
  </property>
</Properties>
</file>