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31BED" w14:textId="77777777" w:rsidR="00C30555" w:rsidRPr="006726CB" w:rsidRDefault="005620A8" w:rsidP="006D3C88">
      <w:pPr>
        <w:spacing w:after="0" w:line="480" w:lineRule="auto"/>
        <w:jc w:val="center"/>
        <w:rPr>
          <w:rFonts w:ascii="Times New Roman" w:hAnsi="Times New Roman" w:cs="Times New Roman"/>
          <w:b/>
          <w:sz w:val="24"/>
          <w:szCs w:val="24"/>
        </w:rPr>
      </w:pPr>
      <w:bookmarkStart w:id="0" w:name="_GoBack"/>
      <w:bookmarkEnd w:id="0"/>
      <w:r w:rsidRPr="006726CB">
        <w:rPr>
          <w:rFonts w:ascii="Times New Roman" w:hAnsi="Times New Roman" w:cs="Times New Roman"/>
          <w:b/>
          <w:sz w:val="24"/>
          <w:szCs w:val="24"/>
        </w:rPr>
        <w:t>The Ordinal Effects of</w:t>
      </w:r>
      <w:r w:rsidR="00731737" w:rsidRPr="006726CB">
        <w:rPr>
          <w:rFonts w:ascii="Times New Roman" w:hAnsi="Times New Roman" w:cs="Times New Roman"/>
          <w:b/>
          <w:sz w:val="24"/>
          <w:szCs w:val="24"/>
        </w:rPr>
        <w:t xml:space="preserve"> </w:t>
      </w:r>
      <w:r w:rsidR="00F50ADB" w:rsidRPr="006726CB">
        <w:rPr>
          <w:rFonts w:ascii="Times New Roman" w:hAnsi="Times New Roman" w:cs="Times New Roman"/>
          <w:b/>
          <w:sz w:val="24"/>
          <w:szCs w:val="24"/>
        </w:rPr>
        <w:t>Ostracism</w:t>
      </w:r>
      <w:r w:rsidR="00731737" w:rsidRPr="006726CB">
        <w:rPr>
          <w:rFonts w:ascii="Times New Roman" w:hAnsi="Times New Roman" w:cs="Times New Roman"/>
          <w:b/>
          <w:sz w:val="24"/>
          <w:szCs w:val="24"/>
        </w:rPr>
        <w:t xml:space="preserve">: </w:t>
      </w:r>
    </w:p>
    <w:p w14:paraId="0B13212D" w14:textId="77777777" w:rsidR="00C30555" w:rsidRPr="006726CB" w:rsidRDefault="00731737" w:rsidP="006D3C88">
      <w:pPr>
        <w:spacing w:after="0" w:line="480" w:lineRule="auto"/>
        <w:jc w:val="center"/>
        <w:rPr>
          <w:rFonts w:ascii="Times New Roman" w:hAnsi="Times New Roman" w:cs="Times New Roman"/>
          <w:b/>
          <w:sz w:val="24"/>
          <w:szCs w:val="24"/>
        </w:rPr>
      </w:pPr>
      <w:r w:rsidRPr="006726CB">
        <w:rPr>
          <w:rFonts w:ascii="Times New Roman" w:hAnsi="Times New Roman" w:cs="Times New Roman"/>
          <w:b/>
          <w:sz w:val="24"/>
          <w:szCs w:val="24"/>
        </w:rPr>
        <w:t xml:space="preserve">A </w:t>
      </w:r>
      <w:r w:rsidR="00F50ADB" w:rsidRPr="006726CB">
        <w:rPr>
          <w:rFonts w:ascii="Times New Roman" w:hAnsi="Times New Roman" w:cs="Times New Roman"/>
          <w:b/>
          <w:sz w:val="24"/>
          <w:szCs w:val="24"/>
        </w:rPr>
        <w:t>Meta</w:t>
      </w:r>
      <w:r w:rsidRPr="006726CB">
        <w:rPr>
          <w:rFonts w:ascii="Times New Roman" w:hAnsi="Times New Roman" w:cs="Times New Roman"/>
          <w:b/>
          <w:sz w:val="24"/>
          <w:szCs w:val="24"/>
        </w:rPr>
        <w:t>-</w:t>
      </w:r>
      <w:r w:rsidR="00F50ADB" w:rsidRPr="006726CB">
        <w:rPr>
          <w:rFonts w:ascii="Times New Roman" w:hAnsi="Times New Roman" w:cs="Times New Roman"/>
          <w:b/>
          <w:sz w:val="24"/>
          <w:szCs w:val="24"/>
        </w:rPr>
        <w:t xml:space="preserve">Analysis </w:t>
      </w:r>
      <w:r w:rsidRPr="006726CB">
        <w:rPr>
          <w:rFonts w:ascii="Times New Roman" w:hAnsi="Times New Roman" w:cs="Times New Roman"/>
          <w:b/>
          <w:sz w:val="24"/>
          <w:szCs w:val="24"/>
        </w:rPr>
        <w:t xml:space="preserve">of </w:t>
      </w:r>
      <w:r w:rsidR="005620A8" w:rsidRPr="006726CB">
        <w:rPr>
          <w:rFonts w:ascii="Times New Roman" w:hAnsi="Times New Roman" w:cs="Times New Roman"/>
          <w:b/>
          <w:sz w:val="24"/>
          <w:szCs w:val="24"/>
        </w:rPr>
        <w:t xml:space="preserve">120 </w:t>
      </w:r>
      <w:r w:rsidRPr="006726CB">
        <w:rPr>
          <w:rFonts w:ascii="Times New Roman" w:hAnsi="Times New Roman" w:cs="Times New Roman"/>
          <w:b/>
          <w:sz w:val="24"/>
          <w:szCs w:val="24"/>
        </w:rPr>
        <w:t xml:space="preserve">Cyberball </w:t>
      </w:r>
      <w:r w:rsidR="00F50ADB" w:rsidRPr="006726CB">
        <w:rPr>
          <w:rFonts w:ascii="Times New Roman" w:hAnsi="Times New Roman" w:cs="Times New Roman"/>
          <w:b/>
          <w:sz w:val="24"/>
          <w:szCs w:val="24"/>
        </w:rPr>
        <w:t>Studies</w:t>
      </w:r>
    </w:p>
    <w:p w14:paraId="77EC7929" w14:textId="77777777" w:rsidR="00F92E62" w:rsidRPr="009159AB" w:rsidRDefault="00F92E62" w:rsidP="006D3C88">
      <w:pPr>
        <w:spacing w:after="0" w:line="480" w:lineRule="auto"/>
        <w:jc w:val="center"/>
        <w:rPr>
          <w:rFonts w:ascii="Times New Roman" w:hAnsi="Times New Roman" w:cs="Times New Roman"/>
          <w:sz w:val="24"/>
          <w:szCs w:val="24"/>
        </w:rPr>
      </w:pPr>
    </w:p>
    <w:p w14:paraId="45F1147A" w14:textId="72EA39D3"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Chris H.J. </w:t>
      </w:r>
      <w:r w:rsidR="00731737" w:rsidRPr="00162627">
        <w:rPr>
          <w:rFonts w:ascii="Times New Roman" w:hAnsi="Times New Roman" w:cs="Times New Roman"/>
          <w:sz w:val="24"/>
          <w:szCs w:val="24"/>
          <w:lang w:val="nl-NL"/>
        </w:rPr>
        <w:t>Hartgerink</w:t>
      </w:r>
      <w:r w:rsidR="00731737" w:rsidRPr="00162627">
        <w:rPr>
          <w:rFonts w:ascii="Times New Roman" w:hAnsi="Times New Roman" w:cs="Times New Roman"/>
          <w:sz w:val="24"/>
          <w:szCs w:val="24"/>
          <w:vertAlign w:val="superscript"/>
          <w:lang w:val="nl-NL"/>
        </w:rPr>
        <w:t>1</w:t>
      </w:r>
      <w:r w:rsidR="00BF0960" w:rsidRPr="00780327">
        <w:rPr>
          <w:lang w:val="nl-NL"/>
        </w:rPr>
        <w:t xml:space="preserve"> ¶</w:t>
      </w:r>
    </w:p>
    <w:p w14:paraId="4CAB6C74" w14:textId="6B6C781B" w:rsidR="00E76D2C" w:rsidRPr="00162627" w:rsidRDefault="008944AC" w:rsidP="006D3C88">
      <w:pPr>
        <w:spacing w:after="0" w:line="480" w:lineRule="auto"/>
        <w:jc w:val="center"/>
        <w:rPr>
          <w:rFonts w:ascii="Times New Roman" w:hAnsi="Times New Roman" w:cs="Times New Roman"/>
          <w:sz w:val="24"/>
          <w:szCs w:val="24"/>
          <w:lang w:val="nl-NL"/>
        </w:rPr>
      </w:pPr>
      <w:r w:rsidRPr="00162627">
        <w:rPr>
          <w:rFonts w:ascii="Times New Roman" w:hAnsi="Times New Roman" w:cs="Times New Roman"/>
          <w:sz w:val="24"/>
          <w:szCs w:val="24"/>
          <w:lang w:val="nl-NL"/>
        </w:rPr>
        <w:t xml:space="preserve">Ilja </w:t>
      </w:r>
      <w:r w:rsidR="00731737" w:rsidRPr="00162627">
        <w:rPr>
          <w:rFonts w:ascii="Times New Roman" w:hAnsi="Times New Roman" w:cs="Times New Roman"/>
          <w:sz w:val="24"/>
          <w:szCs w:val="24"/>
          <w:lang w:val="nl-NL"/>
        </w:rPr>
        <w:t>Van Beest</w:t>
      </w:r>
      <w:r w:rsidR="00B90537">
        <w:rPr>
          <w:rFonts w:ascii="Times New Roman" w:hAnsi="Times New Roman" w:cs="Times New Roman"/>
          <w:sz w:val="24"/>
          <w:szCs w:val="24"/>
          <w:vertAlign w:val="superscript"/>
          <w:lang w:val="nl-NL"/>
        </w:rPr>
        <w:t>2</w:t>
      </w:r>
      <w:r w:rsidR="00A267E1">
        <w:rPr>
          <w:rFonts w:ascii="Times New Roman" w:hAnsi="Times New Roman" w:cs="Times New Roman"/>
          <w:sz w:val="24"/>
          <w:szCs w:val="24"/>
          <w:vertAlign w:val="superscript"/>
          <w:lang w:val="nl-NL"/>
        </w:rPr>
        <w:t>*</w:t>
      </w:r>
      <w:r w:rsidR="00BF0960" w:rsidRPr="00780327">
        <w:rPr>
          <w:lang w:val="nl-NL"/>
        </w:rPr>
        <w:t xml:space="preserve"> ¶</w:t>
      </w:r>
    </w:p>
    <w:p w14:paraId="676C79B3" w14:textId="77777777" w:rsidR="00E76D2C" w:rsidRPr="00CD1961" w:rsidRDefault="008944AC" w:rsidP="006D3C88">
      <w:pPr>
        <w:spacing w:after="0" w:line="480" w:lineRule="auto"/>
        <w:jc w:val="center"/>
        <w:rPr>
          <w:rFonts w:ascii="Times New Roman" w:hAnsi="Times New Roman" w:cs="Times New Roman"/>
          <w:sz w:val="24"/>
          <w:szCs w:val="24"/>
          <w:vertAlign w:val="superscript"/>
        </w:rPr>
      </w:pPr>
      <w:r w:rsidRPr="00CD1961">
        <w:rPr>
          <w:rFonts w:ascii="Times New Roman" w:hAnsi="Times New Roman" w:cs="Times New Roman"/>
          <w:sz w:val="24"/>
          <w:szCs w:val="24"/>
        </w:rPr>
        <w:t xml:space="preserve">Jelte M. </w:t>
      </w:r>
      <w:r w:rsidR="00731737" w:rsidRPr="00CD1961">
        <w:rPr>
          <w:rFonts w:ascii="Times New Roman" w:hAnsi="Times New Roman" w:cs="Times New Roman"/>
          <w:sz w:val="24"/>
          <w:szCs w:val="24"/>
        </w:rPr>
        <w:t>Wicherts</w:t>
      </w:r>
      <w:r w:rsidR="00731737" w:rsidRPr="00CD1961">
        <w:rPr>
          <w:rFonts w:ascii="Times New Roman" w:hAnsi="Times New Roman" w:cs="Times New Roman"/>
          <w:sz w:val="24"/>
          <w:szCs w:val="24"/>
          <w:vertAlign w:val="superscript"/>
        </w:rPr>
        <w:t>1</w:t>
      </w:r>
    </w:p>
    <w:p w14:paraId="4785C6E1" w14:textId="64D99E70" w:rsidR="00E76D2C" w:rsidRPr="009159AB" w:rsidRDefault="008944AC"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rPr>
        <w:t xml:space="preserve">Kipling D. </w:t>
      </w:r>
      <w:r w:rsidR="00731737" w:rsidRPr="009159AB">
        <w:rPr>
          <w:rFonts w:ascii="Times New Roman" w:hAnsi="Times New Roman" w:cs="Times New Roman"/>
          <w:sz w:val="24"/>
          <w:szCs w:val="24"/>
        </w:rPr>
        <w:t>Williams</w:t>
      </w:r>
      <w:r w:rsidR="00B90537">
        <w:rPr>
          <w:rFonts w:ascii="Times New Roman" w:hAnsi="Times New Roman" w:cs="Times New Roman"/>
          <w:sz w:val="24"/>
          <w:szCs w:val="24"/>
          <w:vertAlign w:val="superscript"/>
        </w:rPr>
        <w:t>3</w:t>
      </w:r>
    </w:p>
    <w:p w14:paraId="722B936E" w14:textId="77777777" w:rsidR="00E76D2C" w:rsidRPr="009159AB" w:rsidRDefault="00E76D2C" w:rsidP="006D3C88">
      <w:pPr>
        <w:spacing w:after="0" w:line="480" w:lineRule="auto"/>
        <w:jc w:val="center"/>
        <w:rPr>
          <w:rFonts w:ascii="Times New Roman" w:hAnsi="Times New Roman" w:cs="Times New Roman"/>
          <w:sz w:val="24"/>
          <w:szCs w:val="24"/>
        </w:rPr>
      </w:pPr>
    </w:p>
    <w:p w14:paraId="0CC3E02B" w14:textId="4B753CC3" w:rsidR="00E76D2C" w:rsidRDefault="00731737" w:rsidP="006D3C88">
      <w:pPr>
        <w:spacing w:after="0" w:line="480" w:lineRule="auto"/>
        <w:jc w:val="center"/>
        <w:rPr>
          <w:rFonts w:ascii="Times New Roman" w:hAnsi="Times New Roman" w:cs="Times New Roman"/>
          <w:sz w:val="24"/>
          <w:szCs w:val="24"/>
        </w:rPr>
      </w:pPr>
      <w:r w:rsidRPr="009159AB">
        <w:rPr>
          <w:rFonts w:ascii="Times New Roman" w:hAnsi="Times New Roman" w:cs="Times New Roman"/>
          <w:sz w:val="24"/>
          <w:szCs w:val="24"/>
          <w:vertAlign w:val="superscript"/>
        </w:rPr>
        <w:t>1</w:t>
      </w:r>
      <w:r w:rsidR="006D537C" w:rsidRPr="009159AB">
        <w:rPr>
          <w:rFonts w:ascii="Times New Roman" w:hAnsi="Times New Roman" w:cs="Times New Roman"/>
          <w:sz w:val="24"/>
          <w:szCs w:val="24"/>
          <w:vertAlign w:val="superscript"/>
        </w:rPr>
        <w:t xml:space="preserve"> </w:t>
      </w:r>
      <w:r w:rsidR="00B90537">
        <w:rPr>
          <w:rFonts w:ascii="Times New Roman" w:hAnsi="Times New Roman" w:cs="Times New Roman"/>
          <w:sz w:val="24"/>
          <w:szCs w:val="24"/>
        </w:rPr>
        <w:t>Department of Methodology and Statistics,</w:t>
      </w:r>
      <w:r w:rsidR="0030262B">
        <w:rPr>
          <w:rFonts w:ascii="Times New Roman" w:hAnsi="Times New Roman" w:cs="Times New Roman"/>
          <w:sz w:val="24"/>
          <w:szCs w:val="24"/>
        </w:rPr>
        <w:t xml:space="preserve"> </w:t>
      </w:r>
      <w:r w:rsidR="00BF0960" w:rsidRPr="009159AB">
        <w:rPr>
          <w:rFonts w:ascii="Times New Roman" w:hAnsi="Times New Roman" w:cs="Times New Roman"/>
          <w:sz w:val="24"/>
          <w:szCs w:val="24"/>
        </w:rPr>
        <w:t>Tilburg University,</w:t>
      </w:r>
      <w:r w:rsidR="0030262B">
        <w:rPr>
          <w:rFonts w:ascii="Times New Roman" w:hAnsi="Times New Roman" w:cs="Times New Roman"/>
          <w:sz w:val="24"/>
          <w:szCs w:val="24"/>
        </w:rPr>
        <w:t xml:space="preserve"> North-Brabant,</w:t>
      </w:r>
      <w:r w:rsidR="00B90537">
        <w:rPr>
          <w:rFonts w:ascii="Times New Roman" w:hAnsi="Times New Roman" w:cs="Times New Roman"/>
          <w:sz w:val="24"/>
          <w:szCs w:val="24"/>
        </w:rPr>
        <w:t xml:space="preserve"> </w:t>
      </w:r>
      <w:r w:rsidRPr="009159AB">
        <w:rPr>
          <w:rFonts w:ascii="Times New Roman" w:hAnsi="Times New Roman" w:cs="Times New Roman"/>
          <w:sz w:val="24"/>
          <w:szCs w:val="24"/>
        </w:rPr>
        <w:t>the Netherlands</w:t>
      </w:r>
    </w:p>
    <w:p w14:paraId="2D513D8C" w14:textId="0EE28E73" w:rsidR="00B90537" w:rsidRPr="009159AB"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sidRPr="009159AB">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Department of Social Psychology, </w:t>
      </w:r>
      <w:r w:rsidR="0030262B">
        <w:rPr>
          <w:rFonts w:ascii="Times New Roman" w:hAnsi="Times New Roman" w:cs="Times New Roman"/>
          <w:sz w:val="24"/>
          <w:szCs w:val="24"/>
        </w:rPr>
        <w:t>Tilburg</w:t>
      </w:r>
      <w:r w:rsidR="00BF0960">
        <w:rPr>
          <w:rFonts w:ascii="Times New Roman" w:hAnsi="Times New Roman" w:cs="Times New Roman"/>
          <w:sz w:val="24"/>
          <w:szCs w:val="24"/>
        </w:rPr>
        <w:t xml:space="preserve"> Univeristy</w:t>
      </w:r>
      <w:r w:rsidR="0030262B">
        <w:rPr>
          <w:rFonts w:ascii="Times New Roman" w:hAnsi="Times New Roman" w:cs="Times New Roman"/>
          <w:sz w:val="24"/>
          <w:szCs w:val="24"/>
        </w:rPr>
        <w:t xml:space="preserve">, North-Brabant, </w:t>
      </w:r>
      <w:r w:rsidRPr="009159AB">
        <w:rPr>
          <w:rFonts w:ascii="Times New Roman" w:hAnsi="Times New Roman" w:cs="Times New Roman"/>
          <w:sz w:val="24"/>
          <w:szCs w:val="24"/>
        </w:rPr>
        <w:t>the Netherlands</w:t>
      </w:r>
    </w:p>
    <w:p w14:paraId="517B992D" w14:textId="3CF2020E" w:rsidR="00E76D2C" w:rsidRDefault="00B90537" w:rsidP="006D3C8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3</w:t>
      </w:r>
      <w:r w:rsidR="006D537C" w:rsidRPr="009159AB">
        <w:rPr>
          <w:rFonts w:ascii="Times New Roman" w:hAnsi="Times New Roman" w:cs="Times New Roman"/>
          <w:sz w:val="24"/>
          <w:szCs w:val="24"/>
          <w:vertAlign w:val="superscript"/>
        </w:rPr>
        <w:t xml:space="preserve"> </w:t>
      </w:r>
      <w:r w:rsidR="00BF0960">
        <w:rPr>
          <w:rFonts w:ascii="Times New Roman" w:hAnsi="Times New Roman" w:cs="Times New Roman"/>
          <w:sz w:val="24"/>
          <w:szCs w:val="24"/>
        </w:rPr>
        <w:t>D</w:t>
      </w:r>
      <w:r>
        <w:rPr>
          <w:rFonts w:ascii="Times New Roman" w:hAnsi="Times New Roman" w:cs="Times New Roman"/>
          <w:sz w:val="24"/>
          <w:szCs w:val="24"/>
        </w:rPr>
        <w:t xml:space="preserve">epartment of Psychology, </w:t>
      </w:r>
      <w:r w:rsidR="00BF0960">
        <w:rPr>
          <w:rFonts w:ascii="Times New Roman" w:hAnsi="Times New Roman" w:cs="Times New Roman"/>
          <w:sz w:val="24"/>
          <w:szCs w:val="24"/>
        </w:rPr>
        <w:t>Purdue University</w:t>
      </w:r>
      <w:r w:rsidR="0030262B">
        <w:rPr>
          <w:rFonts w:ascii="Times New Roman" w:hAnsi="Times New Roman" w:cs="Times New Roman"/>
          <w:sz w:val="24"/>
          <w:szCs w:val="24"/>
        </w:rPr>
        <w:t xml:space="preserve">, Illinois, </w:t>
      </w:r>
      <w:r w:rsidR="00731737" w:rsidRPr="009159AB">
        <w:rPr>
          <w:rFonts w:ascii="Times New Roman" w:hAnsi="Times New Roman" w:cs="Times New Roman"/>
          <w:sz w:val="24"/>
          <w:szCs w:val="24"/>
        </w:rPr>
        <w:t>United States of America</w:t>
      </w:r>
    </w:p>
    <w:p w14:paraId="0DB03F19" w14:textId="77777777" w:rsidR="00622AE9" w:rsidRDefault="00622AE9" w:rsidP="006D3C88">
      <w:pPr>
        <w:spacing w:after="0" w:line="480" w:lineRule="auto"/>
        <w:jc w:val="center"/>
        <w:rPr>
          <w:rFonts w:ascii="Times New Roman" w:hAnsi="Times New Roman" w:cs="Times New Roman"/>
          <w:sz w:val="24"/>
          <w:szCs w:val="24"/>
        </w:rPr>
      </w:pPr>
    </w:p>
    <w:p w14:paraId="076032E6" w14:textId="77777777" w:rsidR="00BF0960" w:rsidRDefault="00DF52E6"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t>
      </w:r>
      <w:r w:rsidR="00BF0960">
        <w:rPr>
          <w:rFonts w:ascii="Times New Roman" w:hAnsi="Times New Roman" w:cs="Times New Roman"/>
          <w:sz w:val="24"/>
          <w:szCs w:val="24"/>
        </w:rPr>
        <w:t>Corresponding author</w:t>
      </w:r>
    </w:p>
    <w:p w14:paraId="02002BEB" w14:textId="2B0B0AD1" w:rsidR="00BF0960" w:rsidRDefault="00BF0960" w:rsidP="00BF096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066675">
          <w:rPr>
            <w:rStyle w:val="Hyperlink"/>
            <w:rFonts w:ascii="Times New Roman" w:hAnsi="Times New Roman" w:cs="Times New Roman"/>
            <w:sz w:val="24"/>
            <w:szCs w:val="24"/>
          </w:rPr>
          <w:t>i.vanbeest@tilburguniversity.edu</w:t>
        </w:r>
      </w:hyperlink>
    </w:p>
    <w:p w14:paraId="3D715D33" w14:textId="3B0EF5A6" w:rsidR="00DF52E6" w:rsidRPr="00BF0960" w:rsidRDefault="00BF0960" w:rsidP="00BF0960">
      <w:pPr>
        <w:spacing w:after="0" w:line="480" w:lineRule="auto"/>
        <w:jc w:val="center"/>
        <w:rPr>
          <w:rFonts w:ascii="Times New Roman" w:hAnsi="Times New Roman" w:cs="Times New Roman"/>
          <w:sz w:val="28"/>
          <w:szCs w:val="24"/>
        </w:rPr>
      </w:pPr>
      <w:r w:rsidRPr="00BF0960">
        <w:rPr>
          <w:rFonts w:ascii="Times New Roman" w:hAnsi="Times New Roman" w:cs="Times New Roman"/>
          <w:sz w:val="24"/>
        </w:rPr>
        <w:t>¶ These authors contributed equally to this work.</w:t>
      </w:r>
    </w:p>
    <w:p w14:paraId="027C8E2A" w14:textId="77777777" w:rsidR="00B90537" w:rsidRDefault="00B90537">
      <w:pPr>
        <w:rPr>
          <w:rFonts w:ascii="Times New Roman" w:hAnsi="Times New Roman" w:cs="Times New Roman"/>
          <w:b/>
          <w:sz w:val="24"/>
          <w:szCs w:val="24"/>
        </w:rPr>
      </w:pPr>
      <w:r>
        <w:rPr>
          <w:rFonts w:ascii="Times New Roman" w:hAnsi="Times New Roman" w:cs="Times New Roman"/>
          <w:b/>
          <w:sz w:val="24"/>
          <w:szCs w:val="24"/>
        </w:rPr>
        <w:br w:type="page"/>
      </w:r>
    </w:p>
    <w:p w14:paraId="723A7C10" w14:textId="0E197A7C" w:rsidR="00E76D2C" w:rsidRPr="00BF0960" w:rsidRDefault="00731737" w:rsidP="00BF0960">
      <w:pPr>
        <w:pStyle w:val="Heading1"/>
      </w:pPr>
      <w:r w:rsidRPr="00BF0960">
        <w:lastRenderedPageBreak/>
        <w:t>Abstract</w:t>
      </w:r>
    </w:p>
    <w:p w14:paraId="48B67610" w14:textId="69D75E5B" w:rsidR="009827ED" w:rsidRPr="009159AB" w:rsidRDefault="00050B4E" w:rsidP="006D3C88">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We examine</w:t>
      </w:r>
      <w:r w:rsidR="00884611">
        <w:rPr>
          <w:rFonts w:ascii="Times New Roman" w:hAnsi="Times New Roman" w:cs="Times New Roman"/>
          <w:sz w:val="24"/>
          <w:szCs w:val="24"/>
        </w:rPr>
        <w:t>d</w:t>
      </w:r>
      <w:r w:rsidRPr="009159AB">
        <w:rPr>
          <w:rFonts w:ascii="Times New Roman" w:hAnsi="Times New Roman" w:cs="Times New Roman"/>
          <w:sz w:val="24"/>
          <w:szCs w:val="24"/>
        </w:rPr>
        <w:t xml:space="preserve"> 120 </w:t>
      </w:r>
      <w:r w:rsidR="009D2B6C">
        <w:rPr>
          <w:rFonts w:ascii="Times New Roman" w:hAnsi="Times New Roman" w:cs="Times New Roman"/>
          <w:sz w:val="24"/>
          <w:szCs w:val="24"/>
        </w:rPr>
        <w:t xml:space="preserve">Cyberball </w:t>
      </w:r>
      <w:r w:rsidRPr="009159AB">
        <w:rPr>
          <w:rFonts w:ascii="Times New Roman" w:hAnsi="Times New Roman" w:cs="Times New Roman"/>
          <w:sz w:val="24"/>
          <w:szCs w:val="24"/>
        </w:rPr>
        <w:t>studies</w:t>
      </w:r>
      <w:r w:rsidR="009E1D56" w:rsidRPr="009159AB">
        <w:rPr>
          <w:rFonts w:ascii="Times New Roman" w:hAnsi="Times New Roman" w:cs="Times New Roman"/>
          <w:sz w:val="24"/>
          <w:szCs w:val="24"/>
        </w:rPr>
        <w:t xml:space="preserve"> (N = 11,869) </w:t>
      </w:r>
      <w:r w:rsidRPr="009159AB">
        <w:rPr>
          <w:rFonts w:ascii="Times New Roman" w:hAnsi="Times New Roman" w:cs="Times New Roman"/>
          <w:sz w:val="24"/>
          <w:szCs w:val="24"/>
        </w:rPr>
        <w:t xml:space="preserve">to determine the effect size </w:t>
      </w:r>
      <w:r w:rsidR="009D2B6C">
        <w:rPr>
          <w:rFonts w:ascii="Times New Roman" w:hAnsi="Times New Roman" w:cs="Times New Roman"/>
          <w:sz w:val="24"/>
          <w:szCs w:val="24"/>
        </w:rPr>
        <w:t xml:space="preserve">of ostracism </w:t>
      </w:r>
      <w:r w:rsidRPr="009159AB">
        <w:rPr>
          <w:rFonts w:ascii="Times New Roman" w:hAnsi="Times New Roman" w:cs="Times New Roman"/>
          <w:sz w:val="24"/>
          <w:szCs w:val="24"/>
        </w:rPr>
        <w:t xml:space="preserve">and conditions under which the effect may </w:t>
      </w:r>
      <w:r w:rsidR="009827ED">
        <w:rPr>
          <w:rFonts w:ascii="Times New Roman" w:hAnsi="Times New Roman" w:cs="Times New Roman"/>
          <w:sz w:val="24"/>
          <w:szCs w:val="24"/>
        </w:rPr>
        <w:t>be reversed, eliminated</w:t>
      </w:r>
      <w:r w:rsidR="00A5130A">
        <w:rPr>
          <w:rFonts w:ascii="Times New Roman" w:hAnsi="Times New Roman" w:cs="Times New Roman"/>
          <w:sz w:val="24"/>
          <w:szCs w:val="24"/>
        </w:rPr>
        <w:t>,</w:t>
      </w:r>
      <w:r w:rsidR="009827ED">
        <w:rPr>
          <w:rFonts w:ascii="Times New Roman" w:hAnsi="Times New Roman" w:cs="Times New Roman"/>
          <w:sz w:val="24"/>
          <w:szCs w:val="24"/>
        </w:rPr>
        <w:t xml:space="preserve"> or small</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Our analyses showed that (1) the average ostracism effect is large (d &gt; </w:t>
      </w:r>
      <w:r w:rsidR="00EA4B57">
        <w:rPr>
          <w:rFonts w:ascii="Times New Roman" w:hAnsi="Times New Roman" w:cs="Times New Roman"/>
          <w:sz w:val="24"/>
          <w:szCs w:val="24"/>
        </w:rPr>
        <w:t>|</w:t>
      </w:r>
      <w:r w:rsidR="00F07A9C" w:rsidRPr="009159AB">
        <w:rPr>
          <w:rFonts w:ascii="Times New Roman" w:hAnsi="Times New Roman" w:cs="Times New Roman"/>
          <w:sz w:val="24"/>
          <w:szCs w:val="24"/>
        </w:rPr>
        <w:t>1</w:t>
      </w:r>
      <w:r w:rsidR="00D77F5C">
        <w:rPr>
          <w:rFonts w:ascii="Times New Roman" w:hAnsi="Times New Roman" w:cs="Times New Roman"/>
          <w:sz w:val="24"/>
          <w:szCs w:val="24"/>
        </w:rPr>
        <w:t>.4</w:t>
      </w:r>
      <w:r w:rsidR="00B46D14" w:rsidRPr="009159AB">
        <w:rPr>
          <w:rFonts w:ascii="Times New Roman" w:hAnsi="Times New Roman" w:cs="Times New Roman"/>
          <w:sz w:val="24"/>
          <w:szCs w:val="24"/>
        </w:rPr>
        <w:t>|</w:t>
      </w:r>
      <w:r w:rsidR="00F07A9C" w:rsidRPr="009159AB">
        <w:rPr>
          <w:rFonts w:ascii="Times New Roman" w:hAnsi="Times New Roman" w:cs="Times New Roman"/>
          <w:sz w:val="24"/>
          <w:szCs w:val="24"/>
        </w:rPr>
        <w:t xml:space="preserve">) and (2) </w:t>
      </w:r>
      <w:r w:rsidR="00716C9D">
        <w:rPr>
          <w:rFonts w:ascii="Times New Roman" w:hAnsi="Times New Roman" w:cs="Times New Roman"/>
          <w:sz w:val="24"/>
          <w:szCs w:val="24"/>
        </w:rPr>
        <w:t>generalize</w:t>
      </w:r>
      <w:r w:rsidR="00622AE9">
        <w:rPr>
          <w:rFonts w:ascii="Times New Roman" w:hAnsi="Times New Roman" w:cs="Times New Roman"/>
          <w:sz w:val="24"/>
          <w:szCs w:val="24"/>
        </w:rPr>
        <w:t>s</w:t>
      </w:r>
      <w:r w:rsidR="00716C9D">
        <w:rPr>
          <w:rFonts w:ascii="Times New Roman" w:hAnsi="Times New Roman" w:cs="Times New Roman"/>
          <w:sz w:val="24"/>
          <w:szCs w:val="24"/>
        </w:rPr>
        <w:t xml:space="preserve"> across </w:t>
      </w:r>
      <w:r w:rsidR="00F07A9C" w:rsidRPr="009159AB">
        <w:rPr>
          <w:rStyle w:val="CommentReference"/>
          <w:rFonts w:ascii="Times New Roman" w:hAnsi="Times New Roman" w:cs="Times New Roman"/>
          <w:sz w:val="24"/>
          <w:szCs w:val="24"/>
        </w:rPr>
        <w:t>structural</w:t>
      </w:r>
      <w:r w:rsidR="00836678">
        <w:rPr>
          <w:rStyle w:val="CommentReference"/>
          <w:rFonts w:ascii="Times New Roman" w:hAnsi="Times New Roman" w:cs="Times New Roman"/>
          <w:sz w:val="24"/>
          <w:szCs w:val="24"/>
        </w:rPr>
        <w:t xml:space="preserve"> aspects (number of players, </w:t>
      </w:r>
      <w:r w:rsidR="00B777FC">
        <w:rPr>
          <w:rStyle w:val="CommentReference"/>
          <w:rFonts w:ascii="Times New Roman" w:hAnsi="Times New Roman" w:cs="Times New Roman"/>
          <w:sz w:val="24"/>
          <w:szCs w:val="24"/>
        </w:rPr>
        <w:t xml:space="preserve">ostracism </w:t>
      </w:r>
      <w:r w:rsidR="009827ED">
        <w:rPr>
          <w:rStyle w:val="CommentReference"/>
          <w:rFonts w:ascii="Times New Roman" w:hAnsi="Times New Roman" w:cs="Times New Roman"/>
          <w:sz w:val="24"/>
          <w:szCs w:val="24"/>
        </w:rPr>
        <w:t>duration</w:t>
      </w:r>
      <w:r w:rsidR="00622AE9">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number of tosses, type of needs scale), sampling aspects (gender</w:t>
      </w:r>
      <w:r w:rsidR="009D2B6C">
        <w:rPr>
          <w:rStyle w:val="CommentReference"/>
          <w:rFonts w:ascii="Times New Roman" w:hAnsi="Times New Roman" w:cs="Times New Roman"/>
          <w:sz w:val="24"/>
          <w:szCs w:val="24"/>
        </w:rPr>
        <w:t>,</w:t>
      </w:r>
      <w:r w:rsidR="00836678">
        <w:rPr>
          <w:rStyle w:val="CommentReference"/>
          <w:rFonts w:ascii="Times New Roman" w:hAnsi="Times New Roman" w:cs="Times New Roman"/>
          <w:sz w:val="24"/>
          <w:szCs w:val="24"/>
        </w:rPr>
        <w:t xml:space="preserve"> age</w:t>
      </w:r>
      <w:r w:rsidR="006726CB">
        <w:rPr>
          <w:rStyle w:val="CommentReference"/>
          <w:rFonts w:ascii="Times New Roman" w:hAnsi="Times New Roman" w:cs="Times New Roman"/>
          <w:sz w:val="24"/>
          <w:szCs w:val="24"/>
        </w:rPr>
        <w:t>, country</w:t>
      </w:r>
      <w:r w:rsidR="00836678">
        <w:rPr>
          <w:rStyle w:val="CommentReference"/>
          <w:rFonts w:ascii="Times New Roman" w:hAnsi="Times New Roman" w:cs="Times New Roman"/>
          <w:sz w:val="24"/>
          <w:szCs w:val="24"/>
        </w:rPr>
        <w:t xml:space="preserve">), and </w:t>
      </w:r>
      <w:r w:rsidR="002333F5">
        <w:rPr>
          <w:rStyle w:val="CommentReference"/>
          <w:rFonts w:ascii="Times New Roman" w:hAnsi="Times New Roman" w:cs="Times New Roman"/>
          <w:sz w:val="24"/>
          <w:szCs w:val="24"/>
        </w:rPr>
        <w:t>type</w:t>
      </w:r>
      <w:r w:rsidR="00A5130A">
        <w:rPr>
          <w:rStyle w:val="CommentReference"/>
          <w:rFonts w:ascii="Times New Roman" w:hAnsi="Times New Roman" w:cs="Times New Roman"/>
          <w:sz w:val="24"/>
          <w:szCs w:val="24"/>
        </w:rPr>
        <w:t>s</w:t>
      </w:r>
      <w:r w:rsidR="002333F5">
        <w:rPr>
          <w:rStyle w:val="CommentReference"/>
          <w:rFonts w:ascii="Times New Roman" w:hAnsi="Times New Roman" w:cs="Times New Roman"/>
          <w:sz w:val="24"/>
          <w:szCs w:val="24"/>
        </w:rPr>
        <w:t xml:space="preserve"> of dependent measure </w:t>
      </w:r>
      <w:r w:rsidR="00836678">
        <w:rPr>
          <w:rStyle w:val="CommentReference"/>
          <w:rFonts w:ascii="Times New Roman" w:hAnsi="Times New Roman" w:cs="Times New Roman"/>
          <w:sz w:val="24"/>
          <w:szCs w:val="24"/>
        </w:rPr>
        <w:t>(interpersonal, intrapersonal, fundamental needs)</w:t>
      </w:r>
      <w:r w:rsidR="00F07A9C" w:rsidRPr="009159AB">
        <w:rPr>
          <w:rStyle w:val="CommentReference"/>
          <w:rFonts w:ascii="Times New Roman" w:hAnsi="Times New Roman" w:cs="Times New Roman"/>
          <w:sz w:val="24"/>
          <w:szCs w:val="24"/>
        </w:rPr>
        <w:t xml:space="preserve">. </w:t>
      </w:r>
      <w:r w:rsidRPr="009159AB">
        <w:rPr>
          <w:rFonts w:ascii="Times New Roman" w:hAnsi="Times New Roman" w:cs="Times New Roman"/>
          <w:sz w:val="24"/>
          <w:szCs w:val="24"/>
        </w:rPr>
        <w:t>Further, we test Williams</w:t>
      </w:r>
      <w:r w:rsidR="00716C9D">
        <w:rPr>
          <w:rFonts w:ascii="Times New Roman" w:hAnsi="Times New Roman" w:cs="Times New Roman"/>
          <w:sz w:val="24"/>
          <w:szCs w:val="24"/>
        </w:rPr>
        <w:t>’s</w:t>
      </w:r>
      <w:r w:rsidRPr="009159AB">
        <w:rPr>
          <w:rFonts w:ascii="Times New Roman" w:hAnsi="Times New Roman" w:cs="Times New Roman"/>
          <w:sz w:val="24"/>
          <w:szCs w:val="24"/>
        </w:rPr>
        <w:t xml:space="preserve"> </w:t>
      </w:r>
      <w:r w:rsidR="00F07A9C" w:rsidRPr="009159AB">
        <w:rPr>
          <w:rFonts w:ascii="Times New Roman" w:hAnsi="Times New Roman" w:cs="Times New Roman"/>
          <w:sz w:val="24"/>
          <w:szCs w:val="24"/>
        </w:rPr>
        <w:t xml:space="preserve">(2009) </w:t>
      </w:r>
      <w:r w:rsidR="00716C9D">
        <w:rPr>
          <w:rFonts w:ascii="Times New Roman" w:hAnsi="Times New Roman" w:cs="Times New Roman"/>
          <w:sz w:val="24"/>
          <w:szCs w:val="24"/>
        </w:rPr>
        <w:t xml:space="preserve">proposition </w:t>
      </w:r>
      <w:r w:rsidRPr="009159AB">
        <w:rPr>
          <w:rFonts w:ascii="Times New Roman" w:hAnsi="Times New Roman" w:cs="Times New Roman"/>
          <w:sz w:val="24"/>
          <w:szCs w:val="24"/>
        </w:rPr>
        <w:t xml:space="preserve">that the immediate impact of ostracism is resistant to moderation, but that moderation is more likely to be observed in delayed measures. </w:t>
      </w:r>
      <w:r w:rsidR="00F07A9C" w:rsidRPr="009159AB">
        <w:rPr>
          <w:rFonts w:ascii="Times New Roman" w:hAnsi="Times New Roman" w:cs="Times New Roman"/>
          <w:sz w:val="24"/>
          <w:szCs w:val="24"/>
        </w:rPr>
        <w:t xml:space="preserve">Our findings suggest that (3) </w:t>
      </w:r>
      <w:r w:rsidR="00A5130A">
        <w:rPr>
          <w:rFonts w:ascii="Times New Roman" w:hAnsi="Times New Roman" w:cs="Times New Roman"/>
          <w:sz w:val="24"/>
          <w:szCs w:val="24"/>
        </w:rPr>
        <w:t xml:space="preserve">both </w:t>
      </w:r>
      <w:r w:rsidR="00F07A9C" w:rsidRPr="009159AB">
        <w:rPr>
          <w:rFonts w:ascii="Times New Roman" w:hAnsi="Times New Roman" w:cs="Times New Roman"/>
          <w:sz w:val="24"/>
          <w:szCs w:val="24"/>
        </w:rPr>
        <w:t>first and last measure</w:t>
      </w:r>
      <w:r w:rsidR="00A5130A">
        <w:rPr>
          <w:rFonts w:ascii="Times New Roman" w:hAnsi="Times New Roman" w:cs="Times New Roman"/>
          <w:sz w:val="24"/>
          <w:szCs w:val="24"/>
        </w:rPr>
        <w:t>s</w:t>
      </w:r>
      <w:r w:rsidR="00F07A9C" w:rsidRPr="009159AB">
        <w:rPr>
          <w:rFonts w:ascii="Times New Roman" w:hAnsi="Times New Roman" w:cs="Times New Roman"/>
          <w:sz w:val="24"/>
          <w:szCs w:val="24"/>
        </w:rPr>
        <w:t xml:space="preserve"> </w:t>
      </w:r>
      <w:r w:rsidR="0080034C">
        <w:rPr>
          <w:rFonts w:ascii="Times New Roman" w:hAnsi="Times New Roman" w:cs="Times New Roman"/>
          <w:sz w:val="24"/>
          <w:szCs w:val="24"/>
        </w:rPr>
        <w:t xml:space="preserve">are </w:t>
      </w:r>
      <w:r w:rsidR="00A3531E">
        <w:rPr>
          <w:rFonts w:ascii="Times New Roman" w:hAnsi="Times New Roman" w:cs="Times New Roman"/>
          <w:sz w:val="24"/>
          <w:szCs w:val="24"/>
        </w:rPr>
        <w:t>susceptible to</w:t>
      </w:r>
      <w:r w:rsidR="00A3531E" w:rsidRPr="009159AB">
        <w:rPr>
          <w:rFonts w:ascii="Times New Roman" w:hAnsi="Times New Roman" w:cs="Times New Roman"/>
          <w:sz w:val="24"/>
          <w:szCs w:val="24"/>
        </w:rPr>
        <w:t xml:space="preserve"> moderat</w:t>
      </w:r>
      <w:r w:rsidR="00A3531E">
        <w:rPr>
          <w:rFonts w:ascii="Times New Roman" w:hAnsi="Times New Roman" w:cs="Times New Roman"/>
          <w:sz w:val="24"/>
          <w:szCs w:val="24"/>
        </w:rPr>
        <w:t>ion</w:t>
      </w:r>
      <w:r w:rsidR="00F07A9C" w:rsidRPr="009159AB">
        <w:rPr>
          <w:rFonts w:ascii="Times New Roman" w:hAnsi="Times New Roman" w:cs="Times New Roman"/>
          <w:sz w:val="24"/>
          <w:szCs w:val="24"/>
        </w:rPr>
        <w:t xml:space="preserve"> and (4) time passed since being ostracized does not predict effect sizes of the last measure. Thus, s</w:t>
      </w:r>
      <w:r w:rsidRPr="009159AB">
        <w:rPr>
          <w:rFonts w:ascii="Times New Roman" w:hAnsi="Times New Roman" w:cs="Times New Roman"/>
          <w:sz w:val="24"/>
          <w:szCs w:val="24"/>
        </w:rPr>
        <w:t xml:space="preserve">upport for this </w:t>
      </w:r>
      <w:r w:rsidR="00B46D14" w:rsidRPr="009159AB">
        <w:rPr>
          <w:rFonts w:ascii="Times New Roman" w:hAnsi="Times New Roman" w:cs="Times New Roman"/>
          <w:sz w:val="24"/>
          <w:szCs w:val="24"/>
        </w:rPr>
        <w:t>proposition</w:t>
      </w:r>
      <w:r w:rsidRPr="009159AB">
        <w:rPr>
          <w:rFonts w:ascii="Times New Roman" w:hAnsi="Times New Roman" w:cs="Times New Roman"/>
          <w:sz w:val="24"/>
          <w:szCs w:val="24"/>
        </w:rPr>
        <w:t xml:space="preserve"> is tenuous</w:t>
      </w:r>
      <w:r w:rsidR="009827ED">
        <w:rPr>
          <w:rFonts w:ascii="Times New Roman" w:hAnsi="Times New Roman" w:cs="Times New Roman"/>
          <w:sz w:val="24"/>
          <w:szCs w:val="24"/>
        </w:rPr>
        <w:t xml:space="preserve"> and w</w:t>
      </w:r>
      <w:r w:rsidRPr="009159AB">
        <w:rPr>
          <w:rFonts w:ascii="Times New Roman" w:hAnsi="Times New Roman" w:cs="Times New Roman"/>
          <w:sz w:val="24"/>
          <w:szCs w:val="24"/>
        </w:rPr>
        <w:t>e suggest modifications to the temporal need-threat model of ostracism.</w:t>
      </w:r>
    </w:p>
    <w:p w14:paraId="1ADC0E38" w14:textId="77777777" w:rsidR="00E76D2C" w:rsidRPr="009159AB" w:rsidRDefault="00731737" w:rsidP="006D3C88">
      <w:pPr>
        <w:spacing w:after="0" w:line="480" w:lineRule="auto"/>
        <w:ind w:firstLine="708"/>
        <w:rPr>
          <w:rFonts w:ascii="Times New Roman" w:hAnsi="Times New Roman" w:cs="Times New Roman"/>
          <w:sz w:val="24"/>
          <w:szCs w:val="24"/>
        </w:rPr>
      </w:pPr>
      <w:r w:rsidRPr="009159AB">
        <w:rPr>
          <w:rFonts w:ascii="Times New Roman" w:hAnsi="Times New Roman" w:cs="Times New Roman"/>
          <w:i/>
          <w:sz w:val="24"/>
          <w:szCs w:val="24"/>
        </w:rPr>
        <w:t xml:space="preserve">Keywords: Cyberball, meta-analysis, </w:t>
      </w:r>
      <w:r w:rsidR="006D3C88" w:rsidRPr="009159AB">
        <w:rPr>
          <w:rFonts w:ascii="Times New Roman" w:hAnsi="Times New Roman" w:cs="Times New Roman"/>
          <w:i/>
          <w:sz w:val="24"/>
          <w:szCs w:val="24"/>
        </w:rPr>
        <w:t>ordinal</w:t>
      </w:r>
      <w:r w:rsidRPr="009159AB">
        <w:rPr>
          <w:rFonts w:ascii="Times New Roman" w:hAnsi="Times New Roman" w:cs="Times New Roman"/>
          <w:i/>
          <w:sz w:val="24"/>
          <w:szCs w:val="24"/>
        </w:rPr>
        <w:t>, ostracism</w:t>
      </w:r>
      <w:r w:rsidRPr="009159AB">
        <w:rPr>
          <w:rFonts w:ascii="Times New Roman" w:hAnsi="Times New Roman" w:cs="Times New Roman"/>
          <w:sz w:val="24"/>
          <w:szCs w:val="24"/>
        </w:rPr>
        <w:br w:type="page"/>
      </w:r>
    </w:p>
    <w:p w14:paraId="48BCA170" w14:textId="1E9C596A" w:rsidR="00BF0960" w:rsidRDefault="00BF0960" w:rsidP="00BF0960">
      <w:pPr>
        <w:pStyle w:val="Heading1"/>
      </w:pPr>
      <w:r>
        <w:lastRenderedPageBreak/>
        <w:t>Introduction</w:t>
      </w:r>
    </w:p>
    <w:p w14:paraId="70E0BE17" w14:textId="5A49DE54" w:rsidR="00E76D2C" w:rsidRDefault="00731737" w:rsidP="002F39CE">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Cyberball </w:t>
      </w:r>
      <w:r w:rsidR="00F00E92">
        <w:rPr>
          <w:rFonts w:ascii="Times New Roman" w:hAnsi="Times New Roman" w:cs="Times New Roman"/>
          <w:sz w:val="24"/>
          <w:szCs w:val="24"/>
        </w:rPr>
        <w:fldChar w:fldCharType="begin" w:fldLock="1"/>
      </w:r>
      <w:r w:rsidR="00F00E92">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F00E92">
        <w:rPr>
          <w:rFonts w:ascii="Times New Roman" w:hAnsi="Times New Roman" w:cs="Times New Roman"/>
          <w:sz w:val="24"/>
          <w:szCs w:val="24"/>
        </w:rPr>
        <w:fldChar w:fldCharType="separate"/>
      </w:r>
      <w:r w:rsidR="00F00E92" w:rsidRPr="00F00E92">
        <w:rPr>
          <w:rFonts w:ascii="Times New Roman" w:hAnsi="Times New Roman" w:cs="Times New Roman"/>
          <w:noProof/>
          <w:sz w:val="24"/>
          <w:szCs w:val="24"/>
        </w:rPr>
        <w:t>[1]</w:t>
      </w:r>
      <w:r w:rsidR="00F00E92">
        <w:rPr>
          <w:rFonts w:ascii="Times New Roman" w:hAnsi="Times New Roman" w:cs="Times New Roman"/>
          <w:sz w:val="24"/>
          <w:szCs w:val="24"/>
        </w:rPr>
        <w:fldChar w:fldCharType="end"/>
      </w:r>
      <w:r w:rsidR="000B48A1" w:rsidRPr="009159AB">
        <w:rPr>
          <w:rFonts w:ascii="Times New Roman" w:hAnsi="Times New Roman" w:cs="Times New Roman"/>
          <w:sz w:val="24"/>
          <w:szCs w:val="24"/>
        </w:rPr>
        <w:t xml:space="preserve"> </w:t>
      </w:r>
      <w:r w:rsidRPr="009159AB">
        <w:rPr>
          <w:rFonts w:ascii="Times New Roman" w:hAnsi="Times New Roman" w:cs="Times New Roman"/>
          <w:sz w:val="24"/>
          <w:szCs w:val="24"/>
        </w:rPr>
        <w:t>is a virtual ball-tossing game</w:t>
      </w:r>
      <w:r w:rsidR="000B48A1" w:rsidRPr="009159AB">
        <w:rPr>
          <w:rFonts w:ascii="Times New Roman" w:hAnsi="Times New Roman" w:cs="Times New Roman"/>
          <w:sz w:val="24"/>
          <w:szCs w:val="24"/>
        </w:rPr>
        <w:t xml:space="preserve"> that is </w:t>
      </w:r>
      <w:r w:rsidRPr="009159AB">
        <w:rPr>
          <w:rFonts w:ascii="Times New Roman" w:hAnsi="Times New Roman" w:cs="Times New Roman"/>
          <w:sz w:val="24"/>
          <w:szCs w:val="24"/>
        </w:rPr>
        <w:t xml:space="preserve">used to manipulate the degree of social inclusion or ostracism </w:t>
      </w:r>
      <w:r w:rsidR="000B48A1" w:rsidRPr="009159AB">
        <w:rPr>
          <w:rFonts w:ascii="Times New Roman" w:hAnsi="Times New Roman" w:cs="Times New Roman"/>
          <w:sz w:val="24"/>
          <w:szCs w:val="24"/>
        </w:rPr>
        <w:t>in social psychological</w:t>
      </w:r>
      <w:r w:rsidRPr="009159AB">
        <w:rPr>
          <w:rFonts w:ascii="Times New Roman" w:hAnsi="Times New Roman" w:cs="Times New Roman"/>
          <w:sz w:val="24"/>
          <w:szCs w:val="24"/>
        </w:rPr>
        <w:t xml:space="preserve"> experiment</w:t>
      </w:r>
      <w:r w:rsidR="000B48A1" w:rsidRPr="009159AB">
        <w:rPr>
          <w:rFonts w:ascii="Times New Roman" w:hAnsi="Times New Roman" w:cs="Times New Roman"/>
          <w:sz w:val="24"/>
          <w:szCs w:val="24"/>
        </w:rPr>
        <w:t>s</w:t>
      </w:r>
      <w:r w:rsidRPr="009159AB">
        <w:rPr>
          <w:rFonts w:ascii="Times New Roman" w:hAnsi="Times New Roman" w:cs="Times New Roman"/>
          <w:sz w:val="24"/>
          <w:szCs w:val="24"/>
        </w:rPr>
        <w:t>.</w:t>
      </w:r>
      <w:r w:rsidR="002F101B"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In this </w:t>
      </w:r>
      <w:r w:rsidR="002F101B" w:rsidRPr="009159AB">
        <w:rPr>
          <w:rFonts w:ascii="Times New Roman" w:hAnsi="Times New Roman" w:cs="Times New Roman"/>
          <w:sz w:val="24"/>
          <w:szCs w:val="24"/>
        </w:rPr>
        <w:t>game</w:t>
      </w:r>
      <w:r w:rsidR="000B48A1"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the participant </w:t>
      </w:r>
      <w:r w:rsidR="000B48A1" w:rsidRPr="009159AB">
        <w:rPr>
          <w:rFonts w:ascii="Times New Roman" w:hAnsi="Times New Roman" w:cs="Times New Roman"/>
          <w:sz w:val="24"/>
          <w:szCs w:val="24"/>
        </w:rPr>
        <w:t xml:space="preserve">supposedly plays with </w:t>
      </w:r>
      <w:r w:rsidR="002F101B" w:rsidRPr="009159AB">
        <w:rPr>
          <w:rFonts w:ascii="Times New Roman" w:hAnsi="Times New Roman" w:cs="Times New Roman"/>
          <w:sz w:val="24"/>
          <w:szCs w:val="24"/>
        </w:rPr>
        <w:t xml:space="preserve">two </w:t>
      </w:r>
      <w:r w:rsidR="00E50C70" w:rsidRPr="009159AB">
        <w:rPr>
          <w:rFonts w:ascii="Times New Roman" w:hAnsi="Times New Roman" w:cs="Times New Roman"/>
          <w:sz w:val="24"/>
          <w:szCs w:val="24"/>
        </w:rPr>
        <w:t xml:space="preserve">(or </w:t>
      </w:r>
      <w:r w:rsidR="00B4131A">
        <w:rPr>
          <w:rFonts w:ascii="Times New Roman" w:hAnsi="Times New Roman" w:cs="Times New Roman"/>
          <w:sz w:val="24"/>
          <w:szCs w:val="24"/>
        </w:rPr>
        <w:t>more</w:t>
      </w:r>
      <w:r w:rsidR="00E50C70"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other </w:t>
      </w:r>
      <w:r w:rsidR="009C1A66" w:rsidRPr="009159AB">
        <w:rPr>
          <w:rFonts w:ascii="Times New Roman" w:hAnsi="Times New Roman" w:cs="Times New Roman"/>
          <w:sz w:val="24"/>
          <w:szCs w:val="24"/>
        </w:rPr>
        <w:t>participants</w:t>
      </w:r>
      <w:r w:rsidR="000B48A1" w:rsidRPr="009159AB">
        <w:rPr>
          <w:rFonts w:ascii="Times New Roman" w:hAnsi="Times New Roman" w:cs="Times New Roman"/>
          <w:sz w:val="24"/>
          <w:szCs w:val="24"/>
        </w:rPr>
        <w:t>, who are in fact part of</w:t>
      </w:r>
      <w:r w:rsidR="009C1A66" w:rsidRPr="009159AB">
        <w:rPr>
          <w:rFonts w:ascii="Times New Roman" w:hAnsi="Times New Roman" w:cs="Times New Roman"/>
          <w:sz w:val="24"/>
          <w:szCs w:val="24"/>
        </w:rPr>
        <w:t xml:space="preserve"> the computer program</w:t>
      </w:r>
      <w:r w:rsidR="000B48A1" w:rsidRPr="009159AB">
        <w:rPr>
          <w:rFonts w:ascii="Times New Roman" w:hAnsi="Times New Roman" w:cs="Times New Roman"/>
          <w:sz w:val="24"/>
          <w:szCs w:val="24"/>
        </w:rPr>
        <w:t xml:space="preserve">. The program varies the degree to which </w:t>
      </w:r>
      <w:r w:rsidR="000E37AA" w:rsidRPr="009159AB">
        <w:rPr>
          <w:rFonts w:ascii="Times New Roman" w:hAnsi="Times New Roman" w:cs="Times New Roman"/>
          <w:sz w:val="24"/>
          <w:szCs w:val="24"/>
        </w:rPr>
        <w:t xml:space="preserve">the participant </w:t>
      </w:r>
      <w:r w:rsidR="00EA36FA">
        <w:rPr>
          <w:rFonts w:ascii="Times New Roman" w:hAnsi="Times New Roman" w:cs="Times New Roman"/>
          <w:sz w:val="24"/>
          <w:szCs w:val="24"/>
        </w:rPr>
        <w:t xml:space="preserve">is passed </w:t>
      </w:r>
      <w:r w:rsidR="000E37AA" w:rsidRPr="009159AB">
        <w:rPr>
          <w:rFonts w:ascii="Times New Roman" w:hAnsi="Times New Roman" w:cs="Times New Roman"/>
          <w:sz w:val="24"/>
          <w:szCs w:val="24"/>
        </w:rPr>
        <w:t>the ball</w:t>
      </w:r>
      <w:r w:rsidR="00134C36">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134C36">
        <w:rPr>
          <w:rFonts w:ascii="Times New Roman" w:hAnsi="Times New Roman" w:cs="Times New Roman"/>
          <w:sz w:val="24"/>
          <w:szCs w:val="24"/>
        </w:rPr>
        <w:t xml:space="preserve"> 1 for a still from the game)</w:t>
      </w:r>
      <w:r w:rsidR="00070388">
        <w:rPr>
          <w:rFonts w:ascii="Times New Roman" w:hAnsi="Times New Roman" w:cs="Times New Roman"/>
          <w:sz w:val="24"/>
          <w:szCs w:val="24"/>
        </w:rPr>
        <w:t>. O</w:t>
      </w:r>
      <w:r w:rsidR="00EE5060" w:rsidRPr="009159AB">
        <w:rPr>
          <w:rFonts w:ascii="Times New Roman" w:hAnsi="Times New Roman" w:cs="Times New Roman"/>
          <w:sz w:val="24"/>
          <w:szCs w:val="24"/>
        </w:rPr>
        <w:t xml:space="preserve">stracized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are not passed the ball</w:t>
      </w:r>
      <w:r w:rsidR="000E37AA" w:rsidRPr="009159AB">
        <w:rPr>
          <w:rFonts w:ascii="Times New Roman" w:hAnsi="Times New Roman" w:cs="Times New Roman"/>
          <w:sz w:val="24"/>
          <w:szCs w:val="24"/>
        </w:rPr>
        <w:t xml:space="preserve"> after two initial tosses</w:t>
      </w:r>
      <w:r w:rsidR="00070388">
        <w:rPr>
          <w:rFonts w:ascii="Times New Roman" w:hAnsi="Times New Roman" w:cs="Times New Roman"/>
          <w:sz w:val="24"/>
          <w:szCs w:val="24"/>
        </w:rPr>
        <w:t xml:space="preserve"> and </w:t>
      </w:r>
      <w:r w:rsidR="000E040E">
        <w:rPr>
          <w:rFonts w:ascii="Times New Roman" w:hAnsi="Times New Roman" w:cs="Times New Roman"/>
          <w:sz w:val="24"/>
          <w:szCs w:val="24"/>
        </w:rPr>
        <w:t xml:space="preserve">thus </w:t>
      </w:r>
      <w:r w:rsidR="00070388">
        <w:rPr>
          <w:rFonts w:ascii="Times New Roman" w:hAnsi="Times New Roman" w:cs="Times New Roman"/>
          <w:sz w:val="24"/>
          <w:szCs w:val="24"/>
        </w:rPr>
        <w:t>obtain fewer ball tosses than the other players.</w:t>
      </w:r>
      <w:r w:rsidR="00134C36">
        <w:rPr>
          <w:rFonts w:ascii="Times New Roman" w:hAnsi="Times New Roman" w:cs="Times New Roman"/>
          <w:sz w:val="24"/>
          <w:szCs w:val="24"/>
        </w:rPr>
        <w:t xml:space="preserve"> </w:t>
      </w:r>
      <w:r w:rsidR="00070388">
        <w:rPr>
          <w:rFonts w:ascii="Times New Roman" w:hAnsi="Times New Roman" w:cs="Times New Roman"/>
          <w:sz w:val="24"/>
          <w:szCs w:val="24"/>
        </w:rPr>
        <w:t>I</w:t>
      </w:r>
      <w:r w:rsidR="002F101B" w:rsidRPr="009159AB">
        <w:rPr>
          <w:rFonts w:ascii="Times New Roman" w:hAnsi="Times New Roman" w:cs="Times New Roman"/>
          <w:sz w:val="24"/>
          <w:szCs w:val="24"/>
        </w:rPr>
        <w:t xml:space="preserve">ncluded </w:t>
      </w:r>
      <w:r w:rsidR="00070388">
        <w:rPr>
          <w:rFonts w:ascii="Times New Roman" w:hAnsi="Times New Roman" w:cs="Times New Roman"/>
          <w:sz w:val="24"/>
          <w:szCs w:val="24"/>
        </w:rPr>
        <w:t>players</w:t>
      </w:r>
      <w:r w:rsidR="00070388" w:rsidRPr="009159AB">
        <w:rPr>
          <w:rFonts w:ascii="Times New Roman" w:hAnsi="Times New Roman" w:cs="Times New Roman"/>
          <w:sz w:val="24"/>
          <w:szCs w:val="24"/>
        </w:rPr>
        <w:t xml:space="preserve"> </w:t>
      </w:r>
      <w:r w:rsidR="002F101B" w:rsidRPr="009159AB">
        <w:rPr>
          <w:rFonts w:ascii="Times New Roman" w:hAnsi="Times New Roman" w:cs="Times New Roman"/>
          <w:sz w:val="24"/>
          <w:szCs w:val="24"/>
        </w:rPr>
        <w:t xml:space="preserve">are </w:t>
      </w:r>
      <w:r w:rsidR="00162627">
        <w:rPr>
          <w:rFonts w:ascii="Times New Roman" w:hAnsi="Times New Roman" w:cs="Times New Roman"/>
          <w:sz w:val="24"/>
          <w:szCs w:val="24"/>
        </w:rPr>
        <w:t xml:space="preserve">repeatedly </w:t>
      </w:r>
      <w:r w:rsidR="002F101B" w:rsidRPr="009159AB">
        <w:rPr>
          <w:rFonts w:ascii="Times New Roman" w:hAnsi="Times New Roman" w:cs="Times New Roman"/>
          <w:sz w:val="24"/>
          <w:szCs w:val="24"/>
        </w:rPr>
        <w:t>passed the ball</w:t>
      </w:r>
      <w:r w:rsidR="000E37AA" w:rsidRPr="009159AB">
        <w:rPr>
          <w:rFonts w:ascii="Times New Roman" w:hAnsi="Times New Roman" w:cs="Times New Roman"/>
          <w:sz w:val="24"/>
          <w:szCs w:val="24"/>
        </w:rPr>
        <w:t xml:space="preserve"> </w:t>
      </w:r>
      <w:r w:rsidR="00070388">
        <w:rPr>
          <w:rFonts w:ascii="Times New Roman" w:hAnsi="Times New Roman" w:cs="Times New Roman"/>
          <w:sz w:val="24"/>
          <w:szCs w:val="24"/>
        </w:rPr>
        <w:t>and obtain an equal number of ball tosses as the other players</w:t>
      </w:r>
      <w:r w:rsidR="002F101B"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0B48A1" w:rsidRPr="009159AB">
        <w:rPr>
          <w:rFonts w:ascii="Times New Roman" w:hAnsi="Times New Roman" w:cs="Times New Roman"/>
          <w:sz w:val="24"/>
          <w:szCs w:val="24"/>
        </w:rPr>
        <w:t xml:space="preserve">Our </w:t>
      </w:r>
      <w:r w:rsidRPr="009159AB">
        <w:rPr>
          <w:rFonts w:ascii="Times New Roman" w:hAnsi="Times New Roman" w:cs="Times New Roman"/>
          <w:sz w:val="24"/>
          <w:szCs w:val="24"/>
        </w:rPr>
        <w:t>literature search showed that at least 200 published papers involve</w:t>
      </w:r>
      <w:r w:rsidR="000B48A1" w:rsidRPr="009159AB">
        <w:rPr>
          <w:rFonts w:ascii="Times New Roman" w:hAnsi="Times New Roman" w:cs="Times New Roman"/>
          <w:sz w:val="24"/>
          <w:szCs w:val="24"/>
        </w:rPr>
        <w:t>d</w:t>
      </w:r>
      <w:r w:rsidRPr="009159AB">
        <w:rPr>
          <w:rFonts w:ascii="Times New Roman" w:hAnsi="Times New Roman" w:cs="Times New Roman"/>
          <w:sz w:val="24"/>
          <w:szCs w:val="24"/>
        </w:rPr>
        <w:t xml:space="preserve"> the use of the Cyberball paradigm</w:t>
      </w:r>
      <w:r w:rsidR="000B48A1" w:rsidRPr="009159AB">
        <w:rPr>
          <w:rFonts w:ascii="Times New Roman" w:hAnsi="Times New Roman" w:cs="Times New Roman"/>
          <w:sz w:val="24"/>
          <w:szCs w:val="24"/>
        </w:rPr>
        <w:t xml:space="preserve"> to study ostracism</w:t>
      </w:r>
      <w:r w:rsidR="00134C36">
        <w:rPr>
          <w:rFonts w:ascii="Times New Roman" w:hAnsi="Times New Roman" w:cs="Times New Roman"/>
          <w:sz w:val="24"/>
          <w:szCs w:val="24"/>
        </w:rPr>
        <w:t xml:space="preserve"> </w:t>
      </w:r>
      <w:r w:rsidRPr="009159AB">
        <w:rPr>
          <w:rFonts w:ascii="Times New Roman" w:hAnsi="Times New Roman" w:cs="Times New Roman"/>
          <w:sz w:val="24"/>
          <w:szCs w:val="24"/>
        </w:rPr>
        <w:t>and that over 19,500 participants have played the game</w:t>
      </w:r>
      <w:r w:rsidR="008F6491" w:rsidRPr="009159AB">
        <w:rPr>
          <w:rFonts w:ascii="Times New Roman" w:hAnsi="Times New Roman" w:cs="Times New Roman"/>
          <w:sz w:val="24"/>
          <w:szCs w:val="24"/>
        </w:rPr>
        <w:t xml:space="preserve"> thus far</w:t>
      </w:r>
      <w:r w:rsidRPr="009159AB">
        <w:rPr>
          <w:rFonts w:ascii="Times New Roman" w:hAnsi="Times New Roman" w:cs="Times New Roman"/>
          <w:sz w:val="24"/>
          <w:szCs w:val="24"/>
        </w:rPr>
        <w:t xml:space="preserve">. </w:t>
      </w:r>
      <w:r w:rsidR="00070388">
        <w:rPr>
          <w:rFonts w:ascii="Times New Roman" w:hAnsi="Times New Roman" w:cs="Times New Roman"/>
          <w:sz w:val="24"/>
          <w:szCs w:val="24"/>
        </w:rPr>
        <w:t>In this paper we provide a meta-analys</w:t>
      </w:r>
      <w:r w:rsidR="000B6760">
        <w:rPr>
          <w:rFonts w:ascii="Times New Roman" w:hAnsi="Times New Roman" w:cs="Times New Roman"/>
          <w:sz w:val="24"/>
          <w:szCs w:val="24"/>
        </w:rPr>
        <w:t>i</w:t>
      </w:r>
      <w:r w:rsidR="00070388">
        <w:rPr>
          <w:rFonts w:ascii="Times New Roman" w:hAnsi="Times New Roman" w:cs="Times New Roman"/>
          <w:sz w:val="24"/>
          <w:szCs w:val="24"/>
        </w:rPr>
        <w:t xml:space="preserve">s of these studies. Our aim was to gauge the typical effect size </w:t>
      </w:r>
      <w:r w:rsidR="00794171">
        <w:rPr>
          <w:rFonts w:ascii="Times New Roman" w:hAnsi="Times New Roman" w:cs="Times New Roman"/>
          <w:sz w:val="24"/>
          <w:szCs w:val="24"/>
        </w:rPr>
        <w:t xml:space="preserve">of being ostracized </w:t>
      </w:r>
      <w:r w:rsidR="00070388">
        <w:rPr>
          <w:rFonts w:ascii="Times New Roman" w:hAnsi="Times New Roman" w:cs="Times New Roman"/>
          <w:sz w:val="24"/>
          <w:szCs w:val="24"/>
        </w:rPr>
        <w:t xml:space="preserve">in </w:t>
      </w:r>
      <w:r w:rsidR="00794171">
        <w:rPr>
          <w:rFonts w:ascii="Times New Roman" w:hAnsi="Times New Roman" w:cs="Times New Roman"/>
          <w:sz w:val="24"/>
          <w:szCs w:val="24"/>
        </w:rPr>
        <w:t xml:space="preserve">the </w:t>
      </w:r>
      <w:r w:rsidR="00070388">
        <w:rPr>
          <w:rFonts w:ascii="Times New Roman" w:hAnsi="Times New Roman" w:cs="Times New Roman"/>
          <w:sz w:val="24"/>
          <w:szCs w:val="24"/>
        </w:rPr>
        <w:t xml:space="preserve">Cyberball </w:t>
      </w:r>
      <w:r w:rsidR="00794171">
        <w:rPr>
          <w:rFonts w:ascii="Times New Roman" w:hAnsi="Times New Roman" w:cs="Times New Roman"/>
          <w:sz w:val="24"/>
          <w:szCs w:val="24"/>
        </w:rPr>
        <w:t>game</w:t>
      </w:r>
      <w:r w:rsidR="00070388">
        <w:rPr>
          <w:rFonts w:ascii="Times New Roman" w:hAnsi="Times New Roman" w:cs="Times New Roman"/>
          <w:sz w:val="24"/>
          <w:szCs w:val="24"/>
        </w:rPr>
        <w:t xml:space="preserve"> and to see whether th</w:t>
      </w:r>
      <w:r w:rsidR="00794171">
        <w:rPr>
          <w:rFonts w:ascii="Times New Roman" w:hAnsi="Times New Roman" w:cs="Times New Roman"/>
          <w:sz w:val="24"/>
          <w:szCs w:val="24"/>
        </w:rPr>
        <w:t>is</w:t>
      </w:r>
      <w:r w:rsidR="00070388">
        <w:rPr>
          <w:rFonts w:ascii="Times New Roman" w:hAnsi="Times New Roman" w:cs="Times New Roman"/>
          <w:sz w:val="24"/>
          <w:szCs w:val="24"/>
        </w:rPr>
        <w:t xml:space="preserve"> effect is </w:t>
      </w:r>
      <w:r w:rsidR="00794171">
        <w:rPr>
          <w:rFonts w:ascii="Times New Roman" w:hAnsi="Times New Roman" w:cs="Times New Roman"/>
          <w:sz w:val="24"/>
          <w:szCs w:val="24"/>
        </w:rPr>
        <w:t xml:space="preserve">moderated </w:t>
      </w:r>
      <w:r w:rsidR="00070388">
        <w:rPr>
          <w:rFonts w:ascii="Times New Roman" w:hAnsi="Times New Roman" w:cs="Times New Roman"/>
          <w:sz w:val="24"/>
          <w:szCs w:val="24"/>
        </w:rPr>
        <w:t xml:space="preserve">by cross-cutting variables </w:t>
      </w:r>
      <w:r w:rsidR="00EA36FA">
        <w:rPr>
          <w:rFonts w:ascii="Times New Roman" w:hAnsi="Times New Roman" w:cs="Times New Roman"/>
          <w:sz w:val="24"/>
          <w:szCs w:val="24"/>
        </w:rPr>
        <w:t xml:space="preserve">that </w:t>
      </w:r>
      <w:r w:rsidR="00162627">
        <w:rPr>
          <w:rFonts w:ascii="Times New Roman" w:hAnsi="Times New Roman" w:cs="Times New Roman"/>
          <w:sz w:val="24"/>
          <w:szCs w:val="24"/>
        </w:rPr>
        <w:t xml:space="preserve">were hypothesized to </w:t>
      </w:r>
      <w:r w:rsidR="00070388">
        <w:rPr>
          <w:rFonts w:ascii="Times New Roman" w:hAnsi="Times New Roman" w:cs="Times New Roman"/>
          <w:sz w:val="24"/>
          <w:szCs w:val="24"/>
        </w:rPr>
        <w:t xml:space="preserve">reduce/enhance the psychological impact of ostracism, structural </w:t>
      </w:r>
      <w:r w:rsidR="00836678">
        <w:rPr>
          <w:rFonts w:ascii="Times New Roman" w:hAnsi="Times New Roman" w:cs="Times New Roman"/>
          <w:sz w:val="24"/>
          <w:szCs w:val="24"/>
        </w:rPr>
        <w:t>aspects</w:t>
      </w:r>
      <w:r w:rsidR="00070388">
        <w:rPr>
          <w:rFonts w:ascii="Times New Roman" w:hAnsi="Times New Roman" w:cs="Times New Roman"/>
          <w:sz w:val="24"/>
          <w:szCs w:val="24"/>
        </w:rPr>
        <w:t xml:space="preserve"> that are inherent in Cyberball (e.g., number of players, number of ball tosses), </w:t>
      </w:r>
      <w:r w:rsidR="00836678">
        <w:rPr>
          <w:rFonts w:ascii="Times New Roman" w:hAnsi="Times New Roman" w:cs="Times New Roman"/>
          <w:sz w:val="24"/>
          <w:szCs w:val="24"/>
        </w:rPr>
        <w:t xml:space="preserve">sampling aspects of the studies (e.g., gender composition), </w:t>
      </w:r>
      <w:r w:rsidR="00134C36">
        <w:rPr>
          <w:rFonts w:ascii="Times New Roman" w:hAnsi="Times New Roman" w:cs="Times New Roman"/>
          <w:sz w:val="24"/>
          <w:szCs w:val="24"/>
        </w:rPr>
        <w:t xml:space="preserve">the </w:t>
      </w:r>
      <w:r w:rsidR="002F1536">
        <w:rPr>
          <w:rFonts w:ascii="Times New Roman" w:hAnsi="Times New Roman" w:cs="Times New Roman"/>
          <w:sz w:val="24"/>
          <w:szCs w:val="24"/>
        </w:rPr>
        <w:t>type of dependent variables used</w:t>
      </w:r>
      <w:r w:rsidR="00630E3D">
        <w:rPr>
          <w:rFonts w:ascii="Times New Roman" w:hAnsi="Times New Roman" w:cs="Times New Roman"/>
          <w:sz w:val="24"/>
          <w:szCs w:val="24"/>
        </w:rPr>
        <w:t xml:space="preserve"> (e.g</w:t>
      </w:r>
      <w:r w:rsidR="00162627">
        <w:rPr>
          <w:rFonts w:ascii="Times New Roman" w:hAnsi="Times New Roman" w:cs="Times New Roman"/>
          <w:sz w:val="24"/>
          <w:szCs w:val="24"/>
        </w:rPr>
        <w:t>.</w:t>
      </w:r>
      <w:r w:rsidR="00630E3D">
        <w:rPr>
          <w:rFonts w:ascii="Times New Roman" w:hAnsi="Times New Roman" w:cs="Times New Roman"/>
          <w:sz w:val="24"/>
          <w:szCs w:val="24"/>
        </w:rPr>
        <w:t>, intrapersonal measures such as need satisfaction or interpersonal measures such as pro</w:t>
      </w:r>
      <w:r w:rsidR="00B4131A">
        <w:rPr>
          <w:rFonts w:ascii="Times New Roman" w:hAnsi="Times New Roman" w:cs="Times New Roman"/>
          <w:sz w:val="24"/>
          <w:szCs w:val="24"/>
        </w:rPr>
        <w:t>- or anti</w:t>
      </w:r>
      <w:r w:rsidR="00630E3D">
        <w:rPr>
          <w:rFonts w:ascii="Times New Roman" w:hAnsi="Times New Roman" w:cs="Times New Roman"/>
          <w:sz w:val="24"/>
          <w:szCs w:val="24"/>
        </w:rPr>
        <w:t>social behavior</w:t>
      </w:r>
      <w:r w:rsidR="00162627">
        <w:rPr>
          <w:rFonts w:ascii="Times New Roman" w:hAnsi="Times New Roman" w:cs="Times New Roman"/>
          <w:sz w:val="24"/>
          <w:szCs w:val="24"/>
        </w:rPr>
        <w:t>)</w:t>
      </w:r>
      <w:r w:rsidR="002F1536">
        <w:rPr>
          <w:rFonts w:ascii="Times New Roman" w:hAnsi="Times New Roman" w:cs="Times New Roman"/>
          <w:sz w:val="24"/>
          <w:szCs w:val="24"/>
        </w:rPr>
        <w:t xml:space="preserve">, and </w:t>
      </w:r>
      <w:r w:rsidR="00134C36">
        <w:rPr>
          <w:rFonts w:ascii="Times New Roman" w:hAnsi="Times New Roman" w:cs="Times New Roman"/>
          <w:sz w:val="24"/>
          <w:szCs w:val="24"/>
        </w:rPr>
        <w:t xml:space="preserve">the </w:t>
      </w:r>
      <w:r w:rsidR="00B4131A">
        <w:rPr>
          <w:rFonts w:ascii="Times New Roman" w:hAnsi="Times New Roman" w:cs="Times New Roman"/>
          <w:sz w:val="24"/>
          <w:szCs w:val="24"/>
        </w:rPr>
        <w:t xml:space="preserve">ordinal </w:t>
      </w:r>
      <w:r w:rsidR="00162627">
        <w:rPr>
          <w:rFonts w:ascii="Times New Roman" w:hAnsi="Times New Roman" w:cs="Times New Roman"/>
          <w:sz w:val="24"/>
          <w:szCs w:val="24"/>
        </w:rPr>
        <w:t>time</w:t>
      </w:r>
      <w:r w:rsidR="0080034C">
        <w:rPr>
          <w:rFonts w:ascii="Times New Roman" w:hAnsi="Times New Roman" w:cs="Times New Roman"/>
          <w:sz w:val="24"/>
          <w:szCs w:val="24"/>
        </w:rPr>
        <w:t xml:space="preserve"> </w:t>
      </w:r>
      <w:r w:rsidR="00162627">
        <w:rPr>
          <w:rFonts w:ascii="Times New Roman" w:hAnsi="Times New Roman" w:cs="Times New Roman"/>
          <w:sz w:val="24"/>
          <w:szCs w:val="24"/>
        </w:rPr>
        <w:t>point o</w:t>
      </w:r>
      <w:r w:rsidR="00B4131A">
        <w:rPr>
          <w:rFonts w:ascii="Times New Roman" w:hAnsi="Times New Roman" w:cs="Times New Roman"/>
          <w:sz w:val="24"/>
          <w:szCs w:val="24"/>
        </w:rPr>
        <w:t>f the variable asses</w:t>
      </w:r>
      <w:r w:rsidR="00794171">
        <w:rPr>
          <w:rFonts w:ascii="Times New Roman" w:hAnsi="Times New Roman" w:cs="Times New Roman"/>
          <w:sz w:val="24"/>
          <w:szCs w:val="24"/>
        </w:rPr>
        <w:t>s</w:t>
      </w:r>
      <w:r w:rsidR="00B4131A">
        <w:rPr>
          <w:rFonts w:ascii="Times New Roman" w:hAnsi="Times New Roman" w:cs="Times New Roman"/>
          <w:sz w:val="24"/>
          <w:szCs w:val="24"/>
        </w:rPr>
        <w:t>ment</w:t>
      </w:r>
      <w:r w:rsidR="00630E3D">
        <w:rPr>
          <w:rFonts w:ascii="Times New Roman" w:hAnsi="Times New Roman" w:cs="Times New Roman"/>
          <w:sz w:val="24"/>
          <w:szCs w:val="24"/>
        </w:rPr>
        <w:t xml:space="preserve"> (i.e</w:t>
      </w:r>
      <w:r w:rsidR="00794171">
        <w:rPr>
          <w:rFonts w:ascii="Times New Roman" w:hAnsi="Times New Roman" w:cs="Times New Roman"/>
          <w:sz w:val="24"/>
          <w:szCs w:val="24"/>
        </w:rPr>
        <w:t>.</w:t>
      </w:r>
      <w:r w:rsidR="00630E3D">
        <w:rPr>
          <w:rFonts w:ascii="Times New Roman" w:hAnsi="Times New Roman" w:cs="Times New Roman"/>
          <w:sz w:val="24"/>
          <w:szCs w:val="24"/>
        </w:rPr>
        <w:t xml:space="preserve">, </w:t>
      </w:r>
      <w:r w:rsidR="00EA36FA">
        <w:rPr>
          <w:rFonts w:ascii="Times New Roman" w:hAnsi="Times New Roman" w:cs="Times New Roman"/>
          <w:sz w:val="24"/>
          <w:szCs w:val="24"/>
        </w:rPr>
        <w:t xml:space="preserve">first </w:t>
      </w:r>
      <w:r w:rsidR="002F1536">
        <w:rPr>
          <w:rFonts w:ascii="Times New Roman" w:hAnsi="Times New Roman" w:cs="Times New Roman"/>
          <w:sz w:val="24"/>
          <w:szCs w:val="24"/>
        </w:rPr>
        <w:t xml:space="preserve">or </w:t>
      </w:r>
      <w:r w:rsidR="00EA36FA">
        <w:rPr>
          <w:rFonts w:ascii="Times New Roman" w:hAnsi="Times New Roman" w:cs="Times New Roman"/>
          <w:sz w:val="24"/>
          <w:szCs w:val="24"/>
        </w:rPr>
        <w:t>last</w:t>
      </w:r>
      <w:r w:rsidR="002F1536">
        <w:rPr>
          <w:rFonts w:ascii="Times New Roman" w:hAnsi="Times New Roman" w:cs="Times New Roman"/>
          <w:sz w:val="24"/>
          <w:szCs w:val="24"/>
        </w:rPr>
        <w:t>).</w:t>
      </w:r>
    </w:p>
    <w:p w14:paraId="05AE948E" w14:textId="77777777" w:rsidR="00F00E92" w:rsidRDefault="00F00E92" w:rsidP="002F39CE">
      <w:pPr>
        <w:spacing w:after="0" w:line="480" w:lineRule="auto"/>
        <w:ind w:firstLine="567"/>
        <w:rPr>
          <w:rFonts w:ascii="Times New Roman" w:hAnsi="Times New Roman" w:cs="Times New Roman"/>
          <w:sz w:val="24"/>
          <w:szCs w:val="24"/>
        </w:rPr>
      </w:pPr>
    </w:p>
    <w:p w14:paraId="46B66792" w14:textId="6368DEB8" w:rsidR="00F00E92" w:rsidRPr="00BF0960" w:rsidRDefault="00F00E92" w:rsidP="00F00E92">
      <w:pPr>
        <w:spacing w:before="120"/>
        <w:rPr>
          <w:rFonts w:ascii="Times New Roman" w:hAnsi="Times New Roman" w:cs="Times New Roman"/>
          <w:b/>
          <w:sz w:val="24"/>
          <w:szCs w:val="24"/>
        </w:rPr>
      </w:pPr>
      <w:r w:rsidRPr="00BF0960">
        <w:rPr>
          <w:rFonts w:ascii="Times New Roman" w:hAnsi="Times New Roman" w:cs="Times New Roman"/>
          <w:b/>
          <w:sz w:val="24"/>
          <w:szCs w:val="24"/>
        </w:rPr>
        <w:t>Fig</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1</w:t>
      </w:r>
      <w:r w:rsidR="000D5210" w:rsidRPr="00BF0960">
        <w:rPr>
          <w:rFonts w:ascii="Times New Roman" w:hAnsi="Times New Roman" w:cs="Times New Roman"/>
          <w:b/>
          <w:sz w:val="24"/>
          <w:szCs w:val="24"/>
        </w:rPr>
        <w:t>.</w:t>
      </w:r>
      <w:r w:rsidRPr="00BF0960">
        <w:rPr>
          <w:rFonts w:ascii="Times New Roman" w:hAnsi="Times New Roman" w:cs="Times New Roman"/>
          <w:b/>
          <w:sz w:val="24"/>
          <w:szCs w:val="24"/>
        </w:rPr>
        <w:t xml:space="preserve"> Cyberball game</w:t>
      </w:r>
      <w:r w:rsidR="00BF0960">
        <w:rPr>
          <w:rFonts w:ascii="Times New Roman" w:hAnsi="Times New Roman" w:cs="Times New Roman"/>
          <w:b/>
          <w:sz w:val="24"/>
          <w:szCs w:val="24"/>
        </w:rPr>
        <w:t xml:space="preserve"> screenshot</w:t>
      </w:r>
      <w:r w:rsidRPr="00BF0960">
        <w:rPr>
          <w:rFonts w:ascii="Times New Roman" w:hAnsi="Times New Roman" w:cs="Times New Roman"/>
          <w:b/>
          <w:sz w:val="24"/>
          <w:szCs w:val="24"/>
        </w:rPr>
        <w:t xml:space="preserve">. </w:t>
      </w:r>
    </w:p>
    <w:p w14:paraId="498C7845" w14:textId="77777777" w:rsidR="00F00E92" w:rsidRPr="009159AB" w:rsidRDefault="00F00E92" w:rsidP="00F00E92">
      <w:pPr>
        <w:spacing w:before="120"/>
        <w:rPr>
          <w:rFonts w:ascii="Times New Roman" w:hAnsi="Times New Roman" w:cs="Times New Roman"/>
          <w:sz w:val="32"/>
          <w:szCs w:val="24"/>
        </w:rPr>
      </w:pPr>
    </w:p>
    <w:p w14:paraId="78E96705" w14:textId="77777777" w:rsidR="007B0F0C" w:rsidRPr="00BF0960" w:rsidRDefault="007B0F0C" w:rsidP="00BF0960">
      <w:pPr>
        <w:pStyle w:val="Heading2"/>
      </w:pPr>
      <w:r w:rsidRPr="00BF0960">
        <w:t>Historical background</w:t>
      </w:r>
    </w:p>
    <w:p w14:paraId="147CDDAF" w14:textId="3B3E2FF5" w:rsidR="006B0F3D" w:rsidRPr="009159AB" w:rsidRDefault="00EF4585" w:rsidP="00423460">
      <w:pPr>
        <w:spacing w:after="0" w:line="480" w:lineRule="auto"/>
        <w:ind w:firstLine="567"/>
        <w:rPr>
          <w:rFonts w:ascii="Times New Roman" w:hAnsi="Times New Roman" w:cs="Times New Roman"/>
          <w:sz w:val="24"/>
          <w:szCs w:val="24"/>
        </w:rPr>
      </w:pPr>
      <w:r w:rsidRPr="00EF4585">
        <w:rPr>
          <w:rFonts w:ascii="Times New Roman" w:hAnsi="Times New Roman" w:cs="Times New Roman"/>
          <w:sz w:val="24"/>
          <w:szCs w:val="24"/>
        </w:rPr>
        <w:t xml:space="preserve">Cyberball was introduced in 2000 as a means to study ostracism, that is: being excluded and ignored [1]. This focus of Cyberball on ostracism sets it apart from other paradigms that </w:t>
      </w:r>
      <w:r w:rsidRPr="00EF4585">
        <w:rPr>
          <w:rFonts w:ascii="Times New Roman" w:hAnsi="Times New Roman" w:cs="Times New Roman"/>
          <w:sz w:val="24"/>
          <w:szCs w:val="24"/>
        </w:rPr>
        <w:lastRenderedPageBreak/>
        <w:t xml:space="preserve">are tailored to study rejection, such as the future life rejection [2], the get-acquainted paradigm [3], and the autobiographical memory manipulation (i.e., remember a time when you were excluded [4]). The difference is that participants in Cyberball are not explicitly informed that they are excluded whereas in the other paradigms participants are provided a reason pertaining to why they are excluded. </w:t>
      </w:r>
      <w:r w:rsidR="003A0415">
        <w:rPr>
          <w:rFonts w:ascii="Times New Roman" w:hAnsi="Times New Roman" w:cs="Times New Roman"/>
          <w:sz w:val="24"/>
          <w:szCs w:val="24"/>
        </w:rPr>
        <w:t xml:space="preserve">The </w:t>
      </w:r>
      <w:r w:rsidR="002F39CE">
        <w:rPr>
          <w:rFonts w:ascii="Times New Roman" w:hAnsi="Times New Roman" w:cs="Times New Roman"/>
          <w:sz w:val="24"/>
          <w:szCs w:val="24"/>
        </w:rPr>
        <w:t xml:space="preserve">Cyberball </w:t>
      </w:r>
      <w:r w:rsidR="003A0415">
        <w:rPr>
          <w:rFonts w:ascii="Times New Roman" w:hAnsi="Times New Roman" w:cs="Times New Roman"/>
          <w:sz w:val="24"/>
          <w:szCs w:val="24"/>
        </w:rPr>
        <w:t xml:space="preserve">manipulation </w:t>
      </w:r>
      <w:r w:rsidR="002F39CE">
        <w:rPr>
          <w:rFonts w:ascii="Times New Roman" w:hAnsi="Times New Roman" w:cs="Times New Roman"/>
          <w:sz w:val="24"/>
          <w:szCs w:val="24"/>
        </w:rPr>
        <w:t xml:space="preserve">is a </w:t>
      </w:r>
      <w:r w:rsidR="003A0415">
        <w:rPr>
          <w:rFonts w:ascii="Times New Roman" w:hAnsi="Times New Roman" w:cs="Times New Roman"/>
          <w:sz w:val="24"/>
          <w:szCs w:val="24"/>
        </w:rPr>
        <w:t xml:space="preserve">suitable method to study how people react to being ignored and excluded. </w:t>
      </w:r>
      <w:r w:rsidR="009A195D">
        <w:rPr>
          <w:rFonts w:ascii="Times New Roman" w:hAnsi="Times New Roman" w:cs="Times New Roman"/>
          <w:sz w:val="24"/>
          <w:szCs w:val="24"/>
        </w:rPr>
        <w:t xml:space="preserve">Humans are social animals and care deeply about whether they are included or ostracized by </w:t>
      </w:r>
      <w:r w:rsidR="006B0F3D">
        <w:rPr>
          <w:rFonts w:ascii="Times New Roman" w:hAnsi="Times New Roman" w:cs="Times New Roman"/>
          <w:sz w:val="24"/>
          <w:szCs w:val="24"/>
        </w:rPr>
        <w:t>others</w:t>
      </w:r>
      <w:r w:rsidR="009A195D">
        <w:rPr>
          <w:rFonts w:ascii="Times New Roman" w:hAnsi="Times New Roman" w:cs="Times New Roman"/>
          <w:sz w:val="24"/>
          <w:szCs w:val="24"/>
        </w:rPr>
        <w:t>. Interestingly, ostracism is not only observed among loved ones, but on all levels of human organization. In fact</w:t>
      </w:r>
      <w:r w:rsidR="005E5E51">
        <w:rPr>
          <w:rFonts w:ascii="Times New Roman" w:hAnsi="Times New Roman" w:cs="Times New Roman"/>
          <w:sz w:val="24"/>
          <w:szCs w:val="24"/>
        </w:rPr>
        <w:t>,</w:t>
      </w:r>
      <w:r w:rsidR="009A195D">
        <w:rPr>
          <w:rFonts w:ascii="Times New Roman" w:hAnsi="Times New Roman" w:cs="Times New Roman"/>
          <w:sz w:val="24"/>
          <w:szCs w:val="24"/>
        </w:rPr>
        <w:t xml:space="preserve"> research suggest</w:t>
      </w:r>
      <w:r w:rsidR="006B0F3D">
        <w:rPr>
          <w:rFonts w:ascii="Times New Roman" w:hAnsi="Times New Roman" w:cs="Times New Roman"/>
          <w:sz w:val="24"/>
          <w:szCs w:val="24"/>
        </w:rPr>
        <w:t>s</w:t>
      </w:r>
      <w:r w:rsidR="009A195D">
        <w:rPr>
          <w:rFonts w:ascii="Times New Roman" w:hAnsi="Times New Roman" w:cs="Times New Roman"/>
          <w:sz w:val="24"/>
          <w:szCs w:val="24"/>
        </w:rPr>
        <w:t xml:space="preserve"> that most people are </w:t>
      </w:r>
      <w:r w:rsidR="006B0F3D">
        <w:rPr>
          <w:rFonts w:ascii="Times New Roman" w:hAnsi="Times New Roman" w:cs="Times New Roman"/>
          <w:sz w:val="24"/>
          <w:szCs w:val="24"/>
        </w:rPr>
        <w:t>ignored and exc</w:t>
      </w:r>
      <w:r w:rsidR="00064A01">
        <w:rPr>
          <w:rFonts w:ascii="Times New Roman" w:hAnsi="Times New Roman" w:cs="Times New Roman"/>
          <w:sz w:val="24"/>
          <w:szCs w:val="24"/>
        </w:rPr>
        <w:t>l</w:t>
      </w:r>
      <w:r w:rsidR="006B0F3D">
        <w:rPr>
          <w:rFonts w:ascii="Times New Roman" w:hAnsi="Times New Roman" w:cs="Times New Roman"/>
          <w:sz w:val="24"/>
          <w:szCs w:val="24"/>
        </w:rPr>
        <w:t>uded</w:t>
      </w:r>
      <w:r w:rsidR="009A195D">
        <w:rPr>
          <w:rFonts w:ascii="Times New Roman" w:hAnsi="Times New Roman" w:cs="Times New Roman"/>
          <w:sz w:val="24"/>
          <w:szCs w:val="24"/>
        </w:rPr>
        <w:t xml:space="preserve"> at least once a day</w:t>
      </w:r>
      <w:r w:rsidR="006B0F3D">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"author" : [ { "dropping-particle" : "", "family" : "Nezlek", "given" : "John B", "non-dropping-particle" : "", "parse-names" : false, "suffix" : "" }, { "dropping-particle" : "", "family" : "Kowalski", "given" : "Robin M", "non-dropping-particle" : "", "parse-names" : false, "suffix" : "" }, { "dropping-particle" : "", "family" : "Leary", "given" : "Mark R", "non-dropping-particle" : "", "parse-names" : false, "suffix" : "" }, { "dropping-particle" : "", "family" : "Blevins", "given" : "Tana", "non-dropping-particle" : "", "parse-names" : false, "suffix" : "" }, { "dropping-particle" : "", "family" : "Holgate", "given" : "Stephane", "non-dropping-particle" : "", "parse-names" : false, "suffix" : "" } ], "container-title" : "Personality and Social Psychology Bulletin", "id" : "ITEM-1", "issue" : "12", "issued" : { "date-parts" : [ [ "1997" ] ] }, "page" : "1235-1244", "publisher" : "Sage Publications", "title" : "Personality moderators of reactions to interpersonal rejection: Depression and trait self-esteem", "type" : "article-journal", "volume" : "23" }, "uris" : [ "http://www.mendeley.com/documents/?uuid=9da15beb-acbf-4f5a-8fed-d5eb8bbe74fc" ] } ], "mendeley" : { "formattedCitation" : "[3]", "plainTextFormattedCitation" : "[3]", "previouslyFormattedCitation" : "[3]"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[3]</w:t>
      </w:r>
      <w:r w:rsidR="00637F61">
        <w:rPr>
          <w:rFonts w:ascii="Times New Roman" w:hAnsi="Times New Roman" w:cs="Times New Roman"/>
          <w:sz w:val="24"/>
          <w:szCs w:val="24"/>
        </w:rPr>
        <w:fldChar w:fldCharType="end"/>
      </w:r>
      <w:r w:rsidR="009A195D">
        <w:rPr>
          <w:rFonts w:ascii="Times New Roman" w:hAnsi="Times New Roman" w:cs="Times New Roman"/>
          <w:sz w:val="24"/>
          <w:szCs w:val="24"/>
        </w:rPr>
        <w:t xml:space="preserve">. </w:t>
      </w:r>
      <w:r w:rsidRPr="00EF4585">
        <w:rPr>
          <w:rFonts w:ascii="Times New Roman" w:hAnsi="Times New Roman" w:cs="Times New Roman"/>
          <w:sz w:val="24"/>
          <w:szCs w:val="24"/>
        </w:rPr>
        <w:t>The social relevance is further evident in that ostracism not only affects the person who is ostracized (intrapersonal effects), but often also others (interpersonal effects). As a grim example, research on school shootings has suggested a direct link between ostracism and revenge. People who were ostracized may retaliate by murdering those responsible and sometimes even innocent bystanders [5].</w:t>
      </w:r>
      <w:r>
        <w:rPr>
          <w:rFonts w:ascii="Times New Roman" w:hAnsi="Times New Roman" w:cs="Times New Roman"/>
          <w:sz w:val="24"/>
          <w:szCs w:val="24"/>
        </w:rPr>
        <w:t xml:space="preserve"> </w:t>
      </w:r>
      <w:r w:rsidR="009A195D">
        <w:rPr>
          <w:rFonts w:ascii="Times New Roman" w:hAnsi="Times New Roman" w:cs="Times New Roman"/>
          <w:sz w:val="24"/>
          <w:szCs w:val="24"/>
        </w:rPr>
        <w:t>Th</w:t>
      </w:r>
      <w:r w:rsidR="002F39CE">
        <w:rPr>
          <w:rFonts w:ascii="Times New Roman" w:hAnsi="Times New Roman" w:cs="Times New Roman"/>
          <w:sz w:val="24"/>
          <w:szCs w:val="24"/>
        </w:rPr>
        <w:t>e</w:t>
      </w:r>
      <w:r w:rsidR="009A195D">
        <w:rPr>
          <w:rFonts w:ascii="Times New Roman" w:hAnsi="Times New Roman" w:cs="Times New Roman"/>
          <w:sz w:val="24"/>
          <w:szCs w:val="24"/>
        </w:rPr>
        <w:t xml:space="preserve"> impact of ostracism is also evident in research</w:t>
      </w:r>
      <w:r w:rsidR="003A0415">
        <w:rPr>
          <w:rFonts w:ascii="Times New Roman" w:hAnsi="Times New Roman" w:cs="Times New Roman"/>
          <w:sz w:val="24"/>
          <w:szCs w:val="24"/>
        </w:rPr>
        <w:t xml:space="preserve"> findings using Cyberball</w:t>
      </w:r>
      <w:r w:rsidR="009A195D">
        <w:rPr>
          <w:rFonts w:ascii="Times New Roman" w:hAnsi="Times New Roman" w:cs="Times New Roman"/>
          <w:sz w:val="24"/>
          <w:szCs w:val="24"/>
        </w:rPr>
        <w:t xml:space="preserve">. </w:t>
      </w:r>
      <w:r w:rsidR="00731737" w:rsidRPr="009159AB">
        <w:rPr>
          <w:rFonts w:ascii="Times New Roman" w:hAnsi="Times New Roman" w:cs="Times New Roman"/>
          <w:sz w:val="24"/>
          <w:szCs w:val="24"/>
        </w:rPr>
        <w:t>Through experimental work, it has been repeatedly shown that being ostracized has a</w:t>
      </w:r>
      <w:r w:rsidR="00822478" w:rsidRPr="009159AB">
        <w:rPr>
          <w:rFonts w:ascii="Times New Roman" w:hAnsi="Times New Roman" w:cs="Times New Roman"/>
          <w:sz w:val="24"/>
          <w:szCs w:val="24"/>
        </w:rPr>
        <w:t xml:space="preserve">n </w:t>
      </w:r>
      <w:r w:rsidR="00731737" w:rsidRPr="009159AB">
        <w:rPr>
          <w:rFonts w:ascii="Times New Roman" w:hAnsi="Times New Roman" w:cs="Times New Roman"/>
          <w:sz w:val="24"/>
          <w:szCs w:val="24"/>
        </w:rPr>
        <w:t xml:space="preserve">effect on people—either </w:t>
      </w:r>
      <w:r w:rsidR="00822478"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their psychological functioning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decreases in </w:t>
      </w:r>
      <w:r w:rsidR="000E37AA" w:rsidRPr="009159AB">
        <w:rPr>
          <w:rFonts w:ascii="Times New Roman" w:hAnsi="Times New Roman" w:cs="Times New Roman"/>
          <w:sz w:val="24"/>
          <w:szCs w:val="24"/>
        </w:rPr>
        <w:t xml:space="preserve">positive </w:t>
      </w:r>
      <w:r w:rsidR="00637F61">
        <w:rPr>
          <w:rFonts w:ascii="Times New Roman" w:hAnsi="Times New Roman" w:cs="Times New Roman"/>
          <w:sz w:val="24"/>
          <w:szCs w:val="24"/>
        </w:rPr>
        <w:t xml:space="preserve">mood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"formattedCitation" : "[6]", "plainTextFormattedCitation" : "[6]", "previouslyFormattedCitation" : "[6]"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[6]</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or </w:t>
      </w:r>
      <w:r w:rsidR="00C2192A" w:rsidRPr="009159AB">
        <w:rPr>
          <w:rFonts w:ascii="Times New Roman" w:hAnsi="Times New Roman" w:cs="Times New Roman"/>
          <w:sz w:val="24"/>
          <w:szCs w:val="24"/>
        </w:rPr>
        <w:t xml:space="preserve">on </w:t>
      </w:r>
      <w:r w:rsidR="00731737" w:rsidRPr="009159AB">
        <w:rPr>
          <w:rFonts w:ascii="Times New Roman" w:hAnsi="Times New Roman" w:cs="Times New Roman"/>
          <w:sz w:val="24"/>
          <w:szCs w:val="24"/>
        </w:rPr>
        <w:t>certain interpersonal behaviors (e.g.</w:t>
      </w:r>
      <w:r w:rsidR="00822478"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increases </w:t>
      </w:r>
      <w:r w:rsidR="002F39CE">
        <w:rPr>
          <w:rFonts w:ascii="Times New Roman" w:hAnsi="Times New Roman" w:cs="Times New Roman"/>
          <w:sz w:val="24"/>
          <w:szCs w:val="24"/>
        </w:rPr>
        <w:t xml:space="preserve">in </w:t>
      </w:r>
      <w:r w:rsidR="00B225BD" w:rsidRPr="009159AB">
        <w:rPr>
          <w:rFonts w:ascii="Times New Roman" w:hAnsi="Times New Roman" w:cs="Times New Roman"/>
          <w:sz w:val="24"/>
          <w:szCs w:val="24"/>
        </w:rPr>
        <w:t xml:space="preserve">social susceptibility or </w:t>
      </w:r>
      <w:r w:rsidR="00731737" w:rsidRPr="009159AB">
        <w:rPr>
          <w:rFonts w:ascii="Times New Roman" w:hAnsi="Times New Roman" w:cs="Times New Roman"/>
          <w:sz w:val="24"/>
          <w:szCs w:val="24"/>
        </w:rPr>
        <w:t>aggressive behaviors</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"10.1080/15534510802204868", "ISSN" : "1553-4510", "author" : [ { "dropping-particle" : "", "family" : "Carter-Sowell", "given" : "Adrienne R", "non-dropping-particle" : "", "parse-names" : false, "suffix" : "" }, { "dropping-particle" : "", "family" : "Chen", "given" : "Zhansheng", "non-dropping-particle" : "", "parse-names" : false, "suffix" : "" }, { "dropping-particle" : "", "family" : "Williams", "given" : "Kipling D", "non-dropping-particle" : "", "parse-names" : false, "suffix" : "" } ], "container-title" : "Social Influence", "id" : "ITEM-1", "issue" : "3", "issued" : { "date-parts" : [ [ "2008", "9" ] ] }, "page" : "143-153", "title" : "Ostracism increases social susceptibility", "type" : "article-journal", "volume" : "3" }, "uris" : [ "http://www.mendeley.com/documents/?uuid=c1f2a0a7-bc5b-42e9-9225-4f85a52bad2c" ] }, { "id" : "ITEM-2",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"ITEM-2",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"formattedCitation" : "[7,8]", "plainTextFormattedCitation" : "[7,8]", "previouslyFormattedCitation" : "[7,8]"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[7,8]</w:t>
      </w:r>
      <w:r w:rsidR="00637F61">
        <w:rPr>
          <w:rFonts w:ascii="Times New Roman" w:hAnsi="Times New Roman" w:cs="Times New Roman"/>
          <w:sz w:val="24"/>
          <w:szCs w:val="24"/>
        </w:rPr>
        <w:fldChar w:fldCharType="end"/>
      </w:r>
      <w:r w:rsidR="00731737" w:rsidRPr="009159AB">
        <w:rPr>
          <w:rFonts w:ascii="Times New Roman" w:hAnsi="Times New Roman" w:cs="Times New Roman"/>
          <w:sz w:val="24"/>
          <w:szCs w:val="24"/>
        </w:rPr>
        <w:t xml:space="preserve">). </w:t>
      </w:r>
      <w:r w:rsidR="00901224" w:rsidRPr="009159AB">
        <w:rPr>
          <w:rFonts w:ascii="Times New Roman" w:hAnsi="Times New Roman" w:cs="Times New Roman"/>
          <w:sz w:val="24"/>
          <w:szCs w:val="24"/>
        </w:rPr>
        <w:t>These experiments have highlighted the (mostly negative) impact of ostracism on</w:t>
      </w:r>
      <w:r w:rsidR="00822478" w:rsidRPr="009159AB">
        <w:rPr>
          <w:rFonts w:ascii="Times New Roman" w:hAnsi="Times New Roman" w:cs="Times New Roman"/>
          <w:sz w:val="24"/>
          <w:szCs w:val="24"/>
        </w:rPr>
        <w:t xml:space="preserve"> fundamental needs (e.g., belonging</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"10.1037/0033-2909.117.3.497", "ISBN" : "1227401000838", "ISSN" : "0033-2909", "PMID" : "7777651", "abstract" : "A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"author" : [ { "dropping-particle" : "", "family" : "Baumeister", "given" : "R F", "non-dropping-particle" : "", "parse-names" : false, "suffix" : "" }, { "dropping-particle" : "", "family" : "Leary", "given" : "M R", "non-dropping-particle" : "", "parse-names" : false, "suffix" : "" } ], "container-title" : "Psychological bulletin", "id" : "ITEM-1", "issued" : { "date-parts" : [ [ "1995" ] ] }, "page" : "497-529", "title" : "The need to belong: desire for interpersonal attachments as a fundamental human motivation.", "type" : "article-journal", "volume" : "117" }, "uris" : [ "http://www.mendeley.com/documents/?uuid=53ddbf49-a214-4fe5-ae16-4175b8e4faa7" ] } ], "mendeley" : { "formattedCitation" : "[9]", "plainTextFormattedCitation" : "[9]", "previouslyFormattedCitation" : "[9]"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[9]</w:t>
      </w:r>
      <w:r w:rsidR="00637F61">
        <w:rPr>
          <w:rFonts w:ascii="Times New Roman" w:hAnsi="Times New Roman" w:cs="Times New Roman"/>
          <w:sz w:val="24"/>
          <w:szCs w:val="24"/>
        </w:rPr>
        <w:fldChar w:fldCharType="end"/>
      </w:r>
      <w:r w:rsidR="00822478" w:rsidRPr="009159AB">
        <w:rPr>
          <w:rFonts w:ascii="Times New Roman" w:hAnsi="Times New Roman" w:cs="Times New Roman"/>
          <w:sz w:val="24"/>
          <w:szCs w:val="24"/>
        </w:rPr>
        <w:t>), mood</w:t>
      </w:r>
      <w:r w:rsidR="00E06E83" w:rsidRPr="009159AB">
        <w:rPr>
          <w:rFonts w:ascii="Times New Roman" w:hAnsi="Times New Roman" w:cs="Times New Roman"/>
          <w:sz w:val="24"/>
          <w:szCs w:val="24"/>
        </w:rPr>
        <w:t>, physiology (e.g., body temperature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"10.1016/j.actpsy.2012.05.002", "ISSN" : "1873-6297", "PMID" : "22717422", "abstract" : "Being ostracized or excluded, even briefly and by strangers, is painful and threatens fundamental needs. Recent work by Zhong and Leonardelli (2008) found that excluded individuals perceive the room as cooler and that they desire warmer drinks. A perspective that many rely on in embodiment is the theoretical idea that people use metaphorical associations to understand social exclusion (see Landau, Meier, &amp; Keefer, 2010). We suggest that people feel colder because they are colder. The results strongly support the idea that more complex metaphorical understandings of social relations are scaffolded onto literal changes in bodily temperature: Being excluded in an online ball tossing game leads to lower finger temperatures (Study 1), while the negative affect typically experienced after such social exclusion is alleviated after holding a cup of warm tea (Study 2). The authors discuss further implications for the interaction between body and social relations specifically, and for basic and cognitive systems in general.", "author" : [ { "dropping-particle" : "", "family" : "Ijzerman", "given" : "Hans", "non-dropping-particle" : "", "parse-names" : false, "suffix" : "" }, { "dropping-particle" : "", "family" : "Gallucci", "given" : "Marcello", "non-dropping-particle" : "", "parse-names" : false, "suffix" : "" }, { "dropping-particle" : "", "family" : "Pouw", "given" : "Wim T J L", "non-dropping-particle" : "", "parse-names" : false, "suffix" : "" }, { "dropping-particle" : "", "family" : "Wei\u03b2gerber", "given" : "Sophia C", "non-dropping-particle" : "", "parse-names" : false, "suffix" : "" }, { "dropping-particle" : "", "family" : "Doesum", "given" : "Niels J", "non-dropping-particle" : "Van", "parse-names" : false, "suffix" : "" }, { "dropping-particle" : "", "family" : "Williams", "given" : "Kipling D", "non-dropping-particle" : "", "parse-names" : false, "suffix" : "" } ], "container-title" : "Acta Psychologica", "id" : "ITEM-1", "issue" : "3", "issued" : { "date-parts" : [ [ "2012" ] ] }, "page" : "283-288", "publisher" : "ELSEVIER SCIENCE BV", "title" : "Cold-blooded loneliness: social exclusion leads to lower skin temperatures.", "type" : "article-journal", "volume" : "140" }, "uris" : [ "http://www.mendeley.com/documents/?uuid=9368a96a-4749-44f6-9d70-75d682ec789b" ] } ], "mendeley" : { "formattedCitation" : "[10]", "plainTextFormattedCitation" : "[10]", "previouslyFormattedCitation" : "[10]"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[10]</w:t>
      </w:r>
      <w:r w:rsidR="00637F61">
        <w:rPr>
          <w:rFonts w:ascii="Times New Roman" w:hAnsi="Times New Roman" w:cs="Times New Roman"/>
          <w:sz w:val="24"/>
          <w:szCs w:val="24"/>
        </w:rPr>
        <w:fldChar w:fldCharType="end"/>
      </w:r>
      <w:r w:rsidR="00E06E83" w:rsidRPr="009159AB">
        <w:rPr>
          <w:rFonts w:ascii="Times New Roman" w:eastAsia="Times New Roman" w:hAnsi="Times New Roman" w:cs="Times New Roman"/>
          <w:sz w:val="24"/>
          <w:szCs w:val="24"/>
        </w:rPr>
        <w:t>)</w:t>
      </w:r>
      <w:r w:rsidR="00552A0D" w:rsidRPr="009159AB">
        <w:rPr>
          <w:rFonts w:ascii="Times New Roman" w:eastAsia="Times New Roman" w:hAnsi="Times New Roman" w:cs="Times New Roman"/>
          <w:sz w:val="24"/>
          <w:szCs w:val="24"/>
        </w:rPr>
        <w:t>,</w:t>
      </w:r>
      <w:r w:rsidR="00E06E83" w:rsidRPr="009159AB">
        <w:rPr>
          <w:rFonts w:ascii="Times New Roman" w:hAnsi="Times New Roman" w:cs="Times New Roman"/>
          <w:sz w:val="24"/>
          <w:szCs w:val="24"/>
        </w:rPr>
        <w:t xml:space="preserve"> and var</w:t>
      </w:r>
      <w:r w:rsidR="00552A0D" w:rsidRPr="009159AB">
        <w:rPr>
          <w:rFonts w:ascii="Times New Roman" w:hAnsi="Times New Roman" w:cs="Times New Roman"/>
          <w:sz w:val="24"/>
          <w:szCs w:val="24"/>
        </w:rPr>
        <w:t>ious</w:t>
      </w:r>
      <w:r w:rsidR="00E06E83" w:rsidRPr="009159AB">
        <w:rPr>
          <w:rFonts w:ascii="Times New Roman" w:hAnsi="Times New Roman" w:cs="Times New Roman"/>
          <w:sz w:val="24"/>
          <w:szCs w:val="24"/>
        </w:rPr>
        <w:t xml:space="preserve"> other constructs, </w:t>
      </w:r>
      <w:r w:rsidR="008A5DA6" w:rsidRPr="009159AB">
        <w:rPr>
          <w:rFonts w:ascii="Times New Roman" w:hAnsi="Times New Roman" w:cs="Times New Roman"/>
          <w:sz w:val="24"/>
          <w:szCs w:val="24"/>
        </w:rPr>
        <w:t xml:space="preserve">including those measured with </w:t>
      </w:r>
      <w:r w:rsidR="00E06E83" w:rsidRPr="009159AB">
        <w:rPr>
          <w:rFonts w:ascii="Times New Roman" w:hAnsi="Times New Roman" w:cs="Times New Roman"/>
          <w:sz w:val="24"/>
          <w:szCs w:val="24"/>
        </w:rPr>
        <w:t>behavioral measures</w:t>
      </w:r>
      <w:r w:rsidR="008F1EF2" w:rsidRPr="009159AB">
        <w:rPr>
          <w:rFonts w:ascii="Times New Roman" w:hAnsi="Times New Roman" w:cs="Times New Roman"/>
          <w:sz w:val="24"/>
          <w:szCs w:val="24"/>
        </w:rPr>
        <w:t xml:space="preserve"> (e.g., conformity, compliance, aggression)</w:t>
      </w:r>
      <w:r w:rsidR="0082247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the current paper,</w:t>
      </w:r>
      <w:r w:rsidR="007425DF" w:rsidRPr="009159AB">
        <w:rPr>
          <w:rFonts w:ascii="Times New Roman" w:hAnsi="Times New Roman" w:cs="Times New Roman"/>
          <w:sz w:val="24"/>
          <w:szCs w:val="24"/>
        </w:rPr>
        <w:t xml:space="preserve"> we refer to</w:t>
      </w:r>
      <w:r w:rsidR="00731737" w:rsidRPr="009159AB">
        <w:rPr>
          <w:rFonts w:ascii="Times New Roman" w:hAnsi="Times New Roman" w:cs="Times New Roman"/>
          <w:sz w:val="24"/>
          <w:szCs w:val="24"/>
        </w:rPr>
        <w:t xml:space="preserve"> </w:t>
      </w:r>
      <w:r w:rsidR="007D26AC" w:rsidRPr="009159AB">
        <w:rPr>
          <w:rFonts w:ascii="Times New Roman" w:hAnsi="Times New Roman" w:cs="Times New Roman"/>
          <w:sz w:val="24"/>
          <w:szCs w:val="24"/>
        </w:rPr>
        <w:t xml:space="preserve">the general </w:t>
      </w:r>
      <w:r w:rsidR="00731737" w:rsidRPr="009159AB">
        <w:rPr>
          <w:rFonts w:ascii="Times New Roman" w:hAnsi="Times New Roman" w:cs="Times New Roman"/>
          <w:sz w:val="24"/>
          <w:szCs w:val="24"/>
        </w:rPr>
        <w:t xml:space="preserve">effect of being ostracized </w:t>
      </w:r>
      <w:r w:rsidR="00EC5428" w:rsidRPr="009159AB">
        <w:rPr>
          <w:rFonts w:ascii="Times New Roman" w:hAnsi="Times New Roman" w:cs="Times New Roman"/>
          <w:sz w:val="24"/>
          <w:szCs w:val="24"/>
        </w:rPr>
        <w:t xml:space="preserve">compared to being included in Cyberball </w:t>
      </w:r>
      <w:r w:rsidR="00731737" w:rsidRPr="009159AB">
        <w:rPr>
          <w:rFonts w:ascii="Times New Roman" w:hAnsi="Times New Roman" w:cs="Times New Roman"/>
          <w:sz w:val="24"/>
          <w:szCs w:val="24"/>
        </w:rPr>
        <w:t xml:space="preserve">as the </w:t>
      </w:r>
      <w:r w:rsidR="00731737" w:rsidRPr="009159AB">
        <w:rPr>
          <w:rFonts w:ascii="Times New Roman" w:hAnsi="Times New Roman" w:cs="Times New Roman"/>
          <w:i/>
          <w:sz w:val="24"/>
          <w:szCs w:val="24"/>
        </w:rPr>
        <w:t>ostracism effect</w:t>
      </w:r>
      <w:r w:rsidR="00731737" w:rsidRPr="009159AB">
        <w:rPr>
          <w:rFonts w:ascii="Times New Roman" w:hAnsi="Times New Roman" w:cs="Times New Roman"/>
          <w:sz w:val="24"/>
          <w:szCs w:val="24"/>
        </w:rPr>
        <w:t xml:space="preserve">. </w:t>
      </w:r>
    </w:p>
    <w:p w14:paraId="155148B6" w14:textId="7D2A4AD7" w:rsidR="00D6101D" w:rsidRDefault="00D96D4C" w:rsidP="000B2751">
      <w:pPr>
        <w:spacing w:after="0" w:line="480" w:lineRule="auto"/>
        <w:ind w:firstLine="567"/>
        <w:rPr>
          <w:rFonts w:ascii="Times New Roman" w:hAnsi="Times New Roman" w:cs="Times New Roman"/>
          <w:sz w:val="24"/>
          <w:szCs w:val="24"/>
        </w:rPr>
      </w:pPr>
      <w:r>
        <w:rPr>
          <w:rFonts w:ascii="Times New Roman" w:hAnsi="Times New Roman" w:cs="Times New Roman"/>
          <w:noProof/>
          <w:sz w:val="24"/>
          <w:szCs w:val="24"/>
        </w:rPr>
        <w:t xml:space="preserve">To capture </w:t>
      </w:r>
      <w:r w:rsidR="003A0415">
        <w:rPr>
          <w:rFonts w:ascii="Times New Roman" w:hAnsi="Times New Roman" w:cs="Times New Roman"/>
          <w:noProof/>
          <w:sz w:val="24"/>
          <w:szCs w:val="24"/>
        </w:rPr>
        <w:t>how people respond to ostracism</w:t>
      </w:r>
      <w:r w:rsidR="00EA36FA">
        <w:rPr>
          <w:rFonts w:ascii="Times New Roman" w:hAnsi="Times New Roman" w:cs="Times New Roman"/>
          <w:noProof/>
          <w:sz w:val="24"/>
          <w:szCs w:val="24"/>
        </w:rPr>
        <w:t>,</w:t>
      </w:r>
      <w:r>
        <w:rPr>
          <w:rFonts w:ascii="Times New Roman" w:hAnsi="Times New Roman" w:cs="Times New Roman"/>
          <w:noProof/>
          <w:sz w:val="24"/>
          <w:szCs w:val="24"/>
        </w:rPr>
        <w:t xml:space="preserve"> </w:t>
      </w:r>
      <w:r w:rsidR="00731737" w:rsidRPr="009159AB">
        <w:rPr>
          <w:rFonts w:ascii="Times New Roman" w:hAnsi="Times New Roman" w:cs="Times New Roman"/>
          <w:noProof/>
          <w:sz w:val="24"/>
          <w:szCs w:val="24"/>
        </w:rPr>
        <w:t xml:space="preserve">Williams </w:t>
      </w:r>
      <w:r w:rsidR="00637F61">
        <w:rPr>
          <w:rFonts w:ascii="Times New Roman" w:hAnsi="Times New Roman" w:cs="Times New Roman"/>
          <w:noProof/>
          <w:sz w:val="24"/>
          <w:szCs w:val="24"/>
        </w:rPr>
        <w:fldChar w:fldCharType="begin" w:fldLock="1"/>
      </w:r>
      <w:r w:rsidR="00637F61">
        <w:rPr>
          <w:rFonts w:ascii="Times New Roman" w:hAnsi="Times New Roman" w:cs="Times New Roman"/>
          <w:noProof/>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noProof/>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noProof/>
          <w:sz w:val="24"/>
          <w:szCs w:val="24"/>
        </w:rPr>
        <w:fldChar w:fldCharType="end"/>
      </w:r>
      <w:r w:rsidR="00731737" w:rsidRPr="009159AB">
        <w:rPr>
          <w:rFonts w:ascii="Times New Roman" w:hAnsi="Times New Roman" w:cs="Times New Roman"/>
          <w:sz w:val="24"/>
          <w:szCs w:val="24"/>
        </w:rPr>
        <w:t xml:space="preserve"> proposed a temporal </w:t>
      </w:r>
      <w:r w:rsidR="0007185A" w:rsidRPr="009159AB">
        <w:rPr>
          <w:rFonts w:ascii="Times New Roman" w:hAnsi="Times New Roman" w:cs="Times New Roman"/>
          <w:sz w:val="24"/>
          <w:szCs w:val="24"/>
        </w:rPr>
        <w:t xml:space="preserve">need-threat </w:t>
      </w:r>
      <w:r w:rsidR="00731737" w:rsidRPr="009159AB">
        <w:rPr>
          <w:rFonts w:ascii="Times New Roman" w:hAnsi="Times New Roman" w:cs="Times New Roman"/>
          <w:sz w:val="24"/>
          <w:szCs w:val="24"/>
        </w:rPr>
        <w:t>model of ostracism</w:t>
      </w:r>
      <w:r w:rsidR="00EA36FA">
        <w:rPr>
          <w:rFonts w:ascii="Times New Roman" w:hAnsi="Times New Roman" w:cs="Times New Roman"/>
          <w:sz w:val="24"/>
          <w:szCs w:val="24"/>
        </w:rPr>
        <w:t xml:space="preserve">. Here </w:t>
      </w:r>
      <w:r w:rsidR="00731737" w:rsidRPr="009159AB">
        <w:rPr>
          <w:rFonts w:ascii="Times New Roman" w:hAnsi="Times New Roman" w:cs="Times New Roman"/>
          <w:sz w:val="24"/>
          <w:szCs w:val="24"/>
        </w:rPr>
        <w:t xml:space="preserve">he suggested three stages </w:t>
      </w:r>
      <w:r w:rsidR="00EA36FA">
        <w:rPr>
          <w:rFonts w:ascii="Times New Roman" w:hAnsi="Times New Roman" w:cs="Times New Roman"/>
          <w:sz w:val="24"/>
          <w:szCs w:val="24"/>
        </w:rPr>
        <w:t xml:space="preserve">of </w:t>
      </w:r>
      <w:r w:rsidR="00731737" w:rsidRPr="009159AB">
        <w:rPr>
          <w:rFonts w:ascii="Times New Roman" w:hAnsi="Times New Roman" w:cs="Times New Roman"/>
          <w:sz w:val="24"/>
          <w:szCs w:val="24"/>
        </w:rPr>
        <w:t xml:space="preserve">the ostracism effect, namely: (1) </w:t>
      </w:r>
      <w:r w:rsidR="00731737" w:rsidRPr="009159AB">
        <w:rPr>
          <w:rFonts w:ascii="Times New Roman" w:hAnsi="Times New Roman" w:cs="Times New Roman"/>
          <w:sz w:val="24"/>
          <w:szCs w:val="24"/>
        </w:rPr>
        <w:lastRenderedPageBreak/>
        <w:t xml:space="preserve">a </w:t>
      </w:r>
      <w:r w:rsidR="00731737" w:rsidRPr="009159AB">
        <w:rPr>
          <w:rFonts w:ascii="Times New Roman" w:hAnsi="Times New Roman" w:cs="Times New Roman"/>
          <w:i/>
          <w:sz w:val="24"/>
          <w:szCs w:val="24"/>
        </w:rPr>
        <w:t>reflexive</w:t>
      </w:r>
      <w:r w:rsidR="00731737" w:rsidRPr="009159AB">
        <w:rPr>
          <w:rFonts w:ascii="Times New Roman" w:hAnsi="Times New Roman" w:cs="Times New Roman"/>
          <w:sz w:val="24"/>
          <w:szCs w:val="24"/>
        </w:rPr>
        <w:t xml:space="preserve"> stage, (2) a </w:t>
      </w:r>
      <w:r w:rsidR="00731737" w:rsidRPr="009159AB">
        <w:rPr>
          <w:rFonts w:ascii="Times New Roman" w:hAnsi="Times New Roman" w:cs="Times New Roman"/>
          <w:i/>
          <w:sz w:val="24"/>
          <w:szCs w:val="24"/>
        </w:rPr>
        <w:t>reflective</w:t>
      </w:r>
      <w:r w:rsidR="00731737" w:rsidRPr="009159AB">
        <w:rPr>
          <w:rFonts w:ascii="Times New Roman" w:hAnsi="Times New Roman" w:cs="Times New Roman"/>
          <w:sz w:val="24"/>
          <w:szCs w:val="24"/>
        </w:rPr>
        <w:t xml:space="preserve"> stage</w:t>
      </w:r>
      <w:r w:rsidR="00772345"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(3) a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In the reflexive stage, the response to the ostracism sequence </w:t>
      </w:r>
      <w:r w:rsidR="00772345" w:rsidRPr="009159AB">
        <w:rPr>
          <w:rFonts w:ascii="Times New Roman" w:hAnsi="Times New Roman" w:cs="Times New Roman"/>
          <w:sz w:val="24"/>
          <w:szCs w:val="24"/>
        </w:rPr>
        <w:t xml:space="preserve">is immediate and </w:t>
      </w:r>
      <w:r w:rsidR="00731737" w:rsidRPr="009159AB">
        <w:rPr>
          <w:rFonts w:ascii="Times New Roman" w:hAnsi="Times New Roman" w:cs="Times New Roman"/>
          <w:sz w:val="24"/>
          <w:szCs w:val="24"/>
        </w:rPr>
        <w:t xml:space="preserve">occurs like a reflex. </w:t>
      </w:r>
      <w:r w:rsidR="00EF4585" w:rsidRPr="00EF4585">
        <w:rPr>
          <w:rFonts w:ascii="Times New Roman" w:hAnsi="Times New Roman" w:cs="Times New Roman"/>
          <w:sz w:val="24"/>
          <w:szCs w:val="24"/>
        </w:rPr>
        <w:t>This initial response is theorized to be socially painful, threatening [9] and, following overdetection theory [12], should be easily detectable due to evolutionary over-sensitivity to cues of ostracism</w:t>
      </w:r>
      <w:r w:rsidR="00731737" w:rsidRPr="009159AB">
        <w:rPr>
          <w:rFonts w:ascii="Times New Roman" w:hAnsi="Times New Roman" w:cs="Times New Roman"/>
          <w:sz w:val="24"/>
          <w:szCs w:val="24"/>
        </w:rPr>
        <w:t xml:space="preserve">. Such </w:t>
      </w:r>
      <w:r w:rsidR="00EC31F3" w:rsidRPr="009159AB">
        <w:rPr>
          <w:rFonts w:ascii="Times New Roman" w:hAnsi="Times New Roman" w:cs="Times New Roman"/>
          <w:sz w:val="24"/>
          <w:szCs w:val="24"/>
        </w:rPr>
        <w:t>a reflex would</w:t>
      </w:r>
      <w:r w:rsidR="00731737" w:rsidRPr="009159AB">
        <w:rPr>
          <w:rFonts w:ascii="Times New Roman" w:hAnsi="Times New Roman" w:cs="Times New Roman"/>
          <w:sz w:val="24"/>
          <w:szCs w:val="24"/>
        </w:rPr>
        <w:t xml:space="preserve"> not take into account situational specifics and provides little room for coping</w:t>
      </w:r>
      <w:r w:rsidR="000E37AA" w:rsidRPr="009159AB">
        <w:rPr>
          <w:rFonts w:ascii="Times New Roman" w:hAnsi="Times New Roman" w:cs="Times New Roman"/>
          <w:sz w:val="24"/>
          <w:szCs w:val="24"/>
        </w:rPr>
        <w:t>. T</w:t>
      </w:r>
      <w:r w:rsidR="00692953" w:rsidRPr="009159AB">
        <w:rPr>
          <w:rFonts w:ascii="Times New Roman" w:hAnsi="Times New Roman" w:cs="Times New Roman"/>
          <w:sz w:val="24"/>
          <w:szCs w:val="24"/>
        </w:rPr>
        <w:t>he reflex is proposed to affect primarily pain</w:t>
      </w:r>
      <w:r w:rsidR="000E37AA"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fundamental needs</w:t>
      </w:r>
      <w:r w:rsidR="000E37AA" w:rsidRPr="009159AB">
        <w:rPr>
          <w:rFonts w:ascii="Times New Roman" w:hAnsi="Times New Roman" w:cs="Times New Roman"/>
          <w:sz w:val="24"/>
          <w:szCs w:val="24"/>
        </w:rPr>
        <w:t>, and emotional reactions</w:t>
      </w:r>
      <w:r w:rsidR="00E242B8" w:rsidRPr="009159AB">
        <w:rPr>
          <w:rFonts w:ascii="Times New Roman" w:hAnsi="Times New Roman" w:cs="Times New Roman"/>
          <w:sz w:val="24"/>
          <w:szCs w:val="24"/>
        </w:rPr>
        <w:t xml:space="preserve"> (e.g., increased anger and sadness)</w:t>
      </w:r>
      <w:r w:rsidR="00E51543" w:rsidRPr="009159AB">
        <w:rPr>
          <w:rFonts w:ascii="Times New Roman" w:hAnsi="Times New Roman" w:cs="Times New Roman"/>
          <w:sz w:val="24"/>
          <w:szCs w:val="24"/>
        </w:rPr>
        <w:t>.</w:t>
      </w:r>
      <w:r w:rsidR="00692953" w:rsidRPr="009159AB">
        <w:rPr>
          <w:rFonts w:ascii="Times New Roman" w:hAnsi="Times New Roman" w:cs="Times New Roman"/>
          <w:sz w:val="24"/>
          <w:szCs w:val="24"/>
        </w:rPr>
        <w:t xml:space="preserve"> The affected fundamental needs are belonging, </w:t>
      </w:r>
      <w:r w:rsidR="00E51543" w:rsidRPr="009159AB">
        <w:rPr>
          <w:rFonts w:ascii="Times New Roman" w:hAnsi="Times New Roman" w:cs="Times New Roman"/>
          <w:sz w:val="24"/>
          <w:szCs w:val="24"/>
        </w:rPr>
        <w:t>self-esteem</w:t>
      </w:r>
      <w:r w:rsidR="00692953" w:rsidRPr="009159AB">
        <w:rPr>
          <w:rFonts w:ascii="Times New Roman" w:hAnsi="Times New Roman" w:cs="Times New Roman"/>
          <w:sz w:val="24"/>
          <w:szCs w:val="24"/>
        </w:rPr>
        <w:t>, control, and meaningful existence</w:t>
      </w:r>
      <w:r w:rsidR="005349C7" w:rsidRPr="009159AB">
        <w:rPr>
          <w:rFonts w:ascii="Times New Roman" w:hAnsi="Times New Roman" w:cs="Times New Roman"/>
          <w:sz w:val="24"/>
          <w:szCs w:val="24"/>
        </w:rPr>
        <w:t xml:space="preserve">, </w:t>
      </w:r>
      <w:r w:rsidR="00A6700D">
        <w:rPr>
          <w:rFonts w:ascii="Times New Roman" w:hAnsi="Times New Roman" w:cs="Times New Roman"/>
          <w:sz w:val="24"/>
          <w:szCs w:val="24"/>
        </w:rPr>
        <w:t xml:space="preserve">typically </w:t>
      </w:r>
      <w:r w:rsidR="005349C7" w:rsidRPr="009159AB">
        <w:rPr>
          <w:rFonts w:ascii="Times New Roman" w:hAnsi="Times New Roman" w:cs="Times New Roman"/>
          <w:sz w:val="24"/>
          <w:szCs w:val="24"/>
        </w:rPr>
        <w:t>measured by a need satisfaction scale</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[11]</w:t>
      </w:r>
      <w:r w:rsidR="00637F61">
        <w:rPr>
          <w:rFonts w:ascii="Times New Roman" w:hAnsi="Times New Roman" w:cs="Times New Roman"/>
          <w:sz w:val="24"/>
          <w:szCs w:val="24"/>
        </w:rPr>
        <w:fldChar w:fldCharType="end"/>
      </w:r>
      <w:r w:rsidR="00692953"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000E37AA" w:rsidRPr="009159AB">
        <w:rPr>
          <w:rFonts w:ascii="Times New Roman" w:hAnsi="Times New Roman" w:cs="Times New Roman"/>
          <w:sz w:val="24"/>
          <w:szCs w:val="24"/>
        </w:rPr>
        <w:t xml:space="preserve">According to Williams, measures of reflexive responses must occur during, or in the case of self-report measures, immediately following Cyberball (with the wording of the questions referring to how participants felt </w:t>
      </w:r>
      <w:r w:rsidR="000E37AA" w:rsidRPr="009159AB">
        <w:rPr>
          <w:rFonts w:ascii="Times New Roman" w:hAnsi="Times New Roman" w:cs="Times New Roman"/>
          <w:i/>
          <w:sz w:val="24"/>
          <w:szCs w:val="24"/>
        </w:rPr>
        <w:t>during the game</w:t>
      </w:r>
      <w:r w:rsidR="000E37AA"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reflective</w:t>
      </w:r>
      <w:r w:rsidR="00270A66" w:rsidRPr="009159AB">
        <w:rPr>
          <w:rFonts w:ascii="Times New Roman" w:hAnsi="Times New Roman" w:cs="Times New Roman"/>
          <w:sz w:val="24"/>
          <w:szCs w:val="24"/>
        </w:rPr>
        <w:t xml:space="preserve"> (or delayed)</w:t>
      </w:r>
      <w:r w:rsidR="00731737" w:rsidRPr="009159AB">
        <w:rPr>
          <w:rFonts w:ascii="Times New Roman" w:hAnsi="Times New Roman" w:cs="Times New Roman"/>
          <w:sz w:val="24"/>
          <w:szCs w:val="24"/>
        </w:rPr>
        <w:t xml:space="preserve"> stage, which follows this immediate response, is subject to more rational thought and coping with the threats.</w:t>
      </w:r>
      <w:r w:rsidR="00692953" w:rsidRPr="009159AB">
        <w:rPr>
          <w:rFonts w:ascii="Times New Roman" w:hAnsi="Times New Roman" w:cs="Times New Roman"/>
          <w:sz w:val="24"/>
          <w:szCs w:val="24"/>
        </w:rPr>
        <w:t xml:space="preserve"> Part of such coping is </w:t>
      </w:r>
      <w:r w:rsidR="00884611">
        <w:rPr>
          <w:rFonts w:ascii="Times New Roman" w:hAnsi="Times New Roman" w:cs="Times New Roman"/>
          <w:sz w:val="24"/>
          <w:szCs w:val="24"/>
        </w:rPr>
        <w:t>the necessity</w:t>
      </w:r>
      <w:r w:rsidR="00884611" w:rsidRPr="009159AB">
        <w:rPr>
          <w:rFonts w:ascii="Times New Roman" w:hAnsi="Times New Roman" w:cs="Times New Roman"/>
          <w:sz w:val="24"/>
          <w:szCs w:val="24"/>
        </w:rPr>
        <w:t xml:space="preserve"> </w:t>
      </w:r>
      <w:r w:rsidR="00884611">
        <w:rPr>
          <w:rFonts w:ascii="Times New Roman" w:hAnsi="Times New Roman" w:cs="Times New Roman"/>
          <w:sz w:val="24"/>
          <w:szCs w:val="24"/>
        </w:rPr>
        <w:t xml:space="preserve">for </w:t>
      </w:r>
      <w:r w:rsidR="00692953" w:rsidRPr="009159AB">
        <w:rPr>
          <w:rFonts w:ascii="Times New Roman" w:hAnsi="Times New Roman" w:cs="Times New Roman"/>
          <w:sz w:val="24"/>
          <w:szCs w:val="24"/>
        </w:rPr>
        <w:t xml:space="preserve">fortification of the </w:t>
      </w:r>
      <w:r w:rsidR="00B4115B" w:rsidRPr="009159AB">
        <w:rPr>
          <w:rFonts w:ascii="Times New Roman" w:hAnsi="Times New Roman" w:cs="Times New Roman"/>
          <w:sz w:val="24"/>
          <w:szCs w:val="24"/>
        </w:rPr>
        <w:t xml:space="preserve">threatened </w:t>
      </w:r>
      <w:r w:rsidR="00692953" w:rsidRPr="009159AB">
        <w:rPr>
          <w:rFonts w:ascii="Times New Roman" w:hAnsi="Times New Roman" w:cs="Times New Roman"/>
          <w:sz w:val="24"/>
          <w:szCs w:val="24"/>
        </w:rPr>
        <w:t xml:space="preserve">fundamental needs. </w:t>
      </w:r>
      <w:r w:rsidR="00B4115B" w:rsidRPr="009159AB">
        <w:rPr>
          <w:rFonts w:ascii="Times New Roman" w:hAnsi="Times New Roman" w:cs="Times New Roman"/>
          <w:sz w:val="24"/>
          <w:szCs w:val="24"/>
        </w:rPr>
        <w:t xml:space="preserve">Coping can be measured both in terms of speed of recovery (higher levels of need satisfaction approaching the levels of included participants) and emotional, cognitive, and behavioral choices. </w:t>
      </w:r>
      <w:r w:rsidR="00731737" w:rsidRPr="009159AB">
        <w:rPr>
          <w:rFonts w:ascii="Times New Roman" w:hAnsi="Times New Roman" w:cs="Times New Roman"/>
          <w:sz w:val="24"/>
          <w:szCs w:val="24"/>
        </w:rPr>
        <w:t xml:space="preserve">The </w:t>
      </w:r>
      <w:r w:rsidR="00731737" w:rsidRPr="009159AB">
        <w:rPr>
          <w:rFonts w:ascii="Times New Roman" w:hAnsi="Times New Roman" w:cs="Times New Roman"/>
          <w:i/>
          <w:sz w:val="24"/>
          <w:szCs w:val="24"/>
        </w:rPr>
        <w:t>resignation</w:t>
      </w:r>
      <w:r w:rsidR="00731737" w:rsidRPr="009159AB">
        <w:rPr>
          <w:rFonts w:ascii="Times New Roman" w:hAnsi="Times New Roman" w:cs="Times New Roman"/>
          <w:sz w:val="24"/>
          <w:szCs w:val="24"/>
        </w:rPr>
        <w:t xml:space="preserve"> stage occurs after prolonged ostracism, causing prolonged periods of pain and </w:t>
      </w:r>
      <w:r w:rsidR="001E7A9D" w:rsidRPr="009159AB">
        <w:rPr>
          <w:rFonts w:ascii="Times New Roman" w:hAnsi="Times New Roman" w:cs="Times New Roman"/>
          <w:sz w:val="24"/>
          <w:szCs w:val="24"/>
        </w:rPr>
        <w:t xml:space="preserve">more </w:t>
      </w:r>
      <w:r w:rsidR="00692953" w:rsidRPr="009159AB">
        <w:rPr>
          <w:rFonts w:ascii="Times New Roman" w:hAnsi="Times New Roman" w:cs="Times New Roman"/>
          <w:sz w:val="24"/>
          <w:szCs w:val="24"/>
        </w:rPr>
        <w:t xml:space="preserve">fundamental need </w:t>
      </w:r>
      <w:r w:rsidR="00731737" w:rsidRPr="009159AB">
        <w:rPr>
          <w:rFonts w:ascii="Times New Roman" w:hAnsi="Times New Roman" w:cs="Times New Roman"/>
          <w:sz w:val="24"/>
          <w:szCs w:val="24"/>
        </w:rPr>
        <w:t xml:space="preserve">threat. </w:t>
      </w:r>
      <w:r w:rsidR="00692953" w:rsidRPr="009159AB">
        <w:rPr>
          <w:rFonts w:ascii="Times New Roman" w:hAnsi="Times New Roman" w:cs="Times New Roman"/>
          <w:sz w:val="24"/>
          <w:szCs w:val="24"/>
        </w:rPr>
        <w:t xml:space="preserve">If one is not able to fortify the fundamental needs, a </w:t>
      </w:r>
      <w:r w:rsidR="00731737" w:rsidRPr="009159AB">
        <w:rPr>
          <w:rFonts w:ascii="Times New Roman" w:hAnsi="Times New Roman" w:cs="Times New Roman"/>
          <w:sz w:val="24"/>
          <w:szCs w:val="24"/>
        </w:rPr>
        <w:t>prolonged ostracism sequence lead</w:t>
      </w:r>
      <w:r w:rsidR="00692953" w:rsidRPr="009159AB">
        <w:rPr>
          <w:rFonts w:ascii="Times New Roman" w:hAnsi="Times New Roman" w:cs="Times New Roman"/>
          <w:sz w:val="24"/>
          <w:szCs w:val="24"/>
        </w:rPr>
        <w:t>s</w:t>
      </w:r>
      <w:r w:rsidR="00731737" w:rsidRPr="009159AB">
        <w:rPr>
          <w:rFonts w:ascii="Times New Roman" w:hAnsi="Times New Roman" w:cs="Times New Roman"/>
          <w:sz w:val="24"/>
          <w:szCs w:val="24"/>
        </w:rPr>
        <w:t xml:space="preserve"> to </w:t>
      </w:r>
      <w:r w:rsidR="00692953" w:rsidRPr="009159AB">
        <w:rPr>
          <w:rFonts w:ascii="Times New Roman" w:hAnsi="Times New Roman" w:cs="Times New Roman"/>
          <w:sz w:val="24"/>
          <w:szCs w:val="24"/>
        </w:rPr>
        <w:t xml:space="preserve">feelings of </w:t>
      </w:r>
      <w:r w:rsidR="00731737" w:rsidRPr="009159AB">
        <w:rPr>
          <w:rFonts w:ascii="Times New Roman" w:hAnsi="Times New Roman" w:cs="Times New Roman"/>
          <w:sz w:val="24"/>
          <w:szCs w:val="24"/>
        </w:rPr>
        <w:t xml:space="preserve">helplessness, </w:t>
      </w:r>
      <w:r w:rsidR="00692953" w:rsidRPr="009159AB">
        <w:rPr>
          <w:rFonts w:ascii="Times New Roman" w:hAnsi="Times New Roman" w:cs="Times New Roman"/>
          <w:sz w:val="24"/>
          <w:szCs w:val="24"/>
        </w:rPr>
        <w:t xml:space="preserve">alienation, depression, and unworthiness. </w:t>
      </w:r>
      <w:r w:rsidR="00B4115B" w:rsidRPr="009159AB">
        <w:rPr>
          <w:rFonts w:ascii="Times New Roman" w:hAnsi="Times New Roman" w:cs="Times New Roman"/>
          <w:sz w:val="24"/>
          <w:szCs w:val="24"/>
        </w:rPr>
        <w:t>Because the resignation stage is hypothesized to occur only after prolonged and repeated exposure to ostracism (as in months</w:t>
      </w:r>
      <w:r w:rsidR="001470ED" w:rsidRPr="009159AB">
        <w:rPr>
          <w:rFonts w:ascii="Times New Roman" w:hAnsi="Times New Roman" w:cs="Times New Roman"/>
          <w:sz w:val="24"/>
          <w:szCs w:val="24"/>
        </w:rPr>
        <w:t xml:space="preserve"> or </w:t>
      </w:r>
      <w:r w:rsidR="00B4115B" w:rsidRPr="009159AB">
        <w:rPr>
          <w:rFonts w:ascii="Times New Roman" w:hAnsi="Times New Roman" w:cs="Times New Roman"/>
          <w:sz w:val="24"/>
          <w:szCs w:val="24"/>
        </w:rPr>
        <w:t xml:space="preserve">years), it is </w:t>
      </w:r>
      <w:r w:rsidR="005B6147" w:rsidRPr="009159AB">
        <w:rPr>
          <w:rFonts w:ascii="Times New Roman" w:hAnsi="Times New Roman" w:cs="Times New Roman"/>
          <w:sz w:val="24"/>
          <w:szCs w:val="24"/>
        </w:rPr>
        <w:t>not feasible</w:t>
      </w:r>
      <w:r w:rsidR="00B4115B" w:rsidRPr="009159AB">
        <w:rPr>
          <w:rFonts w:ascii="Times New Roman" w:hAnsi="Times New Roman" w:cs="Times New Roman"/>
          <w:sz w:val="24"/>
          <w:szCs w:val="24"/>
        </w:rPr>
        <w:t xml:space="preserve"> </w:t>
      </w:r>
      <w:r w:rsidR="005B6147" w:rsidRPr="009159AB">
        <w:rPr>
          <w:rFonts w:ascii="Times New Roman" w:hAnsi="Times New Roman" w:cs="Times New Roman"/>
          <w:sz w:val="24"/>
          <w:szCs w:val="24"/>
        </w:rPr>
        <w:t xml:space="preserve">(and even unethical) to study </w:t>
      </w:r>
      <w:r w:rsidR="00B4115B" w:rsidRPr="009159AB">
        <w:rPr>
          <w:rFonts w:ascii="Times New Roman" w:hAnsi="Times New Roman" w:cs="Times New Roman"/>
          <w:sz w:val="24"/>
          <w:szCs w:val="24"/>
        </w:rPr>
        <w:t>resignation responses</w:t>
      </w:r>
      <w:r w:rsidR="005B6147" w:rsidRPr="009159AB">
        <w:rPr>
          <w:rFonts w:ascii="Times New Roman" w:hAnsi="Times New Roman" w:cs="Times New Roman"/>
          <w:sz w:val="24"/>
          <w:szCs w:val="24"/>
        </w:rPr>
        <w:t xml:space="preserve"> in laboratory experiments</w:t>
      </w:r>
      <w:r w:rsidR="00B4115B" w:rsidRPr="009159AB">
        <w:rPr>
          <w:rFonts w:ascii="Times New Roman" w:hAnsi="Times New Roman" w:cs="Times New Roman"/>
          <w:sz w:val="24"/>
          <w:szCs w:val="24"/>
        </w:rPr>
        <w:t>. Hence, i</w:t>
      </w:r>
      <w:r w:rsidR="00692953" w:rsidRPr="009159AB">
        <w:rPr>
          <w:rFonts w:ascii="Times New Roman" w:hAnsi="Times New Roman" w:cs="Times New Roman"/>
          <w:sz w:val="24"/>
          <w:szCs w:val="24"/>
        </w:rPr>
        <w:t xml:space="preserve">n this paper we </w:t>
      </w:r>
      <w:r w:rsidR="005B6147" w:rsidRPr="009159AB">
        <w:rPr>
          <w:rFonts w:ascii="Times New Roman" w:hAnsi="Times New Roman" w:cs="Times New Roman"/>
          <w:sz w:val="24"/>
          <w:szCs w:val="24"/>
        </w:rPr>
        <w:t xml:space="preserve">limit </w:t>
      </w:r>
      <w:r w:rsidR="00692953" w:rsidRPr="009159AB">
        <w:rPr>
          <w:rFonts w:ascii="Times New Roman" w:hAnsi="Times New Roman" w:cs="Times New Roman"/>
          <w:sz w:val="24"/>
          <w:szCs w:val="24"/>
        </w:rPr>
        <w:t xml:space="preserve">ourselves </w:t>
      </w:r>
      <w:r w:rsidR="005B6147" w:rsidRPr="009159AB">
        <w:rPr>
          <w:rFonts w:ascii="Times New Roman" w:hAnsi="Times New Roman" w:cs="Times New Roman"/>
          <w:sz w:val="24"/>
          <w:szCs w:val="24"/>
        </w:rPr>
        <w:t xml:space="preserve">to studying </w:t>
      </w:r>
      <w:r w:rsidR="00692953" w:rsidRPr="009159AB">
        <w:rPr>
          <w:rFonts w:ascii="Times New Roman" w:hAnsi="Times New Roman" w:cs="Times New Roman"/>
          <w:sz w:val="24"/>
          <w:szCs w:val="24"/>
        </w:rPr>
        <w:t>the reflexive and reflective stage</w:t>
      </w:r>
      <w:r w:rsidR="001E7A9D" w:rsidRPr="009159AB">
        <w:rPr>
          <w:rFonts w:ascii="Times New Roman" w:hAnsi="Times New Roman" w:cs="Times New Roman"/>
          <w:sz w:val="24"/>
          <w:szCs w:val="24"/>
        </w:rPr>
        <w:t>s</w:t>
      </w:r>
      <w:r w:rsidR="00692953" w:rsidRPr="009159AB">
        <w:rPr>
          <w:rFonts w:ascii="Times New Roman" w:hAnsi="Times New Roman" w:cs="Times New Roman"/>
          <w:sz w:val="24"/>
          <w:szCs w:val="24"/>
        </w:rPr>
        <w:t xml:space="preserve">. For these stages, </w:t>
      </w:r>
      <w:r w:rsidR="00731737" w:rsidRPr="009159AB">
        <w:rPr>
          <w:rFonts w:ascii="Times New Roman" w:hAnsi="Times New Roman" w:cs="Times New Roman"/>
          <w:sz w:val="24"/>
          <w:szCs w:val="24"/>
        </w:rPr>
        <w:t>Williams</w:t>
      </w:r>
      <w:r w:rsidR="007204CA" w:rsidRPr="009159AB">
        <w:rPr>
          <w:rFonts w:ascii="Times New Roman" w:hAnsi="Times New Roman" w:cs="Times New Roman"/>
          <w:sz w:val="24"/>
          <w:szCs w:val="24"/>
        </w:rPr>
        <w:t xml:space="preserve"> asserts that </w:t>
      </w:r>
      <w:r w:rsidR="00731737" w:rsidRPr="009159AB">
        <w:rPr>
          <w:rFonts w:ascii="Times New Roman" w:hAnsi="Times New Roman" w:cs="Times New Roman"/>
          <w:sz w:val="24"/>
          <w:szCs w:val="24"/>
        </w:rPr>
        <w:t xml:space="preserve">moderation </w:t>
      </w:r>
      <w:r w:rsidR="00E225C1" w:rsidRPr="009159AB">
        <w:rPr>
          <w:rFonts w:ascii="Times New Roman" w:hAnsi="Times New Roman" w:cs="Times New Roman"/>
          <w:sz w:val="24"/>
          <w:szCs w:val="24"/>
        </w:rPr>
        <w:t xml:space="preserve">and variation </w:t>
      </w:r>
      <w:r w:rsidR="00731737" w:rsidRPr="009159AB">
        <w:rPr>
          <w:rFonts w:ascii="Times New Roman" w:hAnsi="Times New Roman" w:cs="Times New Roman"/>
          <w:sz w:val="24"/>
          <w:szCs w:val="24"/>
        </w:rPr>
        <w:t xml:space="preserve">of </w:t>
      </w:r>
      <w:r w:rsidR="007204CA" w:rsidRPr="009159AB">
        <w:rPr>
          <w:rFonts w:ascii="Times New Roman" w:hAnsi="Times New Roman" w:cs="Times New Roman"/>
          <w:sz w:val="24"/>
          <w:szCs w:val="24"/>
        </w:rPr>
        <w:t xml:space="preserve">need satisfaction </w:t>
      </w:r>
      <w:r w:rsidR="00731737" w:rsidRPr="009159AB">
        <w:rPr>
          <w:rFonts w:ascii="Times New Roman" w:hAnsi="Times New Roman" w:cs="Times New Roman"/>
          <w:sz w:val="24"/>
          <w:szCs w:val="24"/>
        </w:rPr>
        <w:t>effects by</w:t>
      </w:r>
      <w:r w:rsidR="00B4115B" w:rsidRPr="009159AB">
        <w:rPr>
          <w:rFonts w:ascii="Times New Roman" w:hAnsi="Times New Roman" w:cs="Times New Roman"/>
          <w:sz w:val="24"/>
          <w:szCs w:val="24"/>
        </w:rPr>
        <w:t xml:space="preserve"> individual differences and </w:t>
      </w:r>
      <w:r w:rsidR="00731737" w:rsidRPr="009159AB">
        <w:rPr>
          <w:rFonts w:ascii="Times New Roman" w:hAnsi="Times New Roman" w:cs="Times New Roman"/>
          <w:sz w:val="24"/>
          <w:szCs w:val="24"/>
        </w:rPr>
        <w:t xml:space="preserve">socially relevant factors (e.g., type of group from which one is excluded) will </w:t>
      </w:r>
      <w:r w:rsidR="00B4115B" w:rsidRPr="009159AB">
        <w:rPr>
          <w:rFonts w:ascii="Times New Roman" w:hAnsi="Times New Roman" w:cs="Times New Roman"/>
          <w:sz w:val="24"/>
          <w:szCs w:val="24"/>
        </w:rPr>
        <w:t>be less likely to occur for reflexive measures than for reflective measures</w:t>
      </w:r>
      <w:r w:rsidR="00404F63" w:rsidRPr="009159AB">
        <w:rPr>
          <w:rFonts w:ascii="Times New Roman" w:hAnsi="Times New Roman" w:cs="Times New Roman"/>
          <w:sz w:val="24"/>
          <w:szCs w:val="24"/>
        </w:rPr>
        <w:t>.</w:t>
      </w:r>
    </w:p>
    <w:p w14:paraId="6A5F2231" w14:textId="77777777" w:rsidR="001F5979" w:rsidRPr="009159AB" w:rsidRDefault="001F5979" w:rsidP="00BF0960">
      <w:pPr>
        <w:pStyle w:val="Heading2"/>
      </w:pPr>
      <w:r w:rsidRPr="009159AB">
        <w:lastRenderedPageBreak/>
        <w:t xml:space="preserve">Goals of </w:t>
      </w:r>
      <w:r w:rsidR="00E46E10">
        <w:t>m</w:t>
      </w:r>
      <w:r w:rsidRPr="009159AB">
        <w:t>eta-analysis</w:t>
      </w:r>
    </w:p>
    <w:p w14:paraId="09B68EBC" w14:textId="31602D94" w:rsidR="00953C54" w:rsidRDefault="003F701F" w:rsidP="007F5B6F">
      <w:pPr>
        <w:spacing w:after="0" w:line="480" w:lineRule="auto"/>
        <w:ind w:firstLine="567"/>
        <w:rPr>
          <w:rFonts w:ascii="Times New Roman" w:hAnsi="Times New Roman" w:cs="Times New Roman"/>
          <w:sz w:val="24"/>
          <w:szCs w:val="24"/>
          <w:vertAlign w:val="superscript"/>
        </w:rPr>
      </w:pPr>
      <w:r>
        <w:rPr>
          <w:rFonts w:ascii="Times New Roman" w:hAnsi="Times New Roman" w:cs="Times New Roman"/>
          <w:sz w:val="24"/>
          <w:szCs w:val="24"/>
        </w:rPr>
        <w:t>A limited number of Cyberball experiments have been reviewed in other meta-analyses, but these meta-analyses had a different goal than the current meta-analys</w:t>
      </w:r>
      <w:r w:rsidR="00911D46">
        <w:rPr>
          <w:rFonts w:ascii="Times New Roman" w:hAnsi="Times New Roman" w:cs="Times New Roman"/>
          <w:sz w:val="24"/>
          <w:szCs w:val="24"/>
        </w:rPr>
        <w:t>i</w:t>
      </w:r>
      <w:r>
        <w:rPr>
          <w:rFonts w:ascii="Times New Roman" w:hAnsi="Times New Roman" w:cs="Times New Roman"/>
          <w:sz w:val="24"/>
          <w:szCs w:val="24"/>
        </w:rPr>
        <w:t>s. Previous meta-analyses focused on social rejection and not on ostracism</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"formattedCitation" : "[13,14]", "plainTextFormattedCitation" : "[13,14]", "previouslyFormattedCitation" : "[13,14]"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[13,14]</w:t>
      </w:r>
      <w:r w:rsidR="00637F61">
        <w:rPr>
          <w:rFonts w:ascii="Times New Roman" w:hAnsi="Times New Roman" w:cs="Times New Roman"/>
          <w:sz w:val="24"/>
          <w:szCs w:val="24"/>
        </w:rPr>
        <w:fldChar w:fldCharType="end"/>
      </w:r>
      <w:r>
        <w:rPr>
          <w:rFonts w:ascii="Times New Roman" w:hAnsi="Times New Roman" w:cs="Times New Roman"/>
          <w:sz w:val="24"/>
          <w:szCs w:val="24"/>
        </w:rPr>
        <w:t>, or focused only on a specific dependent variable (e.g., fMRI</w:t>
      </w:r>
      <w:r w:rsidR="00637F61">
        <w:rPr>
          <w:rFonts w:ascii="Times New Roman" w:hAnsi="Times New Roman" w:cs="Times New Roman"/>
          <w:sz w:val="24"/>
          <w:szCs w:val="24"/>
        </w:rPr>
        <w:t xml:space="preserve"> </w:t>
      </w:r>
      <w:r w:rsidR="00637F61">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637F61">
        <w:rPr>
          <w:rFonts w:ascii="Times New Roman" w:hAnsi="Times New Roman" w:cs="Times New Roman"/>
          <w:sz w:val="24"/>
          <w:szCs w:val="24"/>
        </w:rPr>
        <w:fldChar w:fldCharType="separate"/>
      </w:r>
      <w:r w:rsidR="00637F61" w:rsidRPr="00637F61">
        <w:rPr>
          <w:rFonts w:ascii="Times New Roman" w:hAnsi="Times New Roman" w:cs="Times New Roman"/>
          <w:noProof/>
          <w:sz w:val="24"/>
          <w:szCs w:val="24"/>
        </w:rPr>
        <w:t>[15,16]</w:t>
      </w:r>
      <w:r w:rsidR="00637F61">
        <w:rPr>
          <w:rFonts w:ascii="Times New Roman" w:hAnsi="Times New Roman" w:cs="Times New Roman"/>
          <w:sz w:val="24"/>
          <w:szCs w:val="24"/>
        </w:rPr>
        <w:fldChar w:fldCharType="end"/>
      </w:r>
      <w:r>
        <w:rPr>
          <w:rFonts w:ascii="Times New Roman" w:hAnsi="Times New Roman" w:cs="Times New Roman"/>
          <w:sz w:val="24"/>
          <w:szCs w:val="24"/>
        </w:rPr>
        <w:t>). Importantly, none of these</w:t>
      </w:r>
      <w:r w:rsidR="00884611">
        <w:rPr>
          <w:rFonts w:ascii="Times New Roman" w:hAnsi="Times New Roman" w:cs="Times New Roman"/>
          <w:sz w:val="24"/>
          <w:szCs w:val="24"/>
        </w:rPr>
        <w:t xml:space="preserve"> early</w:t>
      </w:r>
      <w:r>
        <w:rPr>
          <w:rFonts w:ascii="Times New Roman" w:hAnsi="Times New Roman" w:cs="Times New Roman"/>
          <w:sz w:val="24"/>
          <w:szCs w:val="24"/>
        </w:rPr>
        <w:t xml:space="preserve"> meta-analyses were specifically set up to test Cyberball </w:t>
      </w:r>
      <w:r w:rsidR="000F19EF">
        <w:rPr>
          <w:rFonts w:ascii="Times New Roman" w:hAnsi="Times New Roman" w:cs="Times New Roman"/>
          <w:sz w:val="24"/>
          <w:szCs w:val="24"/>
        </w:rPr>
        <w:t xml:space="preserve">effects </w:t>
      </w:r>
      <w:r>
        <w:rPr>
          <w:rFonts w:ascii="Times New Roman" w:hAnsi="Times New Roman" w:cs="Times New Roman"/>
          <w:sz w:val="24"/>
          <w:szCs w:val="24"/>
        </w:rPr>
        <w:t>only</w:t>
      </w:r>
      <w:r w:rsidR="006007D4">
        <w:rPr>
          <w:rFonts w:ascii="Times New Roman" w:hAnsi="Times New Roman" w:cs="Times New Roman"/>
          <w:sz w:val="24"/>
          <w:szCs w:val="24"/>
        </w:rPr>
        <w:t>.</w:t>
      </w:r>
      <w:r w:rsidR="007F5B6F">
        <w:rPr>
          <w:rFonts w:ascii="Times New Roman" w:hAnsi="Times New Roman" w:cs="Times New Roman"/>
          <w:sz w:val="24"/>
          <w:szCs w:val="24"/>
        </w:rPr>
        <w:t xml:space="preserve"> Consequently, we do not know how structural variables of Cyberball </w:t>
      </w:r>
      <w:r w:rsidR="00CD2629">
        <w:rPr>
          <w:rFonts w:ascii="Times New Roman" w:hAnsi="Times New Roman" w:cs="Times New Roman"/>
          <w:sz w:val="24"/>
          <w:szCs w:val="24"/>
        </w:rPr>
        <w:t xml:space="preserve">or sample characteristics </w:t>
      </w:r>
      <w:r w:rsidR="00911D46">
        <w:rPr>
          <w:rFonts w:ascii="Times New Roman" w:hAnsi="Times New Roman" w:cs="Times New Roman"/>
          <w:sz w:val="24"/>
          <w:szCs w:val="24"/>
        </w:rPr>
        <w:t>affect</w:t>
      </w:r>
      <w:r w:rsidR="007F5B6F">
        <w:rPr>
          <w:rFonts w:ascii="Times New Roman" w:hAnsi="Times New Roman" w:cs="Times New Roman"/>
          <w:sz w:val="24"/>
          <w:szCs w:val="24"/>
        </w:rPr>
        <w:t xml:space="preserve"> the ostracism effect size. Moreover</w:t>
      </w:r>
      <w:r w:rsidR="000F19EF">
        <w:rPr>
          <w:rFonts w:ascii="Times New Roman" w:hAnsi="Times New Roman" w:cs="Times New Roman"/>
          <w:sz w:val="24"/>
          <w:szCs w:val="24"/>
        </w:rPr>
        <w:t>,</w:t>
      </w:r>
      <w:r w:rsidR="007F5B6F">
        <w:rPr>
          <w:rFonts w:ascii="Times New Roman" w:hAnsi="Times New Roman" w:cs="Times New Roman"/>
          <w:sz w:val="24"/>
          <w:szCs w:val="24"/>
        </w:rPr>
        <w:t xml:space="preserve"> none of these meta-analyses considered whether it matters if a specific variable is measure</w:t>
      </w:r>
      <w:r w:rsidR="000F19EF">
        <w:rPr>
          <w:rFonts w:ascii="Times New Roman" w:hAnsi="Times New Roman" w:cs="Times New Roman"/>
          <w:sz w:val="24"/>
          <w:szCs w:val="24"/>
        </w:rPr>
        <w:t>d</w:t>
      </w:r>
      <w:r w:rsidR="007F5B6F">
        <w:rPr>
          <w:rFonts w:ascii="Times New Roman" w:hAnsi="Times New Roman" w:cs="Times New Roman"/>
          <w:sz w:val="24"/>
          <w:szCs w:val="24"/>
        </w:rPr>
        <w:t xml:space="preserve"> first or last. </w:t>
      </w:r>
      <w:r w:rsidR="000F19EF">
        <w:rPr>
          <w:rFonts w:ascii="Times New Roman" w:hAnsi="Times New Roman" w:cs="Times New Roman"/>
          <w:sz w:val="24"/>
          <w:szCs w:val="24"/>
        </w:rPr>
        <w:t xml:space="preserve">Thus, </w:t>
      </w:r>
      <w:r w:rsidR="00884611">
        <w:rPr>
          <w:rFonts w:ascii="Times New Roman" w:hAnsi="Times New Roman" w:cs="Times New Roman"/>
          <w:sz w:val="24"/>
          <w:szCs w:val="24"/>
        </w:rPr>
        <w:t>it remains unclear</w:t>
      </w:r>
      <w:r w:rsidR="007F5B6F">
        <w:rPr>
          <w:rFonts w:ascii="Times New Roman" w:hAnsi="Times New Roman" w:cs="Times New Roman"/>
          <w:sz w:val="24"/>
          <w:szCs w:val="24"/>
        </w:rPr>
        <w:t xml:space="preserve"> whether the ostracism effect size decreases </w:t>
      </w:r>
      <w:r w:rsidR="000F19EF">
        <w:rPr>
          <w:rFonts w:ascii="Times New Roman" w:hAnsi="Times New Roman" w:cs="Times New Roman"/>
          <w:sz w:val="24"/>
          <w:szCs w:val="24"/>
        </w:rPr>
        <w:t>or increases over time</w:t>
      </w:r>
      <w:r w:rsidR="007F5B6F">
        <w:rPr>
          <w:rFonts w:ascii="Times New Roman" w:hAnsi="Times New Roman" w:cs="Times New Roman"/>
          <w:sz w:val="24"/>
          <w:szCs w:val="24"/>
        </w:rPr>
        <w:t xml:space="preserve"> and whether immediate measures are more or less moderated by cross-cutting variables. T</w:t>
      </w:r>
      <w:r w:rsidR="00F92E62" w:rsidRPr="009159AB">
        <w:rPr>
          <w:rFonts w:ascii="Times New Roman" w:hAnsi="Times New Roman" w:cs="Times New Roman"/>
          <w:sz w:val="24"/>
          <w:szCs w:val="24"/>
        </w:rPr>
        <w:t xml:space="preserve">he </w:t>
      </w:r>
      <w:r w:rsidR="001F5979" w:rsidRPr="009159AB">
        <w:rPr>
          <w:rFonts w:ascii="Times New Roman" w:hAnsi="Times New Roman" w:cs="Times New Roman"/>
          <w:sz w:val="24"/>
          <w:szCs w:val="24"/>
        </w:rPr>
        <w:t>goal of our meta-analysis is to provide a comprehensive understanding of the Cyberball-induced inclusion versus ostracism effect size. Under what conditions, if any, is the effect size negative, zero</w:t>
      </w:r>
      <w:r w:rsidR="006F4F63">
        <w:rPr>
          <w:rFonts w:ascii="Times New Roman" w:hAnsi="Times New Roman" w:cs="Times New Roman"/>
          <w:sz w:val="24"/>
          <w:szCs w:val="24"/>
        </w:rPr>
        <w:t>,</w:t>
      </w:r>
      <w:r w:rsidR="001F5979" w:rsidRPr="009159AB">
        <w:rPr>
          <w:rFonts w:ascii="Times New Roman" w:hAnsi="Times New Roman" w:cs="Times New Roman"/>
          <w:sz w:val="24"/>
          <w:szCs w:val="24"/>
        </w:rPr>
        <w:t xml:space="preserve"> or especially small? Under what conditions is it especially large?</w:t>
      </w:r>
      <w:r w:rsidR="001B088A" w:rsidRPr="009159AB">
        <w:rPr>
          <w:rFonts w:ascii="Times New Roman" w:hAnsi="Times New Roman" w:cs="Times New Roman"/>
          <w:sz w:val="24"/>
          <w:szCs w:val="24"/>
        </w:rPr>
        <w:t xml:space="preserve"> </w:t>
      </w:r>
      <w:r w:rsidR="00D96D4C">
        <w:rPr>
          <w:rFonts w:ascii="Times New Roman" w:hAnsi="Times New Roman" w:cs="Times New Roman"/>
          <w:sz w:val="24"/>
          <w:szCs w:val="24"/>
        </w:rPr>
        <w:t xml:space="preserve">To answer these questions we made </w:t>
      </w:r>
      <w:r w:rsidR="0052312F">
        <w:rPr>
          <w:rFonts w:ascii="Times New Roman" w:hAnsi="Times New Roman" w:cs="Times New Roman"/>
          <w:sz w:val="24"/>
          <w:szCs w:val="24"/>
        </w:rPr>
        <w:t xml:space="preserve">several </w:t>
      </w:r>
      <w:r w:rsidR="005A6F9B">
        <w:rPr>
          <w:rFonts w:ascii="Times New Roman" w:hAnsi="Times New Roman" w:cs="Times New Roman"/>
          <w:sz w:val="24"/>
          <w:szCs w:val="24"/>
        </w:rPr>
        <w:t xml:space="preserve">selection </w:t>
      </w:r>
      <w:r w:rsidR="0052312F">
        <w:rPr>
          <w:rFonts w:ascii="Times New Roman" w:hAnsi="Times New Roman" w:cs="Times New Roman"/>
          <w:sz w:val="24"/>
          <w:szCs w:val="24"/>
        </w:rPr>
        <w:t>decisions</w:t>
      </w:r>
      <w:r w:rsidR="00282474">
        <w:rPr>
          <w:rFonts w:ascii="Times New Roman" w:hAnsi="Times New Roman" w:cs="Times New Roman"/>
          <w:sz w:val="24"/>
          <w:szCs w:val="24"/>
        </w:rPr>
        <w:t xml:space="preserve"> (see also</w:t>
      </w:r>
      <w:r w:rsidR="00282474" w:rsidRPr="009159AB">
        <w:rPr>
          <w:rFonts w:ascii="Times New Roman" w:hAnsi="Times New Roman" w:cs="Times New Roman"/>
          <w:sz w:val="24"/>
          <w:szCs w:val="24"/>
        </w:rPr>
        <w:t xml:space="preserve"> the Open Science Framework (OSF)</w:t>
      </w:r>
      <w:r w:rsidR="00282474">
        <w:rPr>
          <w:rFonts w:ascii="Times New Roman" w:hAnsi="Times New Roman" w:cs="Times New Roman"/>
          <w:sz w:val="24"/>
          <w:szCs w:val="24"/>
        </w:rPr>
        <w:t xml:space="preserve"> </w:t>
      </w:r>
      <w:r w:rsidR="00EA36FA">
        <w:rPr>
          <w:rFonts w:ascii="Times New Roman" w:hAnsi="Times New Roman" w:cs="Times New Roman"/>
          <w:sz w:val="24"/>
          <w:szCs w:val="24"/>
        </w:rPr>
        <w:t xml:space="preserve">where </w:t>
      </w:r>
      <w:r w:rsidR="00282474">
        <w:rPr>
          <w:rFonts w:ascii="Times New Roman" w:hAnsi="Times New Roman" w:cs="Times New Roman"/>
          <w:sz w:val="24"/>
          <w:szCs w:val="24"/>
        </w:rPr>
        <w:t xml:space="preserve">we </w:t>
      </w:r>
      <w:r w:rsidR="005A6F9B">
        <w:rPr>
          <w:rFonts w:ascii="Times New Roman" w:hAnsi="Times New Roman" w:cs="Times New Roman"/>
          <w:sz w:val="24"/>
          <w:szCs w:val="24"/>
        </w:rPr>
        <w:t>pre</w:t>
      </w:r>
      <w:r w:rsidR="00282474">
        <w:rPr>
          <w:rFonts w:ascii="Times New Roman" w:hAnsi="Times New Roman" w:cs="Times New Roman"/>
          <w:sz w:val="24"/>
          <w:szCs w:val="24"/>
        </w:rPr>
        <w:t>registered all</w:t>
      </w:r>
      <w:r w:rsidR="005A6F9B">
        <w:rPr>
          <w:rFonts w:ascii="Times New Roman" w:hAnsi="Times New Roman" w:cs="Times New Roman"/>
          <w:sz w:val="24"/>
          <w:szCs w:val="24"/>
        </w:rPr>
        <w:t xml:space="preserve"> selections and</w:t>
      </w:r>
      <w:r w:rsidR="00282474">
        <w:rPr>
          <w:rFonts w:ascii="Times New Roman" w:hAnsi="Times New Roman" w:cs="Times New Roman"/>
          <w:sz w:val="24"/>
          <w:szCs w:val="24"/>
        </w:rPr>
        <w:t xml:space="preserve"> hypotheses</w:t>
      </w:r>
      <w:r w:rsidR="0068133C">
        <w:rPr>
          <w:rFonts w:ascii="Times New Roman" w:hAnsi="Times New Roman" w:cs="Times New Roman"/>
          <w:sz w:val="24"/>
          <w:szCs w:val="24"/>
        </w:rPr>
        <w:t>)</w:t>
      </w:r>
      <w:r w:rsidR="00EA36FA">
        <w:rPr>
          <w:rFonts w:ascii="Times New Roman" w:hAnsi="Times New Roman" w:cs="Times New Roman"/>
          <w:sz w:val="24"/>
          <w:szCs w:val="24"/>
        </w:rPr>
        <w:t>.</w:t>
      </w:r>
      <w:r w:rsidR="0073000D">
        <w:rPr>
          <w:rFonts w:ascii="Times New Roman" w:hAnsi="Times New Roman" w:cs="Times New Roman"/>
          <w:sz w:val="24"/>
          <w:szCs w:val="24"/>
          <w:vertAlign w:val="superscript"/>
        </w:rPr>
        <w:t>1</w:t>
      </w:r>
    </w:p>
    <w:p w14:paraId="61F83E49" w14:textId="27283E93" w:rsidR="00B24212" w:rsidRDefault="007523E6" w:rsidP="00953C54">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The first selection</w:t>
      </w:r>
      <w:r w:rsidR="005A6F9B">
        <w:rPr>
          <w:rFonts w:ascii="Times New Roman" w:hAnsi="Times New Roman" w:cs="Times New Roman"/>
          <w:sz w:val="24"/>
          <w:szCs w:val="24"/>
        </w:rPr>
        <w:t xml:space="preserve"> </w:t>
      </w:r>
      <w:r w:rsidR="001D16D4">
        <w:rPr>
          <w:rFonts w:ascii="Times New Roman" w:hAnsi="Times New Roman" w:cs="Times New Roman"/>
          <w:sz w:val="24"/>
          <w:szCs w:val="24"/>
        </w:rPr>
        <w:t xml:space="preserve">decision is that we considered only the first and </w:t>
      </w:r>
      <w:r w:rsidR="00223DA9">
        <w:rPr>
          <w:rFonts w:ascii="Times New Roman" w:hAnsi="Times New Roman" w:cs="Times New Roman"/>
          <w:sz w:val="24"/>
          <w:szCs w:val="24"/>
        </w:rPr>
        <w:t xml:space="preserve">the </w:t>
      </w:r>
      <w:r w:rsidR="001D16D4">
        <w:rPr>
          <w:rFonts w:ascii="Times New Roman" w:hAnsi="Times New Roman" w:cs="Times New Roman"/>
          <w:sz w:val="24"/>
          <w:szCs w:val="24"/>
        </w:rPr>
        <w:t xml:space="preserve">last dependent variable of all included studies. </w:t>
      </w:r>
      <w:r w:rsidR="003E57D5">
        <w:rPr>
          <w:rFonts w:ascii="Times New Roman" w:hAnsi="Times New Roman" w:cs="Times New Roman"/>
          <w:sz w:val="24"/>
          <w:szCs w:val="24"/>
        </w:rPr>
        <w:t xml:space="preserve">The reason for this selection was that it allowed us to gauge whether </w:t>
      </w:r>
      <w:r w:rsidR="00817E14">
        <w:rPr>
          <w:rFonts w:ascii="Times New Roman" w:hAnsi="Times New Roman" w:cs="Times New Roman"/>
          <w:sz w:val="24"/>
          <w:szCs w:val="24"/>
        </w:rPr>
        <w:t xml:space="preserve">the </w:t>
      </w:r>
      <w:r w:rsidR="003E57D5">
        <w:rPr>
          <w:rFonts w:ascii="Times New Roman" w:hAnsi="Times New Roman" w:cs="Times New Roman"/>
          <w:sz w:val="24"/>
          <w:szCs w:val="24"/>
        </w:rPr>
        <w:t>effect sizes are affected by the time point at which the effects are measured</w:t>
      </w:r>
      <w:r w:rsidR="00B24212">
        <w:rPr>
          <w:rFonts w:ascii="Times New Roman" w:hAnsi="Times New Roman" w:cs="Times New Roman"/>
          <w:sz w:val="24"/>
          <w:szCs w:val="24"/>
        </w:rPr>
        <w:t>. Another reason is that it served as a proxy to evaluate the hypothesis that immediate measures should be less affected by cross-cutting variables than more delayed measures.</w:t>
      </w:r>
      <w:r w:rsidR="007C4578">
        <w:rPr>
          <w:rFonts w:ascii="Times New Roman" w:hAnsi="Times New Roman" w:cs="Times New Roman"/>
          <w:sz w:val="24"/>
          <w:szCs w:val="24"/>
        </w:rPr>
        <w:t xml:space="preserve"> </w:t>
      </w:r>
    </w:p>
    <w:p w14:paraId="616BB88B" w14:textId="049BFB7C" w:rsidR="007523E6" w:rsidRDefault="007523E6" w:rsidP="005443F5">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A second decision is that we considered </w:t>
      </w:r>
      <w:r w:rsidR="00FE7338">
        <w:rPr>
          <w:rFonts w:ascii="Times New Roman" w:hAnsi="Times New Roman" w:cs="Times New Roman"/>
          <w:sz w:val="24"/>
          <w:szCs w:val="24"/>
        </w:rPr>
        <w:t>two</w:t>
      </w:r>
      <w:r>
        <w:rPr>
          <w:rFonts w:ascii="Times New Roman" w:hAnsi="Times New Roman" w:cs="Times New Roman"/>
          <w:sz w:val="24"/>
          <w:szCs w:val="24"/>
        </w:rPr>
        <w:t xml:space="preserve"> different </w:t>
      </w:r>
      <w:r w:rsidR="00D76DA3">
        <w:rPr>
          <w:rFonts w:ascii="Times New Roman" w:hAnsi="Times New Roman" w:cs="Times New Roman"/>
          <w:sz w:val="24"/>
          <w:szCs w:val="24"/>
        </w:rPr>
        <w:t>approaches</w:t>
      </w:r>
      <w:r>
        <w:rPr>
          <w:rFonts w:ascii="Times New Roman" w:hAnsi="Times New Roman" w:cs="Times New Roman"/>
          <w:sz w:val="24"/>
          <w:szCs w:val="24"/>
        </w:rPr>
        <w:t xml:space="preserve"> to test whether first and last measures can be moderated by cross-cutting variables. </w:t>
      </w:r>
      <w:r w:rsidR="00FE7338">
        <w:rPr>
          <w:rFonts w:ascii="Times New Roman" w:hAnsi="Times New Roman" w:cs="Times New Roman"/>
          <w:sz w:val="24"/>
          <w:szCs w:val="24"/>
        </w:rPr>
        <w:t xml:space="preserve">This allowed us to test the robustness of our hypothesis across independent variables. The </w:t>
      </w:r>
      <w:r w:rsidR="005443F5">
        <w:rPr>
          <w:rFonts w:ascii="Times New Roman" w:hAnsi="Times New Roman" w:cs="Times New Roman"/>
          <w:sz w:val="24"/>
          <w:szCs w:val="24"/>
        </w:rPr>
        <w:t>first</w:t>
      </w:r>
      <w:r w:rsidR="00FE7338">
        <w:rPr>
          <w:rFonts w:ascii="Times New Roman" w:hAnsi="Times New Roman" w:cs="Times New Roman"/>
          <w:sz w:val="24"/>
          <w:szCs w:val="24"/>
        </w:rPr>
        <w:t xml:space="preserve"> </w:t>
      </w:r>
      <w:r w:rsidR="00D76DA3">
        <w:rPr>
          <w:rFonts w:ascii="Times New Roman" w:hAnsi="Times New Roman" w:cs="Times New Roman"/>
          <w:sz w:val="24"/>
          <w:szCs w:val="24"/>
        </w:rPr>
        <w:t>approach</w:t>
      </w:r>
      <w:r w:rsidR="00FE7338">
        <w:rPr>
          <w:rFonts w:ascii="Times New Roman" w:hAnsi="Times New Roman" w:cs="Times New Roman"/>
          <w:sz w:val="24"/>
          <w:szCs w:val="24"/>
        </w:rPr>
        <w:t xml:space="preserve"> to assess moderation was to </w:t>
      </w:r>
      <w:r w:rsidR="00EF4585">
        <w:rPr>
          <w:rFonts w:ascii="Times New Roman" w:hAnsi="Times New Roman" w:cs="Times New Roman"/>
          <w:sz w:val="24"/>
          <w:szCs w:val="24"/>
        </w:rPr>
        <w:t>conduct a meta-analysi</w:t>
      </w:r>
      <w:r w:rsidR="00DD06D8">
        <w:rPr>
          <w:rFonts w:ascii="Times New Roman" w:hAnsi="Times New Roman" w:cs="Times New Roman"/>
          <w:sz w:val="24"/>
          <w:szCs w:val="24"/>
        </w:rPr>
        <w:t>s on all</w:t>
      </w:r>
      <w:r w:rsidR="00B56DFE">
        <w:rPr>
          <w:rFonts w:ascii="Times New Roman" w:hAnsi="Times New Roman" w:cs="Times New Roman"/>
          <w:sz w:val="24"/>
          <w:szCs w:val="24"/>
        </w:rPr>
        <w:t xml:space="preserve"> studies that </w:t>
      </w:r>
      <w:r w:rsidR="00DD06D8">
        <w:rPr>
          <w:rFonts w:ascii="Times New Roman" w:hAnsi="Times New Roman" w:cs="Times New Roman"/>
          <w:sz w:val="24"/>
          <w:szCs w:val="24"/>
        </w:rPr>
        <w:t>were</w:t>
      </w:r>
      <w:r w:rsidR="00B56DFE">
        <w:rPr>
          <w:rFonts w:ascii="Times New Roman" w:hAnsi="Times New Roman" w:cs="Times New Roman"/>
          <w:sz w:val="24"/>
          <w:szCs w:val="24"/>
        </w:rPr>
        <w:t xml:space="preserve"> explicitly </w:t>
      </w:r>
      <w:r w:rsidR="00DD06D8">
        <w:rPr>
          <w:rFonts w:ascii="Times New Roman" w:hAnsi="Times New Roman" w:cs="Times New Roman"/>
          <w:sz w:val="24"/>
          <w:szCs w:val="24"/>
        </w:rPr>
        <w:t>designed to</w:t>
      </w:r>
      <w:r w:rsidR="00B56DFE">
        <w:rPr>
          <w:rFonts w:ascii="Times New Roman" w:hAnsi="Times New Roman" w:cs="Times New Roman"/>
          <w:sz w:val="24"/>
          <w:szCs w:val="24"/>
        </w:rPr>
        <w:t xml:space="preserve"> test whether being ostracized or included can be moderated by a cross-cutting factor. For this </w:t>
      </w:r>
      <w:r w:rsidR="00B56DFE">
        <w:rPr>
          <w:rFonts w:ascii="Times New Roman" w:hAnsi="Times New Roman" w:cs="Times New Roman"/>
          <w:sz w:val="24"/>
          <w:szCs w:val="24"/>
        </w:rPr>
        <w:lastRenderedPageBreak/>
        <w:t xml:space="preserve">purpose we selected all the studies that included an experimentally manipulated moderator variable. Moreover, to </w:t>
      </w:r>
      <w:r>
        <w:rPr>
          <w:rFonts w:ascii="Times New Roman" w:hAnsi="Times New Roman" w:cs="Times New Roman"/>
          <w:sz w:val="24"/>
          <w:szCs w:val="24"/>
        </w:rPr>
        <w:t xml:space="preserve">meta-analyze the interaction term for first and last measure we followed the prediction of the authors in computing this interaction term. </w:t>
      </w:r>
      <w:r w:rsidR="00696718" w:rsidRPr="00696718">
        <w:rPr>
          <w:rFonts w:ascii="Times New Roman" w:hAnsi="Times New Roman" w:cs="Times New Roman"/>
          <w:sz w:val="24"/>
          <w:szCs w:val="24"/>
        </w:rPr>
        <w:t>A potential limitation of our decision to follow the prediction of the authors is that the predictions may have been generated post-hoc on the basis of observed outcomes.</w:t>
      </w:r>
      <w:r w:rsidR="00696718">
        <w:rPr>
          <w:rFonts w:ascii="Times New Roman" w:hAnsi="Times New Roman" w:cs="Times New Roman"/>
          <w:sz w:val="24"/>
          <w:szCs w:val="24"/>
        </w:rPr>
        <w:t xml:space="preserve"> </w:t>
      </w:r>
      <w:r>
        <w:rPr>
          <w:rFonts w:ascii="Times New Roman" w:hAnsi="Times New Roman" w:cs="Times New Roman"/>
          <w:sz w:val="24"/>
          <w:szCs w:val="24"/>
        </w:rPr>
        <w:t>For example, if authors used a 2</w:t>
      </w:r>
      <w:r w:rsidR="00637F61">
        <w:rPr>
          <w:rFonts w:ascii="Times New Roman" w:hAnsi="Times New Roman" w:cs="Times New Roman"/>
          <w:sz w:val="24"/>
          <w:szCs w:val="24"/>
        </w:rPr>
        <w:t xml:space="preserve"> </w:t>
      </w:r>
      <w:r>
        <w:rPr>
          <w:rFonts w:ascii="Times New Roman" w:hAnsi="Times New Roman" w:cs="Times New Roman"/>
          <w:sz w:val="24"/>
          <w:szCs w:val="24"/>
        </w:rPr>
        <w:t>(ostracized vs included) x 2</w:t>
      </w:r>
      <w:r w:rsidR="00637F61">
        <w:rPr>
          <w:rFonts w:ascii="Times New Roman" w:hAnsi="Times New Roman" w:cs="Times New Roman"/>
          <w:sz w:val="24"/>
          <w:szCs w:val="24"/>
        </w:rPr>
        <w:t xml:space="preserve"> </w:t>
      </w:r>
      <w:r>
        <w:rPr>
          <w:rFonts w:ascii="Times New Roman" w:hAnsi="Times New Roman" w:cs="Times New Roman"/>
          <w:sz w:val="24"/>
          <w:szCs w:val="24"/>
        </w:rPr>
        <w:t>(ingroup vs outgroup design) we followed the prediction of the authors to compute whether the interaction term denotes that ostracism is increased by an outgroup or decreased by an outgroup</w:t>
      </w:r>
      <w:r w:rsidRPr="009159AB">
        <w:rPr>
          <w:rFonts w:ascii="Times New Roman" w:hAnsi="Times New Roman" w:cs="Times New Roman"/>
          <w:sz w:val="24"/>
          <w:szCs w:val="24"/>
        </w:rPr>
        <w:t xml:space="preserve"> (specific calculations are reported in the methods section </w:t>
      </w:r>
      <w:r>
        <w:rPr>
          <w:rFonts w:ascii="Times New Roman" w:hAnsi="Times New Roman" w:cs="Times New Roman"/>
          <w:sz w:val="24"/>
          <w:szCs w:val="24"/>
        </w:rPr>
        <w:t>and formulae in the Appendix).</w:t>
      </w:r>
      <w:r w:rsidR="007C4578">
        <w:rPr>
          <w:rFonts w:ascii="Times New Roman" w:hAnsi="Times New Roman" w:cs="Times New Roman"/>
          <w:sz w:val="24"/>
          <w:szCs w:val="24"/>
        </w:rPr>
        <w:t xml:space="preserve"> </w:t>
      </w:r>
      <w:r>
        <w:rPr>
          <w:rFonts w:ascii="Times New Roman" w:hAnsi="Times New Roman" w:cs="Times New Roman"/>
          <w:sz w:val="24"/>
          <w:szCs w:val="24"/>
        </w:rPr>
        <w:t>Moreover, after computing the overall interaction terms we created dotplots in which we depicted the effect of ostracism across the two levels of the moderator and – perhaps more importantly - the effect of the moderator across the two levels of the ostracism manipulation. This was done to facilitate the interpretation of an interaction term and specifically to show whether cross-cutting variables have more impact on being included in Cyberball or more impact on being ostracized in Cyberb</w:t>
      </w:r>
      <w:r w:rsidR="005443F5">
        <w:rPr>
          <w:rFonts w:ascii="Times New Roman" w:hAnsi="Times New Roman" w:cs="Times New Roman"/>
          <w:sz w:val="24"/>
          <w:szCs w:val="24"/>
        </w:rPr>
        <w:t>a</w:t>
      </w:r>
      <w:r>
        <w:rPr>
          <w:rFonts w:ascii="Times New Roman" w:hAnsi="Times New Roman" w:cs="Times New Roman"/>
          <w:sz w:val="24"/>
          <w:szCs w:val="24"/>
        </w:rPr>
        <w:t>ll</w:t>
      </w:r>
      <w:r w:rsidR="006B2F34">
        <w:rPr>
          <w:rFonts w:ascii="Times New Roman" w:hAnsi="Times New Roman" w:cs="Times New Roman"/>
          <w:sz w:val="24"/>
          <w:szCs w:val="24"/>
        </w:rPr>
        <w:t xml:space="preserv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"10.1177/0146167212450463", "ISSN" : "1552-7433", "PMID" : "22700244", "abstract" : "People's success or failure to gain inclusion in groups may result from their own actions or the actions of others. Two studies compared the personal and interpersonal consequences of inclusion and exclusion when they resulted from these two processes. People's own failure to \"claim\" inclusion in a computerized ballgame was equally detrimental for fundamental needs and made people equally unlikely to behave prosocially to group members, as being denied inclusion by others. In contrast, the beneficial effects of inclusion depended on the process with which it was obtained, and meta-perceptions of warmth mediated these differences; people who succeeded to claim inclusion thought their interaction partners liked them less than people who were granted inclusion, and as a result, their fundamental needs were satisfied less, and they behaved less prosocially.", "author" : [ { "dropping-particle" : "", "family" : "Waal-Andrews", "given" : "Wendy", "non-dropping-particle" : "de", "parse-names" : false, "suffix" : "" }, { "dropping-particle" : "", "family" : "Beest", "given" : "Ilja", "non-dropping-particle" : "van", "parse-names" : false, "suffix" : "" } ], "container-title" : "Personality &amp; social psychology bulletin", "id" : "ITEM-1", "issue" : "10", "issued" : { "date-parts" : [ [ "2012" ] ] }, "page" : "1367-1377", "title" : "When you don't quite get what you want: psychological and interpersonal consequences of claiming inclusion.", "type" : "article-journal", "volume" : "38" }, "uris" : [ "http://www.mendeley.com/documents/?uuid=722750d4-04ee-4db9-a03d-400b6d1acc4e" ] } ], "mendeley" : { "formattedCitation" : "[17]", "plainTextFormattedCitation" : "[17]", "previouslyFormattedCitation" : "[17]"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[17]</w:t>
      </w:r>
      <w:r w:rsidR="006B2F34">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879D914" w14:textId="2FC8E1E6" w:rsidR="005443F5" w:rsidRDefault="005443F5" w:rsidP="00D76DA3">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second </w:t>
      </w:r>
      <w:r w:rsidR="00D76DA3">
        <w:rPr>
          <w:rFonts w:ascii="Times New Roman" w:hAnsi="Times New Roman" w:cs="Times New Roman"/>
          <w:sz w:val="24"/>
          <w:szCs w:val="24"/>
        </w:rPr>
        <w:t>approach</w:t>
      </w:r>
      <w:r>
        <w:rPr>
          <w:rFonts w:ascii="Times New Roman" w:hAnsi="Times New Roman" w:cs="Times New Roman"/>
          <w:sz w:val="24"/>
          <w:szCs w:val="24"/>
        </w:rPr>
        <w:t xml:space="preserve"> to </w:t>
      </w:r>
      <w:r w:rsidR="00D76DA3">
        <w:rPr>
          <w:rFonts w:ascii="Times New Roman" w:hAnsi="Times New Roman" w:cs="Times New Roman"/>
          <w:sz w:val="24"/>
          <w:szCs w:val="24"/>
        </w:rPr>
        <w:t xml:space="preserve">test moderation was to assess if and how first and last measures are moderated </w:t>
      </w:r>
      <w:r>
        <w:rPr>
          <w:rFonts w:ascii="Times New Roman" w:hAnsi="Times New Roman" w:cs="Times New Roman"/>
          <w:sz w:val="24"/>
          <w:szCs w:val="24"/>
        </w:rPr>
        <w:t>by structural aspects of Cyberball (i.e., number of depicted Cyberball players, number of ball tosses used, duration of the game) and sample aspects (i.e., gender composition, country of origin, age)</w:t>
      </w:r>
      <w:r w:rsidR="00D76DA3">
        <w:rPr>
          <w:rFonts w:ascii="Times New Roman" w:hAnsi="Times New Roman" w:cs="Times New Roman"/>
          <w:sz w:val="24"/>
          <w:szCs w:val="24"/>
        </w:rPr>
        <w:t>. Note that the outcome of this analysis may thus also be used for future r</w:t>
      </w:r>
      <w:r w:rsidR="000063D2">
        <w:rPr>
          <w:rFonts w:ascii="Times New Roman" w:hAnsi="Times New Roman" w:cs="Times New Roman"/>
          <w:sz w:val="24"/>
          <w:szCs w:val="24"/>
        </w:rPr>
        <w:t xml:space="preserve">esearchers to decide how to set </w:t>
      </w:r>
      <w:r w:rsidR="00D76DA3">
        <w:rPr>
          <w:rFonts w:ascii="Times New Roman" w:hAnsi="Times New Roman" w:cs="Times New Roman"/>
          <w:sz w:val="24"/>
          <w:szCs w:val="24"/>
        </w:rPr>
        <w:t>up a game of Cyberball and whether effects generalize across age, gender</w:t>
      </w:r>
      <w:r w:rsidR="007441B8">
        <w:rPr>
          <w:rFonts w:ascii="Times New Roman" w:hAnsi="Times New Roman" w:cs="Times New Roman"/>
          <w:sz w:val="24"/>
          <w:szCs w:val="24"/>
        </w:rPr>
        <w:t>,</w:t>
      </w:r>
      <w:r w:rsidR="00D76DA3">
        <w:rPr>
          <w:rFonts w:ascii="Times New Roman" w:hAnsi="Times New Roman" w:cs="Times New Roman"/>
          <w:sz w:val="24"/>
          <w:szCs w:val="24"/>
        </w:rPr>
        <w:t xml:space="preserve"> and country of origin. Because p</w:t>
      </w:r>
      <w:r>
        <w:rPr>
          <w:rFonts w:ascii="Times New Roman" w:hAnsi="Times New Roman" w:cs="Times New Roman"/>
          <w:sz w:val="24"/>
          <w:szCs w:val="24"/>
        </w:rPr>
        <w:t>rior research has not explicitly manipulated structural aspects in controlled experiments we did not have a specific prediction whether increasing the number of players, ball tosses</w:t>
      </w:r>
      <w:r w:rsidR="007441B8">
        <w:rPr>
          <w:rFonts w:ascii="Times New Roman" w:hAnsi="Times New Roman" w:cs="Times New Roman"/>
          <w:sz w:val="24"/>
          <w:szCs w:val="24"/>
        </w:rPr>
        <w:t>,</w:t>
      </w:r>
      <w:r>
        <w:rPr>
          <w:rFonts w:ascii="Times New Roman" w:hAnsi="Times New Roman" w:cs="Times New Roman"/>
          <w:sz w:val="24"/>
          <w:szCs w:val="24"/>
        </w:rPr>
        <w:t xml:space="preserve"> and game duration would increase or diffuse the impact of ostracism. </w:t>
      </w:r>
      <w:r w:rsidRPr="000978B6">
        <w:rPr>
          <w:rFonts w:ascii="Times New Roman" w:hAnsi="Times New Roman" w:cs="Times New Roman"/>
          <w:sz w:val="24"/>
          <w:szCs w:val="24"/>
        </w:rPr>
        <w:t>Given that</w:t>
      </w:r>
      <w:r>
        <w:rPr>
          <w:rFonts w:ascii="Times New Roman" w:hAnsi="Times New Roman" w:cs="Times New Roman"/>
          <w:sz w:val="24"/>
          <w:szCs w:val="24"/>
        </w:rPr>
        <w:t xml:space="preserve"> the</w:t>
      </w:r>
      <w:r w:rsidRPr="000978B6">
        <w:rPr>
          <w:rFonts w:ascii="Times New Roman" w:hAnsi="Times New Roman" w:cs="Times New Roman"/>
          <w:sz w:val="24"/>
          <w:szCs w:val="24"/>
        </w:rPr>
        <w:t xml:space="preserve"> social aspects of an interdependent setting may be less evolutionary relevant for males than for females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[18]</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and </w:t>
      </w:r>
      <w:r>
        <w:rPr>
          <w:rFonts w:ascii="Times New Roman" w:hAnsi="Times New Roman" w:cs="Times New Roman"/>
          <w:sz w:val="24"/>
          <w:szCs w:val="24"/>
        </w:rPr>
        <w:t>less</w:t>
      </w:r>
      <w:r w:rsidRPr="000978B6">
        <w:rPr>
          <w:rFonts w:ascii="Times New Roman" w:hAnsi="Times New Roman" w:cs="Times New Roman"/>
          <w:sz w:val="24"/>
          <w:szCs w:val="24"/>
        </w:rPr>
        <w:t xml:space="preserve"> relevant for </w:t>
      </w:r>
      <w:r>
        <w:rPr>
          <w:rFonts w:ascii="Times New Roman" w:hAnsi="Times New Roman" w:cs="Times New Roman"/>
          <w:sz w:val="24"/>
          <w:szCs w:val="24"/>
        </w:rPr>
        <w:t>older</w:t>
      </w:r>
      <w:r w:rsidRPr="000978B6">
        <w:rPr>
          <w:rFonts w:ascii="Times New Roman" w:hAnsi="Times New Roman" w:cs="Times New Roman"/>
          <w:sz w:val="24"/>
          <w:szCs w:val="24"/>
        </w:rPr>
        <w:t xml:space="preserve"> people than </w:t>
      </w:r>
      <w:r>
        <w:rPr>
          <w:rFonts w:ascii="Times New Roman" w:hAnsi="Times New Roman" w:cs="Times New Roman"/>
          <w:sz w:val="24"/>
          <w:szCs w:val="24"/>
        </w:rPr>
        <w:t>younger</w:t>
      </w:r>
      <w:r w:rsidRPr="000978B6">
        <w:rPr>
          <w:rFonts w:ascii="Times New Roman" w:hAnsi="Times New Roman" w:cs="Times New Roman"/>
          <w:sz w:val="24"/>
          <w:szCs w:val="24"/>
        </w:rPr>
        <w:t xml:space="preserve"> people </w:t>
      </w:r>
      <w:r w:rsidR="006B2F34">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w:t>
      </w:r>
      <w:r>
        <w:rPr>
          <w:rFonts w:ascii="Times New Roman" w:hAnsi="Times New Roman" w:cs="Times New Roman"/>
          <w:sz w:val="24"/>
          <w:szCs w:val="24"/>
        </w:rPr>
        <w:t>explored whether an increase</w:t>
      </w:r>
      <w:r w:rsidRPr="000978B6">
        <w:rPr>
          <w:rFonts w:ascii="Times New Roman" w:hAnsi="Times New Roman" w:cs="Times New Roman"/>
          <w:sz w:val="24"/>
          <w:szCs w:val="24"/>
        </w:rPr>
        <w:t xml:space="preserve"> of male participants and mean age </w:t>
      </w:r>
      <w:r>
        <w:rPr>
          <w:rFonts w:ascii="Times New Roman" w:hAnsi="Times New Roman" w:cs="Times New Roman"/>
          <w:sz w:val="24"/>
          <w:szCs w:val="24"/>
        </w:rPr>
        <w:lastRenderedPageBreak/>
        <w:t xml:space="preserve">would decrease the </w:t>
      </w:r>
      <w:r w:rsidRPr="000978B6">
        <w:rPr>
          <w:rFonts w:ascii="Times New Roman" w:hAnsi="Times New Roman" w:cs="Times New Roman"/>
          <w:sz w:val="24"/>
          <w:szCs w:val="24"/>
        </w:rPr>
        <w:t>ostracism</w:t>
      </w:r>
      <w:r>
        <w:rPr>
          <w:rFonts w:ascii="Times New Roman" w:hAnsi="Times New Roman" w:cs="Times New Roman"/>
          <w:sz w:val="24"/>
          <w:szCs w:val="24"/>
        </w:rPr>
        <w:t xml:space="preserve"> effect</w:t>
      </w:r>
      <w:r w:rsidRPr="000978B6">
        <w:rPr>
          <w:rFonts w:ascii="Times New Roman" w:hAnsi="Times New Roman" w:cs="Times New Roman"/>
          <w:sz w:val="24"/>
          <w:szCs w:val="24"/>
        </w:rPr>
        <w:t>.</w:t>
      </w:r>
      <w:r>
        <w:rPr>
          <w:rFonts w:ascii="Times New Roman" w:hAnsi="Times New Roman" w:cs="Times New Roman"/>
          <w:sz w:val="24"/>
          <w:szCs w:val="24"/>
        </w:rPr>
        <w:t xml:space="preserve"> Moreover</w:t>
      </w:r>
      <w:r w:rsidRPr="000978B6">
        <w:rPr>
          <w:rFonts w:ascii="Times New Roman" w:hAnsi="Times New Roman" w:cs="Times New Roman"/>
          <w:sz w:val="24"/>
          <w:szCs w:val="24"/>
        </w:rPr>
        <w:t xml:space="preserve">, considering that collectivism might influence the degree to which belonging is important </w:t>
      </w:r>
      <w:r w:rsidR="006B2F34">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"author" : [ { "dropping-particle" : "", "family" : "Hofstede", "given" : "G.", "non-dropping-particle" : "", "parse-names" : false, "suffix" : "" } ], "id" : "ITEM-1", "issued" : { "date-parts" : [ [ "1980" ] ] }, "publisher" : "Sage", "publisher-place" : "London, UK", "title" : "Culture\u2019s consequences: International differences in work-related values.", "type" : "book" }, "uris" : [ "http://www.mendeley.com/documents/?uuid=63aebee5-4f64-476a-9ff0-ccde1e62a29b" ] } ], "mendeley" : { "formattedCitation" : "[20]", "plainTextFormattedCitation" : "[20]", "previouslyFormattedCitation" : "[20]" }, "properties" : { "noteIndex" : 0 }, "schema" : "https://github.com/citation-style-language/schema/raw/master/csl-citation.json" }</w:instrText>
      </w:r>
      <w:r w:rsidR="006B2F34">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[20]</w:t>
      </w:r>
      <w:r w:rsidR="006B2F34">
        <w:rPr>
          <w:rFonts w:ascii="Times New Roman" w:hAnsi="Times New Roman" w:cs="Times New Roman"/>
          <w:sz w:val="24"/>
          <w:szCs w:val="24"/>
        </w:rPr>
        <w:fldChar w:fldCharType="end"/>
      </w:r>
      <w:r w:rsidRPr="000978B6">
        <w:rPr>
          <w:rFonts w:ascii="Times New Roman" w:hAnsi="Times New Roman" w:cs="Times New Roman"/>
          <w:sz w:val="24"/>
          <w:szCs w:val="24"/>
        </w:rPr>
        <w:t xml:space="preserve">, we used a categorization of continents (i.e., U.S., other western countries, Asian countries, and remaining countries) to </w:t>
      </w:r>
      <w:r>
        <w:rPr>
          <w:rFonts w:ascii="Times New Roman" w:hAnsi="Times New Roman" w:cs="Times New Roman"/>
          <w:sz w:val="24"/>
          <w:szCs w:val="24"/>
        </w:rPr>
        <w:t>explore</w:t>
      </w:r>
      <w:r w:rsidRPr="000978B6">
        <w:rPr>
          <w:rFonts w:ascii="Times New Roman" w:hAnsi="Times New Roman" w:cs="Times New Roman"/>
          <w:sz w:val="24"/>
          <w:szCs w:val="24"/>
        </w:rPr>
        <w:t xml:space="preserve"> whether a more collective orientation would </w:t>
      </w:r>
      <w:r>
        <w:rPr>
          <w:rFonts w:ascii="Times New Roman" w:hAnsi="Times New Roman" w:cs="Times New Roman"/>
          <w:sz w:val="24"/>
          <w:szCs w:val="24"/>
        </w:rPr>
        <w:t>be associated with larger</w:t>
      </w:r>
      <w:r w:rsidRPr="000978B6">
        <w:rPr>
          <w:rFonts w:ascii="Times New Roman" w:hAnsi="Times New Roman" w:cs="Times New Roman"/>
          <w:sz w:val="24"/>
          <w:szCs w:val="24"/>
        </w:rPr>
        <w:t xml:space="preserve"> ostracism</w:t>
      </w:r>
      <w:r>
        <w:rPr>
          <w:rFonts w:ascii="Times New Roman" w:hAnsi="Times New Roman" w:cs="Times New Roman"/>
          <w:sz w:val="24"/>
          <w:szCs w:val="24"/>
        </w:rPr>
        <w:t xml:space="preserve"> effects</w:t>
      </w:r>
      <w:r w:rsidRPr="000978B6">
        <w:rPr>
          <w:rFonts w:ascii="Times New Roman" w:hAnsi="Times New Roman" w:cs="Times New Roman"/>
          <w:sz w:val="24"/>
          <w:szCs w:val="24"/>
        </w:rPr>
        <w:t xml:space="preserve">. </w:t>
      </w:r>
      <w:r>
        <w:rPr>
          <w:rFonts w:ascii="Times New Roman" w:hAnsi="Times New Roman" w:cs="Times New Roman"/>
          <w:sz w:val="24"/>
          <w:szCs w:val="24"/>
        </w:rPr>
        <w:t xml:space="preserve">Finally, because some of the factors might be related (i.e., an increased number of ball tosses is likely to be associated with an increase in duration), we decided to use a regression approach in which all factors were entered simultaneously. A benefit of this approach is that it ensures that significant predictors have an impact above and beyond the impact of the other predictors. </w:t>
      </w:r>
    </w:p>
    <w:p w14:paraId="32899EBF" w14:textId="16C99F79" w:rsidR="008E7A40" w:rsidRDefault="007523E6" w:rsidP="0002128D">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The third decision is that we also checked the robustness of our findings across various dependent variables. </w:t>
      </w:r>
      <w:r w:rsidR="00057AEA">
        <w:rPr>
          <w:rFonts w:ascii="Times New Roman" w:hAnsi="Times New Roman" w:cs="Times New Roman"/>
          <w:sz w:val="24"/>
          <w:szCs w:val="24"/>
        </w:rPr>
        <w:t xml:space="preserve">More specifically, we coded whether the </w:t>
      </w:r>
      <w:r w:rsidR="00953C54">
        <w:rPr>
          <w:rFonts w:ascii="Times New Roman" w:hAnsi="Times New Roman" w:cs="Times New Roman"/>
          <w:sz w:val="24"/>
          <w:szCs w:val="24"/>
        </w:rPr>
        <w:t>first and last measures</w:t>
      </w:r>
      <w:r w:rsidR="00057AEA">
        <w:rPr>
          <w:rFonts w:ascii="Times New Roman" w:hAnsi="Times New Roman" w:cs="Times New Roman"/>
          <w:sz w:val="24"/>
          <w:szCs w:val="24"/>
        </w:rPr>
        <w:t xml:space="preserve"> </w:t>
      </w:r>
      <w:r w:rsidR="00014298">
        <w:rPr>
          <w:rFonts w:ascii="Times New Roman" w:hAnsi="Times New Roman" w:cs="Times New Roman"/>
          <w:sz w:val="24"/>
          <w:szCs w:val="24"/>
        </w:rPr>
        <w:t xml:space="preserve">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er</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w:t>
      </w:r>
      <w:r w:rsidR="00057AEA">
        <w:rPr>
          <w:rFonts w:ascii="Times New Roman" w:hAnsi="Times New Roman" w:cs="Times New Roman"/>
          <w:sz w:val="24"/>
          <w:szCs w:val="24"/>
        </w:rPr>
        <w:t xml:space="preserve"> how ostracism impact</w:t>
      </w:r>
      <w:r w:rsidR="00B958BE">
        <w:rPr>
          <w:rFonts w:ascii="Times New Roman" w:hAnsi="Times New Roman" w:cs="Times New Roman"/>
          <w:sz w:val="24"/>
          <w:szCs w:val="24"/>
        </w:rPr>
        <w:t>s</w:t>
      </w:r>
      <w:r w:rsidR="00057AEA">
        <w:rPr>
          <w:rFonts w:ascii="Times New Roman" w:hAnsi="Times New Roman" w:cs="Times New Roman"/>
          <w:sz w:val="24"/>
          <w:szCs w:val="24"/>
        </w:rPr>
        <w:t xml:space="preserve"> </w:t>
      </w:r>
      <w:r w:rsidR="00817E14">
        <w:rPr>
          <w:rFonts w:ascii="Times New Roman" w:hAnsi="Times New Roman" w:cs="Times New Roman"/>
          <w:sz w:val="24"/>
          <w:szCs w:val="24"/>
        </w:rPr>
        <w:t>others</w:t>
      </w:r>
      <w:r w:rsidR="00B958BE">
        <w:rPr>
          <w:rFonts w:ascii="Times New Roman" w:hAnsi="Times New Roman" w:cs="Times New Roman"/>
          <w:sz w:val="24"/>
          <w:szCs w:val="24"/>
        </w:rPr>
        <w:t xml:space="preserve"> </w:t>
      </w:r>
      <w:r w:rsidR="00014298">
        <w:rPr>
          <w:rFonts w:ascii="Times New Roman" w:hAnsi="Times New Roman" w:cs="Times New Roman"/>
          <w:sz w:val="24"/>
          <w:szCs w:val="24"/>
        </w:rPr>
        <w:t xml:space="preserve">or belonged to the category of </w:t>
      </w:r>
      <w:r w:rsidR="00014298" w:rsidRPr="00DE641B">
        <w:rPr>
          <w:rFonts w:ascii="Times New Roman" w:hAnsi="Times New Roman" w:cs="Times New Roman"/>
          <w:i/>
          <w:sz w:val="24"/>
          <w:szCs w:val="24"/>
        </w:rPr>
        <w:t>int</w:t>
      </w:r>
      <w:r w:rsidR="00817E14">
        <w:rPr>
          <w:rFonts w:ascii="Times New Roman" w:hAnsi="Times New Roman" w:cs="Times New Roman"/>
          <w:i/>
          <w:sz w:val="24"/>
          <w:szCs w:val="24"/>
        </w:rPr>
        <w:t>ra</w:t>
      </w:r>
      <w:r w:rsidR="00014298" w:rsidRPr="00DE641B">
        <w:rPr>
          <w:rFonts w:ascii="Times New Roman" w:hAnsi="Times New Roman" w:cs="Times New Roman"/>
          <w:i/>
          <w:sz w:val="24"/>
          <w:szCs w:val="24"/>
        </w:rPr>
        <w:t>personal</w:t>
      </w:r>
      <w:r w:rsidR="00014298">
        <w:rPr>
          <w:rFonts w:ascii="Times New Roman" w:hAnsi="Times New Roman" w:cs="Times New Roman"/>
          <w:sz w:val="24"/>
          <w:szCs w:val="24"/>
        </w:rPr>
        <w:t xml:space="preserve"> variables assessing </w:t>
      </w:r>
      <w:r w:rsidR="005E6A93">
        <w:rPr>
          <w:rFonts w:ascii="Times New Roman" w:hAnsi="Times New Roman" w:cs="Times New Roman"/>
          <w:sz w:val="24"/>
          <w:szCs w:val="24"/>
        </w:rPr>
        <w:t>how</w:t>
      </w:r>
      <w:r w:rsidR="00057AEA">
        <w:rPr>
          <w:rFonts w:ascii="Times New Roman" w:hAnsi="Times New Roman" w:cs="Times New Roman"/>
          <w:sz w:val="24"/>
          <w:szCs w:val="24"/>
        </w:rPr>
        <w:t xml:space="preserve"> ostracism impacts </w:t>
      </w:r>
      <w:r w:rsidR="00817E14">
        <w:rPr>
          <w:rFonts w:ascii="Times New Roman" w:hAnsi="Times New Roman" w:cs="Times New Roman"/>
          <w:sz w:val="24"/>
          <w:szCs w:val="24"/>
        </w:rPr>
        <w:t>the self</w:t>
      </w:r>
      <w:r w:rsidR="00057AEA">
        <w:rPr>
          <w:rFonts w:ascii="Times New Roman" w:hAnsi="Times New Roman" w:cs="Times New Roman"/>
          <w:sz w:val="24"/>
          <w:szCs w:val="24"/>
        </w:rPr>
        <w:t>. Examples of int</w:t>
      </w:r>
      <w:r w:rsidR="00B24212">
        <w:rPr>
          <w:rFonts w:ascii="Times New Roman" w:hAnsi="Times New Roman" w:cs="Times New Roman"/>
          <w:sz w:val="24"/>
          <w:szCs w:val="24"/>
        </w:rPr>
        <w:t>er</w:t>
      </w:r>
      <w:r w:rsidR="00057AEA">
        <w:rPr>
          <w:rFonts w:ascii="Times New Roman" w:hAnsi="Times New Roman" w:cs="Times New Roman"/>
          <w:sz w:val="24"/>
          <w:szCs w:val="24"/>
        </w:rPr>
        <w:t xml:space="preserve">personal measures are donations to charity, helping behavior, money allocations in economic games,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aggression measures such as irritating sounds blasts or hot sauce allocation. </w:t>
      </w:r>
      <w:r w:rsidR="00EF4585" w:rsidRPr="00EF4585">
        <w:rPr>
          <w:rFonts w:ascii="Times New Roman" w:hAnsi="Times New Roman" w:cs="Times New Roman"/>
          <w:sz w:val="24"/>
          <w:szCs w:val="24"/>
        </w:rPr>
        <w:t>These were initially coded into pro- and anti-social, but were collated into the category interpersonal due to small k the first measure (4 and 10, respectively) and last measure (8 and 6, respectively).</w:t>
      </w:r>
      <w:r w:rsidR="00EF4585">
        <w:rPr>
          <w:rFonts w:ascii="Times New Roman" w:hAnsi="Times New Roman" w:cs="Times New Roman"/>
          <w:sz w:val="24"/>
          <w:szCs w:val="24"/>
        </w:rPr>
        <w:t xml:space="preserve"> </w:t>
      </w:r>
      <w:r w:rsidR="00057AEA">
        <w:rPr>
          <w:rFonts w:ascii="Times New Roman" w:hAnsi="Times New Roman" w:cs="Times New Roman"/>
          <w:sz w:val="24"/>
          <w:szCs w:val="24"/>
        </w:rPr>
        <w:t xml:space="preserve">Examples of intrapersonal measures are self-reported </w:t>
      </w:r>
      <w:r w:rsidR="008E7A40">
        <w:rPr>
          <w:rFonts w:ascii="Times New Roman" w:hAnsi="Times New Roman" w:cs="Times New Roman"/>
          <w:sz w:val="24"/>
          <w:szCs w:val="24"/>
        </w:rPr>
        <w:t>anger</w:t>
      </w:r>
      <w:r w:rsidR="00057AEA">
        <w:rPr>
          <w:rFonts w:ascii="Times New Roman" w:hAnsi="Times New Roman" w:cs="Times New Roman"/>
          <w:sz w:val="24"/>
          <w:szCs w:val="24"/>
        </w:rPr>
        <w:t xml:space="preserve">, self-esteem, control, </w:t>
      </w:r>
      <w:r w:rsidR="008E7A40">
        <w:rPr>
          <w:rFonts w:ascii="Times New Roman" w:hAnsi="Times New Roman" w:cs="Times New Roman"/>
          <w:sz w:val="24"/>
          <w:szCs w:val="24"/>
        </w:rPr>
        <w:t>and</w:t>
      </w:r>
      <w:r w:rsidR="00057AEA">
        <w:rPr>
          <w:rFonts w:ascii="Times New Roman" w:hAnsi="Times New Roman" w:cs="Times New Roman"/>
          <w:sz w:val="24"/>
          <w:szCs w:val="24"/>
        </w:rPr>
        <w:t xml:space="preserve"> physiological measures </w:t>
      </w:r>
      <w:r w:rsidR="008E7A40">
        <w:rPr>
          <w:rFonts w:ascii="Times New Roman" w:hAnsi="Times New Roman" w:cs="Times New Roman"/>
          <w:sz w:val="24"/>
          <w:szCs w:val="24"/>
        </w:rPr>
        <w:t>su</w:t>
      </w:r>
      <w:r w:rsidR="00057AEA">
        <w:rPr>
          <w:rFonts w:ascii="Times New Roman" w:hAnsi="Times New Roman" w:cs="Times New Roman"/>
          <w:sz w:val="24"/>
          <w:szCs w:val="24"/>
        </w:rPr>
        <w:t>ch as body temperature or galvanic skin response.</w:t>
      </w:r>
      <w:r w:rsidR="008E7A40" w:rsidRPr="009159AB">
        <w:rPr>
          <w:rFonts w:ascii="Times New Roman" w:hAnsi="Times New Roman" w:cs="Times New Roman"/>
          <w:sz w:val="24"/>
          <w:szCs w:val="24"/>
        </w:rPr>
        <w:t xml:space="preserve"> </w:t>
      </w:r>
      <w:r w:rsidR="00770ADC">
        <w:rPr>
          <w:rFonts w:ascii="Times New Roman" w:hAnsi="Times New Roman" w:cs="Times New Roman"/>
          <w:sz w:val="24"/>
          <w:szCs w:val="24"/>
        </w:rPr>
        <w:t xml:space="preserve">A benefit of classifying all variables into broad categories is that it increases the power of the meta-analysis </w:t>
      </w:r>
      <w:r w:rsidR="00806DBC">
        <w:rPr>
          <w:rFonts w:ascii="Times New Roman" w:hAnsi="Times New Roman" w:cs="Times New Roman"/>
          <w:sz w:val="24"/>
          <w:szCs w:val="24"/>
        </w:rPr>
        <w:t>since</w:t>
      </w:r>
      <w:r w:rsidR="005E6A93">
        <w:rPr>
          <w:rFonts w:ascii="Times New Roman" w:hAnsi="Times New Roman" w:cs="Times New Roman"/>
          <w:sz w:val="24"/>
          <w:szCs w:val="24"/>
        </w:rPr>
        <w:t xml:space="preserve"> </w:t>
      </w:r>
      <w:r w:rsidR="00D104B3">
        <w:rPr>
          <w:rFonts w:ascii="Times New Roman" w:hAnsi="Times New Roman" w:cs="Times New Roman"/>
          <w:sz w:val="24"/>
          <w:szCs w:val="24"/>
        </w:rPr>
        <w:t>expanding</w:t>
      </w:r>
      <w:r w:rsidR="005E6A93">
        <w:rPr>
          <w:rFonts w:ascii="Times New Roman" w:hAnsi="Times New Roman" w:cs="Times New Roman"/>
          <w:sz w:val="24"/>
          <w:szCs w:val="24"/>
        </w:rPr>
        <w:t xml:space="preserve"> the analysis to </w:t>
      </w:r>
      <w:r w:rsidR="00D104B3">
        <w:rPr>
          <w:rFonts w:ascii="Times New Roman" w:hAnsi="Times New Roman" w:cs="Times New Roman"/>
          <w:sz w:val="24"/>
          <w:szCs w:val="24"/>
        </w:rPr>
        <w:t xml:space="preserve">even </w:t>
      </w:r>
      <w:r w:rsidR="005E6A93">
        <w:rPr>
          <w:rFonts w:ascii="Times New Roman" w:hAnsi="Times New Roman" w:cs="Times New Roman"/>
          <w:sz w:val="24"/>
          <w:szCs w:val="24"/>
        </w:rPr>
        <w:t xml:space="preserve">more specific constructs would seriously limit the number of available studies. </w:t>
      </w:r>
      <w:r w:rsidR="00223DA9">
        <w:rPr>
          <w:rFonts w:ascii="Times New Roman" w:hAnsi="Times New Roman" w:cs="Times New Roman"/>
          <w:sz w:val="24"/>
          <w:szCs w:val="24"/>
        </w:rPr>
        <w:t xml:space="preserve">We made one exception and that is that we also ran </w:t>
      </w:r>
      <w:r w:rsidR="00CD2629">
        <w:rPr>
          <w:rFonts w:ascii="Times New Roman" w:hAnsi="Times New Roman" w:cs="Times New Roman"/>
          <w:sz w:val="24"/>
          <w:szCs w:val="24"/>
        </w:rPr>
        <w:t>tailored analyse</w:t>
      </w:r>
      <w:r w:rsidR="00223DA9">
        <w:rPr>
          <w:rFonts w:ascii="Times New Roman" w:hAnsi="Times New Roman" w:cs="Times New Roman"/>
          <w:sz w:val="24"/>
          <w:szCs w:val="24"/>
        </w:rPr>
        <w:t xml:space="preserve">s on a subset of the intrapersonal measures that assessed </w:t>
      </w:r>
      <w:r w:rsidR="008E7A40" w:rsidRPr="009159AB">
        <w:rPr>
          <w:rFonts w:ascii="Times New Roman" w:hAnsi="Times New Roman" w:cs="Times New Roman"/>
          <w:i/>
          <w:sz w:val="24"/>
          <w:szCs w:val="24"/>
        </w:rPr>
        <w:t>fundamental needs</w:t>
      </w:r>
      <w:r w:rsidR="008E7A40" w:rsidRPr="009159AB">
        <w:rPr>
          <w:rFonts w:ascii="Times New Roman" w:hAnsi="Times New Roman" w:cs="Times New Roman"/>
          <w:sz w:val="24"/>
          <w:szCs w:val="24"/>
        </w:rPr>
        <w:t xml:space="preserve"> (i.e., belonging, self-esteem, co</w:t>
      </w:r>
      <w:r w:rsidR="00223DA9">
        <w:rPr>
          <w:rFonts w:ascii="Times New Roman" w:hAnsi="Times New Roman" w:cs="Times New Roman"/>
          <w:sz w:val="24"/>
          <w:szCs w:val="24"/>
        </w:rPr>
        <w:t>ntrol</w:t>
      </w:r>
      <w:r w:rsidR="007441B8">
        <w:rPr>
          <w:rFonts w:ascii="Times New Roman" w:hAnsi="Times New Roman" w:cs="Times New Roman"/>
          <w:sz w:val="24"/>
          <w:szCs w:val="24"/>
        </w:rPr>
        <w:t>,</w:t>
      </w:r>
      <w:r w:rsidR="00223DA9">
        <w:rPr>
          <w:rFonts w:ascii="Times New Roman" w:hAnsi="Times New Roman" w:cs="Times New Roman"/>
          <w:sz w:val="24"/>
          <w:szCs w:val="24"/>
        </w:rPr>
        <w:t xml:space="preserve"> and meaningful existence). These fundamental needs </w:t>
      </w:r>
      <w:r w:rsidR="00CD2629">
        <w:rPr>
          <w:rFonts w:ascii="Times New Roman" w:hAnsi="Times New Roman" w:cs="Times New Roman"/>
          <w:sz w:val="24"/>
          <w:szCs w:val="24"/>
        </w:rPr>
        <w:t xml:space="preserve">measures </w:t>
      </w:r>
      <w:r w:rsidR="00223DA9">
        <w:rPr>
          <w:rFonts w:ascii="Times New Roman" w:hAnsi="Times New Roman" w:cs="Times New Roman"/>
          <w:sz w:val="24"/>
          <w:szCs w:val="24"/>
        </w:rPr>
        <w:t>included the typical need satisfaction measure</w:t>
      </w:r>
      <w:r w:rsidR="00B958BE">
        <w:rPr>
          <w:rFonts w:ascii="Times New Roman" w:hAnsi="Times New Roman" w:cs="Times New Roman"/>
          <w:sz w:val="24"/>
          <w:szCs w:val="24"/>
        </w:rPr>
        <w:t>s</w:t>
      </w:r>
      <w:r w:rsidR="00223DA9">
        <w:rPr>
          <w:rFonts w:ascii="Times New Roman" w:hAnsi="Times New Roman" w:cs="Times New Roman"/>
          <w:sz w:val="24"/>
          <w:szCs w:val="24"/>
        </w:rPr>
        <w:t xml:space="preserve"> that </w:t>
      </w:r>
      <w:r w:rsidR="00B958BE">
        <w:rPr>
          <w:rFonts w:ascii="Times New Roman" w:hAnsi="Times New Roman" w:cs="Times New Roman"/>
          <w:sz w:val="24"/>
          <w:szCs w:val="24"/>
        </w:rPr>
        <w:t>are</w:t>
      </w:r>
      <w:r w:rsidR="00223DA9">
        <w:rPr>
          <w:rFonts w:ascii="Times New Roman" w:hAnsi="Times New Roman" w:cs="Times New Roman"/>
          <w:sz w:val="24"/>
          <w:szCs w:val="24"/>
        </w:rPr>
        <w:t xml:space="preserve"> especially designed for Cyberball </w:t>
      </w:r>
      <w:r w:rsidR="007A1A46">
        <w:rPr>
          <w:rFonts w:ascii="Times New Roman" w:hAnsi="Times New Roman" w:cs="Times New Roman"/>
          <w:sz w:val="24"/>
          <w:szCs w:val="24"/>
        </w:rPr>
        <w:fldChar w:fldCharType="begin" w:fldLock="1"/>
      </w:r>
      <w:r w:rsidR="007A1A46">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"ITEM-2", "issue" : "5", "issued" : { "date-parts" : [ [ "2000", "11" ] ] }, "page" : "748-62", "title" : "Cyberostracism: effects of being ignored over the Internet.", "type" : "article-journal", "volume" : "79" }, "uris" : [ "http://www.mendeley.com/documents/?uuid=90ad2eb5-455d-49f5-9584-01c28a171aa6"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"[1,21,22]", "plainTextFormattedCitation" : "[1,21,22]", "previouslyFormattedCitation" : "[1,21,22]"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[1,21,22]</w:t>
      </w:r>
      <w:r w:rsidR="007A1A46">
        <w:rPr>
          <w:rFonts w:ascii="Times New Roman" w:hAnsi="Times New Roman" w:cs="Times New Roman"/>
          <w:sz w:val="24"/>
          <w:szCs w:val="24"/>
        </w:rPr>
        <w:fldChar w:fldCharType="end"/>
      </w:r>
      <w:r w:rsidR="00D104B3">
        <w:rPr>
          <w:rFonts w:ascii="Times New Roman" w:hAnsi="Times New Roman" w:cs="Times New Roman"/>
          <w:sz w:val="24"/>
          <w:szCs w:val="24"/>
        </w:rPr>
        <w:t xml:space="preserve"> and </w:t>
      </w:r>
      <w:r w:rsidR="00223DA9">
        <w:rPr>
          <w:rFonts w:ascii="Times New Roman" w:hAnsi="Times New Roman" w:cs="Times New Roman"/>
          <w:sz w:val="24"/>
          <w:szCs w:val="24"/>
        </w:rPr>
        <w:t xml:space="preserve">conceptually related measures such as </w:t>
      </w:r>
      <w:r w:rsidR="008E7A40">
        <w:rPr>
          <w:rFonts w:ascii="Times New Roman" w:hAnsi="Times New Roman" w:cs="Times New Roman"/>
          <w:sz w:val="24"/>
          <w:szCs w:val="24"/>
        </w:rPr>
        <w:t xml:space="preserve">the </w:t>
      </w:r>
      <w:r w:rsidR="008E7A40">
        <w:rPr>
          <w:rFonts w:ascii="Times New Roman" w:hAnsi="Times New Roman" w:cs="Times New Roman"/>
          <w:sz w:val="24"/>
          <w:szCs w:val="24"/>
        </w:rPr>
        <w:lastRenderedPageBreak/>
        <w:t xml:space="preserve">Rosenberg Self-Esteem Scale. </w:t>
      </w:r>
      <w:r w:rsidR="00D104B3">
        <w:rPr>
          <w:rFonts w:ascii="Times New Roman" w:hAnsi="Times New Roman" w:cs="Times New Roman"/>
          <w:sz w:val="24"/>
          <w:szCs w:val="24"/>
        </w:rPr>
        <w:t xml:space="preserve">The reason why we </w:t>
      </w:r>
      <w:r w:rsidR="00C710BA">
        <w:rPr>
          <w:rFonts w:ascii="Times New Roman" w:hAnsi="Times New Roman" w:cs="Times New Roman"/>
          <w:sz w:val="24"/>
          <w:szCs w:val="24"/>
        </w:rPr>
        <w:t>did focus on</w:t>
      </w:r>
      <w:r w:rsidR="00D104B3">
        <w:rPr>
          <w:rFonts w:ascii="Times New Roman" w:hAnsi="Times New Roman" w:cs="Times New Roman"/>
          <w:sz w:val="24"/>
          <w:szCs w:val="24"/>
        </w:rPr>
        <w:t xml:space="preserve"> this specific subset</w:t>
      </w:r>
      <w:r w:rsidR="00014298">
        <w:rPr>
          <w:rFonts w:ascii="Times New Roman" w:hAnsi="Times New Roman" w:cs="Times New Roman"/>
          <w:sz w:val="24"/>
          <w:szCs w:val="24"/>
        </w:rPr>
        <w:t xml:space="preserve"> of intrapersonal variables</w:t>
      </w:r>
      <w:r w:rsidR="00D104B3">
        <w:rPr>
          <w:rFonts w:ascii="Times New Roman" w:hAnsi="Times New Roman" w:cs="Times New Roman"/>
          <w:sz w:val="24"/>
          <w:szCs w:val="24"/>
        </w:rPr>
        <w:t xml:space="preserve"> is that the evidence supporting Williams’ temporal model is </w:t>
      </w:r>
      <w:r w:rsidR="000063D2">
        <w:rPr>
          <w:rFonts w:ascii="Times New Roman" w:hAnsi="Times New Roman" w:cs="Times New Roman"/>
          <w:sz w:val="24"/>
          <w:szCs w:val="24"/>
        </w:rPr>
        <w:t>to a large extent</w:t>
      </w:r>
      <w:r w:rsidR="00D104B3">
        <w:rPr>
          <w:rFonts w:ascii="Times New Roman" w:hAnsi="Times New Roman" w:cs="Times New Roman"/>
          <w:sz w:val="24"/>
          <w:szCs w:val="24"/>
        </w:rPr>
        <w:t xml:space="preserve"> based on studies using these specific dependent variables. In other words, </w:t>
      </w:r>
      <w:r w:rsidR="008E7A40">
        <w:rPr>
          <w:rFonts w:ascii="Times New Roman" w:hAnsi="Times New Roman" w:cs="Times New Roman"/>
          <w:sz w:val="24"/>
          <w:szCs w:val="24"/>
        </w:rPr>
        <w:t>t</w:t>
      </w:r>
      <w:r w:rsidR="008E7A40" w:rsidRPr="009159AB">
        <w:rPr>
          <w:rFonts w:ascii="Times New Roman" w:hAnsi="Times New Roman" w:cs="Times New Roman"/>
          <w:sz w:val="24"/>
          <w:szCs w:val="24"/>
        </w:rPr>
        <w:t xml:space="preserve">hese </w:t>
      </w:r>
      <w:r w:rsidR="008E7A40">
        <w:rPr>
          <w:rFonts w:ascii="Times New Roman" w:hAnsi="Times New Roman" w:cs="Times New Roman"/>
          <w:sz w:val="24"/>
          <w:szCs w:val="24"/>
        </w:rPr>
        <w:t xml:space="preserve">fundamental needs </w:t>
      </w:r>
      <w:r w:rsidR="008E7A40" w:rsidRPr="009159AB">
        <w:rPr>
          <w:rFonts w:ascii="Times New Roman" w:hAnsi="Times New Roman" w:cs="Times New Roman"/>
          <w:sz w:val="24"/>
          <w:szCs w:val="24"/>
        </w:rPr>
        <w:t xml:space="preserve">measures are particularly important for testing Williams’s </w:t>
      </w:r>
      <w:r w:rsidR="007A1A46">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7A1A46">
        <w:rPr>
          <w:rFonts w:ascii="Times New Roman" w:hAnsi="Times New Roman" w:cs="Times New Roman"/>
          <w:sz w:val="24"/>
          <w:szCs w:val="24"/>
        </w:rPr>
        <w:fldChar w:fldCharType="separate"/>
      </w:r>
      <w:r w:rsidR="007A1A46" w:rsidRPr="007A1A46">
        <w:rPr>
          <w:rFonts w:ascii="Times New Roman" w:hAnsi="Times New Roman" w:cs="Times New Roman"/>
          <w:noProof/>
          <w:sz w:val="24"/>
          <w:szCs w:val="24"/>
        </w:rPr>
        <w:t>[11]</w:t>
      </w:r>
      <w:r w:rsidR="007A1A46">
        <w:rPr>
          <w:rFonts w:ascii="Times New Roman" w:hAnsi="Times New Roman" w:cs="Times New Roman"/>
          <w:sz w:val="24"/>
          <w:szCs w:val="24"/>
        </w:rPr>
        <w:fldChar w:fldCharType="end"/>
      </w:r>
      <w:r w:rsidR="008E7A40" w:rsidRPr="009159AB">
        <w:rPr>
          <w:rFonts w:ascii="Times New Roman" w:hAnsi="Times New Roman" w:cs="Times New Roman"/>
          <w:sz w:val="24"/>
          <w:szCs w:val="24"/>
        </w:rPr>
        <w:t xml:space="preserve"> prediction concerning moderation of ostracism effects over time.</w:t>
      </w:r>
      <w:r w:rsidR="008E7A40">
        <w:rPr>
          <w:rFonts w:ascii="Times New Roman" w:hAnsi="Times New Roman" w:cs="Times New Roman"/>
          <w:sz w:val="24"/>
          <w:szCs w:val="24"/>
        </w:rPr>
        <w:t xml:space="preserve"> </w:t>
      </w:r>
    </w:p>
    <w:p w14:paraId="1E69022D" w14:textId="77777777" w:rsidR="0057467A" w:rsidRPr="00D65412" w:rsidRDefault="0057467A" w:rsidP="00BF0960">
      <w:pPr>
        <w:pStyle w:val="Heading2"/>
      </w:pPr>
      <w:r>
        <w:t>Hypotheses</w:t>
      </w:r>
    </w:p>
    <w:p w14:paraId="3D854A9F" w14:textId="64C217A6" w:rsidR="00E76D2C" w:rsidRPr="009159AB" w:rsidRDefault="00E63A11" w:rsidP="00E46E10">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Following our preregistered report on OSF, we divided </w:t>
      </w:r>
      <w:r w:rsidR="0015631E">
        <w:rPr>
          <w:rFonts w:ascii="Times New Roman" w:hAnsi="Times New Roman" w:cs="Times New Roman"/>
          <w:sz w:val="24"/>
          <w:szCs w:val="24"/>
        </w:rPr>
        <w:t xml:space="preserve">the </w:t>
      </w:r>
      <w:r w:rsidR="00731737" w:rsidRPr="009159AB">
        <w:rPr>
          <w:rFonts w:ascii="Times New Roman" w:hAnsi="Times New Roman" w:cs="Times New Roman"/>
          <w:sz w:val="24"/>
          <w:szCs w:val="24"/>
        </w:rPr>
        <w:t xml:space="preserve">hypotheses into two </w:t>
      </w:r>
      <w:r w:rsidR="009A24B1" w:rsidRPr="009159AB">
        <w:rPr>
          <w:rFonts w:ascii="Times New Roman" w:hAnsi="Times New Roman" w:cs="Times New Roman"/>
          <w:sz w:val="24"/>
          <w:szCs w:val="24"/>
        </w:rPr>
        <w:t>primary</w:t>
      </w:r>
      <w:r w:rsidR="00A6700D">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A24B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and several </w:t>
      </w:r>
      <w:r w:rsidR="0051205D">
        <w:rPr>
          <w:rFonts w:ascii="Times New Roman" w:hAnsi="Times New Roman" w:cs="Times New Roman"/>
          <w:sz w:val="24"/>
          <w:szCs w:val="24"/>
        </w:rPr>
        <w:t>secondary</w:t>
      </w:r>
      <w:r w:rsidR="0051205D"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731737" w:rsidRPr="009159AB">
        <w:rPr>
          <w:rFonts w:ascii="Times New Roman" w:hAnsi="Times New Roman" w:cs="Times New Roman"/>
          <w:sz w:val="24"/>
          <w:szCs w:val="24"/>
        </w:rPr>
        <w:t xml:space="preserve">. The two </w:t>
      </w:r>
      <w:r w:rsidR="00931B08">
        <w:rPr>
          <w:rFonts w:ascii="Times New Roman" w:hAnsi="Times New Roman" w:cs="Times New Roman"/>
          <w:sz w:val="24"/>
          <w:szCs w:val="24"/>
        </w:rPr>
        <w:t>primary</w:t>
      </w:r>
      <w:r w:rsidR="00966EE4">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AA5242" w:rsidRPr="009159AB">
        <w:rPr>
          <w:rFonts w:ascii="Times New Roman" w:hAnsi="Times New Roman" w:cs="Times New Roman"/>
          <w:sz w:val="24"/>
          <w:szCs w:val="24"/>
        </w:rPr>
        <w:t>were</w:t>
      </w:r>
      <w:r w:rsidR="00D802B4">
        <w:rPr>
          <w:rFonts w:ascii="Times New Roman" w:hAnsi="Times New Roman" w:cs="Times New Roman"/>
          <w:sz w:val="24"/>
          <w:szCs w:val="24"/>
        </w:rPr>
        <w:t>:</w:t>
      </w:r>
      <w:r w:rsidR="007C3787">
        <w:rPr>
          <w:rFonts w:ascii="Times New Roman" w:hAnsi="Times New Roman" w:cs="Times New Roman"/>
          <w:sz w:val="24"/>
          <w:szCs w:val="24"/>
        </w:rPr>
        <w:t xml:space="preserve"> </w:t>
      </w:r>
      <w:r w:rsidR="00A04365" w:rsidRPr="009159AB">
        <w:rPr>
          <w:rFonts w:ascii="Times New Roman" w:hAnsi="Times New Roman" w:cs="Times New Roman"/>
          <w:sz w:val="24"/>
          <w:szCs w:val="24"/>
        </w:rPr>
        <w:t xml:space="preserve">is there an ordinal decrease of the ostracism effect across time </w:t>
      </w:r>
      <w:r w:rsidR="0015631E">
        <w:rPr>
          <w:rFonts w:ascii="Times New Roman" w:hAnsi="Times New Roman" w:cs="Times New Roman"/>
          <w:sz w:val="24"/>
          <w:szCs w:val="24"/>
        </w:rPr>
        <w:t>of measurement</w:t>
      </w:r>
      <w:r w:rsidR="00731737" w:rsidRPr="009159AB">
        <w:rPr>
          <w:rFonts w:ascii="Times New Roman" w:hAnsi="Times New Roman" w:cs="Times New Roman"/>
          <w:sz w:val="24"/>
          <w:szCs w:val="24"/>
        </w:rPr>
        <w:t>?</w:t>
      </w:r>
      <w:r w:rsidR="00D802B4">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1)</w:t>
      </w:r>
      <w:r w:rsidR="00731737" w:rsidRPr="009159AB">
        <w:rPr>
          <w:rFonts w:ascii="Times New Roman" w:hAnsi="Times New Roman" w:cs="Times New Roman"/>
          <w:sz w:val="24"/>
          <w:szCs w:val="24"/>
        </w:rPr>
        <w:t xml:space="preserve"> </w:t>
      </w:r>
      <w:r w:rsidR="00792D66" w:rsidRPr="009159AB">
        <w:rPr>
          <w:rFonts w:ascii="Times New Roman" w:hAnsi="Times New Roman" w:cs="Times New Roman"/>
          <w:sz w:val="24"/>
          <w:szCs w:val="24"/>
        </w:rPr>
        <w:t xml:space="preserve">and </w:t>
      </w:r>
      <w:r w:rsidR="00A04365" w:rsidRPr="009159AB">
        <w:rPr>
          <w:rFonts w:ascii="Times New Roman" w:hAnsi="Times New Roman" w:cs="Times New Roman"/>
          <w:sz w:val="24"/>
          <w:szCs w:val="24"/>
        </w:rPr>
        <w:t xml:space="preserve">is there an ordinal difference in the interaction effect across time </w:t>
      </w:r>
      <w:r w:rsidR="0015631E">
        <w:rPr>
          <w:rFonts w:ascii="Times New Roman" w:hAnsi="Times New Roman" w:cs="Times New Roman"/>
          <w:sz w:val="24"/>
          <w:szCs w:val="24"/>
        </w:rPr>
        <w:t>of measurement</w:t>
      </w:r>
      <w:r w:rsidR="0015631E" w:rsidRPr="009159AB">
        <w:rPr>
          <w:rFonts w:ascii="Times New Roman" w:hAnsi="Times New Roman" w:cs="Times New Roman"/>
          <w:sz w:val="24"/>
          <w:szCs w:val="24"/>
        </w:rPr>
        <w:t xml:space="preserve"> </w:t>
      </w:r>
      <w:r w:rsidR="00D802B4" w:rsidRPr="009159AB">
        <w:rPr>
          <w:rFonts w:ascii="Times New Roman" w:hAnsi="Times New Roman" w:cs="Times New Roman"/>
          <w:sz w:val="24"/>
          <w:szCs w:val="24"/>
        </w:rPr>
        <w:t>(</w:t>
      </w:r>
      <w:r w:rsidR="00D802B4">
        <w:rPr>
          <w:rFonts w:ascii="Times New Roman" w:hAnsi="Times New Roman" w:cs="Times New Roman"/>
          <w:sz w:val="24"/>
          <w:szCs w:val="24"/>
        </w:rPr>
        <w:t xml:space="preserve">Hypothesis </w:t>
      </w:r>
      <w:r w:rsidR="00D802B4" w:rsidRPr="009159AB">
        <w:rPr>
          <w:rFonts w:ascii="Times New Roman" w:hAnsi="Times New Roman" w:cs="Times New Roman"/>
          <w:sz w:val="24"/>
          <w:szCs w:val="24"/>
        </w:rPr>
        <w:t>2)</w:t>
      </w:r>
      <w:r w:rsidR="00D802B4">
        <w:rPr>
          <w:rFonts w:ascii="Times New Roman" w:hAnsi="Times New Roman" w:cs="Times New Roman"/>
          <w:sz w:val="24"/>
          <w:szCs w:val="24"/>
        </w:rPr>
        <w:t xml:space="preserve">? </w:t>
      </w:r>
      <w:r w:rsidR="00931B08">
        <w:rPr>
          <w:rFonts w:ascii="Times New Roman" w:hAnsi="Times New Roman" w:cs="Times New Roman"/>
          <w:sz w:val="24"/>
          <w:szCs w:val="24"/>
        </w:rPr>
        <w:t>Secondary</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931B08">
        <w:rPr>
          <w:rFonts w:ascii="Times New Roman" w:hAnsi="Times New Roman" w:cs="Times New Roman"/>
          <w:sz w:val="24"/>
          <w:szCs w:val="24"/>
        </w:rPr>
        <w:t>regarded moderation of the ostracism effect by structural aspects of the studies, sampling aspects of the studies, and different types of dependent measures used.</w:t>
      </w:r>
      <w:r w:rsidR="00731737" w:rsidRPr="009159AB">
        <w:rPr>
          <w:rFonts w:ascii="Times New Roman" w:hAnsi="Times New Roman" w:cs="Times New Roman"/>
          <w:sz w:val="24"/>
          <w:szCs w:val="24"/>
        </w:rPr>
        <w:t xml:space="preserve"> These </w:t>
      </w:r>
      <w:r w:rsidR="00931B08">
        <w:rPr>
          <w:rFonts w:ascii="Times New Roman" w:hAnsi="Times New Roman" w:cs="Times New Roman"/>
          <w:sz w:val="24"/>
          <w:szCs w:val="24"/>
        </w:rPr>
        <w:t>hypotheses</w:t>
      </w:r>
      <w:r w:rsidR="00931B08"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will be answered with random and mixed-effects meta-analytic models</w:t>
      </w:r>
      <w:r w:rsidR="003800A3" w:rsidRPr="009159AB">
        <w:rPr>
          <w:rFonts w:ascii="Times New Roman" w:hAnsi="Times New Roman" w:cs="Times New Roman"/>
          <w:sz w:val="24"/>
          <w:szCs w:val="24"/>
        </w:rPr>
        <w:t xml:space="preserve"> applied to </w:t>
      </w:r>
      <w:r w:rsidR="00A6700D">
        <w:rPr>
          <w:rFonts w:ascii="Times New Roman" w:hAnsi="Times New Roman" w:cs="Times New Roman"/>
          <w:sz w:val="24"/>
          <w:szCs w:val="24"/>
        </w:rPr>
        <w:t xml:space="preserve">all </w:t>
      </w:r>
      <w:r w:rsidR="00731737" w:rsidRPr="009159AB">
        <w:rPr>
          <w:rFonts w:ascii="Times New Roman" w:hAnsi="Times New Roman" w:cs="Times New Roman"/>
          <w:sz w:val="24"/>
          <w:szCs w:val="24"/>
        </w:rPr>
        <w:t>120 studies</w:t>
      </w:r>
      <w:r w:rsidR="00A6700D">
        <w:rPr>
          <w:rFonts w:ascii="Times New Roman" w:hAnsi="Times New Roman" w:cs="Times New Roman"/>
          <w:sz w:val="24"/>
          <w:szCs w:val="24"/>
        </w:rPr>
        <w:t xml:space="preserve"> that we were able to collate</w:t>
      </w:r>
      <w:r w:rsidR="00731737" w:rsidRPr="009159AB">
        <w:rPr>
          <w:rFonts w:ascii="Times New Roman" w:hAnsi="Times New Roman" w:cs="Times New Roman"/>
          <w:sz w:val="24"/>
          <w:szCs w:val="24"/>
        </w:rPr>
        <w:t>.</w:t>
      </w:r>
    </w:p>
    <w:p w14:paraId="3D8C7A2C" w14:textId="77777777" w:rsidR="00E76D2C" w:rsidRPr="009159AB" w:rsidRDefault="00731737" w:rsidP="00BF0960">
      <w:pPr>
        <w:pStyle w:val="Heading1"/>
      </w:pPr>
      <w:r w:rsidRPr="009159AB">
        <w:t>Method</w:t>
      </w:r>
    </w:p>
    <w:p w14:paraId="5137BD9B" w14:textId="77777777" w:rsidR="00E76D2C" w:rsidRPr="009159AB" w:rsidRDefault="0086030D" w:rsidP="00BF0960">
      <w:pPr>
        <w:pStyle w:val="Heading2"/>
      </w:pPr>
      <w:r w:rsidRPr="009159AB">
        <w:t>Study inclusion criteria</w:t>
      </w:r>
      <w:r w:rsidR="00731737" w:rsidRPr="009159AB">
        <w:t xml:space="preserve"> </w:t>
      </w:r>
    </w:p>
    <w:p w14:paraId="366BE5E4" w14:textId="6C370A88" w:rsidR="003E3CEE" w:rsidRPr="009159AB" w:rsidRDefault="006D3CB4"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First, </w:t>
      </w:r>
      <w:r w:rsidR="00A71357">
        <w:rPr>
          <w:rFonts w:ascii="Times New Roman" w:hAnsi="Times New Roman" w:cs="Times New Roman"/>
          <w:sz w:val="24"/>
          <w:szCs w:val="24"/>
        </w:rPr>
        <w:t xml:space="preserve">we only considered </w:t>
      </w:r>
      <w:r w:rsidR="003900A4">
        <w:rPr>
          <w:rFonts w:ascii="Times New Roman" w:hAnsi="Times New Roman" w:cs="Times New Roman"/>
          <w:sz w:val="24"/>
          <w:szCs w:val="24"/>
        </w:rPr>
        <w:t xml:space="preserve">Cyberball </w:t>
      </w:r>
      <w:r w:rsidR="00AD1764" w:rsidRPr="009159AB">
        <w:rPr>
          <w:rFonts w:ascii="Times New Roman" w:hAnsi="Times New Roman" w:cs="Times New Roman"/>
          <w:sz w:val="24"/>
          <w:szCs w:val="24"/>
        </w:rPr>
        <w:t xml:space="preserve">experiments that </w:t>
      </w:r>
      <w:r w:rsidR="00A71357">
        <w:rPr>
          <w:rFonts w:ascii="Times New Roman" w:hAnsi="Times New Roman" w:cs="Times New Roman"/>
          <w:sz w:val="24"/>
          <w:szCs w:val="24"/>
        </w:rPr>
        <w:t xml:space="preserve">contained a factor that </w:t>
      </w:r>
      <w:r w:rsidR="00AD1764" w:rsidRPr="009159AB">
        <w:rPr>
          <w:rFonts w:ascii="Times New Roman" w:hAnsi="Times New Roman" w:cs="Times New Roman"/>
          <w:sz w:val="24"/>
          <w:szCs w:val="24"/>
        </w:rPr>
        <w:t xml:space="preserve">manipulated </w:t>
      </w:r>
      <w:r w:rsidR="00A71357">
        <w:rPr>
          <w:rFonts w:ascii="Times New Roman" w:hAnsi="Times New Roman" w:cs="Times New Roman"/>
          <w:sz w:val="24"/>
          <w:szCs w:val="24"/>
        </w:rPr>
        <w:t xml:space="preserve">the </w:t>
      </w:r>
      <w:r w:rsidR="00AD1764" w:rsidRPr="009159AB">
        <w:rPr>
          <w:rFonts w:ascii="Times New Roman" w:hAnsi="Times New Roman" w:cs="Times New Roman"/>
          <w:sz w:val="24"/>
          <w:szCs w:val="24"/>
        </w:rPr>
        <w:t>number of virtual ball tosses obtained by the participants. For this ostracism factor we only considered the condition in which participants were ostracized by all other participants and the condition in which participants were equally included by all other players.</w:t>
      </w:r>
      <w:r w:rsidR="009258DE">
        <w:rPr>
          <w:rFonts w:ascii="Times New Roman" w:hAnsi="Times New Roman" w:cs="Times New Roman"/>
          <w:sz w:val="24"/>
          <w:szCs w:val="24"/>
        </w:rPr>
        <w:t xml:space="preserve"> </w:t>
      </w:r>
      <w:r w:rsidR="00A71357" w:rsidRPr="009159AB">
        <w:rPr>
          <w:rFonts w:ascii="Times New Roman" w:hAnsi="Times New Roman" w:cs="Times New Roman"/>
          <w:sz w:val="24"/>
          <w:szCs w:val="24"/>
        </w:rPr>
        <w:t xml:space="preserve">Second, we only considered experiments that incorporated a between-subjects design with random assignment. Within-subject designs were excluded, because </w:t>
      </w:r>
      <w:r w:rsidR="009258DE">
        <w:rPr>
          <w:rFonts w:ascii="Times New Roman" w:hAnsi="Times New Roman" w:cs="Times New Roman"/>
          <w:sz w:val="24"/>
          <w:szCs w:val="24"/>
        </w:rPr>
        <w:t>this would</w:t>
      </w:r>
      <w:r w:rsidR="00A71357" w:rsidRPr="009159AB">
        <w:rPr>
          <w:rFonts w:ascii="Times New Roman" w:hAnsi="Times New Roman" w:cs="Times New Roman"/>
          <w:sz w:val="24"/>
          <w:szCs w:val="24"/>
        </w:rPr>
        <w:t xml:space="preserve"> require the correlations between measures in primary studies and </w:t>
      </w:r>
      <w:r w:rsidR="009258DE">
        <w:rPr>
          <w:rFonts w:ascii="Times New Roman" w:hAnsi="Times New Roman" w:cs="Times New Roman"/>
          <w:sz w:val="24"/>
          <w:szCs w:val="24"/>
        </w:rPr>
        <w:t>such correlations are often not</w:t>
      </w:r>
      <w:r w:rsidR="00A71357" w:rsidRPr="009159AB">
        <w:rPr>
          <w:rFonts w:ascii="Times New Roman" w:hAnsi="Times New Roman" w:cs="Times New Roman"/>
          <w:sz w:val="24"/>
          <w:szCs w:val="24"/>
        </w:rPr>
        <w:t xml:space="preserve"> reliably reported in the papers</w:t>
      </w:r>
      <w:r w:rsidR="00A71357">
        <w:rPr>
          <w:rFonts w:ascii="Times New Roman" w:hAnsi="Times New Roman" w:cs="Times New Roman"/>
          <w:sz w:val="24"/>
          <w:szCs w:val="24"/>
        </w:rPr>
        <w:t>.</w:t>
      </w:r>
      <w:r w:rsidR="009258DE">
        <w:rPr>
          <w:rFonts w:ascii="Times New Roman" w:hAnsi="Times New Roman" w:cs="Times New Roman"/>
          <w:sz w:val="24"/>
          <w:szCs w:val="24"/>
        </w:rPr>
        <w:t xml:space="preserve"> Moreover, </w:t>
      </w:r>
      <w:r w:rsidR="009258DE" w:rsidRPr="009159AB">
        <w:rPr>
          <w:rFonts w:ascii="Times New Roman" w:hAnsi="Times New Roman" w:cs="Times New Roman"/>
          <w:sz w:val="24"/>
          <w:szCs w:val="24"/>
        </w:rPr>
        <w:t xml:space="preserve">most within-subjects designs regard high-dimensional </w:t>
      </w:r>
      <w:r w:rsidR="009258DE" w:rsidRPr="009159AB">
        <w:rPr>
          <w:rFonts w:ascii="Times New Roman" w:hAnsi="Times New Roman" w:cs="Times New Roman"/>
          <w:sz w:val="24"/>
          <w:szCs w:val="24"/>
        </w:rPr>
        <w:lastRenderedPageBreak/>
        <w:t xml:space="preserve">neurophysiological measurements such as fMRI that are beyond the scope of this meta-analysis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"Cacioppo", "given" : "Stephanie", "non-dropping-particle" : "", "parse-names" : false, "suffix" : "" }, { "dropping-particle" : "", "family" : "Frum", "given" : "Chris", "non-dropping-particle" : "", "parse-names" : false, "suffix" : "" }, { "dropping-particle" : "", "family" : "Asp", "given" : "Erik", "non-dropping-particle" : "", "parse-names" : false, "suffix" : "" }, { "dropping-particle" : "", "family" : "Weiss", "given" : "Robin M", "non-dropping-particle" : "", "parse-names" : false, "suffix" : "" }, { "dropping-particle" : "", "family" : "Lewis", "given" : "James W", "non-dropping-particle" : "", "parse-names" : false, "suffix" : "" }, { "dropping-particle" : "", "family" : "Cacioppo", "given" : "John T", "non-dropping-particle" : "", "parse-names" : false, "suffix" : "" } ], "container-title" : "Scientific Reports", "id" : "ITEM-1", "issued" : { "date-parts" : [ [ "2013" ] ] }, "publisher" : "Nature Publishing Group", "title" : "A Quantitative Meta-Analysis of Functional Imaging Studies of Social Rejection", "type" : "article-journal", "volume" : "3" }, "uris" : [ "http://www.mendeley.com/documents/?uuid=b0fcd66d-d074-4fcf-be56-29bc784fe318" ] }, { "id" : "ITEM-2", "itemData" : { "DOI" : "10.1093/scan/nsu110", "ISSN" : "1749-5024", "PMID" : "25140048", "abstract" : "Many functional magnetic resonance imaging studies have explored the neural correlates of social pain that results from social threat, exclusion, rejection, loss or negative evaluation. Although activations have consistently been reported within the anterior cingulate cortex (ACC), it remains unclear which ACC subdivision is particularly involved. To provide a quantitative estimation of the specific involvement of ACC subdivisions in social pain, we conducted a voxel-based meta-analysis. The literature search identified 46 articles that included 940 subjects, the majority of which used the cyberball task. Significant likelihoods of activation were found in both the ventral and dorsal ACC for both social pain elicitation and self-reported distress during social pain. Self-reported distress involved more specifically the subgenual and pregenual ACC than social pain-related contrasts. The cyberball task involved the anterior midcingulate cortex to a lesser extent than other experimental tasks. During social pain, children exhibited subgenual activations to a greater extent than adults. Finally, the ventro-dorsal gradient of ACC activations in cyberball studies was related to the length of exclusion phases. The present meta-analysis contributes to a better understanding of the role of ACC subdivisions in social pain, and it could be of particular importance for guiding future studies of social pain and its neural underpinnings.", "author" : [ { "dropping-particle" : "", "family" : "Rotge", "given" : "Jean-Yves", "non-dropping-particle" : "", "parse-names" : false, "suffix" : "" }, { "dropping-particle" : "", "family" : "Lemogne", "given" : "Cedric", "non-dropping-particle" : "", "parse-names" : false, "suffix" : "" }, { "dropping-particle" : "", "family" : "Hinfray", "given" : "Sophie", "non-dropping-particle" : "", "parse-names" : false, "suffix" : "" }, { "dropping-particle" : "", "family" : "Huguet", "given" : "Pascal", "non-dropping-particle" : "", "parse-names" : false, "suffix" : "" }, { "dropping-particle" : "", "family" : "Grynszpan", "given" : "Ouriel", "non-dropping-particle" : "", "parse-names" : false, "suffix" : "" }, { "dropping-particle" : "", "family" : "Tartour", "given" : "Eric", "non-dropping-particle" : "", "parse-names" : false, "suffix" : "" }, { "dropping-particle" : "", "family" : "George", "given" : "Nathalie", "non-dropping-particle" : "", "parse-names" : false, "suffix" : "" }, { "dropping-particle" : "", "family" : "Fossati", "given" : "Philippe", "non-dropping-particle" : "", "parse-names" : false, "suffix" : "" } ], "container-title" : "Social cognitive and affective neuroscience", "id" : "ITEM-2", "issued" : { "date-parts" : [ [ "2014", "8", "19" ] ] }, "page" : "nsu110-", "title" : "A meta-analysis of the anterior cingulate contribution to social pain.", "type" : "article-journal" }, "uris" : [ "http://www.mendeley.com/documents/?uuid=30466012-9b64-412e-8931-bb33ac3f12af" ] } ], "mendeley" : { "formattedCitation" : "[15,16]", "plainTextFormattedCitation" : "[15,16]", "previouslyFormattedCitation" : "[15,16]"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[15,16]</w:t>
      </w:r>
      <w:r w:rsidR="00327085">
        <w:rPr>
          <w:rFonts w:ascii="Times New Roman" w:hAnsi="Times New Roman" w:cs="Times New Roman"/>
          <w:sz w:val="24"/>
          <w:szCs w:val="24"/>
        </w:rPr>
        <w:fldChar w:fldCharType="end"/>
      </w:r>
      <w:r w:rsidR="009258DE" w:rsidRPr="009159AB">
        <w:rPr>
          <w:rFonts w:ascii="Times New Roman" w:hAnsi="Times New Roman" w:cs="Times New Roman"/>
          <w:sz w:val="24"/>
          <w:szCs w:val="24"/>
        </w:rPr>
        <w:t xml:space="preserve">. </w:t>
      </w:r>
      <w:r w:rsidR="00A71357">
        <w:rPr>
          <w:rFonts w:ascii="Times New Roman" w:hAnsi="Times New Roman" w:cs="Times New Roman"/>
          <w:sz w:val="24"/>
          <w:szCs w:val="24"/>
        </w:rPr>
        <w:t xml:space="preserve">Third, we checked whether the experiments contained other </w:t>
      </w:r>
      <w:r w:rsidR="003E3CEE">
        <w:rPr>
          <w:rFonts w:ascii="Times New Roman" w:hAnsi="Times New Roman" w:cs="Times New Roman"/>
          <w:sz w:val="24"/>
          <w:szCs w:val="24"/>
        </w:rPr>
        <w:t xml:space="preserve">factors besides the ostracism factor. If </w:t>
      </w:r>
      <w:r w:rsidR="009258DE">
        <w:rPr>
          <w:rFonts w:ascii="Times New Roman" w:hAnsi="Times New Roman" w:cs="Times New Roman"/>
          <w:sz w:val="24"/>
          <w:szCs w:val="24"/>
        </w:rPr>
        <w:t xml:space="preserve">the experiment contained more than two additional factors </w:t>
      </w:r>
      <w:r w:rsidR="003E3CEE">
        <w:rPr>
          <w:rFonts w:ascii="Times New Roman" w:hAnsi="Times New Roman" w:cs="Times New Roman"/>
          <w:sz w:val="24"/>
          <w:szCs w:val="24"/>
        </w:rPr>
        <w:t xml:space="preserve">we collapsed effects sizes across the </w:t>
      </w:r>
      <w:r w:rsidR="009258DE">
        <w:rPr>
          <w:rFonts w:ascii="Times New Roman" w:hAnsi="Times New Roman" w:cs="Times New Roman"/>
          <w:sz w:val="24"/>
          <w:szCs w:val="24"/>
        </w:rPr>
        <w:t>factor that authors expressed least interest in</w:t>
      </w:r>
      <w:r w:rsidR="003E3CEE">
        <w:rPr>
          <w:rFonts w:ascii="Times New Roman" w:hAnsi="Times New Roman" w:cs="Times New Roman"/>
          <w:sz w:val="24"/>
          <w:szCs w:val="24"/>
        </w:rPr>
        <w:t>.</w:t>
      </w:r>
      <w:r w:rsidR="003E3CEE" w:rsidRPr="009159AB">
        <w:rPr>
          <w:rFonts w:ascii="Times New Roman" w:hAnsi="Times New Roman" w:cs="Times New Roman"/>
          <w:sz w:val="24"/>
          <w:szCs w:val="24"/>
        </w:rPr>
        <w:t xml:space="preserve"> Moreover, continuous variables that were dichotomized into factorial levels were also collapsed due to the many problems dichotomization can cause (e.g., underestimation of effect size, spurious effects</w:t>
      </w:r>
      <w:r w:rsidR="00327085">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 "family" : "Hunter", "given" : "JE", "non-dropping-particle" : "", "parse-names" : false, "suffix" : "" }, { "dropping-particle" : "", "family" : "Schmidt", "given" : "FL", "non-dropping-particle" : "", "parse-names" : false, "suffix" : "" } ], "container-title" : "Journal of Applied Psychology", "id" : "ITEM-1", "issue" : "3", "issued" : { "date-parts" : [ [ "1990" ] ] }, "page" : "334-349", "title" : "Dichotomization of continuous variables: The implications for meta-analysis.", "type" : "article-journal", "volume" : "75" }, "uris" : [ "http://www.mendeley.com/documents/?uuid=b5de81a2-267f-4bd9-b520-753293640b89"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"formattedCitation" : "[23,24]", "plainTextFormattedCitation" : "[23,24]", "previouslyFormattedCitation" : "[23,24]"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[23,24]</w:t>
      </w:r>
      <w:r w:rsidR="00327085">
        <w:rPr>
          <w:rFonts w:ascii="Times New Roman" w:hAnsi="Times New Roman" w:cs="Times New Roman"/>
          <w:sz w:val="24"/>
          <w:szCs w:val="24"/>
        </w:rPr>
        <w:fldChar w:fldCharType="end"/>
      </w:r>
      <w:r w:rsidR="00EF4585">
        <w:rPr>
          <w:rFonts w:ascii="Times New Roman" w:hAnsi="Times New Roman" w:cs="Times New Roman"/>
          <w:sz w:val="24"/>
          <w:szCs w:val="24"/>
        </w:rPr>
        <w:t>; four cases</w:t>
      </w:r>
      <w:r w:rsidR="000063D2">
        <w:rPr>
          <w:rFonts w:ascii="Times New Roman" w:hAnsi="Times New Roman" w:cs="Times New Roman"/>
          <w:sz w:val="24"/>
          <w:szCs w:val="24"/>
        </w:rPr>
        <w:t>)</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Fourth,</w:t>
      </w:r>
      <w:r w:rsidR="003E3CEE" w:rsidRPr="009159AB">
        <w:rPr>
          <w:rFonts w:ascii="Times New Roman" w:hAnsi="Times New Roman" w:cs="Times New Roman"/>
          <w:sz w:val="24"/>
          <w:szCs w:val="24"/>
        </w:rPr>
        <w:t xml:space="preserve"> </w:t>
      </w:r>
      <w:r w:rsidR="003E3CEE">
        <w:rPr>
          <w:rFonts w:ascii="Times New Roman" w:hAnsi="Times New Roman" w:cs="Times New Roman"/>
          <w:sz w:val="24"/>
          <w:szCs w:val="24"/>
        </w:rPr>
        <w:t>f</w:t>
      </w:r>
      <w:r w:rsidR="003E3CEE" w:rsidRPr="009159AB">
        <w:rPr>
          <w:rFonts w:ascii="Times New Roman" w:hAnsi="Times New Roman" w:cs="Times New Roman"/>
          <w:sz w:val="24"/>
          <w:szCs w:val="24"/>
        </w:rPr>
        <w:t>or the dependent measures the criterion was that they were (expected to be) affected by the ostracism manipulation. We considered the measures that immediately followed the manipulation (first measure) and the measure at the end of the study (last measure), while excluding manipulation checks in this assessment.</w:t>
      </w:r>
    </w:p>
    <w:p w14:paraId="645F3F55" w14:textId="45940CEF" w:rsidR="00F961BE" w:rsidRPr="009159AB" w:rsidRDefault="00731737" w:rsidP="00114AA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Reasons for these inclusion criteria are threefold</w:t>
      </w:r>
      <w:r w:rsidR="009258DE">
        <w:rPr>
          <w:rFonts w:ascii="Times New Roman" w:hAnsi="Times New Roman" w:cs="Times New Roman"/>
          <w:sz w:val="24"/>
          <w:szCs w:val="24"/>
        </w:rPr>
        <w:t>:</w:t>
      </w:r>
      <w:r w:rsidRPr="009159AB">
        <w:rPr>
          <w:rFonts w:ascii="Times New Roman" w:hAnsi="Times New Roman" w:cs="Times New Roman"/>
          <w:sz w:val="24"/>
          <w:szCs w:val="24"/>
        </w:rPr>
        <w:t xml:space="preserve"> </w:t>
      </w:r>
      <w:r w:rsidR="005F2763" w:rsidRPr="009159AB">
        <w:rPr>
          <w:rFonts w:ascii="Times New Roman" w:hAnsi="Times New Roman" w:cs="Times New Roman"/>
          <w:sz w:val="24"/>
          <w:szCs w:val="24"/>
        </w:rPr>
        <w:t>(1)</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Most </w:t>
      </w:r>
      <w:r w:rsidR="0004634D" w:rsidRPr="009159AB">
        <w:rPr>
          <w:rFonts w:ascii="Times New Roman" w:hAnsi="Times New Roman" w:cs="Times New Roman"/>
          <w:sz w:val="24"/>
          <w:szCs w:val="24"/>
        </w:rPr>
        <w:t xml:space="preserve">Cyberball experiments take place in such a format, making it </w:t>
      </w:r>
      <w:r w:rsidR="003800A3" w:rsidRPr="009159AB">
        <w:rPr>
          <w:rFonts w:ascii="Times New Roman" w:hAnsi="Times New Roman" w:cs="Times New Roman"/>
          <w:sz w:val="24"/>
          <w:szCs w:val="24"/>
        </w:rPr>
        <w:t xml:space="preserve">an </w:t>
      </w:r>
      <w:r w:rsidR="0004634D" w:rsidRPr="009159AB">
        <w:rPr>
          <w:rFonts w:ascii="Times New Roman" w:hAnsi="Times New Roman" w:cs="Times New Roman"/>
          <w:sz w:val="24"/>
          <w:szCs w:val="24"/>
        </w:rPr>
        <w:t>encompassing criteri</w:t>
      </w:r>
      <w:r w:rsidR="003800A3" w:rsidRPr="009159AB">
        <w:rPr>
          <w:rFonts w:ascii="Times New Roman" w:hAnsi="Times New Roman" w:cs="Times New Roman"/>
          <w:sz w:val="24"/>
          <w:szCs w:val="24"/>
        </w:rPr>
        <w:t>on</w:t>
      </w:r>
      <w:r w:rsidR="0004634D" w:rsidRPr="009159AB">
        <w:rPr>
          <w:rFonts w:ascii="Times New Roman" w:hAnsi="Times New Roman" w:cs="Times New Roman"/>
          <w:sz w:val="24"/>
          <w:szCs w:val="24"/>
        </w:rPr>
        <w:t xml:space="preserve"> for the purposes of this meta-analysis.</w:t>
      </w:r>
      <w:r w:rsidR="0072322F" w:rsidRPr="009159AB">
        <w:rPr>
          <w:rFonts w:ascii="Times New Roman" w:hAnsi="Times New Roman" w:cs="Times New Roman"/>
          <w:sz w:val="24"/>
          <w:szCs w:val="24"/>
        </w:rPr>
        <w:t xml:space="preserve"> (2)</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The </w:t>
      </w:r>
      <w:r w:rsidR="003800A3" w:rsidRPr="009159AB">
        <w:rPr>
          <w:rFonts w:ascii="Times New Roman" w:hAnsi="Times New Roman" w:cs="Times New Roman"/>
          <w:sz w:val="24"/>
          <w:szCs w:val="24"/>
        </w:rPr>
        <w:t>choice to limit the meta-analysis to</w:t>
      </w:r>
      <w:r w:rsidRPr="009159AB">
        <w:rPr>
          <w:rFonts w:ascii="Times New Roman" w:hAnsi="Times New Roman" w:cs="Times New Roman"/>
          <w:sz w:val="24"/>
          <w:szCs w:val="24"/>
        </w:rPr>
        <w:t xml:space="preserve"> between-subject designs rendered computational aspects </w:t>
      </w:r>
      <w:r w:rsidR="001D140B" w:rsidRPr="009159AB">
        <w:rPr>
          <w:rFonts w:ascii="Times New Roman" w:hAnsi="Times New Roman" w:cs="Times New Roman"/>
          <w:sz w:val="24"/>
          <w:szCs w:val="24"/>
        </w:rPr>
        <w:t>more feasible based on reported statistics in papers</w:t>
      </w:r>
      <w:r w:rsidRPr="009159AB">
        <w:rPr>
          <w:rFonts w:ascii="Times New Roman" w:hAnsi="Times New Roman" w:cs="Times New Roman"/>
          <w:sz w:val="24"/>
          <w:szCs w:val="24"/>
        </w:rPr>
        <w:t xml:space="preserve">. </w:t>
      </w:r>
      <w:r w:rsidR="0072322F" w:rsidRPr="009159AB">
        <w:rPr>
          <w:rFonts w:ascii="Times New Roman" w:hAnsi="Times New Roman" w:cs="Times New Roman"/>
          <w:sz w:val="24"/>
          <w:szCs w:val="24"/>
        </w:rPr>
        <w:t xml:space="preserve">(3) </w:t>
      </w:r>
      <w:r w:rsidR="009258DE">
        <w:rPr>
          <w:rFonts w:ascii="Times New Roman" w:hAnsi="Times New Roman" w:cs="Times New Roman"/>
          <w:sz w:val="24"/>
          <w:szCs w:val="24"/>
        </w:rPr>
        <w:t>The criteria maximize experimental ri</w:t>
      </w:r>
      <w:r w:rsidR="00473EDE">
        <w:rPr>
          <w:rFonts w:ascii="Times New Roman" w:hAnsi="Times New Roman" w:cs="Times New Roman"/>
          <w:sz w:val="24"/>
          <w:szCs w:val="24"/>
        </w:rPr>
        <w:t xml:space="preserve">gor as </w:t>
      </w:r>
      <w:r w:rsidR="009258DE">
        <w:rPr>
          <w:rFonts w:ascii="Times New Roman" w:hAnsi="Times New Roman" w:cs="Times New Roman"/>
          <w:sz w:val="24"/>
          <w:szCs w:val="24"/>
        </w:rPr>
        <w:t xml:space="preserve">they minimize </w:t>
      </w:r>
      <w:r w:rsidR="00EC6B2D">
        <w:rPr>
          <w:rFonts w:ascii="Times New Roman" w:hAnsi="Times New Roman" w:cs="Times New Roman"/>
          <w:sz w:val="24"/>
          <w:szCs w:val="24"/>
        </w:rPr>
        <w:t>the need for subjective quality assessment of the primary studies</w:t>
      </w:r>
      <w:r w:rsidR="001D140B" w:rsidRPr="009159AB">
        <w:rPr>
          <w:rFonts w:ascii="Times New Roman" w:hAnsi="Times New Roman" w:cs="Times New Roman"/>
          <w:sz w:val="24"/>
          <w:szCs w:val="24"/>
        </w:rPr>
        <w:t>.</w:t>
      </w:r>
      <w:r w:rsidR="00DF52E6">
        <w:rPr>
          <w:rFonts w:ascii="Times New Roman" w:hAnsi="Times New Roman" w:cs="Times New Roman"/>
          <w:sz w:val="24"/>
          <w:szCs w:val="24"/>
        </w:rPr>
        <w:t xml:space="preserve"> </w:t>
      </w:r>
      <w:r w:rsidR="003E3CEE">
        <w:rPr>
          <w:rFonts w:ascii="Times New Roman" w:hAnsi="Times New Roman" w:cs="Times New Roman"/>
          <w:sz w:val="24"/>
          <w:szCs w:val="24"/>
        </w:rPr>
        <w:t xml:space="preserve">Indeed, </w:t>
      </w:r>
      <w:r w:rsidR="00473EDE">
        <w:rPr>
          <w:rFonts w:ascii="Times New Roman" w:hAnsi="Times New Roman" w:cs="Times New Roman"/>
          <w:sz w:val="24"/>
          <w:szCs w:val="24"/>
        </w:rPr>
        <w:t>clear inclusion criteria</w:t>
      </w:r>
      <w:r w:rsidR="003E3CEE" w:rsidRPr="009159AB">
        <w:rPr>
          <w:rFonts w:ascii="Times New Roman" w:hAnsi="Times New Roman" w:cs="Times New Roman"/>
          <w:sz w:val="24"/>
          <w:szCs w:val="24"/>
        </w:rPr>
        <w:t xml:space="preserve"> decrease variability due to design characteristics, which increases power for moderator analyses</w:t>
      </w:r>
      <w:r w:rsidR="003E3CEE">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32708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[25]</w:t>
      </w:r>
      <w:r w:rsidR="00327085">
        <w:rPr>
          <w:rFonts w:ascii="Times New Roman" w:hAnsi="Times New Roman" w:cs="Times New Roman"/>
          <w:sz w:val="24"/>
          <w:szCs w:val="24"/>
        </w:rPr>
        <w:fldChar w:fldCharType="end"/>
      </w:r>
      <w:r w:rsidR="003E3CEE" w:rsidRPr="009159AB">
        <w:rPr>
          <w:rFonts w:ascii="Times New Roman" w:hAnsi="Times New Roman" w:cs="Times New Roman"/>
          <w:sz w:val="24"/>
          <w:szCs w:val="24"/>
        </w:rPr>
        <w:t xml:space="preserve">. </w:t>
      </w:r>
    </w:p>
    <w:p w14:paraId="350D821C" w14:textId="77777777" w:rsidR="007B79EA" w:rsidRPr="009159AB" w:rsidRDefault="00E91FED" w:rsidP="00BF0960">
      <w:pPr>
        <w:pStyle w:val="Heading2"/>
      </w:pPr>
      <w:r w:rsidRPr="009159AB">
        <w:t>Literature search</w:t>
      </w:r>
      <w:r w:rsidR="00731737" w:rsidRPr="009159AB">
        <w:t xml:space="preserve"> </w:t>
      </w:r>
    </w:p>
    <w:p w14:paraId="62454B08" w14:textId="645BD8A9" w:rsidR="00E76D2C" w:rsidRPr="009159AB" w:rsidRDefault="00731737" w:rsidP="00D060BE">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have a</w:t>
      </w:r>
      <w:r w:rsidR="003800A3" w:rsidRPr="009159AB">
        <w:rPr>
          <w:rFonts w:ascii="Times New Roman" w:hAnsi="Times New Roman" w:cs="Times New Roman"/>
          <w:sz w:val="24"/>
          <w:szCs w:val="24"/>
        </w:rPr>
        <w:t xml:space="preserve"> comprehensive </w:t>
      </w:r>
      <w:r w:rsidRPr="009159AB">
        <w:rPr>
          <w:rFonts w:ascii="Times New Roman" w:hAnsi="Times New Roman" w:cs="Times New Roman"/>
          <w:sz w:val="24"/>
          <w:szCs w:val="24"/>
        </w:rPr>
        <w:t>meta-analysis of Cyberball studies,</w:t>
      </w:r>
      <w:r w:rsidR="00421DF3" w:rsidRPr="009159AB">
        <w:rPr>
          <w:rFonts w:ascii="Times New Roman" w:hAnsi="Times New Roman" w:cs="Times New Roman"/>
          <w:sz w:val="24"/>
          <w:szCs w:val="24"/>
        </w:rPr>
        <w:t xml:space="preserve"> we used</w:t>
      </w:r>
      <w:r w:rsidRPr="009159AB">
        <w:rPr>
          <w:rFonts w:ascii="Times New Roman" w:hAnsi="Times New Roman" w:cs="Times New Roman"/>
          <w:sz w:val="24"/>
          <w:szCs w:val="24"/>
        </w:rPr>
        <w:t xml:space="preserve"> seven search strategies in the period of November 2012 through April 2013. These search strategies included database searches, a call for data,</w:t>
      </w:r>
      <w:r w:rsidR="00114AA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cross-reference with </w:t>
      </w:r>
      <w:r w:rsidR="007B79EA" w:rsidRPr="009159AB">
        <w:rPr>
          <w:rFonts w:ascii="Times New Roman" w:hAnsi="Times New Roman" w:cs="Times New Roman"/>
          <w:sz w:val="24"/>
          <w:szCs w:val="24"/>
        </w:rPr>
        <w:t>Kip Williams’</w:t>
      </w:r>
      <w:r w:rsidR="00A04365" w:rsidRPr="009159AB">
        <w:rPr>
          <w:rFonts w:ascii="Times New Roman" w:hAnsi="Times New Roman" w:cs="Times New Roman"/>
          <w:sz w:val="24"/>
          <w:szCs w:val="24"/>
        </w:rPr>
        <w:t>s</w:t>
      </w:r>
      <w:r w:rsidR="007B79EA" w:rsidRPr="009159AB">
        <w:rPr>
          <w:rFonts w:ascii="Times New Roman" w:hAnsi="Times New Roman" w:cs="Times New Roman"/>
          <w:sz w:val="24"/>
          <w:szCs w:val="24"/>
        </w:rPr>
        <w:t xml:space="preserve"> </w:t>
      </w:r>
      <w:r w:rsidR="00E42605" w:rsidRPr="009159AB">
        <w:rPr>
          <w:rFonts w:ascii="Times New Roman" w:hAnsi="Times New Roman" w:cs="Times New Roman"/>
          <w:sz w:val="24"/>
          <w:szCs w:val="24"/>
        </w:rPr>
        <w:t xml:space="preserve">online </w:t>
      </w:r>
      <w:r w:rsidRPr="009159AB">
        <w:rPr>
          <w:rFonts w:ascii="Times New Roman" w:hAnsi="Times New Roman" w:cs="Times New Roman"/>
          <w:sz w:val="24"/>
          <w:szCs w:val="24"/>
        </w:rPr>
        <w:t>list of Cyberball studies</w:t>
      </w:r>
      <w:r w:rsidR="00D060BE" w:rsidRPr="009159AB">
        <w:rPr>
          <w:rFonts w:ascii="Times New Roman" w:hAnsi="Times New Roman" w:cs="Times New Roman"/>
          <w:sz w:val="24"/>
          <w:szCs w:val="24"/>
        </w:rPr>
        <w:t>,</w:t>
      </w:r>
      <w:r w:rsidRPr="009159AB">
        <w:rPr>
          <w:rFonts w:ascii="Times New Roman" w:hAnsi="Times New Roman" w:cs="Times New Roman"/>
          <w:sz w:val="24"/>
          <w:szCs w:val="24"/>
        </w:rPr>
        <w:t xml:space="preserve"> Google Scholar alerts, citation records, </w:t>
      </w:r>
      <w:r w:rsidR="000063D2" w:rsidRPr="009159AB">
        <w:rPr>
          <w:rFonts w:ascii="Times New Roman" w:hAnsi="Times New Roman" w:cs="Times New Roman"/>
          <w:sz w:val="24"/>
          <w:szCs w:val="24"/>
        </w:rPr>
        <w:t>Society for Personalit</w:t>
      </w:r>
      <w:r w:rsidR="000063D2">
        <w:rPr>
          <w:rFonts w:ascii="Times New Roman" w:hAnsi="Times New Roman" w:cs="Times New Roman"/>
          <w:sz w:val="24"/>
          <w:szCs w:val="24"/>
        </w:rPr>
        <w:t>y and Social Psychology (SPSP)</w:t>
      </w:r>
      <w:r w:rsidRPr="009159AB">
        <w:rPr>
          <w:rFonts w:ascii="Times New Roman" w:hAnsi="Times New Roman" w:cs="Times New Roman"/>
          <w:sz w:val="24"/>
          <w:szCs w:val="24"/>
        </w:rPr>
        <w:t xml:space="preserve"> conference abstracts</w:t>
      </w:r>
      <w:r w:rsidR="00421DF3" w:rsidRPr="009159AB">
        <w:rPr>
          <w:rFonts w:ascii="Times New Roman" w:hAnsi="Times New Roman" w:cs="Times New Roman"/>
          <w:sz w:val="24"/>
          <w:szCs w:val="24"/>
        </w:rPr>
        <w:t xml:space="preserve">, </w:t>
      </w:r>
      <w:r w:rsidRPr="009159AB">
        <w:rPr>
          <w:rFonts w:ascii="Times New Roman" w:hAnsi="Times New Roman" w:cs="Times New Roman"/>
          <w:sz w:val="24"/>
          <w:szCs w:val="24"/>
        </w:rPr>
        <w:t>and personal communication</w:t>
      </w:r>
      <w:r w:rsidR="008D7D3D"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p>
    <w:p w14:paraId="175C4A1A" w14:textId="0C17FCBF"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databases searched included Web of Knowledge, PubMed, ScienceDirect</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Worldcat</w:t>
      </w:r>
      <w:r w:rsidR="009E05F5" w:rsidRPr="009159AB">
        <w:rPr>
          <w:rFonts w:ascii="Times New Roman" w:hAnsi="Times New Roman" w:cs="Times New Roman"/>
          <w:sz w:val="24"/>
          <w:szCs w:val="24"/>
        </w:rPr>
        <w:t xml:space="preserve"> using </w:t>
      </w:r>
      <w:r w:rsidR="008D7D3D" w:rsidRPr="009159AB">
        <w:rPr>
          <w:rFonts w:ascii="Times New Roman" w:hAnsi="Times New Roman" w:cs="Times New Roman"/>
          <w:sz w:val="24"/>
          <w:szCs w:val="24"/>
        </w:rPr>
        <w:t xml:space="preserve">all </w:t>
      </w:r>
      <w:r w:rsidR="009E05F5" w:rsidRPr="009159AB">
        <w:rPr>
          <w:rFonts w:ascii="Times New Roman" w:hAnsi="Times New Roman" w:cs="Times New Roman"/>
          <w:sz w:val="24"/>
          <w:szCs w:val="24"/>
        </w:rPr>
        <w:t xml:space="preserve">sources from </w:t>
      </w:r>
      <w:r w:rsidR="008D7D3D" w:rsidRPr="009159AB">
        <w:rPr>
          <w:rFonts w:ascii="Times New Roman" w:hAnsi="Times New Roman" w:cs="Times New Roman"/>
          <w:sz w:val="24"/>
          <w:szCs w:val="24"/>
        </w:rPr>
        <w:t xml:space="preserve">the </w:t>
      </w:r>
      <w:r w:rsidR="009E05F5" w:rsidRPr="009159AB">
        <w:rPr>
          <w:rFonts w:ascii="Times New Roman" w:hAnsi="Times New Roman" w:cs="Times New Roman"/>
          <w:sz w:val="24"/>
          <w:szCs w:val="24"/>
        </w:rPr>
        <w:t>Tilburg University</w:t>
      </w:r>
      <w:r w:rsidR="008D7D3D" w:rsidRPr="009159AB">
        <w:rPr>
          <w:rFonts w:ascii="Times New Roman" w:hAnsi="Times New Roman" w:cs="Times New Roman"/>
          <w:sz w:val="24"/>
          <w:szCs w:val="24"/>
        </w:rPr>
        <w:t xml:space="preserve"> library</w:t>
      </w:r>
      <w:r w:rsidRPr="009159AB">
        <w:rPr>
          <w:rFonts w:ascii="Times New Roman" w:hAnsi="Times New Roman" w:cs="Times New Roman"/>
          <w:sz w:val="24"/>
          <w:szCs w:val="24"/>
        </w:rPr>
        <w:t xml:space="preserve">. The first three cover only </w:t>
      </w:r>
      <w:r w:rsidRPr="009159AB">
        <w:rPr>
          <w:rFonts w:ascii="Times New Roman" w:hAnsi="Times New Roman" w:cs="Times New Roman"/>
          <w:sz w:val="24"/>
          <w:szCs w:val="24"/>
        </w:rPr>
        <w:lastRenderedPageBreak/>
        <w:t xml:space="preserve">published articles, whereas Worldcat also covers </w:t>
      </w:r>
      <w:r w:rsidR="009E05F5" w:rsidRPr="009159AB">
        <w:rPr>
          <w:rFonts w:ascii="Times New Roman" w:hAnsi="Times New Roman" w:cs="Times New Roman"/>
          <w:sz w:val="24"/>
          <w:szCs w:val="24"/>
        </w:rPr>
        <w:t xml:space="preserve">books and </w:t>
      </w:r>
      <w:r w:rsidRPr="009159AB">
        <w:rPr>
          <w:rFonts w:ascii="Times New Roman" w:hAnsi="Times New Roman" w:cs="Times New Roman"/>
          <w:sz w:val="24"/>
          <w:szCs w:val="24"/>
        </w:rPr>
        <w:t>dissertations</w:t>
      </w:r>
      <w:r w:rsidR="009E05F5" w:rsidRPr="009159AB">
        <w:rPr>
          <w:rFonts w:ascii="Times New Roman" w:hAnsi="Times New Roman" w:cs="Times New Roman"/>
          <w:sz w:val="24"/>
          <w:szCs w:val="24"/>
        </w:rPr>
        <w:t xml:space="preserve"> as well as the PsycINFO database</w:t>
      </w:r>
      <w:r w:rsidRPr="009159AB">
        <w:rPr>
          <w:rFonts w:ascii="Times New Roman" w:hAnsi="Times New Roman" w:cs="Times New Roman"/>
          <w:sz w:val="24"/>
          <w:szCs w:val="24"/>
        </w:rPr>
        <w:t xml:space="preserve">. All these databases were searched with the keywords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ball-tossing</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 AND ostraci*</w:t>
      </w:r>
      <w:r w:rsidRPr="009159AB">
        <w:rPr>
          <w:rFonts w:ascii="Times New Roman" w:hAnsi="Times New Roman" w:cs="Times New Roman"/>
          <w:sz w:val="24"/>
          <w:szCs w:val="24"/>
        </w:rPr>
        <w:t>. Web of Knowledge was the first database searched. For this database, an additional search term (i.e.</w:t>
      </w:r>
      <w:r w:rsidR="00AD3D33"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ball AND exclu*</w:t>
      </w:r>
      <w:r w:rsidRPr="009159AB">
        <w:rPr>
          <w:rFonts w:ascii="Times New Roman" w:hAnsi="Times New Roman" w:cs="Times New Roman"/>
          <w:sz w:val="24"/>
          <w:szCs w:val="24"/>
        </w:rPr>
        <w:t xml:space="preserve">) was used, but this </w:t>
      </w:r>
      <w:r w:rsidR="00DE0791">
        <w:rPr>
          <w:rFonts w:ascii="Times New Roman" w:hAnsi="Times New Roman" w:cs="Times New Roman"/>
          <w:sz w:val="24"/>
          <w:szCs w:val="24"/>
        </w:rPr>
        <w:t xml:space="preserve">additional search term </w:t>
      </w:r>
      <w:r w:rsidRPr="009159AB">
        <w:rPr>
          <w:rFonts w:ascii="Times New Roman" w:hAnsi="Times New Roman" w:cs="Times New Roman"/>
          <w:sz w:val="24"/>
          <w:szCs w:val="24"/>
        </w:rPr>
        <w:t xml:space="preserve">yielded zero </w:t>
      </w:r>
      <w:r w:rsidR="00951F2B">
        <w:rPr>
          <w:rFonts w:ascii="Times New Roman" w:hAnsi="Times New Roman" w:cs="Times New Roman"/>
          <w:sz w:val="24"/>
          <w:szCs w:val="24"/>
        </w:rPr>
        <w:t xml:space="preserve">relevant </w:t>
      </w:r>
      <w:r w:rsidR="00DE0791">
        <w:rPr>
          <w:rFonts w:ascii="Times New Roman" w:hAnsi="Times New Roman" w:cs="Times New Roman"/>
          <w:sz w:val="24"/>
          <w:szCs w:val="24"/>
        </w:rPr>
        <w:t xml:space="preserve">hits </w:t>
      </w:r>
      <w:r w:rsidR="00951F2B">
        <w:rPr>
          <w:rFonts w:ascii="Times New Roman" w:hAnsi="Times New Roman" w:cs="Times New Roman"/>
          <w:sz w:val="24"/>
          <w:szCs w:val="24"/>
        </w:rPr>
        <w:t xml:space="preserve">that were not a result of the other searches and was </w:t>
      </w:r>
      <w:r w:rsidR="00DE0791">
        <w:rPr>
          <w:rFonts w:ascii="Times New Roman" w:hAnsi="Times New Roman" w:cs="Times New Roman"/>
          <w:sz w:val="24"/>
          <w:szCs w:val="24"/>
        </w:rPr>
        <w:t>dropped.</w:t>
      </w:r>
      <w:r w:rsidRPr="009159AB">
        <w:rPr>
          <w:rFonts w:ascii="Times New Roman" w:hAnsi="Times New Roman" w:cs="Times New Roman"/>
          <w:sz w:val="24"/>
          <w:szCs w:val="24"/>
        </w:rPr>
        <w:t xml:space="preserve"> Across all these searches, results included 1927 </w:t>
      </w:r>
      <w:r w:rsidR="00471107">
        <w:rPr>
          <w:rFonts w:ascii="Times New Roman" w:hAnsi="Times New Roman" w:cs="Times New Roman"/>
          <w:sz w:val="24"/>
          <w:szCs w:val="24"/>
        </w:rPr>
        <w:t xml:space="preserve">potentially relevant studies </w:t>
      </w:r>
      <w:r w:rsidRPr="009159AB">
        <w:rPr>
          <w:rFonts w:ascii="Times New Roman" w:hAnsi="Times New Roman" w:cs="Times New Roman"/>
          <w:sz w:val="24"/>
          <w:szCs w:val="24"/>
        </w:rPr>
        <w:t xml:space="preserve">of which </w:t>
      </w:r>
      <w:r w:rsidR="00471107">
        <w:rPr>
          <w:rFonts w:ascii="Times New Roman" w:hAnsi="Times New Roman" w:cs="Times New Roman"/>
          <w:sz w:val="24"/>
          <w:szCs w:val="24"/>
        </w:rPr>
        <w:t xml:space="preserve">a total of </w:t>
      </w:r>
      <w:r w:rsidRPr="009159AB">
        <w:rPr>
          <w:rFonts w:ascii="Times New Roman" w:hAnsi="Times New Roman" w:cs="Times New Roman"/>
          <w:sz w:val="24"/>
          <w:szCs w:val="24"/>
        </w:rPr>
        <w:t xml:space="preserve">109 were </w:t>
      </w:r>
      <w:r w:rsidR="007F2A67">
        <w:rPr>
          <w:rFonts w:ascii="Times New Roman" w:hAnsi="Times New Roman" w:cs="Times New Roman"/>
          <w:sz w:val="24"/>
          <w:szCs w:val="24"/>
        </w:rPr>
        <w:t xml:space="preserve">deemed relevant and </w:t>
      </w:r>
      <w:r w:rsidRPr="009159AB">
        <w:rPr>
          <w:rFonts w:ascii="Times New Roman" w:hAnsi="Times New Roman" w:cs="Times New Roman"/>
          <w:sz w:val="24"/>
          <w:szCs w:val="24"/>
        </w:rPr>
        <w:t>saved for coding. Within Web of Knowledge,</w:t>
      </w:r>
      <w:r w:rsidR="00111F5F" w:rsidRPr="009159AB">
        <w:rPr>
          <w:rFonts w:ascii="Times New Roman" w:hAnsi="Times New Roman" w:cs="Times New Roman"/>
          <w:sz w:val="24"/>
          <w:szCs w:val="24"/>
        </w:rPr>
        <w:t xml:space="preserve"> we looked through all</w:t>
      </w:r>
      <w:r w:rsidRPr="009159AB">
        <w:rPr>
          <w:rFonts w:ascii="Times New Roman" w:hAnsi="Times New Roman" w:cs="Times New Roman"/>
          <w:sz w:val="24"/>
          <w:szCs w:val="24"/>
        </w:rPr>
        <w:t xml:space="preserve"> citation records of the seminal papers by </w:t>
      </w:r>
      <w:r w:rsidRPr="009159AB">
        <w:rPr>
          <w:rFonts w:ascii="Times New Roman" w:hAnsi="Times New Roman" w:cs="Times New Roman"/>
          <w:noProof/>
          <w:sz w:val="24"/>
          <w:szCs w:val="24"/>
        </w:rPr>
        <w:t xml:space="preserve">Williams </w:t>
      </w:r>
      <w:r w:rsidR="00182055" w:rsidRPr="009159AB">
        <w:rPr>
          <w:rFonts w:ascii="Times New Roman" w:hAnsi="Times New Roman" w:cs="Times New Roman"/>
          <w:noProof/>
          <w:sz w:val="24"/>
          <w:szCs w:val="24"/>
        </w:rPr>
        <w:t>et al.</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noProof/>
          <w:sz w:val="24"/>
          <w:szCs w:val="24"/>
        </w:rPr>
        <w:fldChar w:fldCharType="end"/>
      </w:r>
      <w:r w:rsidRPr="009159AB">
        <w:rPr>
          <w:rFonts w:ascii="Times New Roman" w:hAnsi="Times New Roman" w:cs="Times New Roman"/>
          <w:noProof/>
          <w:sz w:val="24"/>
          <w:szCs w:val="24"/>
        </w:rPr>
        <w:t>; Williams and Jarvis</w:t>
      </w:r>
      <w:r w:rsidR="00327085">
        <w:rPr>
          <w:rFonts w:ascii="Times New Roman" w:hAnsi="Times New Roman" w:cs="Times New Roman"/>
          <w:noProof/>
          <w:sz w:val="24"/>
          <w:szCs w:val="24"/>
        </w:rPr>
        <w:t xml:space="preserve"> </w:t>
      </w:r>
      <w:r w:rsidR="00327085">
        <w:rPr>
          <w:rFonts w:ascii="Times New Roman" w:hAnsi="Times New Roman" w:cs="Times New Roman"/>
          <w:noProof/>
          <w:sz w:val="24"/>
          <w:szCs w:val="24"/>
        </w:rPr>
        <w:fldChar w:fldCharType="begin" w:fldLock="1"/>
      </w:r>
      <w:r w:rsidR="00327085">
        <w:rPr>
          <w:rFonts w:ascii="Times New Roman" w:hAnsi="Times New Roman" w:cs="Times New Roman"/>
          <w:noProof/>
          <w:sz w:val="24"/>
          <w:szCs w:val="24"/>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"formattedCitation" : "[26]", "plainTextFormattedCitation" : "[26]", "previouslyFormattedCitation" : "[26]" }, "properties" : { "noteIndex" : 0 }, "schema" : "https://github.com/citation-style-language/schema/raw/master/csl-citation.json" }</w:instrText>
      </w:r>
      <w:r w:rsidR="00327085">
        <w:rPr>
          <w:rFonts w:ascii="Times New Roman" w:hAnsi="Times New Roman" w:cs="Times New Roman"/>
          <w:noProof/>
          <w:sz w:val="24"/>
          <w:szCs w:val="24"/>
        </w:rPr>
        <w:fldChar w:fldCharType="separate"/>
      </w:r>
      <w:r w:rsidR="00327085" w:rsidRPr="00327085">
        <w:rPr>
          <w:rFonts w:ascii="Times New Roman" w:hAnsi="Times New Roman" w:cs="Times New Roman"/>
          <w:noProof/>
          <w:sz w:val="24"/>
          <w:szCs w:val="24"/>
        </w:rPr>
        <w:t>[26]</w:t>
      </w:r>
      <w:r w:rsidR="00327085">
        <w:rPr>
          <w:rFonts w:ascii="Times New Roman" w:hAnsi="Times New Roman" w:cs="Times New Roman"/>
          <w:noProof/>
          <w:sz w:val="24"/>
          <w:szCs w:val="24"/>
        </w:rPr>
        <w:fldChar w:fldCharType="end"/>
      </w:r>
      <w:r w:rsidRPr="009159AB">
        <w:rPr>
          <w:rFonts w:ascii="Times New Roman" w:hAnsi="Times New Roman" w:cs="Times New Roman"/>
          <w:sz w:val="24"/>
          <w:szCs w:val="24"/>
        </w:rPr>
        <w:t>. These papers were cited 332 times (as of 5</w:t>
      </w:r>
      <w:r w:rsidRPr="009159AB">
        <w:rPr>
          <w:rFonts w:ascii="Times New Roman" w:hAnsi="Times New Roman" w:cs="Times New Roman"/>
          <w:sz w:val="24"/>
          <w:szCs w:val="24"/>
          <w:vertAlign w:val="superscript"/>
        </w:rPr>
        <w:t>th</w:t>
      </w:r>
      <w:r w:rsidRPr="009159AB">
        <w:rPr>
          <w:rFonts w:ascii="Times New Roman" w:hAnsi="Times New Roman" w:cs="Times New Roman"/>
          <w:sz w:val="24"/>
          <w:szCs w:val="24"/>
        </w:rPr>
        <w:t xml:space="preserve"> of November, 2012), of which 43 papers were saved for coding. </w:t>
      </w:r>
      <w:r w:rsidR="005152EF" w:rsidRPr="009159AB">
        <w:rPr>
          <w:rFonts w:ascii="Times New Roman" w:hAnsi="Times New Roman" w:cs="Times New Roman"/>
          <w:sz w:val="24"/>
          <w:szCs w:val="24"/>
        </w:rPr>
        <w:t xml:space="preserve">The entire </w:t>
      </w:r>
      <w:r w:rsidRPr="009159AB">
        <w:rPr>
          <w:rFonts w:ascii="Times New Roman" w:hAnsi="Times New Roman" w:cs="Times New Roman"/>
          <w:sz w:val="24"/>
          <w:szCs w:val="24"/>
        </w:rPr>
        <w:t xml:space="preserve">literature search </w:t>
      </w:r>
      <w:r w:rsidR="00421DF3" w:rsidRPr="009159AB">
        <w:rPr>
          <w:rFonts w:ascii="Times New Roman" w:hAnsi="Times New Roman" w:cs="Times New Roman"/>
          <w:sz w:val="24"/>
          <w:szCs w:val="24"/>
        </w:rPr>
        <w:t>provided</w:t>
      </w:r>
      <w:r w:rsidRPr="009159AB">
        <w:rPr>
          <w:rFonts w:ascii="Times New Roman" w:hAnsi="Times New Roman" w:cs="Times New Roman"/>
          <w:sz w:val="24"/>
          <w:szCs w:val="24"/>
        </w:rPr>
        <w:t xml:space="preserve"> 2259 </w:t>
      </w:r>
      <w:r w:rsidR="00471107">
        <w:rPr>
          <w:rFonts w:ascii="Times New Roman" w:hAnsi="Times New Roman" w:cs="Times New Roman"/>
          <w:sz w:val="24"/>
          <w:szCs w:val="24"/>
        </w:rPr>
        <w:t xml:space="preserve">potentially relevant studies </w:t>
      </w:r>
      <w:r w:rsidR="002321C9" w:rsidRPr="009159AB">
        <w:rPr>
          <w:rFonts w:ascii="Times New Roman" w:hAnsi="Times New Roman" w:cs="Times New Roman"/>
          <w:sz w:val="24"/>
          <w:szCs w:val="24"/>
        </w:rPr>
        <w:t>(including possible duplicates across searches)</w:t>
      </w:r>
      <w:r w:rsidRPr="009159AB">
        <w:rPr>
          <w:rFonts w:ascii="Times New Roman" w:hAnsi="Times New Roman" w:cs="Times New Roman"/>
          <w:sz w:val="24"/>
          <w:szCs w:val="24"/>
        </w:rPr>
        <w:t>, of which 152 were selected to be included in the coding.</w:t>
      </w:r>
    </w:p>
    <w:p w14:paraId="4A9372E7" w14:textId="1BA69B5D" w:rsidR="00E76D2C" w:rsidRPr="009159AB"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call for data was put on the list</w:t>
      </w:r>
      <w:r w:rsidR="000B73FB" w:rsidRPr="009159AB">
        <w:rPr>
          <w:rFonts w:ascii="Times New Roman" w:hAnsi="Times New Roman" w:cs="Times New Roman"/>
          <w:sz w:val="24"/>
          <w:szCs w:val="24"/>
        </w:rPr>
        <w:t xml:space="preserve"> </w:t>
      </w:r>
      <w:r w:rsidRPr="009159AB">
        <w:rPr>
          <w:rFonts w:ascii="Times New Roman" w:hAnsi="Times New Roman" w:cs="Times New Roman"/>
          <w:sz w:val="24"/>
          <w:szCs w:val="24"/>
        </w:rPr>
        <w:t>serv</w:t>
      </w:r>
      <w:r w:rsidR="000B73FB" w:rsidRPr="009159AB">
        <w:rPr>
          <w:rFonts w:ascii="Times New Roman" w:hAnsi="Times New Roman" w:cs="Times New Roman"/>
          <w:sz w:val="24"/>
          <w:szCs w:val="24"/>
        </w:rPr>
        <w:t>er</w:t>
      </w:r>
      <w:r w:rsidRPr="009159AB">
        <w:rPr>
          <w:rFonts w:ascii="Times New Roman" w:hAnsi="Times New Roman" w:cs="Times New Roman"/>
          <w:sz w:val="24"/>
          <w:szCs w:val="24"/>
        </w:rPr>
        <w:t xml:space="preserve">s or forums of </w:t>
      </w:r>
      <w:r w:rsidR="000063D2">
        <w:rPr>
          <w:rFonts w:ascii="Times New Roman" w:hAnsi="Times New Roman" w:cs="Times New Roman"/>
          <w:sz w:val="24"/>
          <w:szCs w:val="24"/>
        </w:rPr>
        <w:t xml:space="preserve">SPSP, </w:t>
      </w:r>
      <w:r w:rsidRPr="009159AB">
        <w:rPr>
          <w:rFonts w:ascii="Times New Roman" w:hAnsi="Times New Roman" w:cs="Times New Roman"/>
          <w:sz w:val="24"/>
          <w:szCs w:val="24"/>
        </w:rPr>
        <w:t xml:space="preserve">European Association of Social Psychology (EASP), and Social Psychology Network (SPN; all on 3rd of December, 2012). This resulted in </w:t>
      </w:r>
      <w:r w:rsidR="00DE0791">
        <w:rPr>
          <w:rFonts w:ascii="Times New Roman" w:hAnsi="Times New Roman" w:cs="Times New Roman"/>
          <w:sz w:val="24"/>
          <w:szCs w:val="24"/>
        </w:rPr>
        <w:t>9</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replies, </w:t>
      </w:r>
      <w:r w:rsidR="007F2A67">
        <w:rPr>
          <w:rFonts w:ascii="Times New Roman" w:hAnsi="Times New Roman" w:cs="Times New Roman"/>
          <w:sz w:val="24"/>
          <w:szCs w:val="24"/>
        </w:rPr>
        <w:t>yielding</w:t>
      </w:r>
      <w:r w:rsidR="00471107">
        <w:rPr>
          <w:rFonts w:ascii="Times New Roman" w:hAnsi="Times New Roman" w:cs="Times New Roman"/>
          <w:sz w:val="24"/>
          <w:szCs w:val="24"/>
        </w:rPr>
        <w:t xml:space="preserve"> </w:t>
      </w:r>
      <w:r w:rsidR="00DE0791">
        <w:rPr>
          <w:rFonts w:ascii="Times New Roman" w:hAnsi="Times New Roman" w:cs="Times New Roman"/>
          <w:sz w:val="24"/>
          <w:szCs w:val="24"/>
        </w:rPr>
        <w:t>3</w:t>
      </w:r>
      <w:r w:rsidR="00DE0791" w:rsidRPr="009159AB">
        <w:rPr>
          <w:rFonts w:ascii="Times New Roman" w:hAnsi="Times New Roman" w:cs="Times New Roman"/>
          <w:sz w:val="24"/>
          <w:szCs w:val="24"/>
        </w:rPr>
        <w:t xml:space="preserve"> </w:t>
      </w:r>
      <w:r w:rsidRPr="009159AB">
        <w:rPr>
          <w:rFonts w:ascii="Times New Roman" w:hAnsi="Times New Roman" w:cs="Times New Roman"/>
          <w:sz w:val="24"/>
          <w:szCs w:val="24"/>
        </w:rPr>
        <w:t>useful studies</w:t>
      </w:r>
      <w:r w:rsidR="007F2A67">
        <w:rPr>
          <w:rFonts w:ascii="Times New Roman" w:hAnsi="Times New Roman" w:cs="Times New Roman"/>
          <w:sz w:val="24"/>
          <w:szCs w:val="24"/>
        </w:rPr>
        <w:t>.</w:t>
      </w:r>
    </w:p>
    <w:p w14:paraId="15ABEF3F"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Kip Williams keeps a list of Cyberball studies on his website. This list was used to check for extra articles that did not turn up in the initial searches on </w:t>
      </w:r>
      <w:r w:rsidR="004B1D45" w:rsidRPr="009159AB">
        <w:rPr>
          <w:rFonts w:ascii="Times New Roman" w:hAnsi="Times New Roman" w:cs="Times New Roman"/>
          <w:sz w:val="24"/>
          <w:szCs w:val="24"/>
        </w:rPr>
        <w:t xml:space="preserve">November </w:t>
      </w:r>
      <w:r w:rsidRPr="009159AB">
        <w:rPr>
          <w:rFonts w:ascii="Times New Roman" w:hAnsi="Times New Roman" w:cs="Times New Roman"/>
          <w:sz w:val="24"/>
          <w:szCs w:val="24"/>
        </w:rPr>
        <w:t>15</w:t>
      </w:r>
      <w:r w:rsidRPr="009159AB">
        <w:rPr>
          <w:rFonts w:ascii="Times New Roman" w:hAnsi="Times New Roman" w:cs="Times New Roman"/>
          <w:sz w:val="24"/>
          <w:szCs w:val="24"/>
          <w:vertAlign w:val="superscript"/>
        </w:rPr>
        <w:t>th</w:t>
      </w:r>
      <w:r w:rsidR="004B1D45" w:rsidRPr="009159AB">
        <w:rPr>
          <w:rFonts w:ascii="Times New Roman" w:hAnsi="Times New Roman" w:cs="Times New Roman"/>
          <w:sz w:val="24"/>
          <w:szCs w:val="24"/>
        </w:rPr>
        <w:t xml:space="preserve">, </w:t>
      </w:r>
      <w:r w:rsidR="000A5278" w:rsidRPr="009159AB">
        <w:rPr>
          <w:rFonts w:ascii="Times New Roman" w:hAnsi="Times New Roman" w:cs="Times New Roman"/>
          <w:sz w:val="24"/>
          <w:szCs w:val="24"/>
        </w:rPr>
        <w:t>2012</w:t>
      </w:r>
      <w:r w:rsidRPr="009159AB">
        <w:rPr>
          <w:rFonts w:ascii="Times New Roman" w:hAnsi="Times New Roman" w:cs="Times New Roman"/>
          <w:sz w:val="24"/>
          <w:szCs w:val="24"/>
        </w:rPr>
        <w:t>.</w:t>
      </w:r>
      <w:r w:rsidR="0073000D">
        <w:rPr>
          <w:rFonts w:ascii="Times New Roman" w:hAnsi="Times New Roman" w:cs="Times New Roman"/>
          <w:sz w:val="24"/>
          <w:szCs w:val="24"/>
          <w:vertAlign w:val="superscript"/>
        </w:rPr>
        <w:t>2</w:t>
      </w:r>
      <w:r w:rsidR="00035B90" w:rsidRPr="009159AB">
        <w:rPr>
          <w:rFonts w:ascii="Times New Roman" w:hAnsi="Times New Roman" w:cs="Times New Roman"/>
          <w:sz w:val="24"/>
          <w:szCs w:val="24"/>
        </w:rPr>
        <w:t xml:space="preserve"> </w:t>
      </w:r>
      <w:r w:rsidRPr="009159AB">
        <w:rPr>
          <w:rFonts w:ascii="Times New Roman" w:hAnsi="Times New Roman" w:cs="Times New Roman"/>
          <w:sz w:val="24"/>
          <w:szCs w:val="24"/>
        </w:rPr>
        <w:t>The list included 93 papers, of which 9 papers were included to be coded.</w:t>
      </w:r>
    </w:p>
    <w:p w14:paraId="000609E0" w14:textId="22F62C97" w:rsidR="00E76D2C" w:rsidRPr="009159AB" w:rsidRDefault="00731737" w:rsidP="00766272">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The final searches included Google Scholar alerts, SPSP conference abstracts</w:t>
      </w:r>
      <w:r w:rsidR="007441B8">
        <w:rPr>
          <w:rFonts w:ascii="Times New Roman" w:hAnsi="Times New Roman" w:cs="Times New Roman"/>
          <w:sz w:val="24"/>
          <w:szCs w:val="24"/>
        </w:rPr>
        <w:t>,</w:t>
      </w:r>
      <w:r w:rsidRPr="009159AB">
        <w:rPr>
          <w:rFonts w:ascii="Times New Roman" w:hAnsi="Times New Roman" w:cs="Times New Roman"/>
          <w:sz w:val="24"/>
          <w:szCs w:val="24"/>
        </w:rPr>
        <w:t xml:space="preserve"> and personal communication. The Google Scholar alerts were used to keep up to date with new literature. These alerts notify a user when new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for a search term occur and were used for </w:t>
      </w:r>
      <w:r w:rsidRPr="009159AB">
        <w:rPr>
          <w:rFonts w:ascii="Times New Roman" w:hAnsi="Times New Roman" w:cs="Times New Roman"/>
          <w:i/>
          <w:sz w:val="24"/>
          <w:szCs w:val="24"/>
        </w:rPr>
        <w:t>cyberball</w:t>
      </w:r>
      <w:r w:rsidRPr="009159AB">
        <w:rPr>
          <w:rFonts w:ascii="Times New Roman" w:hAnsi="Times New Roman" w:cs="Times New Roman"/>
          <w:sz w:val="24"/>
          <w:szCs w:val="24"/>
        </w:rPr>
        <w:t xml:space="preserve"> and </w:t>
      </w:r>
      <w:r w:rsidRPr="009159AB">
        <w:rPr>
          <w:rFonts w:ascii="Times New Roman" w:hAnsi="Times New Roman" w:cs="Times New Roman"/>
          <w:i/>
          <w:sz w:val="24"/>
          <w:szCs w:val="24"/>
        </w:rPr>
        <w:t>ball-tossing</w:t>
      </w:r>
      <w:r w:rsidR="00471107">
        <w:rPr>
          <w:rFonts w:ascii="Times New Roman" w:hAnsi="Times New Roman" w:cs="Times New Roman"/>
          <w:i/>
          <w:sz w:val="24"/>
          <w:szCs w:val="24"/>
        </w:rPr>
        <w:t>.</w:t>
      </w:r>
      <w:r w:rsidR="00471107">
        <w:rPr>
          <w:rFonts w:ascii="Times New Roman" w:hAnsi="Times New Roman" w:cs="Times New Roman"/>
          <w:sz w:val="24"/>
          <w:szCs w:val="24"/>
        </w:rPr>
        <w:t xml:space="preserve"> This</w:t>
      </w:r>
      <w:r w:rsidRPr="009159AB">
        <w:rPr>
          <w:rFonts w:ascii="Times New Roman" w:hAnsi="Times New Roman" w:cs="Times New Roman"/>
          <w:sz w:val="24"/>
          <w:szCs w:val="24"/>
        </w:rPr>
        <w:t xml:space="preserve"> yielded 85 </w:t>
      </w:r>
      <w:r w:rsidR="00471107">
        <w:rPr>
          <w:rFonts w:ascii="Times New Roman" w:hAnsi="Times New Roman" w:cs="Times New Roman"/>
          <w:sz w:val="24"/>
          <w:szCs w:val="24"/>
        </w:rPr>
        <w:t>search results</w:t>
      </w:r>
      <w:r w:rsidR="00471107" w:rsidRPr="009159AB">
        <w:rPr>
          <w:rFonts w:ascii="Times New Roman" w:hAnsi="Times New Roman" w:cs="Times New Roman"/>
          <w:sz w:val="24"/>
          <w:szCs w:val="24"/>
        </w:rPr>
        <w:t xml:space="preserve"> </w:t>
      </w:r>
      <w:r w:rsidRPr="009159AB">
        <w:rPr>
          <w:rFonts w:ascii="Times New Roman" w:hAnsi="Times New Roman" w:cs="Times New Roman"/>
          <w:sz w:val="24"/>
          <w:szCs w:val="24"/>
        </w:rPr>
        <w:t>of which 25 were saved for coding. SPSP conference abstracts from 2006 through 2013 were searched for Cyberball studies. This led to personal communication</w:t>
      </w:r>
      <w:r w:rsidR="0070515C" w:rsidRPr="009159AB">
        <w:rPr>
          <w:rFonts w:ascii="Times New Roman" w:hAnsi="Times New Roman" w:cs="Times New Roman"/>
          <w:sz w:val="24"/>
          <w:szCs w:val="24"/>
        </w:rPr>
        <w:t>s</w:t>
      </w:r>
      <w:r w:rsidRPr="009159AB">
        <w:rPr>
          <w:rFonts w:ascii="Times New Roman" w:hAnsi="Times New Roman" w:cs="Times New Roman"/>
          <w:sz w:val="24"/>
          <w:szCs w:val="24"/>
        </w:rPr>
        <w:t xml:space="preserve"> with the authors of the conference abstracts, leading to</w:t>
      </w:r>
      <w:r w:rsidR="00B4260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additional studies. Pooled, the personal communication and the conference </w:t>
      </w:r>
      <w:r w:rsidRPr="009159AB">
        <w:rPr>
          <w:rFonts w:ascii="Times New Roman" w:hAnsi="Times New Roman" w:cs="Times New Roman"/>
          <w:sz w:val="24"/>
          <w:szCs w:val="24"/>
        </w:rPr>
        <w:lastRenderedPageBreak/>
        <w:t xml:space="preserve">abstracts yielded 21 </w:t>
      </w:r>
      <w:r w:rsidR="00471107">
        <w:rPr>
          <w:rFonts w:ascii="Times New Roman" w:hAnsi="Times New Roman" w:cs="Times New Roman"/>
          <w:sz w:val="24"/>
          <w:szCs w:val="24"/>
        </w:rPr>
        <w:t>potentially relevant studies</w:t>
      </w:r>
      <w:r w:rsidR="00A93CDF" w:rsidRPr="009159AB">
        <w:rPr>
          <w:rFonts w:ascii="Times New Roman" w:hAnsi="Times New Roman" w:cs="Times New Roman"/>
          <w:sz w:val="24"/>
          <w:szCs w:val="24"/>
        </w:rPr>
        <w:t>,</w:t>
      </w:r>
      <w:r w:rsidRPr="009159AB">
        <w:rPr>
          <w:rFonts w:ascii="Times New Roman" w:hAnsi="Times New Roman" w:cs="Times New Roman"/>
          <w:sz w:val="24"/>
          <w:szCs w:val="24"/>
        </w:rPr>
        <w:t xml:space="preserve"> of which 20 were saved for coding. The seminal paper by Williams </w:t>
      </w:r>
      <w:r w:rsidR="00182055" w:rsidRPr="009159AB">
        <w:rPr>
          <w:rFonts w:ascii="Times New Roman" w:hAnsi="Times New Roman" w:cs="Times New Roman"/>
          <w:sz w:val="24"/>
          <w:szCs w:val="24"/>
        </w:rPr>
        <w:t>et al.</w:t>
      </w:r>
      <w:r w:rsidRPr="009159AB">
        <w:rPr>
          <w:rFonts w:ascii="Times New Roman" w:hAnsi="Times New Roman" w:cs="Times New Roman"/>
          <w:sz w:val="24"/>
          <w:szCs w:val="24"/>
        </w:rPr>
        <w:t xml:space="preserve"> </w:t>
      </w:r>
      <w:r w:rsidR="00327085">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327085">
        <w:rPr>
          <w:rFonts w:ascii="Times New Roman" w:hAnsi="Times New Roman" w:cs="Times New Roman"/>
          <w:sz w:val="24"/>
          <w:szCs w:val="24"/>
        </w:rPr>
        <w:fldChar w:fldCharType="separate"/>
      </w:r>
      <w:r w:rsidR="00327085" w:rsidRPr="00327085">
        <w:rPr>
          <w:rFonts w:ascii="Times New Roman" w:hAnsi="Times New Roman" w:cs="Times New Roman"/>
          <w:noProof/>
          <w:sz w:val="24"/>
          <w:szCs w:val="24"/>
        </w:rPr>
        <w:t>[1]</w:t>
      </w:r>
      <w:r w:rsidR="00327085">
        <w:rPr>
          <w:rFonts w:ascii="Times New Roman" w:hAnsi="Times New Roman" w:cs="Times New Roman"/>
          <w:sz w:val="24"/>
          <w:szCs w:val="24"/>
        </w:rPr>
        <w:fldChar w:fldCharType="end"/>
      </w:r>
      <w:r w:rsidR="00327085">
        <w:rPr>
          <w:rFonts w:ascii="Times New Roman" w:hAnsi="Times New Roman" w:cs="Times New Roman"/>
          <w:sz w:val="24"/>
          <w:szCs w:val="24"/>
        </w:rPr>
        <w:t xml:space="preserve"> </w:t>
      </w:r>
      <w:r w:rsidRPr="009159AB">
        <w:rPr>
          <w:rFonts w:ascii="Times New Roman" w:hAnsi="Times New Roman" w:cs="Times New Roman"/>
          <w:sz w:val="24"/>
          <w:szCs w:val="24"/>
        </w:rPr>
        <w:t xml:space="preserve">was added separately. </w:t>
      </w:r>
    </w:p>
    <w:p w14:paraId="02B57C84" w14:textId="62849E85" w:rsidR="00E76D2C"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sum, the literature search spanned 2468 </w:t>
      </w:r>
      <w:r w:rsidR="00471107">
        <w:rPr>
          <w:rFonts w:ascii="Times New Roman" w:hAnsi="Times New Roman" w:cs="Times New Roman"/>
          <w:sz w:val="24"/>
          <w:szCs w:val="24"/>
        </w:rPr>
        <w:t>potentially relevant studies</w:t>
      </w:r>
      <w:r w:rsidRPr="009159AB">
        <w:rPr>
          <w:rFonts w:ascii="Times New Roman" w:hAnsi="Times New Roman" w:cs="Times New Roman"/>
          <w:sz w:val="24"/>
          <w:szCs w:val="24"/>
        </w:rPr>
        <w:t xml:space="preserve">, resulting in 205 that were saved for coding. During coding, papers were assessed to fit the inclusion criteria. </w:t>
      </w:r>
      <w:r w:rsidR="00871BEA" w:rsidRPr="009159AB">
        <w:rPr>
          <w:rFonts w:ascii="Times New Roman" w:hAnsi="Times New Roman" w:cs="Times New Roman"/>
          <w:sz w:val="24"/>
          <w:szCs w:val="24"/>
        </w:rPr>
        <w:t>Of the 205 papers, 107 papers were excluded for a variety of reasons</w:t>
      </w:r>
      <w:r w:rsidR="0070515C" w:rsidRPr="009159AB">
        <w:rPr>
          <w:rFonts w:ascii="Times New Roman" w:hAnsi="Times New Roman" w:cs="Times New Roman"/>
          <w:sz w:val="24"/>
          <w:szCs w:val="24"/>
        </w:rPr>
        <w:t>.</w:t>
      </w:r>
      <w:r w:rsidR="00EF4585">
        <w:rPr>
          <w:rFonts w:ascii="Times New Roman" w:hAnsi="Times New Roman" w:cs="Times New Roman"/>
          <w:sz w:val="24"/>
          <w:szCs w:val="24"/>
        </w:rPr>
        <w:t xml:space="preserve"> See also Fig. 2.</w:t>
      </w:r>
      <w:r w:rsidR="0070515C" w:rsidRPr="009159AB">
        <w:rPr>
          <w:rFonts w:ascii="Times New Roman" w:hAnsi="Times New Roman" w:cs="Times New Roman"/>
          <w:sz w:val="24"/>
          <w:szCs w:val="24"/>
        </w:rPr>
        <w:t xml:space="preserve"> Several involved the </w:t>
      </w:r>
      <w:r w:rsidR="00871BEA" w:rsidRPr="009159AB">
        <w:rPr>
          <w:rFonts w:ascii="Times New Roman" w:hAnsi="Times New Roman" w:cs="Times New Roman"/>
          <w:sz w:val="24"/>
          <w:szCs w:val="24"/>
        </w:rPr>
        <w:t>use of a within-subjects design (52 papers)</w:t>
      </w:r>
      <w:r w:rsidR="0070515C"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w:t>
      </w:r>
      <w:r w:rsidR="0070515C" w:rsidRPr="009159AB">
        <w:rPr>
          <w:rFonts w:ascii="Times New Roman" w:hAnsi="Times New Roman" w:cs="Times New Roman"/>
          <w:sz w:val="24"/>
          <w:szCs w:val="24"/>
        </w:rPr>
        <w:t xml:space="preserve">Some </w:t>
      </w:r>
      <w:r w:rsidR="00871BEA" w:rsidRPr="009159AB">
        <w:rPr>
          <w:rFonts w:ascii="Times New Roman" w:hAnsi="Times New Roman" w:cs="Times New Roman"/>
          <w:sz w:val="24"/>
          <w:szCs w:val="24"/>
        </w:rPr>
        <w:t>papers could not be accessed (5 papers) or could not be included because we did not receive the required data</w:t>
      </w:r>
      <w:r w:rsidR="00A93CDF" w:rsidRPr="009159AB">
        <w:rPr>
          <w:rFonts w:ascii="Times New Roman" w:hAnsi="Times New Roman" w:cs="Times New Roman"/>
          <w:sz w:val="24"/>
          <w:szCs w:val="24"/>
        </w:rPr>
        <w:t xml:space="preserve"> on request</w:t>
      </w:r>
      <w:r w:rsidR="00871BEA" w:rsidRPr="009159AB">
        <w:rPr>
          <w:rFonts w:ascii="Times New Roman" w:hAnsi="Times New Roman" w:cs="Times New Roman"/>
          <w:sz w:val="24"/>
          <w:szCs w:val="24"/>
        </w:rPr>
        <w:t xml:space="preserve"> (7 papers). Some </w:t>
      </w:r>
      <w:r w:rsidR="00A93CDF" w:rsidRPr="009159AB">
        <w:rPr>
          <w:rFonts w:ascii="Times New Roman" w:hAnsi="Times New Roman" w:cs="Times New Roman"/>
          <w:sz w:val="24"/>
          <w:szCs w:val="24"/>
        </w:rPr>
        <w:t>were excluded for other</w:t>
      </w:r>
      <w:r w:rsidR="00871BEA" w:rsidRPr="009159AB">
        <w:rPr>
          <w:rFonts w:ascii="Times New Roman" w:hAnsi="Times New Roman" w:cs="Times New Roman"/>
          <w:sz w:val="24"/>
          <w:szCs w:val="24"/>
        </w:rPr>
        <w:t xml:space="preserve"> reasons</w:t>
      </w:r>
      <w:r w:rsidR="00A93CDF" w:rsidRPr="009159AB">
        <w:rPr>
          <w:rFonts w:ascii="Times New Roman" w:hAnsi="Times New Roman" w:cs="Times New Roman"/>
          <w:sz w:val="24"/>
          <w:szCs w:val="24"/>
        </w:rPr>
        <w:t xml:space="preserve"> </w:t>
      </w:r>
      <w:r w:rsidR="00871BEA" w:rsidRPr="009159AB">
        <w:rPr>
          <w:rFonts w:ascii="Times New Roman" w:hAnsi="Times New Roman" w:cs="Times New Roman"/>
          <w:sz w:val="24"/>
          <w:szCs w:val="24"/>
        </w:rPr>
        <w:t xml:space="preserve">(43 papers), such as not </w:t>
      </w:r>
      <w:r w:rsidR="00A93CDF" w:rsidRPr="009159AB">
        <w:rPr>
          <w:rFonts w:ascii="Times New Roman" w:hAnsi="Times New Roman" w:cs="Times New Roman"/>
          <w:sz w:val="24"/>
          <w:szCs w:val="24"/>
        </w:rPr>
        <w:t xml:space="preserve">involving new data (e.g., </w:t>
      </w:r>
      <w:r w:rsidR="00871BEA" w:rsidRPr="009159AB">
        <w:rPr>
          <w:rFonts w:ascii="Times New Roman" w:hAnsi="Times New Roman" w:cs="Times New Roman"/>
          <w:sz w:val="24"/>
          <w:szCs w:val="24"/>
        </w:rPr>
        <w:t>a dissertation</w:t>
      </w:r>
      <w:r w:rsidR="00A93CDF" w:rsidRPr="009159AB">
        <w:rPr>
          <w:rFonts w:ascii="Times New Roman" w:hAnsi="Times New Roman" w:cs="Times New Roman"/>
          <w:sz w:val="24"/>
          <w:szCs w:val="24"/>
        </w:rPr>
        <w:t xml:space="preserve"> study that was later</w:t>
      </w:r>
      <w:r w:rsidR="00871BEA" w:rsidRPr="009159AB">
        <w:rPr>
          <w:rFonts w:ascii="Times New Roman" w:hAnsi="Times New Roman" w:cs="Times New Roman"/>
          <w:sz w:val="24"/>
          <w:szCs w:val="24"/>
        </w:rPr>
        <w:t xml:space="preserve"> published</w:t>
      </w:r>
      <w:r w:rsidR="00A93CDF" w:rsidRPr="009159AB">
        <w:rPr>
          <w:rFonts w:ascii="Times New Roman" w:hAnsi="Times New Roman" w:cs="Times New Roman"/>
          <w:sz w:val="24"/>
          <w:szCs w:val="24"/>
        </w:rPr>
        <w:t>)</w:t>
      </w:r>
      <w:r w:rsidR="00871BEA" w:rsidRPr="009159AB">
        <w:rPr>
          <w:rFonts w:ascii="Times New Roman" w:hAnsi="Times New Roman" w:cs="Times New Roman"/>
          <w:sz w:val="24"/>
          <w:szCs w:val="24"/>
        </w:rPr>
        <w:t xml:space="preserve">. All included </w:t>
      </w:r>
      <w:r w:rsidRPr="009159AB">
        <w:rPr>
          <w:rFonts w:ascii="Times New Roman" w:hAnsi="Times New Roman" w:cs="Times New Roman"/>
          <w:sz w:val="24"/>
          <w:szCs w:val="24"/>
        </w:rPr>
        <w:t>papers were published between 2000 (after the introduction of Cyberball) and April 2013. This resulted in a final, fully coded sample of 98 papers containing 120 studies</w:t>
      </w:r>
      <w:r w:rsidR="00BE1AD1" w:rsidRPr="009159AB">
        <w:rPr>
          <w:rFonts w:ascii="Times New Roman" w:hAnsi="Times New Roman" w:cs="Times New Roman"/>
          <w:sz w:val="24"/>
          <w:szCs w:val="24"/>
        </w:rPr>
        <w:t>, with mean sample size 98.9 and median sample size 74.</w:t>
      </w:r>
      <w:r w:rsidR="0073000D">
        <w:rPr>
          <w:rFonts w:ascii="Times New Roman" w:hAnsi="Times New Roman" w:cs="Times New Roman"/>
          <w:sz w:val="24"/>
          <w:szCs w:val="24"/>
          <w:vertAlign w:val="superscript"/>
        </w:rPr>
        <w:t>3</w:t>
      </w:r>
      <w:r w:rsidR="00BE1AD1" w:rsidRPr="009159AB">
        <w:rPr>
          <w:rFonts w:ascii="Times New Roman" w:hAnsi="Times New Roman" w:cs="Times New Roman"/>
          <w:sz w:val="24"/>
          <w:szCs w:val="24"/>
        </w:rPr>
        <w:t xml:space="preserve"> There were a total of</w:t>
      </w:r>
      <w:r w:rsidRPr="009159AB">
        <w:rPr>
          <w:rFonts w:ascii="Times New Roman" w:hAnsi="Times New Roman" w:cs="Times New Roman"/>
          <w:sz w:val="24"/>
          <w:szCs w:val="24"/>
        </w:rPr>
        <w:t xml:space="preserve"> 11,869 Cyberball participants</w:t>
      </w:r>
      <w:r w:rsidR="00BE1AD1" w:rsidRPr="009159AB">
        <w:rPr>
          <w:rFonts w:ascii="Times New Roman" w:hAnsi="Times New Roman" w:cs="Times New Roman"/>
          <w:sz w:val="24"/>
          <w:szCs w:val="24"/>
        </w:rPr>
        <w:t>.</w:t>
      </w:r>
    </w:p>
    <w:p w14:paraId="60F8A34A" w14:textId="77777777" w:rsidR="00EF4585" w:rsidRDefault="00EF4585" w:rsidP="00EF4585">
      <w:pPr>
        <w:spacing w:after="0" w:line="480" w:lineRule="auto"/>
        <w:rPr>
          <w:rFonts w:ascii="Times New Roman" w:hAnsi="Times New Roman" w:cs="Times New Roman"/>
          <w:b/>
          <w:sz w:val="24"/>
          <w:szCs w:val="24"/>
        </w:rPr>
      </w:pPr>
    </w:p>
    <w:p w14:paraId="14C24ED4" w14:textId="07283511" w:rsidR="00EF4585" w:rsidRDefault="00EF4585" w:rsidP="00EF4585">
      <w:pPr>
        <w:spacing w:after="0" w:line="480" w:lineRule="auto"/>
        <w:rPr>
          <w:rFonts w:ascii="Times New Roman" w:hAnsi="Times New Roman" w:cs="Times New Roman"/>
          <w:sz w:val="24"/>
          <w:szCs w:val="24"/>
        </w:rPr>
      </w:pPr>
      <w:r w:rsidRPr="00BF0960">
        <w:rPr>
          <w:rFonts w:ascii="Times New Roman" w:hAnsi="Times New Roman" w:cs="Times New Roman"/>
          <w:b/>
          <w:sz w:val="24"/>
          <w:szCs w:val="24"/>
        </w:rPr>
        <w:t xml:space="preserve">Fig. 2. </w:t>
      </w:r>
      <w:r>
        <w:rPr>
          <w:rFonts w:ascii="Times New Roman" w:hAnsi="Times New Roman" w:cs="Times New Roman"/>
          <w:b/>
          <w:sz w:val="24"/>
          <w:szCs w:val="24"/>
        </w:rPr>
        <w:t>PRISMA flowchart of the current meta-analysis</w:t>
      </w:r>
      <w:r>
        <w:rPr>
          <w:rFonts w:ascii="Times New Roman" w:hAnsi="Times New Roman" w:cs="Times New Roman"/>
          <w:sz w:val="24"/>
          <w:szCs w:val="24"/>
        </w:rPr>
        <w:t>.</w:t>
      </w:r>
    </w:p>
    <w:p w14:paraId="08BF2EC2" w14:textId="77777777" w:rsidR="00EF4585" w:rsidRPr="009159AB" w:rsidRDefault="00EF4585" w:rsidP="00EF4585">
      <w:pPr>
        <w:spacing w:after="0" w:line="480" w:lineRule="auto"/>
        <w:rPr>
          <w:rFonts w:ascii="Times New Roman" w:hAnsi="Times New Roman" w:cs="Times New Roman"/>
          <w:sz w:val="24"/>
          <w:szCs w:val="24"/>
          <w:vertAlign w:val="superscript"/>
        </w:rPr>
      </w:pPr>
    </w:p>
    <w:p w14:paraId="077698E4" w14:textId="77777777" w:rsidR="007B79EA" w:rsidRPr="009159AB" w:rsidRDefault="00E91FED" w:rsidP="00BF0960">
      <w:pPr>
        <w:pStyle w:val="Heading2"/>
      </w:pPr>
      <w:r w:rsidRPr="009159AB">
        <w:t>Coding procedure</w:t>
      </w:r>
    </w:p>
    <w:p w14:paraId="6BD42827" w14:textId="493CD80E" w:rsidR="00E76D2C" w:rsidRDefault="00731737" w:rsidP="00DA4136">
      <w:pPr>
        <w:keepNext/>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The first author coded all the studies</w:t>
      </w:r>
      <w:r w:rsidR="009A1674" w:rsidRPr="009159AB">
        <w:rPr>
          <w:rFonts w:ascii="Times New Roman" w:hAnsi="Times New Roman" w:cs="Times New Roman"/>
          <w:sz w:val="24"/>
          <w:szCs w:val="24"/>
        </w:rPr>
        <w:t xml:space="preserve"> and conducted all the analy</w:t>
      </w:r>
      <w:r w:rsidR="008E7D2A" w:rsidRPr="009159AB">
        <w:rPr>
          <w:rFonts w:ascii="Times New Roman" w:hAnsi="Times New Roman" w:cs="Times New Roman"/>
          <w:sz w:val="24"/>
          <w:szCs w:val="24"/>
        </w:rPr>
        <w:t>s</w:t>
      </w:r>
      <w:r w:rsidR="009A1674" w:rsidRPr="009159AB">
        <w:rPr>
          <w:rFonts w:ascii="Times New Roman" w:hAnsi="Times New Roman" w:cs="Times New Roman"/>
          <w:sz w:val="24"/>
          <w:szCs w:val="24"/>
        </w:rPr>
        <w:t>es</w:t>
      </w:r>
      <w:r w:rsidR="009638AE" w:rsidRPr="009159AB">
        <w:rPr>
          <w:rFonts w:ascii="Times New Roman" w:hAnsi="Times New Roman" w:cs="Times New Roman"/>
          <w:sz w:val="24"/>
          <w:szCs w:val="24"/>
        </w:rPr>
        <w:t xml:space="preserve">. </w:t>
      </w:r>
      <w:r w:rsidR="007B79EA" w:rsidRPr="009159AB">
        <w:rPr>
          <w:rFonts w:ascii="Times New Roman" w:hAnsi="Times New Roman" w:cs="Times New Roman"/>
          <w:sz w:val="24"/>
          <w:szCs w:val="24"/>
        </w:rPr>
        <w:t xml:space="preserve">The second </w:t>
      </w:r>
      <w:r w:rsidR="00114AA5" w:rsidRPr="009159AB">
        <w:rPr>
          <w:rFonts w:ascii="Times New Roman" w:hAnsi="Times New Roman" w:cs="Times New Roman"/>
          <w:sz w:val="24"/>
          <w:szCs w:val="24"/>
        </w:rPr>
        <w:t xml:space="preserve">author double-checked </w:t>
      </w:r>
      <w:r w:rsidR="00DA4136">
        <w:rPr>
          <w:rFonts w:ascii="Times New Roman" w:hAnsi="Times New Roman" w:cs="Times New Roman"/>
          <w:sz w:val="24"/>
          <w:szCs w:val="24"/>
        </w:rPr>
        <w:t xml:space="preserve">the coding of </w:t>
      </w:r>
      <w:r w:rsidR="00114AA5" w:rsidRPr="009159AB">
        <w:rPr>
          <w:rFonts w:ascii="Times New Roman" w:hAnsi="Times New Roman" w:cs="Times New Roman"/>
          <w:sz w:val="24"/>
          <w:szCs w:val="24"/>
        </w:rPr>
        <w:t xml:space="preserve">all 52 studies that entailed a full two-by-two design. </w:t>
      </w:r>
      <w:ins w:id="1" w:author="Chris Hartgerink" w:date="2015-04-08T08:51:00Z">
        <w:r w:rsidR="006567C3">
          <w:rPr>
            <w:rFonts w:ascii="Times New Roman" w:hAnsi="Times New Roman" w:cs="Times New Roman"/>
            <w:sz w:val="24"/>
            <w:szCs w:val="24"/>
          </w:rPr>
          <w:t xml:space="preserve">Agreement between the first and second author was reached by discussion. We did not record these discussions and intercoder reliability cannot be assessed. </w:t>
        </w:r>
      </w:ins>
      <w:r w:rsidR="009A1674" w:rsidRPr="009159AB">
        <w:rPr>
          <w:rFonts w:ascii="Times New Roman" w:hAnsi="Times New Roman" w:cs="Times New Roman"/>
          <w:sz w:val="24"/>
          <w:szCs w:val="24"/>
        </w:rPr>
        <w:t>The third author</w:t>
      </w:r>
      <w:r w:rsidR="00DA4136">
        <w:rPr>
          <w:rFonts w:ascii="Times New Roman" w:hAnsi="Times New Roman" w:cs="Times New Roman"/>
          <w:sz w:val="24"/>
          <w:szCs w:val="24"/>
        </w:rPr>
        <w:t xml:space="preserve"> double-checked and </w:t>
      </w:r>
      <w:r w:rsidR="009A1674" w:rsidRPr="009159AB">
        <w:rPr>
          <w:rFonts w:ascii="Times New Roman" w:hAnsi="Times New Roman" w:cs="Times New Roman"/>
          <w:sz w:val="24"/>
          <w:szCs w:val="24"/>
        </w:rPr>
        <w:t>reran the R</w:t>
      </w:r>
      <w:r w:rsidR="00182055" w:rsidRPr="009159AB">
        <w:rPr>
          <w:rFonts w:ascii="Times New Roman" w:hAnsi="Times New Roman" w:cs="Times New Roman"/>
          <w:sz w:val="24"/>
          <w:szCs w:val="24"/>
        </w:rPr>
        <w:t xml:space="preserve"> </w:t>
      </w:r>
      <w:r w:rsidR="009A1674" w:rsidRPr="009159AB">
        <w:rPr>
          <w:rFonts w:ascii="Times New Roman" w:hAnsi="Times New Roman" w:cs="Times New Roman"/>
          <w:sz w:val="24"/>
          <w:szCs w:val="24"/>
        </w:rPr>
        <w:t>code of all analyses.</w:t>
      </w:r>
      <w:r w:rsidR="00F84C5C" w:rsidRPr="009159AB">
        <w:rPr>
          <w:rFonts w:ascii="Times New Roman" w:hAnsi="Times New Roman" w:cs="Times New Roman"/>
          <w:sz w:val="24"/>
          <w:szCs w:val="24"/>
        </w:rPr>
        <w:t xml:space="preserve"> Finally</w:t>
      </w:r>
      <w:r w:rsidRPr="009159AB">
        <w:rPr>
          <w:rFonts w:ascii="Times New Roman" w:hAnsi="Times New Roman" w:cs="Times New Roman"/>
          <w:sz w:val="24"/>
          <w:szCs w:val="24"/>
        </w:rPr>
        <w:t xml:space="preserve">, an extensive account </w:t>
      </w:r>
      <w:r w:rsidR="00F84C5C" w:rsidRPr="009159AB">
        <w:rPr>
          <w:rFonts w:ascii="Times New Roman" w:hAnsi="Times New Roman" w:cs="Times New Roman"/>
          <w:sz w:val="24"/>
          <w:szCs w:val="24"/>
        </w:rPr>
        <w:t xml:space="preserve">of all coding decisions is </w:t>
      </w:r>
      <w:r w:rsidRPr="009159AB">
        <w:rPr>
          <w:rFonts w:ascii="Times New Roman" w:hAnsi="Times New Roman" w:cs="Times New Roman"/>
          <w:sz w:val="24"/>
          <w:szCs w:val="24"/>
        </w:rPr>
        <w:t>publicly available via Open Science Framework on a paper-by-paper basis (see Footnote 2 for the direct link</w:t>
      </w:r>
      <w:r w:rsidR="00BB18DE">
        <w:rPr>
          <w:rFonts w:ascii="Times New Roman" w:hAnsi="Times New Roman" w:cs="Times New Roman"/>
          <w:sz w:val="24"/>
          <w:szCs w:val="24"/>
        </w:rPr>
        <w:t xml:space="preserve">, S1 </w:t>
      </w:r>
      <w:r w:rsidR="00780327">
        <w:rPr>
          <w:rFonts w:ascii="Times New Roman" w:hAnsi="Times New Roman" w:cs="Times New Roman"/>
          <w:sz w:val="24"/>
          <w:szCs w:val="24"/>
        </w:rPr>
        <w:t xml:space="preserve">File </w:t>
      </w:r>
      <w:r w:rsidR="00BB18DE">
        <w:rPr>
          <w:rFonts w:ascii="Times New Roman" w:hAnsi="Times New Roman" w:cs="Times New Roman"/>
          <w:sz w:val="24"/>
          <w:szCs w:val="24"/>
        </w:rPr>
        <w:t>also contains the data</w:t>
      </w:r>
      <w:r w:rsidRPr="009159AB">
        <w:rPr>
          <w:rFonts w:ascii="Times New Roman" w:hAnsi="Times New Roman" w:cs="Times New Roman"/>
          <w:sz w:val="24"/>
          <w:szCs w:val="24"/>
        </w:rPr>
        <w:t>).</w:t>
      </w:r>
    </w:p>
    <w:p w14:paraId="45155932" w14:textId="77777777" w:rsidR="006E6472" w:rsidRPr="009159AB"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first coded the</w:t>
      </w:r>
      <w:r w:rsidR="00EE65F1">
        <w:rPr>
          <w:rFonts w:ascii="Times New Roman" w:hAnsi="Times New Roman" w:cs="Times New Roman"/>
          <w:sz w:val="24"/>
          <w:szCs w:val="24"/>
        </w:rPr>
        <w:t xml:space="preserve"> structural aspects</w:t>
      </w:r>
      <w:r>
        <w:rPr>
          <w:rFonts w:ascii="Times New Roman" w:hAnsi="Times New Roman" w:cs="Times New Roman"/>
          <w:sz w:val="24"/>
          <w:szCs w:val="24"/>
        </w:rPr>
        <w:t xml:space="preserve"> and sample aspects of all papers. The structural aspects of Cyberball that we coded were (1) number of players depicted in Cyberball, (2) total </w:t>
      </w:r>
      <w:r>
        <w:rPr>
          <w:rFonts w:ascii="Times New Roman" w:hAnsi="Times New Roman" w:cs="Times New Roman"/>
          <w:sz w:val="24"/>
          <w:szCs w:val="24"/>
        </w:rPr>
        <w:lastRenderedPageBreak/>
        <w:t>number of ball tosses used throughout the game, (3) total duration of the game in seconds. The sample aspects that we coded were (1) percentage of male participants, (2) average age of participants, and (3) country of origin.</w:t>
      </w:r>
    </w:p>
    <w:p w14:paraId="5ED34734" w14:textId="7D8DF98E" w:rsidR="00814B9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We then coded the dependent variables that were relevant for the current meta-analysis by retrieving the means and standard deviations of the first and the last relevant measure of all papers. Importantly, t</w:t>
      </w:r>
      <w:r w:rsidR="00473EDE">
        <w:rPr>
          <w:rFonts w:ascii="Times New Roman" w:hAnsi="Times New Roman" w:cs="Times New Roman"/>
          <w:sz w:val="24"/>
          <w:szCs w:val="24"/>
        </w:rPr>
        <w:t xml:space="preserve">o estimate the duration between the first and last measure we counted the number of questions that were </w:t>
      </w:r>
      <w:r>
        <w:rPr>
          <w:rFonts w:ascii="Times New Roman" w:hAnsi="Times New Roman" w:cs="Times New Roman"/>
          <w:sz w:val="24"/>
          <w:szCs w:val="24"/>
        </w:rPr>
        <w:t>assessed</w:t>
      </w:r>
      <w:r w:rsidR="00473EDE">
        <w:rPr>
          <w:rFonts w:ascii="Times New Roman" w:hAnsi="Times New Roman" w:cs="Times New Roman"/>
          <w:sz w:val="24"/>
          <w:szCs w:val="24"/>
        </w:rPr>
        <w:t xml:space="preserve"> between the two measures. Specifically, following a longstanding practice in the freshman testing program of the University of Amsterdam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"author" : [ { "dropping-particle" : "", "family" : "Smits", "given" : "Iris A M", "non-dropping-particle" : "", "parse-names" : false, "suffix" : "" }, { "dropping-particle" : "V", "family" : "Dolan", "given" : "Conor", "non-dropping-particle" : "", "parse-names" : false, "suffix" : "" }, { "dropping-particle" : "", "family" : "Vorst", "given" : "Harrie", "non-dropping-particle" : "", "parse-names" : false, "suffix" : "" }, { "dropping-particle" : "", "family" : "Wicherts", "given" : "Jelte M", "non-dropping-particle" : "", "parse-names" : false, "suffix" : "" }, { "dropping-particle" : "", "family" : "Timmerman", "given" : "Marieke E", "non-dropping-particle" : "", "parse-names" : false, "suffix" : "" } ], "container-title" : "Journal of Personality and Social Psychology", "id" : "ITEM-1", "issue" : "6", "issued" : { "date-parts" : [ [ "2011" ] ] }, "page" : "1124-1138", "publisher" : "American Psychological Association", "title" : "Cohort differences in Big Five personality factors over a period of 25 years.", "type" : "article-journal", "volume" : "100" }, "uris" : [ "http://www.mendeley.com/documents/?uuid=b0879bf7-c8cd-4f94-8bbe-70f5e03853f1" ] } ], "mendeley" : { "formattedCitation" : "[27]", "plainTextFormattedCitation" : "[27]", "previouslyFormattedCitation" : "[27]"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[27]</w:t>
      </w:r>
      <w:r w:rsidR="00CF1371">
        <w:rPr>
          <w:rFonts w:ascii="Times New Roman" w:hAnsi="Times New Roman" w:cs="Times New Roman"/>
          <w:sz w:val="24"/>
          <w:szCs w:val="24"/>
        </w:rPr>
        <w:fldChar w:fldCharType="end"/>
      </w:r>
      <w:r w:rsidR="00473EDE">
        <w:rPr>
          <w:rFonts w:ascii="Times New Roman" w:hAnsi="Times New Roman" w:cs="Times New Roman"/>
          <w:sz w:val="24"/>
          <w:szCs w:val="24"/>
        </w:rPr>
        <w:t xml:space="preserve"> we estimated that participants </w:t>
      </w:r>
      <w:r w:rsidR="00814B9A">
        <w:rPr>
          <w:rFonts w:ascii="Times New Roman" w:hAnsi="Times New Roman" w:cs="Times New Roman"/>
          <w:sz w:val="24"/>
          <w:szCs w:val="24"/>
        </w:rPr>
        <w:t xml:space="preserve">would </w:t>
      </w:r>
      <w:r w:rsidR="00473EDE">
        <w:rPr>
          <w:rFonts w:ascii="Times New Roman" w:hAnsi="Times New Roman" w:cs="Times New Roman"/>
          <w:sz w:val="24"/>
          <w:szCs w:val="24"/>
        </w:rPr>
        <w:t>need 6 seconds on average to complete one question.</w:t>
      </w:r>
      <w:r w:rsidR="00814B9A">
        <w:rPr>
          <w:rFonts w:ascii="Times New Roman" w:hAnsi="Times New Roman" w:cs="Times New Roman"/>
          <w:sz w:val="24"/>
          <w:szCs w:val="24"/>
        </w:rPr>
        <w:t xml:space="preserve"> Moreover, we included additional time if this was explicitly reported in the method section of the manuscript or when a measure would clearly deviate from 6 seconds to complete (e.g., task</w:t>
      </w:r>
      <w:r>
        <w:rPr>
          <w:rFonts w:ascii="Times New Roman" w:hAnsi="Times New Roman" w:cs="Times New Roman"/>
          <w:sz w:val="24"/>
          <w:szCs w:val="24"/>
        </w:rPr>
        <w:t>s</w:t>
      </w:r>
      <w:r w:rsidR="00814B9A">
        <w:rPr>
          <w:rFonts w:ascii="Times New Roman" w:hAnsi="Times New Roman" w:cs="Times New Roman"/>
          <w:sz w:val="24"/>
          <w:szCs w:val="24"/>
        </w:rPr>
        <w:t xml:space="preserve"> that measure endurance such as a grip strength task). </w:t>
      </w:r>
    </w:p>
    <w:p w14:paraId="6F0B3407" w14:textId="16DB6F7A" w:rsidR="0064464E" w:rsidRPr="009159AB" w:rsidRDefault="007D605F" w:rsidP="0064464E">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Both first and last measure</w:t>
      </w:r>
      <w:r w:rsidR="008B0B77">
        <w:rPr>
          <w:rFonts w:ascii="Times New Roman" w:hAnsi="Times New Roman" w:cs="Times New Roman"/>
          <w:sz w:val="24"/>
          <w:szCs w:val="24"/>
        </w:rPr>
        <w:t>s</w:t>
      </w:r>
      <w:r>
        <w:rPr>
          <w:rFonts w:ascii="Times New Roman" w:hAnsi="Times New Roman" w:cs="Times New Roman"/>
          <w:sz w:val="24"/>
          <w:szCs w:val="24"/>
        </w:rPr>
        <w:t xml:space="preserve"> were subsequently </w:t>
      </w:r>
      <w:r w:rsidR="00731737" w:rsidRPr="009159AB">
        <w:rPr>
          <w:rFonts w:ascii="Times New Roman" w:hAnsi="Times New Roman" w:cs="Times New Roman"/>
          <w:sz w:val="24"/>
          <w:szCs w:val="24"/>
        </w:rPr>
        <w:t xml:space="preserve">coded in the following general terms: (1) </w:t>
      </w:r>
      <w:r w:rsidR="00885EF1" w:rsidRPr="009159AB">
        <w:rPr>
          <w:rFonts w:ascii="Times New Roman" w:hAnsi="Times New Roman" w:cs="Times New Roman"/>
          <w:sz w:val="24"/>
          <w:szCs w:val="24"/>
        </w:rPr>
        <w:t>interpersonal</w:t>
      </w:r>
      <w:r w:rsidR="00731737" w:rsidRPr="009159AB">
        <w:rPr>
          <w:rFonts w:ascii="Times New Roman" w:hAnsi="Times New Roman" w:cs="Times New Roman"/>
          <w:sz w:val="24"/>
          <w:szCs w:val="24"/>
        </w:rPr>
        <w:t>, (2) intrapersonal</w:t>
      </w:r>
      <w:r w:rsidR="003A194D"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(3)</w:t>
      </w:r>
      <w:r w:rsidR="00885EF1" w:rsidRPr="009159AB">
        <w:rPr>
          <w:rFonts w:ascii="Times New Roman" w:hAnsi="Times New Roman" w:cs="Times New Roman"/>
          <w:sz w:val="24"/>
          <w:szCs w:val="24"/>
        </w:rPr>
        <w:t xml:space="preserve"> fundamental needs</w:t>
      </w:r>
      <w:r w:rsidR="0064464E">
        <w:rPr>
          <w:rFonts w:ascii="Times New Roman" w:hAnsi="Times New Roman" w:cs="Times New Roman"/>
          <w:sz w:val="24"/>
          <w:szCs w:val="24"/>
        </w:rPr>
        <w:t>, (4) model</w:t>
      </w:r>
      <w:r w:rsidR="00DA4136">
        <w:rPr>
          <w:rFonts w:ascii="Times New Roman" w:hAnsi="Times New Roman" w:cs="Times New Roman"/>
          <w:sz w:val="24"/>
          <w:szCs w:val="24"/>
        </w:rPr>
        <w:t xml:space="preserve"> correspondence</w:t>
      </w:r>
      <w:r w:rsidR="0064464E">
        <w:rPr>
          <w:rFonts w:ascii="Times New Roman" w:hAnsi="Times New Roman" w:cs="Times New Roman"/>
          <w:sz w:val="24"/>
          <w:szCs w:val="24"/>
        </w:rPr>
        <w:t>.</w:t>
      </w:r>
      <w:r w:rsidR="007C4578">
        <w:rPr>
          <w:rFonts w:ascii="Times New Roman" w:hAnsi="Times New Roman" w:cs="Times New Roman"/>
          <w:sz w:val="24"/>
          <w:szCs w:val="24"/>
        </w:rPr>
        <w:t xml:space="preserve"> </w:t>
      </w:r>
      <w:r w:rsidR="00885EF1" w:rsidRPr="009159AB">
        <w:rPr>
          <w:rFonts w:ascii="Times New Roman" w:hAnsi="Times New Roman" w:cs="Times New Roman"/>
          <w:sz w:val="24"/>
          <w:szCs w:val="24"/>
        </w:rPr>
        <w:t xml:space="preserve">Interpersonal measures were defined as measuring constructs that relate to (the self and) others (e.g., </w:t>
      </w:r>
      <w:r w:rsidR="00885EF1" w:rsidRPr="009159AB">
        <w:rPr>
          <w:rFonts w:ascii="Times New Roman" w:hAnsi="Times New Roman" w:cs="Times New Roman"/>
          <w:i/>
          <w:sz w:val="24"/>
          <w:szCs w:val="24"/>
        </w:rPr>
        <w:t>how angry do you feel towards person X?</w:t>
      </w:r>
      <w:r w:rsidR="000063D2">
        <w:rPr>
          <w:rFonts w:ascii="Times New Roman" w:hAnsi="Times New Roman" w:cs="Times New Roman"/>
          <w:sz w:val="24"/>
          <w:szCs w:val="24"/>
        </w:rPr>
        <w:t>, donations to charity</w:t>
      </w:r>
      <w:r w:rsidR="00885EF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Intrapersonal measures were defined as measuring constructs that relate only to the self (e.g., </w:t>
      </w:r>
      <w:r w:rsidR="00731737" w:rsidRPr="009159AB">
        <w:rPr>
          <w:rFonts w:ascii="Times New Roman" w:hAnsi="Times New Roman" w:cs="Times New Roman"/>
          <w:i/>
          <w:sz w:val="24"/>
          <w:szCs w:val="24"/>
        </w:rPr>
        <w:t>how angry do you feel?</w:t>
      </w:r>
      <w:r w:rsidR="00A71977" w:rsidRPr="009159AB">
        <w:rPr>
          <w:rFonts w:ascii="Times New Roman" w:hAnsi="Times New Roman" w:cs="Times New Roman"/>
          <w:sz w:val="24"/>
          <w:szCs w:val="24"/>
        </w:rPr>
        <w:t>, physiological measures</w:t>
      </w:r>
      <w:r w:rsidR="00731737" w:rsidRPr="009159AB">
        <w:rPr>
          <w:rFonts w:ascii="Times New Roman" w:hAnsi="Times New Roman" w:cs="Times New Roman"/>
          <w:sz w:val="24"/>
          <w:szCs w:val="24"/>
        </w:rPr>
        <w:t xml:space="preserve">). </w:t>
      </w:r>
      <w:r w:rsidR="003A2C26">
        <w:rPr>
          <w:rFonts w:ascii="Times New Roman" w:hAnsi="Times New Roman" w:cs="Times New Roman"/>
          <w:sz w:val="24"/>
          <w:szCs w:val="24"/>
        </w:rPr>
        <w:t>Fundamental needs measures were those that measured self-esteem, belonging, control, meaningful existence, or a composite of these.</w:t>
      </w:r>
      <w:r w:rsidR="005E5990">
        <w:rPr>
          <w:rFonts w:ascii="Times New Roman" w:hAnsi="Times New Roman" w:cs="Times New Roman"/>
          <w:sz w:val="24"/>
          <w:szCs w:val="24"/>
        </w:rPr>
        <w:t xml:space="preserve"> Note that the fundamental needs </w:t>
      </w:r>
      <w:r w:rsidR="00814B9A">
        <w:rPr>
          <w:rFonts w:ascii="Times New Roman" w:hAnsi="Times New Roman" w:cs="Times New Roman"/>
          <w:sz w:val="24"/>
          <w:szCs w:val="24"/>
        </w:rPr>
        <w:t xml:space="preserve">are a </w:t>
      </w:r>
      <w:r w:rsidR="0064464E">
        <w:rPr>
          <w:rFonts w:ascii="Times New Roman" w:hAnsi="Times New Roman" w:cs="Times New Roman"/>
          <w:sz w:val="24"/>
          <w:szCs w:val="24"/>
        </w:rPr>
        <w:t>refinement of the</w:t>
      </w:r>
      <w:r w:rsidR="00814B9A">
        <w:rPr>
          <w:rFonts w:ascii="Times New Roman" w:hAnsi="Times New Roman" w:cs="Times New Roman"/>
          <w:sz w:val="24"/>
          <w:szCs w:val="24"/>
        </w:rPr>
        <w:t xml:space="preserve"> intrapersonal measures and that intrapersonal measures thus include </w:t>
      </w:r>
      <w:r w:rsidR="0064464E">
        <w:rPr>
          <w:rFonts w:ascii="Times New Roman" w:hAnsi="Times New Roman" w:cs="Times New Roman"/>
          <w:sz w:val="24"/>
          <w:szCs w:val="24"/>
        </w:rPr>
        <w:t>the fundamental need measures. The model</w:t>
      </w:r>
      <w:r w:rsidR="00795940">
        <w:rPr>
          <w:rFonts w:ascii="Times New Roman" w:hAnsi="Times New Roman" w:cs="Times New Roman"/>
          <w:sz w:val="24"/>
          <w:szCs w:val="24"/>
        </w:rPr>
        <w:t xml:space="preserve"> correspondence</w:t>
      </w:r>
      <w:r w:rsidR="0064464E">
        <w:rPr>
          <w:rFonts w:ascii="Times New Roman" w:hAnsi="Times New Roman" w:cs="Times New Roman"/>
          <w:sz w:val="24"/>
          <w:szCs w:val="24"/>
        </w:rPr>
        <w:t xml:space="preserve"> variable coded </w:t>
      </w:r>
      <w:r w:rsidR="0064464E" w:rsidRPr="00766272">
        <w:rPr>
          <w:rFonts w:ascii="Times New Roman" w:hAnsi="Times New Roman" w:cs="Times New Roman"/>
          <w:sz w:val="24"/>
          <w:szCs w:val="24"/>
        </w:rPr>
        <w:t xml:space="preserve">whether the first- and last measure fit the definition </w:t>
      </w:r>
      <w:r w:rsidR="0064464E">
        <w:rPr>
          <w:rFonts w:ascii="Times New Roman" w:hAnsi="Times New Roman" w:cs="Times New Roman"/>
          <w:sz w:val="24"/>
          <w:szCs w:val="24"/>
        </w:rPr>
        <w:t>William’s ostracism model that a variable can indeed be classified as an</w:t>
      </w:r>
      <w:r w:rsidR="0064464E" w:rsidRPr="00766272">
        <w:rPr>
          <w:rFonts w:ascii="Times New Roman" w:hAnsi="Times New Roman" w:cs="Times New Roman"/>
          <w:sz w:val="24"/>
          <w:szCs w:val="24"/>
        </w:rPr>
        <w:t xml:space="preserve"> immediate </w:t>
      </w:r>
      <w:r w:rsidR="0064464E">
        <w:rPr>
          <w:rFonts w:ascii="Times New Roman" w:hAnsi="Times New Roman" w:cs="Times New Roman"/>
          <w:sz w:val="24"/>
          <w:szCs w:val="24"/>
        </w:rPr>
        <w:t xml:space="preserve">measure </w:t>
      </w:r>
      <w:r w:rsidR="0064464E" w:rsidRPr="00766272">
        <w:rPr>
          <w:rFonts w:ascii="Times New Roman" w:hAnsi="Times New Roman" w:cs="Times New Roman"/>
          <w:sz w:val="24"/>
          <w:szCs w:val="24"/>
        </w:rPr>
        <w:t xml:space="preserve">(i.e., during the game) </w:t>
      </w:r>
      <w:r w:rsidR="0064464E">
        <w:rPr>
          <w:rFonts w:ascii="Times New Roman" w:hAnsi="Times New Roman" w:cs="Times New Roman"/>
          <w:sz w:val="24"/>
          <w:szCs w:val="24"/>
        </w:rPr>
        <w:t>and</w:t>
      </w:r>
      <w:r w:rsidR="0064464E" w:rsidRPr="00766272">
        <w:rPr>
          <w:rFonts w:ascii="Times New Roman" w:hAnsi="Times New Roman" w:cs="Times New Roman"/>
          <w:sz w:val="24"/>
          <w:szCs w:val="24"/>
        </w:rPr>
        <w:t xml:space="preserve"> delayed</w:t>
      </w:r>
      <w:r w:rsidR="0064464E">
        <w:rPr>
          <w:rFonts w:ascii="Times New Roman" w:hAnsi="Times New Roman" w:cs="Times New Roman"/>
          <w:sz w:val="24"/>
          <w:szCs w:val="24"/>
        </w:rPr>
        <w:t xml:space="preserve"> measure</w:t>
      </w:r>
      <w:r w:rsidR="0064464E" w:rsidRPr="00766272">
        <w:rPr>
          <w:rFonts w:ascii="Times New Roman" w:hAnsi="Times New Roman" w:cs="Times New Roman"/>
          <w:sz w:val="24"/>
          <w:szCs w:val="24"/>
        </w:rPr>
        <w:t xml:space="preserve"> (i.e., after the game/now), respectively.</w:t>
      </w:r>
    </w:p>
    <w:p w14:paraId="4441B7E5" w14:textId="3C709D5C" w:rsidR="00032BBA" w:rsidRDefault="006E647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The consequence of including many different kinds of dependent variables is that </w:t>
      </w:r>
      <w:r w:rsidR="006D23E2">
        <w:rPr>
          <w:rFonts w:ascii="Times New Roman" w:hAnsi="Times New Roman" w:cs="Times New Roman"/>
          <w:sz w:val="24"/>
          <w:szCs w:val="24"/>
        </w:rPr>
        <w:t>some measures are expected to increase as a function of ostracism (e.g.</w:t>
      </w:r>
      <w:r w:rsidR="000063D2">
        <w:rPr>
          <w:rFonts w:ascii="Times New Roman" w:hAnsi="Times New Roman" w:cs="Times New Roman"/>
          <w:sz w:val="24"/>
          <w:szCs w:val="24"/>
        </w:rPr>
        <w:t>,</w:t>
      </w:r>
      <w:r w:rsidR="006D23E2">
        <w:rPr>
          <w:rFonts w:ascii="Times New Roman" w:hAnsi="Times New Roman" w:cs="Times New Roman"/>
          <w:sz w:val="24"/>
          <w:szCs w:val="24"/>
        </w:rPr>
        <w:t xml:space="preserve"> need threat) and others are expected to decrease (e.g., need satisfaction)</w:t>
      </w:r>
      <w:r>
        <w:rPr>
          <w:rFonts w:ascii="Times New Roman" w:hAnsi="Times New Roman" w:cs="Times New Roman"/>
          <w:sz w:val="24"/>
          <w:szCs w:val="24"/>
        </w:rPr>
        <w:t>.</w:t>
      </w:r>
      <w:r w:rsidR="000E0198" w:rsidRPr="009159AB">
        <w:rPr>
          <w:rFonts w:ascii="Times New Roman" w:hAnsi="Times New Roman" w:cs="Times New Roman"/>
          <w:sz w:val="24"/>
          <w:szCs w:val="24"/>
        </w:rPr>
        <w:t xml:space="preserve"> To counteract computational problems (i.e., cancellation of effects) being caused by this bidirectionality of</w:t>
      </w:r>
      <w:r w:rsidR="005E1E88" w:rsidRPr="009159AB">
        <w:rPr>
          <w:rFonts w:ascii="Times New Roman" w:hAnsi="Times New Roman" w:cs="Times New Roman"/>
          <w:sz w:val="24"/>
          <w:szCs w:val="24"/>
        </w:rPr>
        <w:t xml:space="preserve"> ostracism</w:t>
      </w:r>
      <w:r w:rsidR="000E0198" w:rsidRPr="009159AB">
        <w:rPr>
          <w:rFonts w:ascii="Times New Roman" w:hAnsi="Times New Roman" w:cs="Times New Roman"/>
          <w:sz w:val="24"/>
          <w:szCs w:val="24"/>
        </w:rPr>
        <w:t xml:space="preserve"> effects, we coded the direction of the ostracism effect for </w:t>
      </w:r>
      <w:r w:rsidR="005E1E88" w:rsidRPr="009159AB">
        <w:rPr>
          <w:rFonts w:ascii="Times New Roman" w:hAnsi="Times New Roman" w:cs="Times New Roman"/>
          <w:sz w:val="24"/>
          <w:szCs w:val="24"/>
        </w:rPr>
        <w:t xml:space="preserve">each </w:t>
      </w:r>
      <w:r w:rsidR="000E0198" w:rsidRPr="009159AB">
        <w:rPr>
          <w:rFonts w:ascii="Times New Roman" w:hAnsi="Times New Roman" w:cs="Times New Roman"/>
          <w:sz w:val="24"/>
          <w:szCs w:val="24"/>
        </w:rPr>
        <w:t xml:space="preserve">specific measure, such that negative effect sizes depict </w:t>
      </w:r>
      <w:r w:rsidR="004C2568" w:rsidRPr="009159AB">
        <w:rPr>
          <w:rFonts w:ascii="Times New Roman" w:hAnsi="Times New Roman" w:cs="Times New Roman"/>
          <w:sz w:val="24"/>
          <w:szCs w:val="24"/>
        </w:rPr>
        <w:t xml:space="preserve">negative psychological </w:t>
      </w:r>
      <w:r w:rsidR="000E0198" w:rsidRPr="009159AB">
        <w:rPr>
          <w:rFonts w:ascii="Times New Roman" w:hAnsi="Times New Roman" w:cs="Times New Roman"/>
          <w:sz w:val="24"/>
          <w:szCs w:val="24"/>
        </w:rPr>
        <w:t>effects</w:t>
      </w:r>
      <w:r w:rsidR="006D23E2">
        <w:rPr>
          <w:rFonts w:ascii="Times New Roman" w:hAnsi="Times New Roman" w:cs="Times New Roman"/>
          <w:sz w:val="24"/>
          <w:szCs w:val="24"/>
        </w:rPr>
        <w:t xml:space="preserve">. </w:t>
      </w:r>
    </w:p>
    <w:p w14:paraId="2838A8F4" w14:textId="4EF02F1F" w:rsidR="00C34534" w:rsidRDefault="006D23E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A similar argument can also be made about including multiple moderator variables</w:t>
      </w:r>
      <w:r w:rsidR="00BF6DA9">
        <w:rPr>
          <w:rFonts w:ascii="Times New Roman" w:hAnsi="Times New Roman" w:cs="Times New Roman"/>
          <w:sz w:val="24"/>
          <w:szCs w:val="24"/>
        </w:rPr>
        <w:t xml:space="preserve"> in the analysis of interaction effects</w:t>
      </w:r>
      <w:r>
        <w:rPr>
          <w:rFonts w:ascii="Times New Roman" w:hAnsi="Times New Roman" w:cs="Times New Roman"/>
          <w:sz w:val="24"/>
          <w:szCs w:val="24"/>
        </w:rPr>
        <w:t xml:space="preserve">. In the 52 studies that included a moderator variable we thus needed to account for the expected direction of every moderator. </w:t>
      </w:r>
      <w:r w:rsidR="00BF6DA9">
        <w:rPr>
          <w:rFonts w:ascii="Times New Roman" w:hAnsi="Times New Roman" w:cs="Times New Roman"/>
          <w:sz w:val="24"/>
          <w:szCs w:val="24"/>
        </w:rPr>
        <w:t xml:space="preserve">If we had not done this, the interaction effects could </w:t>
      </w:r>
      <w:r w:rsidR="00671882">
        <w:rPr>
          <w:rFonts w:ascii="Times New Roman" w:hAnsi="Times New Roman" w:cs="Times New Roman"/>
          <w:sz w:val="24"/>
          <w:szCs w:val="24"/>
        </w:rPr>
        <w:t>cancel</w:t>
      </w:r>
      <w:r w:rsidR="00BF6DA9">
        <w:rPr>
          <w:rFonts w:ascii="Times New Roman" w:hAnsi="Times New Roman" w:cs="Times New Roman"/>
          <w:sz w:val="24"/>
          <w:szCs w:val="24"/>
        </w:rPr>
        <w:t xml:space="preserve"> out, thereby leading to ambivalent results. To explain this, </w:t>
      </w:r>
      <w:r w:rsidR="00F37160">
        <w:rPr>
          <w:rFonts w:ascii="Times New Roman" w:hAnsi="Times New Roman" w:cs="Times New Roman"/>
          <w:sz w:val="24"/>
          <w:szCs w:val="24"/>
        </w:rPr>
        <w:t>we</w:t>
      </w:r>
      <w:r w:rsidR="00BF6DA9">
        <w:rPr>
          <w:rFonts w:ascii="Times New Roman" w:hAnsi="Times New Roman" w:cs="Times New Roman"/>
          <w:sz w:val="24"/>
          <w:szCs w:val="24"/>
        </w:rPr>
        <w:t xml:space="preserve"> present </w:t>
      </w:r>
      <w:r w:rsidR="00F37160">
        <w:rPr>
          <w:rFonts w:ascii="Times New Roman" w:hAnsi="Times New Roman" w:cs="Times New Roman"/>
          <w:sz w:val="24"/>
          <w:szCs w:val="24"/>
        </w:rPr>
        <w:t>in Table 1</w:t>
      </w:r>
      <w:r w:rsidR="00795940">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hypothetical data for the four </w:t>
      </w:r>
      <w:r w:rsidR="00795940">
        <w:rPr>
          <w:rFonts w:ascii="Times New Roman" w:hAnsi="Times New Roman" w:cs="Times New Roman"/>
          <w:sz w:val="24"/>
          <w:szCs w:val="24"/>
        </w:rPr>
        <w:t xml:space="preserve">different </w:t>
      </w:r>
      <w:r w:rsidR="000E0198" w:rsidRPr="009159AB">
        <w:rPr>
          <w:rFonts w:ascii="Times New Roman" w:hAnsi="Times New Roman" w:cs="Times New Roman"/>
          <w:sz w:val="24"/>
          <w:szCs w:val="24"/>
        </w:rPr>
        <w:t>study designs that are possible when crossing direction of the effect and direction of the moderation. The relevant effect sizes should be corrected to attain comparable effect sizes across studies. Effect sizes for the simple ostracism effect (column wise) were corrected only for the type of measure. For instance, for panels (a) (involving, e.g., need threat) and (</w:t>
      </w:r>
      <w:r w:rsidR="00E639FB" w:rsidRPr="009159AB">
        <w:rPr>
          <w:rFonts w:ascii="Times New Roman" w:hAnsi="Times New Roman" w:cs="Times New Roman"/>
          <w:sz w:val="24"/>
          <w:szCs w:val="24"/>
        </w:rPr>
        <w:t>c</w:t>
      </w:r>
      <w:r w:rsidR="000E0198" w:rsidRPr="009159AB">
        <w:rPr>
          <w:rFonts w:ascii="Times New Roman" w:hAnsi="Times New Roman" w:cs="Times New Roman"/>
          <w:sz w:val="24"/>
          <w:szCs w:val="24"/>
        </w:rPr>
        <w:t>) (involving, e.g., need satisfaction), the corrections entailed a multiplication with -1 or +1, respectively. Simple moderator effects (row wise comparisons) are interesting for understanding the effect of the moderator under either ostracism or inclusion</w:t>
      </w:r>
      <w:r w:rsidR="005E1E88" w:rsidRPr="009159AB">
        <w:rPr>
          <w:rFonts w:ascii="Times New Roman" w:hAnsi="Times New Roman" w:cs="Times New Roman"/>
          <w:sz w:val="24"/>
          <w:szCs w:val="24"/>
        </w:rPr>
        <w:t>. These simple moderator effects</w:t>
      </w:r>
      <w:r w:rsidR="000E0198" w:rsidRPr="009159AB">
        <w:rPr>
          <w:rFonts w:ascii="Times New Roman" w:hAnsi="Times New Roman" w:cs="Times New Roman"/>
          <w:sz w:val="24"/>
          <w:szCs w:val="24"/>
        </w:rPr>
        <w:t xml:space="preserve"> were corrected for both the type of measure </w:t>
      </w:r>
      <w:r w:rsidR="000E0198" w:rsidRPr="009159AB">
        <w:rPr>
          <w:rFonts w:ascii="Times New Roman" w:hAnsi="Times New Roman" w:cs="Times New Roman"/>
          <w:i/>
          <w:sz w:val="24"/>
          <w:szCs w:val="24"/>
        </w:rPr>
        <w:t>and</w:t>
      </w:r>
      <w:r w:rsidR="000E0198" w:rsidRPr="009159AB">
        <w:rPr>
          <w:rFonts w:ascii="Times New Roman" w:hAnsi="Times New Roman" w:cs="Times New Roman"/>
          <w:sz w:val="24"/>
          <w:szCs w:val="24"/>
        </w:rPr>
        <w:t xml:space="preserve"> the expected moderation (i.e., exacerbation, -1, or minimization, +1). For example in panel (c), the 5 and 8 on the right are used to compute the </w:t>
      </w:r>
      <w:r w:rsidR="000E0198" w:rsidRPr="009159AB">
        <w:rPr>
          <w:rFonts w:ascii="Times New Roman" w:hAnsi="Times New Roman" w:cs="Times New Roman"/>
          <w:i/>
          <w:sz w:val="24"/>
          <w:szCs w:val="24"/>
        </w:rPr>
        <w:t>standard ostracism effect</w:t>
      </w:r>
      <w:r w:rsidR="005E1E88" w:rsidRPr="009159AB">
        <w:rPr>
          <w:rFonts w:ascii="Times New Roman" w:hAnsi="Times New Roman" w:cs="Times New Roman"/>
          <w:sz w:val="24"/>
          <w:szCs w:val="24"/>
        </w:rPr>
        <w:t xml:space="preserve"> (as in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"formattedCitation" : "[1]", "plainTextFormattedCitation" : "[1]", "previouslyFormattedCitation" : "[1]"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w:t>
      </w:r>
      <w:r w:rsidR="00CF1371">
        <w:rPr>
          <w:rFonts w:ascii="Times New Roman" w:hAnsi="Times New Roman" w:cs="Times New Roman"/>
          <w:sz w:val="24"/>
          <w:szCs w:val="24"/>
        </w:rPr>
        <w:fldChar w:fldCharType="end"/>
      </w:r>
      <w:r w:rsidR="005E1E88" w:rsidRPr="009159AB">
        <w:rPr>
          <w:rFonts w:ascii="Times New Roman" w:hAnsi="Times New Roman" w:cs="Times New Roman"/>
          <w:sz w:val="24"/>
          <w:szCs w:val="24"/>
        </w:rPr>
        <w:t>)</w:t>
      </w:r>
      <w:r w:rsidR="005E1E88" w:rsidRPr="009159AB">
        <w:rPr>
          <w:rStyle w:val="CommentReference"/>
        </w:rPr>
        <w:t>,</w:t>
      </w:r>
      <w:r w:rsidR="005E1E88" w:rsidRPr="009159AB">
        <w:rPr>
          <w:rFonts w:ascii="Times New Roman" w:hAnsi="Times New Roman" w:cs="Times New Roman"/>
          <w:sz w:val="24"/>
          <w:szCs w:val="24"/>
        </w:rPr>
        <w:t xml:space="preserve"> </w:t>
      </w:r>
      <w:r w:rsidR="000E0198" w:rsidRPr="009159AB">
        <w:rPr>
          <w:rFonts w:ascii="Times New Roman" w:hAnsi="Times New Roman" w:cs="Times New Roman"/>
          <w:sz w:val="24"/>
          <w:szCs w:val="24"/>
        </w:rPr>
        <w:t xml:space="preserve">whereas the 3 and 8 in the left column represent an ostracism effect that is thought to be exacerbated. </w:t>
      </w:r>
      <w:r w:rsidR="005E1E88" w:rsidRPr="009159AB">
        <w:rPr>
          <w:rFonts w:ascii="Times New Roman" w:hAnsi="Times New Roman" w:cs="Times New Roman"/>
          <w:sz w:val="24"/>
          <w:szCs w:val="24"/>
        </w:rPr>
        <w:t xml:space="preserve">For example, in a given </w:t>
      </w:r>
      <w:r w:rsidR="00D7758A" w:rsidRPr="009159AB">
        <w:rPr>
          <w:rFonts w:ascii="Times New Roman" w:hAnsi="Times New Roman" w:cs="Times New Roman"/>
          <w:sz w:val="24"/>
          <w:szCs w:val="24"/>
        </w:rPr>
        <w:t xml:space="preserve">ostracism </w:t>
      </w:r>
      <w:r w:rsidR="005E1E88" w:rsidRPr="009159AB">
        <w:rPr>
          <w:rFonts w:ascii="Times New Roman" w:hAnsi="Times New Roman" w:cs="Times New Roman"/>
          <w:sz w:val="24"/>
          <w:szCs w:val="24"/>
        </w:rPr>
        <w:t>study</w:t>
      </w:r>
      <w:r w:rsidR="00D7758A" w:rsidRPr="009159AB">
        <w:rPr>
          <w:rFonts w:ascii="Times New Roman" w:hAnsi="Times New Roman" w:cs="Times New Roman"/>
          <w:sz w:val="24"/>
          <w:szCs w:val="24"/>
        </w:rPr>
        <w:t xml:space="preserve"> with a two-by-two design,</w:t>
      </w:r>
      <w:r w:rsidR="00B830F2" w:rsidRPr="009159AB">
        <w:rPr>
          <w:rFonts w:ascii="Times New Roman" w:hAnsi="Times New Roman" w:cs="Times New Roman"/>
          <w:sz w:val="24"/>
          <w:szCs w:val="24"/>
        </w:rPr>
        <w:t xml:space="preserve"> </w:t>
      </w:r>
      <w:r w:rsidR="00C60B25" w:rsidRPr="009159AB">
        <w:rPr>
          <w:rFonts w:ascii="Times New Roman" w:hAnsi="Times New Roman" w:cs="Times New Roman"/>
          <w:sz w:val="24"/>
          <w:szCs w:val="24"/>
        </w:rPr>
        <w:t xml:space="preserve">adolescents </w:t>
      </w:r>
      <w:r w:rsidR="00B830F2" w:rsidRPr="009159AB">
        <w:rPr>
          <w:rFonts w:ascii="Times New Roman" w:hAnsi="Times New Roman" w:cs="Times New Roman"/>
          <w:sz w:val="24"/>
          <w:szCs w:val="24"/>
        </w:rPr>
        <w:t xml:space="preserve">are </w:t>
      </w:r>
      <w:r w:rsidR="00C60B25" w:rsidRPr="009159AB">
        <w:rPr>
          <w:rFonts w:ascii="Times New Roman" w:hAnsi="Times New Roman" w:cs="Times New Roman"/>
          <w:sz w:val="24"/>
          <w:szCs w:val="24"/>
        </w:rPr>
        <w:t xml:space="preserve">expected to show stronger ostracism effects, compared to young adults </w:t>
      </w:r>
      <w:r w:rsidR="00CF1371">
        <w:rPr>
          <w:rFonts w:ascii="Times New Roman" w:hAnsi="Times New Roman" w:cs="Times New Roman"/>
          <w:sz w:val="24"/>
          <w:szCs w:val="24"/>
        </w:rPr>
        <w:fldChar w:fldCharType="begin" w:fldLock="1"/>
      </w:r>
      <w:r w:rsidR="00CF1371">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[19]</w:t>
      </w:r>
      <w:r w:rsidR="00CF1371">
        <w:rPr>
          <w:rFonts w:ascii="Times New Roman" w:hAnsi="Times New Roman" w:cs="Times New Roman"/>
          <w:sz w:val="24"/>
          <w:szCs w:val="24"/>
        </w:rPr>
        <w:fldChar w:fldCharType="end"/>
      </w:r>
      <w:r w:rsidR="00C60B25" w:rsidRPr="009159AB">
        <w:rPr>
          <w:rFonts w:ascii="Times New Roman" w:hAnsi="Times New Roman" w:cs="Times New Roman"/>
          <w:sz w:val="24"/>
          <w:szCs w:val="24"/>
        </w:rPr>
        <w:t xml:space="preserve">. The 5 and 8 would subsequently represent the scores for the young adults, whereas the 3 and 8 would represent the scores for the young adolescents. </w:t>
      </w:r>
      <w:r w:rsidR="000E0198" w:rsidRPr="009159AB">
        <w:rPr>
          <w:rFonts w:ascii="Times New Roman" w:hAnsi="Times New Roman" w:cs="Times New Roman"/>
          <w:sz w:val="24"/>
          <w:szCs w:val="24"/>
        </w:rPr>
        <w:t xml:space="preserve">In panel (d) we depict a study in which </w:t>
      </w:r>
      <w:r w:rsidR="000E0198" w:rsidRPr="009159AB">
        <w:rPr>
          <w:rFonts w:ascii="Times New Roman" w:hAnsi="Times New Roman" w:cs="Times New Roman"/>
          <w:sz w:val="24"/>
          <w:szCs w:val="24"/>
        </w:rPr>
        <w:lastRenderedPageBreak/>
        <w:t xml:space="preserve">the </w:t>
      </w:r>
      <w:r w:rsidR="000E0198" w:rsidRPr="009159AB">
        <w:rPr>
          <w:rFonts w:ascii="Times New Roman" w:hAnsi="Times New Roman" w:cs="Times New Roman"/>
          <w:i/>
          <w:sz w:val="24"/>
          <w:szCs w:val="24"/>
        </w:rPr>
        <w:t>moderated</w:t>
      </w:r>
      <w:r w:rsidR="000E0198" w:rsidRPr="009159AB">
        <w:rPr>
          <w:rFonts w:ascii="Times New Roman" w:hAnsi="Times New Roman" w:cs="Times New Roman"/>
          <w:sz w:val="24"/>
          <w:szCs w:val="24"/>
        </w:rPr>
        <w:t xml:space="preserve"> column is thought to lead to a minimal ostracism effect, as </w:t>
      </w:r>
      <w:r w:rsidR="00BD5CC7" w:rsidRPr="009159AB">
        <w:rPr>
          <w:rFonts w:ascii="Times New Roman" w:hAnsi="Times New Roman" w:cs="Times New Roman"/>
          <w:sz w:val="24"/>
          <w:szCs w:val="24"/>
        </w:rPr>
        <w:t>could be expected</w:t>
      </w:r>
      <w:r w:rsidR="000E0198" w:rsidRPr="009159AB">
        <w:rPr>
          <w:rFonts w:ascii="Times New Roman" w:hAnsi="Times New Roman" w:cs="Times New Roman"/>
          <w:sz w:val="24"/>
          <w:szCs w:val="24"/>
        </w:rPr>
        <w:t xml:space="preserve"> when Cyberb</w:t>
      </w:r>
      <w:r w:rsidR="008E78E3" w:rsidRPr="009159AB">
        <w:rPr>
          <w:rFonts w:ascii="Times New Roman" w:hAnsi="Times New Roman" w:cs="Times New Roman"/>
          <w:sz w:val="24"/>
          <w:szCs w:val="24"/>
        </w:rPr>
        <w:t xml:space="preserve">all is played with members of a despised </w:t>
      </w:r>
      <w:r w:rsidR="00D7758A" w:rsidRPr="009159AB">
        <w:rPr>
          <w:rFonts w:ascii="Times New Roman" w:hAnsi="Times New Roman" w:cs="Times New Roman"/>
          <w:sz w:val="24"/>
          <w:szCs w:val="24"/>
        </w:rPr>
        <w:t>out-group</w:t>
      </w:r>
      <w:r w:rsidR="008E78E3" w:rsidRPr="009159AB">
        <w:rPr>
          <w:rFonts w:ascii="Times New Roman" w:hAnsi="Times New Roman" w:cs="Times New Roman"/>
          <w:sz w:val="24"/>
          <w:szCs w:val="24"/>
        </w:rPr>
        <w:t xml:space="preserve"> </w:t>
      </w:r>
      <w:r w:rsidR="00CF1371">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"10.1002/ejsp.392", "ISSN" : "00462772", "author" : [ { "dropping-particle" : "", "family" : "Gonsalkorale", "given" : "Karen", "non-dropping-particle" : "", "parse-names" : false, "suffix" : "" }, { "dropping-particle" : "", "family" : "Williams", "given" : "Kipling D", "non-dropping-particle" : "", "parse-names" : false, "suffix" : "" } ], "container-title" : "European Journal of Social Psychology", "id" : "ITEM-1", "issue" : "6", "issued" : { "date-parts" : [ [ "2007", "11" ] ] }, "page" : "1176-1186", "title" : "The KKK won't let me play: ostracism even by a despised outgroup hurts", "type" : "article-journal", "volume" : "37" }, "uris" : [ "http://www.mendeley.com/documents/?uuid=560b3f43-6f05-4780-b4d7-f84ce43a874e" ] } ], "mendeley" : { "formattedCitation" : "[28]", "plainTextFormattedCitation" : "[28]", "previouslyFormattedCitation" : "[28]" }, "properties" : { "noteIndex" : 0 }, "schema" : "https://github.com/citation-style-language/schema/raw/master/csl-citation.json" }</w:instrText>
      </w:r>
      <w:r w:rsidR="00CF1371">
        <w:rPr>
          <w:rFonts w:ascii="Times New Roman" w:hAnsi="Times New Roman" w:cs="Times New Roman"/>
          <w:sz w:val="24"/>
          <w:szCs w:val="24"/>
        </w:rPr>
        <w:fldChar w:fldCharType="separate"/>
      </w:r>
      <w:r w:rsidR="00CF1371" w:rsidRPr="00CF1371">
        <w:rPr>
          <w:rFonts w:ascii="Times New Roman" w:hAnsi="Times New Roman" w:cs="Times New Roman"/>
          <w:noProof/>
          <w:sz w:val="24"/>
          <w:szCs w:val="24"/>
        </w:rPr>
        <w:t>[28]</w:t>
      </w:r>
      <w:r w:rsidR="00CF1371">
        <w:rPr>
          <w:rFonts w:ascii="Times New Roman" w:hAnsi="Times New Roman" w:cs="Times New Roman"/>
          <w:sz w:val="24"/>
          <w:szCs w:val="24"/>
        </w:rPr>
        <w:fldChar w:fldCharType="end"/>
      </w:r>
      <w:r w:rsidR="000E0198" w:rsidRPr="009159AB">
        <w:rPr>
          <w:rFonts w:ascii="Times New Roman" w:hAnsi="Times New Roman" w:cs="Times New Roman"/>
          <w:sz w:val="24"/>
          <w:szCs w:val="24"/>
        </w:rPr>
        <w:t>. The margins (greyed out) denote the simple effects, which are after correction comparable across all panels (a) through (d), indicating that this correction did what we intended it to.</w:t>
      </w:r>
      <w:r w:rsidR="000E0198" w:rsidRPr="009159AB" w:rsidDel="007E35CC">
        <w:rPr>
          <w:rFonts w:ascii="Times New Roman" w:hAnsi="Times New Roman" w:cs="Times New Roman"/>
          <w:sz w:val="24"/>
          <w:szCs w:val="24"/>
        </w:rPr>
        <w:t xml:space="preserve"> </w:t>
      </w:r>
    </w:p>
    <w:p w14:paraId="6F4C91A6" w14:textId="77777777" w:rsidR="00C34534" w:rsidRDefault="00C34534">
      <w:pPr>
        <w:rPr>
          <w:rFonts w:ascii="Times New Roman" w:hAnsi="Times New Roman" w:cs="Times New Roman"/>
          <w:sz w:val="24"/>
          <w:szCs w:val="24"/>
        </w:rPr>
      </w:pPr>
      <w:r>
        <w:rPr>
          <w:rFonts w:ascii="Times New Roman" w:hAnsi="Times New Roman" w:cs="Times New Roman"/>
          <w:sz w:val="24"/>
          <w:szCs w:val="24"/>
        </w:rPr>
        <w:br w:type="page"/>
      </w:r>
    </w:p>
    <w:p w14:paraId="5E0DFB08" w14:textId="77777777" w:rsidR="00C34534" w:rsidRDefault="00C34534" w:rsidP="00C34534">
      <w:pPr>
        <w:spacing w:before="120"/>
        <w:rPr>
          <w:rFonts w:ascii="Times New Roman" w:hAnsi="Times New Roman" w:cs="Times New Roman"/>
          <w:sz w:val="24"/>
        </w:rPr>
        <w:sectPr w:rsidR="00C34534" w:rsidSect="00B90537">
          <w:headerReference w:type="default" r:id="rId10"/>
          <w:footerReference w:type="default" r:id="rId11"/>
          <w:headerReference w:type="first" r:id="rId12"/>
          <w:type w:val="continuous"/>
          <w:pgSz w:w="11906" w:h="16838"/>
          <w:pgMar w:top="1411" w:right="1411" w:bottom="1411" w:left="1411" w:header="706" w:footer="706" w:gutter="0"/>
          <w:lnNumType w:countBy="1" w:restart="continuous"/>
          <w:cols w:space="708"/>
          <w:titlePg/>
          <w:docGrid w:linePitch="360"/>
        </w:sectPr>
      </w:pPr>
    </w:p>
    <w:p w14:paraId="1410DB22" w14:textId="4A7EBC8C" w:rsidR="00C34534" w:rsidRPr="00BF0960" w:rsidRDefault="00C34534" w:rsidP="00C34534">
      <w:pPr>
        <w:spacing w:before="120"/>
        <w:rPr>
          <w:b/>
          <w:sz w:val="28"/>
        </w:rPr>
      </w:pPr>
      <w:r w:rsidRPr="00BF0960">
        <w:rPr>
          <w:rFonts w:ascii="Times New Roman" w:hAnsi="Times New Roman" w:cs="Times New Roman"/>
          <w:b/>
          <w:sz w:val="24"/>
        </w:rPr>
        <w:lastRenderedPageBreak/>
        <w:t>Table 1</w:t>
      </w:r>
      <w:r w:rsidR="00BF0960" w:rsidRPr="00BF0960">
        <w:rPr>
          <w:rFonts w:ascii="Times New Roman" w:hAnsi="Times New Roman" w:cs="Times New Roman"/>
          <w:b/>
          <w:sz w:val="24"/>
        </w:rPr>
        <w:t xml:space="preserve">. </w:t>
      </w:r>
      <w:r w:rsidRPr="00BF0960">
        <w:rPr>
          <w:rFonts w:ascii="Times New Roman" w:eastAsia="Times New Roman" w:hAnsi="Times New Roman" w:cs="Times New Roman"/>
          <w:b/>
          <w:color w:val="000000"/>
          <w:sz w:val="24"/>
          <w:szCs w:val="20"/>
          <w:lang w:eastAsia="nl-NL"/>
        </w:rPr>
        <w:t>Hypothetical data example of coding correction</w:t>
      </w:r>
      <w:r w:rsidR="00BF0960">
        <w:rPr>
          <w:rFonts w:ascii="Times New Roman" w:eastAsia="Times New Roman" w:hAnsi="Times New Roman" w:cs="Times New Roman"/>
          <w:b/>
          <w:color w:val="000000"/>
          <w:sz w:val="24"/>
          <w:szCs w:val="20"/>
          <w:lang w:eastAsia="nl-NL"/>
        </w:rPr>
        <w:t>.</w:t>
      </w:r>
    </w:p>
    <w:tbl>
      <w:tblPr>
        <w:tblpPr w:leftFromText="141" w:rightFromText="141" w:vertAnchor="page" w:horzAnchor="margin" w:tblpY="2491"/>
        <w:tblW w:w="14317" w:type="dxa"/>
        <w:tblCellMar>
          <w:left w:w="70" w:type="dxa"/>
          <w:right w:w="70" w:type="dxa"/>
        </w:tblCellMar>
        <w:tblLook w:val="04A0" w:firstRow="1" w:lastRow="0" w:firstColumn="1" w:lastColumn="0" w:noHBand="0" w:noVBand="1"/>
      </w:tblPr>
      <w:tblGrid>
        <w:gridCol w:w="957"/>
        <w:gridCol w:w="951"/>
        <w:gridCol w:w="1007"/>
        <w:gridCol w:w="2188"/>
        <w:gridCol w:w="851"/>
        <w:gridCol w:w="850"/>
        <w:gridCol w:w="1560"/>
        <w:gridCol w:w="992"/>
        <w:gridCol w:w="1134"/>
        <w:gridCol w:w="1984"/>
        <w:gridCol w:w="709"/>
        <w:gridCol w:w="1134"/>
      </w:tblGrid>
      <w:tr w:rsidR="00C34534" w:rsidRPr="009159AB" w14:paraId="08993E6E" w14:textId="77777777" w:rsidTr="00696718">
        <w:trPr>
          <w:trHeight w:val="447"/>
        </w:trPr>
        <w:tc>
          <w:tcPr>
            <w:tcW w:w="5103" w:type="dxa"/>
            <w:gridSpan w:val="4"/>
            <w:tcBorders>
              <w:top w:val="single" w:sz="4" w:space="0" w:color="auto"/>
              <w:left w:val="nil"/>
              <w:bottom w:val="single" w:sz="4" w:space="0" w:color="auto"/>
              <w:right w:val="nil"/>
            </w:tcBorders>
            <w:shd w:val="clear" w:color="auto" w:fill="auto"/>
            <w:vAlign w:val="center"/>
            <w:hideMark/>
          </w:tcPr>
          <w:p w14:paraId="65B3663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(a) Negative moderator, negative measure</w:t>
            </w:r>
          </w:p>
        </w:tc>
        <w:tc>
          <w:tcPr>
            <w:tcW w:w="851" w:type="dxa"/>
            <w:tcBorders>
              <w:top w:val="single" w:sz="4" w:space="0" w:color="auto"/>
              <w:left w:val="nil"/>
              <w:bottom w:val="nil"/>
              <w:right w:val="nil"/>
            </w:tcBorders>
            <w:shd w:val="clear" w:color="auto" w:fill="auto"/>
            <w:noWrap/>
            <w:vAlign w:val="bottom"/>
            <w:hideMark/>
          </w:tcPr>
          <w:p w14:paraId="2E6535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single" w:sz="4" w:space="0" w:color="auto"/>
              <w:left w:val="nil"/>
              <w:bottom w:val="nil"/>
              <w:right w:val="nil"/>
            </w:tcBorders>
            <w:shd w:val="clear" w:color="auto" w:fill="auto"/>
            <w:noWrap/>
            <w:vAlign w:val="bottom"/>
            <w:hideMark/>
          </w:tcPr>
          <w:p w14:paraId="7BB040B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single" w:sz="4" w:space="0" w:color="auto"/>
              <w:left w:val="nil"/>
              <w:bottom w:val="single" w:sz="4" w:space="0" w:color="auto"/>
              <w:right w:val="nil"/>
            </w:tcBorders>
            <w:shd w:val="clear" w:color="auto" w:fill="auto"/>
            <w:vAlign w:val="center"/>
            <w:hideMark/>
          </w:tcPr>
          <w:p w14:paraId="33AF40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(b) Positive moderator, negative measure</w:t>
            </w:r>
          </w:p>
        </w:tc>
        <w:tc>
          <w:tcPr>
            <w:tcW w:w="709" w:type="dxa"/>
            <w:tcBorders>
              <w:top w:val="single" w:sz="4" w:space="0" w:color="auto"/>
              <w:left w:val="nil"/>
              <w:bottom w:val="nil"/>
              <w:right w:val="nil"/>
            </w:tcBorders>
            <w:shd w:val="clear" w:color="auto" w:fill="auto"/>
            <w:noWrap/>
            <w:vAlign w:val="bottom"/>
            <w:hideMark/>
          </w:tcPr>
          <w:p w14:paraId="654CA1D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single" w:sz="4" w:space="0" w:color="auto"/>
              <w:left w:val="nil"/>
              <w:bottom w:val="nil"/>
              <w:right w:val="nil"/>
            </w:tcBorders>
            <w:shd w:val="clear" w:color="auto" w:fill="auto"/>
            <w:noWrap/>
            <w:vAlign w:val="bottom"/>
            <w:hideMark/>
          </w:tcPr>
          <w:p w14:paraId="47EA750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3DA97A5" w14:textId="77777777" w:rsidTr="00696718">
        <w:trPr>
          <w:trHeight w:val="567"/>
        </w:trPr>
        <w:tc>
          <w:tcPr>
            <w:tcW w:w="957" w:type="dxa"/>
            <w:tcBorders>
              <w:top w:val="nil"/>
              <w:left w:val="nil"/>
              <w:bottom w:val="nil"/>
              <w:right w:val="nil"/>
            </w:tcBorders>
            <w:shd w:val="clear" w:color="auto" w:fill="auto"/>
            <w:vAlign w:val="center"/>
            <w:hideMark/>
          </w:tcPr>
          <w:p w14:paraId="79FCB91B"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F56350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593CF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12CA80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7DB701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70D3B6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0501A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2CB2B30C"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5E8BA8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2ED6B6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7E30C9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30A9F9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425D6D4B" w14:textId="77777777" w:rsidTr="00696718">
        <w:trPr>
          <w:trHeight w:val="510"/>
        </w:trPr>
        <w:tc>
          <w:tcPr>
            <w:tcW w:w="957" w:type="dxa"/>
            <w:tcBorders>
              <w:top w:val="nil"/>
              <w:left w:val="nil"/>
              <w:bottom w:val="nil"/>
              <w:right w:val="nil"/>
            </w:tcBorders>
            <w:shd w:val="clear" w:color="auto" w:fill="auto"/>
            <w:vAlign w:val="center"/>
            <w:hideMark/>
          </w:tcPr>
          <w:p w14:paraId="73F83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142D8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310795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w:t>
            </w:r>
          </w:p>
        </w:tc>
        <w:tc>
          <w:tcPr>
            <w:tcW w:w="2188" w:type="dxa"/>
            <w:tcBorders>
              <w:top w:val="nil"/>
              <w:left w:val="nil"/>
              <w:bottom w:val="nil"/>
              <w:right w:val="nil"/>
            </w:tcBorders>
            <w:shd w:val="clear" w:color="auto" w:fill="auto"/>
            <w:vAlign w:val="center"/>
            <w:hideMark/>
          </w:tcPr>
          <w:p w14:paraId="0AFB7A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851" w:type="dxa"/>
            <w:tcBorders>
              <w:top w:val="nil"/>
              <w:left w:val="nil"/>
              <w:bottom w:val="nil"/>
              <w:right w:val="nil"/>
            </w:tcBorders>
            <w:shd w:val="clear" w:color="auto" w:fill="auto"/>
            <w:noWrap/>
            <w:vAlign w:val="bottom"/>
            <w:hideMark/>
          </w:tcPr>
          <w:p w14:paraId="6C9DBB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7A284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76C87B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042EDA7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147FE8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w:t>
            </w:r>
          </w:p>
        </w:tc>
        <w:tc>
          <w:tcPr>
            <w:tcW w:w="1984" w:type="dxa"/>
            <w:tcBorders>
              <w:top w:val="nil"/>
              <w:left w:val="nil"/>
              <w:bottom w:val="nil"/>
              <w:right w:val="nil"/>
            </w:tcBorders>
            <w:shd w:val="clear" w:color="auto" w:fill="auto"/>
            <w:vAlign w:val="center"/>
            <w:hideMark/>
          </w:tcPr>
          <w:p w14:paraId="0A09B44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11</w:t>
            </w:r>
          </w:p>
        </w:tc>
        <w:tc>
          <w:tcPr>
            <w:tcW w:w="709" w:type="dxa"/>
            <w:tcBorders>
              <w:top w:val="nil"/>
              <w:left w:val="nil"/>
              <w:bottom w:val="nil"/>
              <w:right w:val="nil"/>
            </w:tcBorders>
            <w:shd w:val="clear" w:color="auto" w:fill="auto"/>
            <w:noWrap/>
            <w:vAlign w:val="bottom"/>
            <w:hideMark/>
          </w:tcPr>
          <w:p w14:paraId="3155EB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482805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713E4186" w14:textId="77777777" w:rsidTr="00696718">
        <w:trPr>
          <w:trHeight w:val="255"/>
        </w:trPr>
        <w:tc>
          <w:tcPr>
            <w:tcW w:w="957" w:type="dxa"/>
            <w:tcBorders>
              <w:top w:val="nil"/>
              <w:left w:val="nil"/>
              <w:bottom w:val="single" w:sz="4" w:space="0" w:color="auto"/>
              <w:right w:val="nil"/>
            </w:tcBorders>
            <w:shd w:val="clear" w:color="auto" w:fill="auto"/>
            <w:hideMark/>
          </w:tcPr>
          <w:p w14:paraId="1536AD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6DA3B2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3C01BE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29EA44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1B53C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787975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66AA54A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2F7F6B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463ADB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5B0CD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5DA88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7BB88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113EEB54" w14:textId="77777777" w:rsidTr="00696718">
        <w:trPr>
          <w:trHeight w:val="255"/>
        </w:trPr>
        <w:tc>
          <w:tcPr>
            <w:tcW w:w="957" w:type="dxa"/>
            <w:tcBorders>
              <w:top w:val="nil"/>
              <w:left w:val="nil"/>
              <w:bottom w:val="nil"/>
              <w:right w:val="nil"/>
            </w:tcBorders>
            <w:shd w:val="clear" w:color="auto" w:fill="auto"/>
            <w:noWrap/>
            <w:vAlign w:val="bottom"/>
            <w:hideMark/>
          </w:tcPr>
          <w:p w14:paraId="7C6496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39E72C7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74A0B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54F94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79B898A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39C554F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6259BCA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27A852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F6FED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03F92A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08CDB5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6BC4F6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C79CE65" w14:textId="77777777" w:rsidTr="00696718">
        <w:trPr>
          <w:trHeight w:val="255"/>
        </w:trPr>
        <w:tc>
          <w:tcPr>
            <w:tcW w:w="957" w:type="dxa"/>
            <w:tcBorders>
              <w:top w:val="nil"/>
              <w:left w:val="nil"/>
              <w:bottom w:val="nil"/>
              <w:right w:val="nil"/>
            </w:tcBorders>
            <w:shd w:val="clear" w:color="auto" w:fill="auto"/>
            <w:noWrap/>
            <w:vAlign w:val="bottom"/>
            <w:hideMark/>
          </w:tcPr>
          <w:p w14:paraId="35D69EE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0599DB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nil"/>
              <w:right w:val="nil"/>
            </w:tcBorders>
            <w:shd w:val="clear" w:color="000000" w:fill="D9D9D9"/>
            <w:noWrap/>
            <w:vAlign w:val="bottom"/>
            <w:hideMark/>
          </w:tcPr>
          <w:p w14:paraId="7A82EB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000000" w:fill="D9D9D9"/>
            <w:noWrap/>
            <w:vAlign w:val="bottom"/>
            <w:hideMark/>
          </w:tcPr>
          <w:p w14:paraId="0B80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6280E5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5EA87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1162FE1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1DBA8B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nil"/>
              <w:right w:val="nil"/>
            </w:tcBorders>
            <w:shd w:val="clear" w:color="000000" w:fill="D9D9D9"/>
            <w:noWrap/>
            <w:vAlign w:val="bottom"/>
            <w:hideMark/>
          </w:tcPr>
          <w:p w14:paraId="189304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000000" w:fill="D9D9D9"/>
            <w:noWrap/>
            <w:vAlign w:val="bottom"/>
            <w:hideMark/>
          </w:tcPr>
          <w:p w14:paraId="5B2D17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6BE88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5250452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E7D12B8" w14:textId="77777777" w:rsidTr="00696718">
        <w:trPr>
          <w:trHeight w:val="255"/>
        </w:trPr>
        <w:tc>
          <w:tcPr>
            <w:tcW w:w="957" w:type="dxa"/>
            <w:tcBorders>
              <w:top w:val="nil"/>
              <w:left w:val="nil"/>
              <w:bottom w:val="nil"/>
              <w:right w:val="nil"/>
            </w:tcBorders>
            <w:shd w:val="clear" w:color="auto" w:fill="auto"/>
            <w:noWrap/>
            <w:vAlign w:val="bottom"/>
            <w:hideMark/>
          </w:tcPr>
          <w:p w14:paraId="17EFE1BE"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B402F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nil"/>
              <w:right w:val="nil"/>
            </w:tcBorders>
            <w:shd w:val="clear" w:color="auto" w:fill="auto"/>
            <w:noWrap/>
            <w:vAlign w:val="bottom"/>
            <w:hideMark/>
          </w:tcPr>
          <w:p w14:paraId="5CE2F933"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2188" w:type="dxa"/>
            <w:tcBorders>
              <w:top w:val="nil"/>
              <w:left w:val="nil"/>
              <w:bottom w:val="nil"/>
              <w:right w:val="nil"/>
            </w:tcBorders>
            <w:shd w:val="clear" w:color="auto" w:fill="auto"/>
            <w:noWrap/>
            <w:vAlign w:val="bottom"/>
            <w:hideMark/>
          </w:tcPr>
          <w:p w14:paraId="0A7F05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1" w:type="dxa"/>
            <w:tcBorders>
              <w:top w:val="nil"/>
              <w:left w:val="nil"/>
              <w:bottom w:val="nil"/>
              <w:right w:val="nil"/>
            </w:tcBorders>
            <w:shd w:val="clear" w:color="auto" w:fill="auto"/>
            <w:noWrap/>
            <w:vAlign w:val="bottom"/>
            <w:hideMark/>
          </w:tcPr>
          <w:p w14:paraId="45F7500A"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850" w:type="dxa"/>
            <w:tcBorders>
              <w:top w:val="nil"/>
              <w:left w:val="nil"/>
              <w:bottom w:val="nil"/>
              <w:right w:val="nil"/>
            </w:tcBorders>
            <w:shd w:val="clear" w:color="auto" w:fill="auto"/>
            <w:noWrap/>
            <w:vAlign w:val="bottom"/>
            <w:hideMark/>
          </w:tcPr>
          <w:p w14:paraId="3BC679A8"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835FCB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vAlign w:val="center"/>
            <w:hideMark/>
          </w:tcPr>
          <w:p w14:paraId="5A2C0A4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66927E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984" w:type="dxa"/>
            <w:tcBorders>
              <w:top w:val="nil"/>
              <w:left w:val="nil"/>
              <w:bottom w:val="nil"/>
              <w:right w:val="nil"/>
            </w:tcBorders>
            <w:shd w:val="clear" w:color="auto" w:fill="auto"/>
            <w:noWrap/>
            <w:vAlign w:val="bottom"/>
            <w:hideMark/>
          </w:tcPr>
          <w:p w14:paraId="1D15D13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709" w:type="dxa"/>
            <w:tcBorders>
              <w:top w:val="nil"/>
              <w:left w:val="nil"/>
              <w:bottom w:val="nil"/>
              <w:right w:val="nil"/>
            </w:tcBorders>
            <w:shd w:val="clear" w:color="auto" w:fill="auto"/>
            <w:noWrap/>
            <w:vAlign w:val="bottom"/>
            <w:hideMark/>
          </w:tcPr>
          <w:p w14:paraId="6906E9D0"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nil"/>
              <w:right w:val="nil"/>
            </w:tcBorders>
            <w:shd w:val="clear" w:color="auto" w:fill="auto"/>
            <w:noWrap/>
            <w:vAlign w:val="bottom"/>
            <w:hideMark/>
          </w:tcPr>
          <w:p w14:paraId="4944C66D"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475ECEEE" w14:textId="77777777" w:rsidTr="00696718">
        <w:trPr>
          <w:trHeight w:val="510"/>
        </w:trPr>
        <w:tc>
          <w:tcPr>
            <w:tcW w:w="5103" w:type="dxa"/>
            <w:gridSpan w:val="4"/>
            <w:tcBorders>
              <w:top w:val="nil"/>
              <w:left w:val="nil"/>
              <w:bottom w:val="single" w:sz="4" w:space="0" w:color="auto"/>
              <w:right w:val="nil"/>
            </w:tcBorders>
            <w:shd w:val="clear" w:color="auto" w:fill="auto"/>
            <w:vAlign w:val="center"/>
            <w:hideMark/>
          </w:tcPr>
          <w:p w14:paraId="4F4415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 Negative moderator, positive measure</w:t>
            </w:r>
          </w:p>
        </w:tc>
        <w:tc>
          <w:tcPr>
            <w:tcW w:w="851" w:type="dxa"/>
            <w:tcBorders>
              <w:top w:val="nil"/>
              <w:left w:val="nil"/>
              <w:bottom w:val="nil"/>
              <w:right w:val="nil"/>
            </w:tcBorders>
            <w:shd w:val="clear" w:color="auto" w:fill="auto"/>
            <w:noWrap/>
            <w:vAlign w:val="bottom"/>
            <w:hideMark/>
          </w:tcPr>
          <w:p w14:paraId="020733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695061A9"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5670" w:type="dxa"/>
            <w:gridSpan w:val="4"/>
            <w:tcBorders>
              <w:top w:val="nil"/>
              <w:left w:val="nil"/>
              <w:bottom w:val="single" w:sz="4" w:space="0" w:color="auto"/>
              <w:right w:val="nil"/>
            </w:tcBorders>
            <w:shd w:val="clear" w:color="auto" w:fill="auto"/>
            <w:vAlign w:val="center"/>
            <w:hideMark/>
          </w:tcPr>
          <w:p w14:paraId="4BBF8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(d) Positive moderator, positive measure</w:t>
            </w:r>
          </w:p>
        </w:tc>
        <w:tc>
          <w:tcPr>
            <w:tcW w:w="709" w:type="dxa"/>
            <w:tcBorders>
              <w:top w:val="nil"/>
              <w:left w:val="nil"/>
              <w:bottom w:val="nil"/>
              <w:right w:val="nil"/>
            </w:tcBorders>
            <w:shd w:val="clear" w:color="auto" w:fill="auto"/>
            <w:noWrap/>
            <w:vAlign w:val="bottom"/>
            <w:hideMark/>
          </w:tcPr>
          <w:p w14:paraId="0D1B7D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72A1E1C2"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0A6813E6" w14:textId="77777777" w:rsidTr="00696718">
        <w:trPr>
          <w:trHeight w:val="618"/>
        </w:trPr>
        <w:tc>
          <w:tcPr>
            <w:tcW w:w="957" w:type="dxa"/>
            <w:tcBorders>
              <w:top w:val="nil"/>
              <w:left w:val="nil"/>
              <w:bottom w:val="nil"/>
              <w:right w:val="nil"/>
            </w:tcBorders>
            <w:shd w:val="clear" w:color="auto" w:fill="auto"/>
            <w:vAlign w:val="center"/>
            <w:hideMark/>
          </w:tcPr>
          <w:p w14:paraId="1B355941"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51" w:type="dxa"/>
            <w:tcBorders>
              <w:top w:val="nil"/>
              <w:left w:val="nil"/>
              <w:bottom w:val="nil"/>
              <w:right w:val="nil"/>
            </w:tcBorders>
            <w:shd w:val="clear" w:color="auto" w:fill="auto"/>
            <w:vAlign w:val="center"/>
            <w:hideMark/>
          </w:tcPr>
          <w:p w14:paraId="68ADCF7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007" w:type="dxa"/>
            <w:tcBorders>
              <w:top w:val="nil"/>
              <w:left w:val="nil"/>
              <w:bottom w:val="single" w:sz="4" w:space="0" w:color="auto"/>
              <w:right w:val="nil"/>
            </w:tcBorders>
            <w:shd w:val="clear" w:color="auto" w:fill="auto"/>
            <w:vAlign w:val="center"/>
            <w:hideMark/>
          </w:tcPr>
          <w:p w14:paraId="6EFC81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2188" w:type="dxa"/>
            <w:tcBorders>
              <w:top w:val="nil"/>
              <w:left w:val="nil"/>
              <w:bottom w:val="single" w:sz="4" w:space="0" w:color="auto"/>
              <w:right w:val="nil"/>
            </w:tcBorders>
            <w:shd w:val="clear" w:color="auto" w:fill="auto"/>
            <w:vAlign w:val="center"/>
            <w:hideMark/>
          </w:tcPr>
          <w:p w14:paraId="680EC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851" w:type="dxa"/>
            <w:tcBorders>
              <w:top w:val="nil"/>
              <w:left w:val="nil"/>
              <w:bottom w:val="nil"/>
              <w:right w:val="nil"/>
            </w:tcBorders>
            <w:shd w:val="clear" w:color="auto" w:fill="auto"/>
            <w:noWrap/>
            <w:vAlign w:val="bottom"/>
            <w:hideMark/>
          </w:tcPr>
          <w:p w14:paraId="198C3B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850" w:type="dxa"/>
            <w:tcBorders>
              <w:top w:val="nil"/>
              <w:left w:val="nil"/>
              <w:bottom w:val="nil"/>
              <w:right w:val="nil"/>
            </w:tcBorders>
            <w:shd w:val="clear" w:color="auto" w:fill="auto"/>
            <w:noWrap/>
            <w:vAlign w:val="bottom"/>
            <w:hideMark/>
          </w:tcPr>
          <w:p w14:paraId="33D5315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560" w:type="dxa"/>
            <w:tcBorders>
              <w:top w:val="nil"/>
              <w:left w:val="nil"/>
              <w:bottom w:val="nil"/>
              <w:right w:val="nil"/>
            </w:tcBorders>
            <w:shd w:val="clear" w:color="auto" w:fill="auto"/>
            <w:vAlign w:val="center"/>
            <w:hideMark/>
          </w:tcPr>
          <w:p w14:paraId="14D2BB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p>
        </w:tc>
        <w:tc>
          <w:tcPr>
            <w:tcW w:w="992" w:type="dxa"/>
            <w:tcBorders>
              <w:top w:val="nil"/>
              <w:left w:val="nil"/>
              <w:bottom w:val="nil"/>
              <w:right w:val="nil"/>
            </w:tcBorders>
            <w:shd w:val="clear" w:color="auto" w:fill="auto"/>
            <w:vAlign w:val="center"/>
            <w:hideMark/>
          </w:tcPr>
          <w:p w14:paraId="736B8434"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134" w:type="dxa"/>
            <w:tcBorders>
              <w:top w:val="nil"/>
              <w:left w:val="nil"/>
              <w:bottom w:val="single" w:sz="4" w:space="0" w:color="auto"/>
              <w:right w:val="nil"/>
            </w:tcBorders>
            <w:shd w:val="clear" w:color="auto" w:fill="auto"/>
            <w:vAlign w:val="center"/>
            <w:hideMark/>
          </w:tcPr>
          <w:p w14:paraId="7EBBA4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Moderated</w:t>
            </w:r>
          </w:p>
        </w:tc>
        <w:tc>
          <w:tcPr>
            <w:tcW w:w="1984" w:type="dxa"/>
            <w:tcBorders>
              <w:top w:val="nil"/>
              <w:left w:val="nil"/>
              <w:bottom w:val="single" w:sz="4" w:space="0" w:color="auto"/>
              <w:right w:val="nil"/>
            </w:tcBorders>
            <w:shd w:val="clear" w:color="auto" w:fill="auto"/>
            <w:vAlign w:val="center"/>
            <w:hideMark/>
          </w:tcPr>
          <w:p w14:paraId="7F9F7B8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Not-moderated/control</w:t>
            </w:r>
          </w:p>
        </w:tc>
        <w:tc>
          <w:tcPr>
            <w:tcW w:w="709" w:type="dxa"/>
            <w:tcBorders>
              <w:top w:val="nil"/>
              <w:left w:val="nil"/>
              <w:bottom w:val="nil"/>
              <w:right w:val="nil"/>
            </w:tcBorders>
            <w:shd w:val="clear" w:color="auto" w:fill="auto"/>
            <w:noWrap/>
            <w:vAlign w:val="bottom"/>
            <w:hideMark/>
          </w:tcPr>
          <w:p w14:paraId="2451ED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761478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r>
      <w:tr w:rsidR="00C34534" w:rsidRPr="009159AB" w14:paraId="5E2C1158" w14:textId="77777777" w:rsidTr="00696718">
        <w:trPr>
          <w:trHeight w:val="510"/>
        </w:trPr>
        <w:tc>
          <w:tcPr>
            <w:tcW w:w="957" w:type="dxa"/>
            <w:tcBorders>
              <w:top w:val="nil"/>
              <w:left w:val="nil"/>
              <w:bottom w:val="nil"/>
              <w:right w:val="nil"/>
            </w:tcBorders>
            <w:shd w:val="clear" w:color="auto" w:fill="auto"/>
            <w:vAlign w:val="center"/>
            <w:hideMark/>
          </w:tcPr>
          <w:p w14:paraId="55D00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51" w:type="dxa"/>
            <w:tcBorders>
              <w:top w:val="nil"/>
              <w:left w:val="nil"/>
              <w:bottom w:val="nil"/>
              <w:right w:val="nil"/>
            </w:tcBorders>
            <w:shd w:val="clear" w:color="auto" w:fill="auto"/>
            <w:vAlign w:val="center"/>
            <w:hideMark/>
          </w:tcPr>
          <w:p w14:paraId="286224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007" w:type="dxa"/>
            <w:tcBorders>
              <w:top w:val="nil"/>
              <w:left w:val="nil"/>
              <w:bottom w:val="nil"/>
              <w:right w:val="nil"/>
            </w:tcBorders>
            <w:shd w:val="clear" w:color="auto" w:fill="auto"/>
            <w:vAlign w:val="center"/>
            <w:hideMark/>
          </w:tcPr>
          <w:p w14:paraId="582B7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2188" w:type="dxa"/>
            <w:tcBorders>
              <w:top w:val="nil"/>
              <w:left w:val="nil"/>
              <w:bottom w:val="nil"/>
              <w:right w:val="nil"/>
            </w:tcBorders>
            <w:shd w:val="clear" w:color="auto" w:fill="auto"/>
            <w:vAlign w:val="center"/>
            <w:hideMark/>
          </w:tcPr>
          <w:p w14:paraId="16A5F2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851" w:type="dxa"/>
            <w:tcBorders>
              <w:top w:val="nil"/>
              <w:left w:val="nil"/>
              <w:bottom w:val="nil"/>
              <w:right w:val="nil"/>
            </w:tcBorders>
            <w:shd w:val="clear" w:color="auto" w:fill="auto"/>
            <w:noWrap/>
            <w:vAlign w:val="bottom"/>
            <w:hideMark/>
          </w:tcPr>
          <w:p w14:paraId="77638B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850" w:type="dxa"/>
            <w:tcBorders>
              <w:top w:val="nil"/>
              <w:left w:val="nil"/>
              <w:bottom w:val="nil"/>
              <w:right w:val="nil"/>
            </w:tcBorders>
            <w:shd w:val="clear" w:color="000000" w:fill="D9D9D9"/>
            <w:noWrap/>
            <w:vAlign w:val="bottom"/>
            <w:hideMark/>
          </w:tcPr>
          <w:p w14:paraId="40F592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560" w:type="dxa"/>
            <w:tcBorders>
              <w:top w:val="nil"/>
              <w:left w:val="nil"/>
              <w:bottom w:val="nil"/>
              <w:right w:val="nil"/>
            </w:tcBorders>
            <w:shd w:val="clear" w:color="auto" w:fill="auto"/>
            <w:vAlign w:val="center"/>
            <w:hideMark/>
          </w:tcPr>
          <w:p w14:paraId="280230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 factor</w:t>
            </w:r>
          </w:p>
        </w:tc>
        <w:tc>
          <w:tcPr>
            <w:tcW w:w="992" w:type="dxa"/>
            <w:tcBorders>
              <w:top w:val="nil"/>
              <w:left w:val="nil"/>
              <w:bottom w:val="nil"/>
              <w:right w:val="nil"/>
            </w:tcBorders>
            <w:shd w:val="clear" w:color="auto" w:fill="auto"/>
            <w:vAlign w:val="center"/>
            <w:hideMark/>
          </w:tcPr>
          <w:p w14:paraId="770FB1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Ostracism</w:t>
            </w:r>
          </w:p>
        </w:tc>
        <w:tc>
          <w:tcPr>
            <w:tcW w:w="1134" w:type="dxa"/>
            <w:tcBorders>
              <w:top w:val="nil"/>
              <w:left w:val="nil"/>
              <w:bottom w:val="nil"/>
              <w:right w:val="nil"/>
            </w:tcBorders>
            <w:shd w:val="clear" w:color="auto" w:fill="auto"/>
            <w:vAlign w:val="center"/>
            <w:hideMark/>
          </w:tcPr>
          <w:p w14:paraId="30074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7</w:t>
            </w:r>
          </w:p>
        </w:tc>
        <w:tc>
          <w:tcPr>
            <w:tcW w:w="1984" w:type="dxa"/>
            <w:tcBorders>
              <w:top w:val="nil"/>
              <w:left w:val="nil"/>
              <w:bottom w:val="nil"/>
              <w:right w:val="nil"/>
            </w:tcBorders>
            <w:shd w:val="clear" w:color="auto" w:fill="auto"/>
            <w:vAlign w:val="center"/>
            <w:hideMark/>
          </w:tcPr>
          <w:p w14:paraId="22AF21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709" w:type="dxa"/>
            <w:tcBorders>
              <w:top w:val="nil"/>
              <w:left w:val="nil"/>
              <w:bottom w:val="nil"/>
              <w:right w:val="nil"/>
            </w:tcBorders>
            <w:shd w:val="clear" w:color="auto" w:fill="auto"/>
            <w:noWrap/>
            <w:vAlign w:val="bottom"/>
            <w:hideMark/>
          </w:tcPr>
          <w:p w14:paraId="339D0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c>
          <w:tcPr>
            <w:tcW w:w="1134" w:type="dxa"/>
            <w:tcBorders>
              <w:top w:val="nil"/>
              <w:left w:val="nil"/>
              <w:bottom w:val="nil"/>
              <w:right w:val="nil"/>
            </w:tcBorders>
            <w:shd w:val="clear" w:color="000000" w:fill="D9D9D9"/>
            <w:noWrap/>
            <w:vAlign w:val="bottom"/>
            <w:hideMark/>
          </w:tcPr>
          <w:p w14:paraId="2A88D3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w:t>
            </w:r>
          </w:p>
        </w:tc>
      </w:tr>
      <w:tr w:rsidR="00C34534" w:rsidRPr="009159AB" w14:paraId="06166013" w14:textId="77777777" w:rsidTr="00696718">
        <w:trPr>
          <w:trHeight w:val="255"/>
        </w:trPr>
        <w:tc>
          <w:tcPr>
            <w:tcW w:w="957" w:type="dxa"/>
            <w:tcBorders>
              <w:top w:val="nil"/>
              <w:left w:val="nil"/>
              <w:bottom w:val="single" w:sz="4" w:space="0" w:color="auto"/>
              <w:right w:val="nil"/>
            </w:tcBorders>
            <w:shd w:val="clear" w:color="auto" w:fill="auto"/>
            <w:hideMark/>
          </w:tcPr>
          <w:p w14:paraId="5BA243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B119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007" w:type="dxa"/>
            <w:tcBorders>
              <w:top w:val="nil"/>
              <w:left w:val="nil"/>
              <w:bottom w:val="single" w:sz="4" w:space="0" w:color="auto"/>
              <w:right w:val="nil"/>
            </w:tcBorders>
            <w:shd w:val="clear" w:color="auto" w:fill="auto"/>
            <w:vAlign w:val="center"/>
            <w:hideMark/>
          </w:tcPr>
          <w:p w14:paraId="6DF561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2188" w:type="dxa"/>
            <w:tcBorders>
              <w:top w:val="nil"/>
              <w:left w:val="nil"/>
              <w:bottom w:val="single" w:sz="4" w:space="0" w:color="auto"/>
              <w:right w:val="nil"/>
            </w:tcBorders>
            <w:shd w:val="clear" w:color="auto" w:fill="auto"/>
            <w:vAlign w:val="center"/>
            <w:hideMark/>
          </w:tcPr>
          <w:p w14:paraId="79A588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851" w:type="dxa"/>
            <w:tcBorders>
              <w:top w:val="nil"/>
              <w:left w:val="nil"/>
              <w:bottom w:val="nil"/>
              <w:right w:val="nil"/>
            </w:tcBorders>
            <w:shd w:val="clear" w:color="auto" w:fill="auto"/>
            <w:noWrap/>
            <w:vAlign w:val="bottom"/>
            <w:hideMark/>
          </w:tcPr>
          <w:p w14:paraId="5E8598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850" w:type="dxa"/>
            <w:tcBorders>
              <w:top w:val="nil"/>
              <w:left w:val="nil"/>
              <w:bottom w:val="nil"/>
              <w:right w:val="nil"/>
            </w:tcBorders>
            <w:shd w:val="clear" w:color="000000" w:fill="D9D9D9"/>
            <w:noWrap/>
            <w:vAlign w:val="bottom"/>
            <w:hideMark/>
          </w:tcPr>
          <w:p w14:paraId="46457A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560" w:type="dxa"/>
            <w:tcBorders>
              <w:top w:val="nil"/>
              <w:left w:val="nil"/>
              <w:bottom w:val="single" w:sz="4" w:space="0" w:color="auto"/>
              <w:right w:val="nil"/>
            </w:tcBorders>
            <w:shd w:val="clear" w:color="auto" w:fill="auto"/>
            <w:hideMark/>
          </w:tcPr>
          <w:p w14:paraId="726DC7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7883A7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Inclusion</w:t>
            </w:r>
          </w:p>
        </w:tc>
        <w:tc>
          <w:tcPr>
            <w:tcW w:w="1134" w:type="dxa"/>
            <w:tcBorders>
              <w:top w:val="nil"/>
              <w:left w:val="nil"/>
              <w:bottom w:val="single" w:sz="4" w:space="0" w:color="auto"/>
              <w:right w:val="nil"/>
            </w:tcBorders>
            <w:shd w:val="clear" w:color="auto" w:fill="auto"/>
            <w:vAlign w:val="center"/>
            <w:hideMark/>
          </w:tcPr>
          <w:p w14:paraId="6DBC7F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1984" w:type="dxa"/>
            <w:tcBorders>
              <w:top w:val="nil"/>
              <w:left w:val="nil"/>
              <w:bottom w:val="single" w:sz="4" w:space="0" w:color="auto"/>
              <w:right w:val="nil"/>
            </w:tcBorders>
            <w:shd w:val="clear" w:color="auto" w:fill="auto"/>
            <w:vAlign w:val="center"/>
            <w:hideMark/>
          </w:tcPr>
          <w:p w14:paraId="7386B4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8</w:t>
            </w:r>
          </w:p>
        </w:tc>
        <w:tc>
          <w:tcPr>
            <w:tcW w:w="709" w:type="dxa"/>
            <w:tcBorders>
              <w:top w:val="nil"/>
              <w:left w:val="nil"/>
              <w:bottom w:val="nil"/>
              <w:right w:val="nil"/>
            </w:tcBorders>
            <w:shd w:val="clear" w:color="auto" w:fill="auto"/>
            <w:noWrap/>
            <w:vAlign w:val="bottom"/>
            <w:hideMark/>
          </w:tcPr>
          <w:p w14:paraId="11D4B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c>
          <w:tcPr>
            <w:tcW w:w="1134" w:type="dxa"/>
            <w:tcBorders>
              <w:top w:val="nil"/>
              <w:left w:val="nil"/>
              <w:bottom w:val="nil"/>
              <w:right w:val="nil"/>
            </w:tcBorders>
            <w:shd w:val="clear" w:color="000000" w:fill="D9D9D9"/>
            <w:noWrap/>
            <w:vAlign w:val="bottom"/>
            <w:hideMark/>
          </w:tcPr>
          <w:p w14:paraId="292EDE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w:t>
            </w:r>
          </w:p>
        </w:tc>
      </w:tr>
      <w:tr w:rsidR="00C34534" w:rsidRPr="009159AB" w14:paraId="2B7AA031" w14:textId="77777777" w:rsidTr="00696718">
        <w:trPr>
          <w:trHeight w:val="255"/>
        </w:trPr>
        <w:tc>
          <w:tcPr>
            <w:tcW w:w="957" w:type="dxa"/>
            <w:tcBorders>
              <w:top w:val="nil"/>
              <w:left w:val="nil"/>
              <w:bottom w:val="nil"/>
              <w:right w:val="nil"/>
            </w:tcBorders>
            <w:shd w:val="clear" w:color="auto" w:fill="auto"/>
            <w:noWrap/>
            <w:vAlign w:val="bottom"/>
            <w:hideMark/>
          </w:tcPr>
          <w:p w14:paraId="23705F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951" w:type="dxa"/>
            <w:tcBorders>
              <w:top w:val="nil"/>
              <w:left w:val="nil"/>
              <w:bottom w:val="nil"/>
              <w:right w:val="nil"/>
            </w:tcBorders>
            <w:shd w:val="clear" w:color="auto" w:fill="auto"/>
            <w:noWrap/>
            <w:vAlign w:val="bottom"/>
            <w:hideMark/>
          </w:tcPr>
          <w:p w14:paraId="2917AC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007" w:type="dxa"/>
            <w:tcBorders>
              <w:top w:val="nil"/>
              <w:left w:val="nil"/>
              <w:bottom w:val="nil"/>
              <w:right w:val="nil"/>
            </w:tcBorders>
            <w:shd w:val="clear" w:color="auto" w:fill="auto"/>
            <w:noWrap/>
            <w:vAlign w:val="bottom"/>
            <w:hideMark/>
          </w:tcPr>
          <w:p w14:paraId="0C46C46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nil"/>
              <w:right w:val="nil"/>
            </w:tcBorders>
            <w:shd w:val="clear" w:color="auto" w:fill="auto"/>
            <w:noWrap/>
            <w:vAlign w:val="bottom"/>
            <w:hideMark/>
          </w:tcPr>
          <w:p w14:paraId="11E97F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nil"/>
              <w:right w:val="nil"/>
            </w:tcBorders>
            <w:shd w:val="clear" w:color="auto" w:fill="auto"/>
            <w:noWrap/>
            <w:vAlign w:val="bottom"/>
            <w:hideMark/>
          </w:tcPr>
          <w:p w14:paraId="45CA7A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850" w:type="dxa"/>
            <w:tcBorders>
              <w:top w:val="nil"/>
              <w:left w:val="nil"/>
              <w:bottom w:val="nil"/>
              <w:right w:val="nil"/>
            </w:tcBorders>
            <w:shd w:val="clear" w:color="auto" w:fill="auto"/>
            <w:noWrap/>
            <w:vAlign w:val="bottom"/>
            <w:hideMark/>
          </w:tcPr>
          <w:p w14:paraId="03D99E87"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1560" w:type="dxa"/>
            <w:tcBorders>
              <w:top w:val="nil"/>
              <w:left w:val="nil"/>
              <w:bottom w:val="nil"/>
              <w:right w:val="nil"/>
            </w:tcBorders>
            <w:shd w:val="clear" w:color="auto" w:fill="auto"/>
            <w:noWrap/>
            <w:vAlign w:val="bottom"/>
            <w:hideMark/>
          </w:tcPr>
          <w:p w14:paraId="4EA353C5"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c>
          <w:tcPr>
            <w:tcW w:w="992" w:type="dxa"/>
            <w:tcBorders>
              <w:top w:val="nil"/>
              <w:left w:val="nil"/>
              <w:bottom w:val="nil"/>
              <w:right w:val="nil"/>
            </w:tcBorders>
            <w:shd w:val="clear" w:color="auto" w:fill="auto"/>
            <w:noWrap/>
            <w:vAlign w:val="bottom"/>
            <w:hideMark/>
          </w:tcPr>
          <w:p w14:paraId="6AD1854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Raw</w:t>
            </w:r>
          </w:p>
        </w:tc>
        <w:tc>
          <w:tcPr>
            <w:tcW w:w="1134" w:type="dxa"/>
            <w:tcBorders>
              <w:top w:val="nil"/>
              <w:left w:val="nil"/>
              <w:bottom w:val="nil"/>
              <w:right w:val="nil"/>
            </w:tcBorders>
            <w:shd w:val="clear" w:color="auto" w:fill="auto"/>
            <w:noWrap/>
            <w:vAlign w:val="bottom"/>
            <w:hideMark/>
          </w:tcPr>
          <w:p w14:paraId="02F2F7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nil"/>
              <w:right w:val="nil"/>
            </w:tcBorders>
            <w:shd w:val="clear" w:color="auto" w:fill="auto"/>
            <w:noWrap/>
            <w:vAlign w:val="bottom"/>
            <w:hideMark/>
          </w:tcPr>
          <w:p w14:paraId="3E09A8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nil"/>
              <w:right w:val="nil"/>
            </w:tcBorders>
            <w:shd w:val="clear" w:color="auto" w:fill="auto"/>
            <w:noWrap/>
            <w:vAlign w:val="bottom"/>
            <w:hideMark/>
          </w:tcPr>
          <w:p w14:paraId="13884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1134" w:type="dxa"/>
            <w:tcBorders>
              <w:top w:val="nil"/>
              <w:left w:val="nil"/>
              <w:bottom w:val="nil"/>
              <w:right w:val="nil"/>
            </w:tcBorders>
            <w:shd w:val="clear" w:color="auto" w:fill="auto"/>
            <w:noWrap/>
            <w:vAlign w:val="bottom"/>
            <w:hideMark/>
          </w:tcPr>
          <w:p w14:paraId="6E50C3F6" w14:textId="77777777" w:rsidR="00C34534" w:rsidRPr="009159AB" w:rsidRDefault="00C34534" w:rsidP="00696718">
            <w:pPr>
              <w:spacing w:after="0" w:line="480" w:lineRule="auto"/>
              <w:rPr>
                <w:rFonts w:ascii="Times New Roman" w:eastAsia="Times New Roman" w:hAnsi="Times New Roman" w:cs="Times New Roman"/>
                <w:sz w:val="20"/>
                <w:szCs w:val="20"/>
                <w:lang w:eastAsia="nl-NL"/>
              </w:rPr>
            </w:pPr>
          </w:p>
        </w:tc>
      </w:tr>
      <w:tr w:rsidR="00C34534" w:rsidRPr="009159AB" w14:paraId="68BC1BD2" w14:textId="77777777" w:rsidTr="00696718">
        <w:trPr>
          <w:trHeight w:val="255"/>
        </w:trPr>
        <w:tc>
          <w:tcPr>
            <w:tcW w:w="957" w:type="dxa"/>
            <w:tcBorders>
              <w:top w:val="nil"/>
              <w:left w:val="nil"/>
              <w:bottom w:val="single" w:sz="4" w:space="0" w:color="auto"/>
              <w:right w:val="nil"/>
            </w:tcBorders>
            <w:shd w:val="clear" w:color="auto" w:fill="auto"/>
            <w:noWrap/>
            <w:vAlign w:val="bottom"/>
            <w:hideMark/>
          </w:tcPr>
          <w:p w14:paraId="1A6039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51" w:type="dxa"/>
            <w:tcBorders>
              <w:top w:val="nil"/>
              <w:left w:val="nil"/>
              <w:bottom w:val="single" w:sz="4" w:space="0" w:color="auto"/>
              <w:right w:val="nil"/>
            </w:tcBorders>
            <w:shd w:val="clear" w:color="auto" w:fill="auto"/>
            <w:vAlign w:val="center"/>
            <w:hideMark/>
          </w:tcPr>
          <w:p w14:paraId="789C7B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007" w:type="dxa"/>
            <w:tcBorders>
              <w:top w:val="nil"/>
              <w:left w:val="nil"/>
              <w:bottom w:val="single" w:sz="4" w:space="0" w:color="auto"/>
              <w:right w:val="nil"/>
            </w:tcBorders>
            <w:shd w:val="clear" w:color="000000" w:fill="D9D9D9"/>
            <w:noWrap/>
            <w:vAlign w:val="bottom"/>
            <w:hideMark/>
          </w:tcPr>
          <w:p w14:paraId="262C05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w:t>
            </w:r>
          </w:p>
        </w:tc>
        <w:tc>
          <w:tcPr>
            <w:tcW w:w="2188" w:type="dxa"/>
            <w:tcBorders>
              <w:top w:val="nil"/>
              <w:left w:val="nil"/>
              <w:bottom w:val="single" w:sz="4" w:space="0" w:color="auto"/>
              <w:right w:val="nil"/>
            </w:tcBorders>
            <w:shd w:val="clear" w:color="000000" w:fill="D9D9D9"/>
            <w:noWrap/>
            <w:vAlign w:val="bottom"/>
            <w:hideMark/>
          </w:tcPr>
          <w:p w14:paraId="01CFF3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851" w:type="dxa"/>
            <w:tcBorders>
              <w:top w:val="nil"/>
              <w:left w:val="nil"/>
              <w:bottom w:val="single" w:sz="4" w:space="0" w:color="auto"/>
              <w:right w:val="nil"/>
            </w:tcBorders>
            <w:shd w:val="clear" w:color="auto" w:fill="auto"/>
            <w:noWrap/>
            <w:vAlign w:val="bottom"/>
            <w:hideMark/>
          </w:tcPr>
          <w:p w14:paraId="21C8F8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50" w:type="dxa"/>
            <w:tcBorders>
              <w:top w:val="nil"/>
              <w:left w:val="nil"/>
              <w:bottom w:val="single" w:sz="4" w:space="0" w:color="auto"/>
              <w:right w:val="nil"/>
            </w:tcBorders>
            <w:shd w:val="clear" w:color="auto" w:fill="auto"/>
            <w:noWrap/>
            <w:vAlign w:val="bottom"/>
            <w:hideMark/>
          </w:tcPr>
          <w:p w14:paraId="35FFCD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560" w:type="dxa"/>
            <w:tcBorders>
              <w:top w:val="nil"/>
              <w:left w:val="nil"/>
              <w:bottom w:val="single" w:sz="4" w:space="0" w:color="auto"/>
              <w:right w:val="nil"/>
            </w:tcBorders>
            <w:shd w:val="clear" w:color="auto" w:fill="auto"/>
            <w:noWrap/>
            <w:vAlign w:val="bottom"/>
            <w:hideMark/>
          </w:tcPr>
          <w:p w14:paraId="317377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nil"/>
              <w:left w:val="nil"/>
              <w:bottom w:val="single" w:sz="4" w:space="0" w:color="auto"/>
              <w:right w:val="nil"/>
            </w:tcBorders>
            <w:shd w:val="clear" w:color="auto" w:fill="auto"/>
            <w:vAlign w:val="center"/>
            <w:hideMark/>
          </w:tcPr>
          <w:p w14:paraId="35C257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Correct</w:t>
            </w:r>
          </w:p>
        </w:tc>
        <w:tc>
          <w:tcPr>
            <w:tcW w:w="1134" w:type="dxa"/>
            <w:tcBorders>
              <w:top w:val="nil"/>
              <w:left w:val="nil"/>
              <w:bottom w:val="single" w:sz="4" w:space="0" w:color="auto"/>
              <w:right w:val="nil"/>
            </w:tcBorders>
            <w:shd w:val="clear" w:color="000000" w:fill="D9D9D9"/>
            <w:noWrap/>
            <w:vAlign w:val="bottom"/>
            <w:hideMark/>
          </w:tcPr>
          <w:p w14:paraId="7BB013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w:t>
            </w:r>
          </w:p>
        </w:tc>
        <w:tc>
          <w:tcPr>
            <w:tcW w:w="1984" w:type="dxa"/>
            <w:tcBorders>
              <w:top w:val="nil"/>
              <w:left w:val="nil"/>
              <w:bottom w:val="single" w:sz="4" w:space="0" w:color="auto"/>
              <w:right w:val="nil"/>
            </w:tcBorders>
            <w:shd w:val="clear" w:color="000000" w:fill="D9D9D9"/>
            <w:noWrap/>
            <w:vAlign w:val="bottom"/>
            <w:hideMark/>
          </w:tcPr>
          <w:p w14:paraId="2CF41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w:t>
            </w:r>
          </w:p>
        </w:tc>
        <w:tc>
          <w:tcPr>
            <w:tcW w:w="709" w:type="dxa"/>
            <w:tcBorders>
              <w:top w:val="nil"/>
              <w:left w:val="nil"/>
              <w:bottom w:val="single" w:sz="4" w:space="0" w:color="auto"/>
              <w:right w:val="nil"/>
            </w:tcBorders>
            <w:shd w:val="clear" w:color="auto" w:fill="auto"/>
            <w:noWrap/>
            <w:vAlign w:val="bottom"/>
            <w:hideMark/>
          </w:tcPr>
          <w:p w14:paraId="2B938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1134" w:type="dxa"/>
            <w:tcBorders>
              <w:top w:val="nil"/>
              <w:left w:val="nil"/>
              <w:bottom w:val="single" w:sz="4" w:space="0" w:color="auto"/>
              <w:right w:val="nil"/>
            </w:tcBorders>
            <w:shd w:val="clear" w:color="auto" w:fill="auto"/>
            <w:noWrap/>
            <w:vAlign w:val="bottom"/>
            <w:hideMark/>
          </w:tcPr>
          <w:p w14:paraId="55E90D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r>
    </w:tbl>
    <w:p w14:paraId="526626A2" w14:textId="7986727B" w:rsidR="00C34534" w:rsidRPr="00C34534" w:rsidRDefault="00C34534" w:rsidP="00C34534">
      <w:pPr>
        <w:spacing w:before="120" w:line="480" w:lineRule="auto"/>
        <w:rPr>
          <w:rFonts w:ascii="Times New Roman" w:eastAsia="Times New Roman" w:hAnsi="Times New Roman" w:cs="Times New Roman"/>
          <w:color w:val="000000"/>
          <w:sz w:val="24"/>
          <w:szCs w:val="20"/>
          <w:lang w:eastAsia="nl-NL"/>
        </w:rPr>
      </w:pPr>
      <w:r w:rsidRPr="009159AB">
        <w:t xml:space="preserve"> </w:t>
      </w:r>
      <w:r w:rsidRPr="009159AB">
        <w:rPr>
          <w:rFonts w:ascii="Times New Roman" w:eastAsia="Times New Roman" w:hAnsi="Times New Roman" w:cs="Times New Roman"/>
          <w:color w:val="000000"/>
          <w:sz w:val="24"/>
          <w:szCs w:val="20"/>
          <w:lang w:eastAsia="nl-NL"/>
        </w:rPr>
        <w:t xml:space="preserve">Raw denotes the simple effect in the hypothetical data before correction whereas correct denotes the simple effect after correction. Column wise effects are multiplied by the type of measure only, whereas </w:t>
      </w:r>
      <w:r w:rsidR="000063D2">
        <w:rPr>
          <w:rFonts w:ascii="Times New Roman" w:eastAsia="Times New Roman" w:hAnsi="Times New Roman" w:cs="Times New Roman"/>
          <w:color w:val="000000"/>
          <w:sz w:val="24"/>
          <w:szCs w:val="20"/>
          <w:lang w:eastAsia="nl-NL"/>
        </w:rPr>
        <w:t>row</w:t>
      </w:r>
      <w:r w:rsidRPr="009159AB">
        <w:rPr>
          <w:rFonts w:ascii="Times New Roman" w:eastAsia="Times New Roman" w:hAnsi="Times New Roman" w:cs="Times New Roman"/>
          <w:color w:val="000000"/>
          <w:sz w:val="24"/>
          <w:szCs w:val="20"/>
          <w:lang w:eastAsia="nl-NL"/>
        </w:rPr>
        <w:t xml:space="preserve"> wise effects are multiplied by both the type of moderator and type of measure.</w:t>
      </w:r>
      <w:r>
        <w:rPr>
          <w:rFonts w:ascii="Times New Roman" w:hAnsi="Times New Roman" w:cs="Times New Roman"/>
          <w:sz w:val="24"/>
          <w:szCs w:val="24"/>
        </w:rPr>
        <w:br w:type="page"/>
      </w:r>
    </w:p>
    <w:p w14:paraId="05BE9464" w14:textId="77777777" w:rsidR="00C34534" w:rsidRDefault="00C34534" w:rsidP="00C30555">
      <w:pPr>
        <w:spacing w:after="0" w:line="480" w:lineRule="auto"/>
        <w:ind w:firstLine="708"/>
        <w:rPr>
          <w:rFonts w:ascii="Times New Roman" w:hAnsi="Times New Roman" w:cs="Times New Roman"/>
          <w:sz w:val="24"/>
          <w:szCs w:val="24"/>
        </w:rPr>
        <w:sectPr w:rsidR="00C34534" w:rsidSect="00C34534">
          <w:type w:val="continuous"/>
          <w:pgSz w:w="16838" w:h="11906" w:orient="landscape"/>
          <w:pgMar w:top="1411" w:right="1411" w:bottom="1411" w:left="1411" w:header="706" w:footer="706" w:gutter="0"/>
          <w:lnNumType w:countBy="1" w:restart="continuous"/>
          <w:cols w:space="708"/>
          <w:titlePg/>
          <w:docGrid w:linePitch="360"/>
        </w:sectPr>
      </w:pPr>
    </w:p>
    <w:p w14:paraId="1194F2E5" w14:textId="3FBE61E6" w:rsidR="00E76D2C" w:rsidRPr="009159AB" w:rsidRDefault="006D23E2" w:rsidP="00C3055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Finally, r</w:t>
      </w:r>
      <w:r w:rsidR="00731737" w:rsidRPr="009159AB">
        <w:rPr>
          <w:rFonts w:ascii="Times New Roman" w:hAnsi="Times New Roman" w:cs="Times New Roman"/>
          <w:sz w:val="24"/>
          <w:szCs w:val="24"/>
        </w:rPr>
        <w:t xml:space="preserve">elevant information that was missing in the papers was requested from the authors via e-mail. In case of non-response, </w:t>
      </w:r>
      <w:r w:rsidR="008D5A4A" w:rsidRPr="009159AB">
        <w:rPr>
          <w:rFonts w:ascii="Times New Roman" w:hAnsi="Times New Roman" w:cs="Times New Roman"/>
          <w:sz w:val="24"/>
          <w:szCs w:val="24"/>
        </w:rPr>
        <w:t xml:space="preserve">we sent </w:t>
      </w:r>
      <w:r w:rsidR="00731737" w:rsidRPr="009159AB">
        <w:rPr>
          <w:rFonts w:ascii="Times New Roman" w:hAnsi="Times New Roman" w:cs="Times New Roman"/>
          <w:sz w:val="24"/>
          <w:szCs w:val="24"/>
        </w:rPr>
        <w:t>three follow-up e-mails. All this communication was documented and can be found on the OSF page for this project. In case of non-response or non-willingness to send data, studies were either eliminated if the information was crucial (i.e., means and standard deviations of the measures per group), computed if possible (i.e., cell sizes), or assumed if deemed reasonable on the basis of additional information. For instance, when no information was given we considered the Cyberball manipulation characteristics to be similar to previous studies in the same paper or in earlier papers referred to in the paper</w:t>
      </w:r>
      <w:r w:rsidR="009066CF">
        <w:rPr>
          <w:rFonts w:ascii="Times New Roman" w:hAnsi="Times New Roman" w:cs="Times New Roman"/>
          <w:sz w:val="24"/>
          <w:szCs w:val="24"/>
        </w:rPr>
        <w:t xml:space="preserve"> (descriptions of all cases are described in the log file on the OSF)</w:t>
      </w:r>
      <w:r w:rsidR="00731737" w:rsidRPr="009159AB">
        <w:rPr>
          <w:rFonts w:ascii="Times New Roman" w:hAnsi="Times New Roman" w:cs="Times New Roman"/>
          <w:sz w:val="24"/>
          <w:szCs w:val="24"/>
        </w:rPr>
        <w:t xml:space="preserve">. </w:t>
      </w:r>
    </w:p>
    <w:p w14:paraId="1A36F1AB" w14:textId="77777777" w:rsidR="00E91FED" w:rsidRPr="009159AB" w:rsidRDefault="00731737" w:rsidP="00BF0960">
      <w:pPr>
        <w:pStyle w:val="Heading2"/>
      </w:pPr>
      <w:r w:rsidRPr="009159AB">
        <w:t xml:space="preserve">Statistical analyses </w:t>
      </w:r>
    </w:p>
    <w:p w14:paraId="48E1E29F" w14:textId="1BD26452" w:rsidR="00A66A9A" w:rsidRPr="009159AB" w:rsidRDefault="00731737" w:rsidP="00BE08E4">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For the analyses, we used </w:t>
      </w:r>
      <w:r w:rsidR="00EF4585">
        <w:rPr>
          <w:rFonts w:ascii="Times New Roman" w:hAnsi="Times New Roman" w:cs="Times New Roman"/>
          <w:sz w:val="24"/>
          <w:szCs w:val="24"/>
        </w:rPr>
        <w:t xml:space="preserve">version 1.9-5 of the </w:t>
      </w:r>
      <w:r w:rsidRPr="009159AB">
        <w:rPr>
          <w:rFonts w:ascii="Times New Roman" w:hAnsi="Times New Roman" w:cs="Times New Roman"/>
          <w:i/>
          <w:sz w:val="24"/>
          <w:szCs w:val="24"/>
        </w:rPr>
        <w:t>metafor</w:t>
      </w:r>
      <w:r w:rsidRPr="009159AB">
        <w:rPr>
          <w:rFonts w:ascii="Times New Roman" w:hAnsi="Times New Roman" w:cs="Times New Roman"/>
          <w:sz w:val="24"/>
          <w:szCs w:val="24"/>
        </w:rPr>
        <w:t xml:space="preserve"> package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"formattedCitation" : "[29]", "plainTextFormattedCitation" : "[29]", "previouslyFormattedCitation" : "[29]"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[29]</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in the R statistical environment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"formattedCitation" : "[30]", "plainTextFormattedCitation" : "[30]", "previouslyFormattedCitation" : "[30]"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[30]</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p>
    <w:p w14:paraId="3EA53C55" w14:textId="77777777" w:rsidR="00BF0960" w:rsidRPr="00BF0960" w:rsidRDefault="00BF0960" w:rsidP="00BF0960">
      <w:pPr>
        <w:pStyle w:val="Heading3"/>
      </w:pPr>
      <w:r w:rsidRPr="00BF0960">
        <w:t>Effect size metric</w:t>
      </w:r>
    </w:p>
    <w:p w14:paraId="1CBFBBC4" w14:textId="753AE5EA" w:rsidR="00204DDD" w:rsidRPr="009159AB" w:rsidRDefault="00731737" w:rsidP="0025753D">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used Hedges’</w:t>
      </w:r>
      <w:r w:rsidR="0009192E"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version of the standardized mean differences as the effect size. Hedges’</w:t>
      </w:r>
      <w:r w:rsidR="00C86A8A">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corrects for the slightly biased estimate</w:t>
      </w:r>
      <w:r w:rsidR="002A10EF" w:rsidRPr="009159AB">
        <w:rPr>
          <w:rFonts w:ascii="Times New Roman" w:hAnsi="Times New Roman" w:cs="Times New Roman"/>
          <w:sz w:val="24"/>
          <w:szCs w:val="24"/>
        </w:rPr>
        <w:t xml:space="preserve"> given by</w:t>
      </w:r>
      <w:r w:rsidRPr="009159AB">
        <w:rPr>
          <w:rFonts w:ascii="Times New Roman" w:hAnsi="Times New Roman" w:cs="Times New Roman"/>
          <w:sz w:val="24"/>
          <w:szCs w:val="24"/>
        </w:rPr>
        <w:t xml:space="preserve">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"formattedCitation" : "[31]", "plainTextFormattedCitation" : "[31]", "previouslyFormattedCitation" : "[31]"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r w:rsidR="006416AA" w:rsidRPr="009159AB">
        <w:rPr>
          <w:rFonts w:ascii="Times New Roman" w:hAnsi="Times New Roman" w:cs="Times New Roman"/>
          <w:sz w:val="24"/>
          <w:szCs w:val="24"/>
        </w:rPr>
        <w:t xml:space="preserve"> </w:t>
      </w:r>
      <w:r w:rsidR="00696718" w:rsidRPr="00696718">
        <w:rPr>
          <w:rFonts w:ascii="Times New Roman" w:hAnsi="Times New Roman" w:cs="Times New Roman"/>
          <w:sz w:val="24"/>
          <w:szCs w:val="24"/>
        </w:rPr>
        <w:t>Standardized effects were calculated across the ostracism factor, where the 52 studies with a cross-cutting variable were included as a simple effect of ostracism within the non-moderated level.</w:t>
      </w:r>
      <w:r w:rsidR="00696718">
        <w:rPr>
          <w:rFonts w:ascii="Times New Roman" w:hAnsi="Times New Roman" w:cs="Times New Roman"/>
          <w:sz w:val="24"/>
          <w:szCs w:val="24"/>
        </w:rPr>
        <w:t xml:space="preserve"> </w:t>
      </w:r>
      <w:r w:rsidRPr="009159AB">
        <w:rPr>
          <w:rFonts w:ascii="Times New Roman" w:hAnsi="Times New Roman" w:cs="Times New Roman"/>
          <w:sz w:val="24"/>
          <w:szCs w:val="24"/>
        </w:rPr>
        <w:t>Standardized interaction effect w</w:t>
      </w:r>
      <w:r w:rsidR="00696718">
        <w:rPr>
          <w:rFonts w:ascii="Times New Roman" w:hAnsi="Times New Roman" w:cs="Times New Roman"/>
          <w:sz w:val="24"/>
          <w:szCs w:val="24"/>
        </w:rPr>
        <w:t>ere</w:t>
      </w:r>
      <w:r w:rsidRPr="009159AB">
        <w:rPr>
          <w:rFonts w:ascii="Times New Roman" w:hAnsi="Times New Roman" w:cs="Times New Roman"/>
          <w:sz w:val="24"/>
          <w:szCs w:val="24"/>
        </w:rPr>
        <w:t xml:space="preserve"> calculated by taking the standardized difference between the unstandardized main effects (see the Appendix for the exact formulae used). Th</w:t>
      </w:r>
      <w:r w:rsidR="00696718">
        <w:rPr>
          <w:rFonts w:ascii="Times New Roman" w:hAnsi="Times New Roman" w:cs="Times New Roman"/>
          <w:sz w:val="24"/>
          <w:szCs w:val="24"/>
        </w:rPr>
        <w:t>ese effects</w:t>
      </w:r>
      <w:r w:rsidRPr="009159AB">
        <w:rPr>
          <w:rFonts w:ascii="Times New Roman" w:hAnsi="Times New Roman" w:cs="Times New Roman"/>
          <w:sz w:val="24"/>
          <w:szCs w:val="24"/>
        </w:rPr>
        <w:t xml:space="preserve"> w</w:t>
      </w:r>
      <w:r w:rsidR="00696718">
        <w:rPr>
          <w:rFonts w:ascii="Times New Roman" w:hAnsi="Times New Roman" w:cs="Times New Roman"/>
          <w:sz w:val="24"/>
          <w:szCs w:val="24"/>
        </w:rPr>
        <w:t>ere computed</w:t>
      </w:r>
      <w:r w:rsidRPr="009159AB">
        <w:rPr>
          <w:rFonts w:ascii="Times New Roman" w:hAnsi="Times New Roman" w:cs="Times New Roman"/>
          <w:sz w:val="24"/>
          <w:szCs w:val="24"/>
        </w:rPr>
        <w:t xml:space="preserve"> for both the first and last dependent variable in each experiment. For example, in a 2 (ostracized vs. included) by 2 (moderator</w:t>
      </w:r>
      <w:r w:rsidR="0001015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present vs. </w:t>
      </w:r>
      <w:r w:rsidR="00010151" w:rsidRPr="009159AB">
        <w:rPr>
          <w:rFonts w:ascii="Times New Roman" w:hAnsi="Times New Roman" w:cs="Times New Roman"/>
          <w:sz w:val="24"/>
          <w:szCs w:val="24"/>
        </w:rPr>
        <w:t>moderator</w:t>
      </w:r>
      <w:r w:rsidRPr="009159AB">
        <w:rPr>
          <w:rFonts w:ascii="Times New Roman" w:hAnsi="Times New Roman" w:cs="Times New Roman"/>
          <w:sz w:val="24"/>
          <w:szCs w:val="24"/>
        </w:rPr>
        <w:t xml:space="preserve"> absent) design with multiple measures, </w:t>
      </w:r>
      <w:r w:rsidR="001F0E11" w:rsidRPr="009159AB">
        <w:rPr>
          <w:rFonts w:ascii="Times New Roman" w:hAnsi="Times New Roman" w:cs="Times New Roman"/>
          <w:sz w:val="24"/>
          <w:szCs w:val="24"/>
        </w:rPr>
        <w:t xml:space="preserve">we calculated </w:t>
      </w:r>
      <w:r w:rsidRPr="009159AB">
        <w:rPr>
          <w:rFonts w:ascii="Times New Roman" w:hAnsi="Times New Roman" w:cs="Times New Roman"/>
          <w:sz w:val="24"/>
          <w:szCs w:val="24"/>
        </w:rPr>
        <w:t xml:space="preserve">two simple </w:t>
      </w:r>
      <w:r w:rsidR="001F0E11" w:rsidRPr="009159AB">
        <w:rPr>
          <w:rFonts w:ascii="Times New Roman" w:hAnsi="Times New Roman" w:cs="Times New Roman"/>
          <w:sz w:val="24"/>
          <w:szCs w:val="24"/>
        </w:rPr>
        <w:t xml:space="preserve">ostracism </w:t>
      </w:r>
      <w:r w:rsidRPr="009159AB">
        <w:rPr>
          <w:rFonts w:ascii="Times New Roman" w:hAnsi="Times New Roman" w:cs="Times New Roman"/>
          <w:sz w:val="24"/>
          <w:szCs w:val="24"/>
        </w:rPr>
        <w:t xml:space="preserve">effects </w:t>
      </w:r>
      <w:r w:rsidR="001F0E11" w:rsidRPr="009159AB">
        <w:rPr>
          <w:rFonts w:ascii="Times New Roman" w:hAnsi="Times New Roman" w:cs="Times New Roman"/>
          <w:sz w:val="24"/>
          <w:szCs w:val="24"/>
        </w:rPr>
        <w:t xml:space="preserve">(Hypothesis 1) </w:t>
      </w:r>
      <w:r w:rsidRPr="009159AB">
        <w:rPr>
          <w:rFonts w:ascii="Times New Roman" w:hAnsi="Times New Roman" w:cs="Times New Roman"/>
          <w:sz w:val="24"/>
          <w:szCs w:val="24"/>
        </w:rPr>
        <w:t xml:space="preserve">and two interaction effects </w:t>
      </w:r>
      <w:r w:rsidR="001F0E11" w:rsidRPr="009159AB">
        <w:rPr>
          <w:rFonts w:ascii="Times New Roman" w:hAnsi="Times New Roman" w:cs="Times New Roman"/>
          <w:sz w:val="24"/>
          <w:szCs w:val="24"/>
        </w:rPr>
        <w:t>(Hypothesis 2)</w:t>
      </w:r>
      <w:r w:rsidRPr="009159AB">
        <w:rPr>
          <w:rFonts w:ascii="Times New Roman" w:hAnsi="Times New Roman" w:cs="Times New Roman"/>
          <w:sz w:val="24"/>
          <w:szCs w:val="24"/>
        </w:rPr>
        <w:t xml:space="preserve">. </w:t>
      </w:r>
      <w:r w:rsidR="00F96491">
        <w:rPr>
          <w:rFonts w:ascii="Times New Roman" w:hAnsi="Times New Roman" w:cs="Times New Roman"/>
          <w:sz w:val="24"/>
          <w:szCs w:val="24"/>
        </w:rPr>
        <w:t>For ten studies, more factors/levels were used and a 2 by 2 was extracted.</w:t>
      </w:r>
    </w:p>
    <w:p w14:paraId="199D8E7C" w14:textId="77777777" w:rsidR="00BF0960" w:rsidRDefault="00BF0960" w:rsidP="00BF0960">
      <w:pPr>
        <w:pStyle w:val="Heading3"/>
      </w:pPr>
      <w:r>
        <w:lastRenderedPageBreak/>
        <w:t>Meta-analytic model</w:t>
      </w:r>
    </w:p>
    <w:p w14:paraId="0293050E" w14:textId="4C6FE989" w:rsidR="00E76D2C" w:rsidRPr="009159AB" w:rsidRDefault="00731737" w:rsidP="00C30555">
      <w:pPr>
        <w:spacing w:after="0" w:line="480" w:lineRule="auto"/>
        <w:ind w:firstLine="709"/>
        <w:rPr>
          <w:rFonts w:ascii="Times New Roman" w:hAnsi="Times New Roman" w:cs="Times New Roman"/>
          <w:sz w:val="24"/>
          <w:szCs w:val="24"/>
        </w:rPr>
      </w:pPr>
      <w:r w:rsidRPr="009159AB">
        <w:rPr>
          <w:rFonts w:ascii="Times New Roman" w:hAnsi="Times New Roman" w:cs="Times New Roman"/>
          <w:sz w:val="24"/>
          <w:szCs w:val="24"/>
        </w:rPr>
        <w:t xml:space="preserve">We used random- and mixed-effects models,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Pr="009159AB">
        <w:rPr>
          <w:rFonts w:ascii="Times New Roman" w:hAnsi="Times New Roman" w:cs="Times New Roman"/>
          <w:sz w:val="24"/>
          <w:szCs w:val="24"/>
        </w:rPr>
        <w:t>heterogeneity in the effect sizes is expected due to</w:t>
      </w:r>
      <w:r w:rsidR="00396ED1" w:rsidRPr="009159AB">
        <w:rPr>
          <w:rFonts w:ascii="Times New Roman" w:hAnsi="Times New Roman" w:cs="Times New Roman"/>
          <w:sz w:val="24"/>
          <w:szCs w:val="24"/>
        </w:rPr>
        <w:t xml:space="preserve"> both</w:t>
      </w:r>
      <w:r w:rsidRPr="009159AB">
        <w:rPr>
          <w:rFonts w:ascii="Times New Roman" w:hAnsi="Times New Roman" w:cs="Times New Roman"/>
          <w:sz w:val="24"/>
          <w:szCs w:val="24"/>
        </w:rPr>
        <w:t xml:space="preserve"> the </w:t>
      </w:r>
      <w:r w:rsidR="00396ED1" w:rsidRPr="009159AB">
        <w:rPr>
          <w:rFonts w:ascii="Times New Roman" w:hAnsi="Times New Roman" w:cs="Times New Roman"/>
          <w:sz w:val="24"/>
          <w:szCs w:val="24"/>
        </w:rPr>
        <w:t xml:space="preserve">inclusion of </w:t>
      </w:r>
      <w:r w:rsidRPr="009159AB">
        <w:rPr>
          <w:rFonts w:ascii="Times New Roman" w:hAnsi="Times New Roman" w:cs="Times New Roman"/>
          <w:sz w:val="24"/>
          <w:szCs w:val="24"/>
        </w:rPr>
        <w:t xml:space="preserve">different measures and additional unknown methodological and substantive factors. The meta-regression element in some of the analyses is the variable time as </w:t>
      </w:r>
      <w:r w:rsidR="00447A01" w:rsidRPr="009159AB">
        <w:rPr>
          <w:rFonts w:ascii="Times New Roman" w:hAnsi="Times New Roman" w:cs="Times New Roman"/>
          <w:sz w:val="24"/>
          <w:szCs w:val="24"/>
        </w:rPr>
        <w:t>predictor of the ostracism effect</w:t>
      </w:r>
      <w:r w:rsidRPr="009159AB">
        <w:rPr>
          <w:rFonts w:ascii="Times New Roman" w:hAnsi="Times New Roman" w:cs="Times New Roman"/>
          <w:sz w:val="24"/>
          <w:szCs w:val="24"/>
        </w:rPr>
        <w:t>. Analyses without this study-level predictor reduce to a random-effects model. We used Restricted Maximum Likelihood (REML)</w:t>
      </w:r>
      <w:r w:rsidR="004626E4" w:rsidRPr="009159AB">
        <w:rPr>
          <w:rFonts w:ascii="Times New Roman" w:hAnsi="Times New Roman" w:cs="Times New Roman"/>
          <w:sz w:val="24"/>
          <w:szCs w:val="24"/>
        </w:rPr>
        <w:t xml:space="preserve"> </w:t>
      </w:r>
      <w:r w:rsidRPr="009159AB">
        <w:rPr>
          <w:rFonts w:ascii="Times New Roman" w:hAnsi="Times New Roman" w:cs="Times New Roman"/>
          <w:sz w:val="24"/>
          <w:szCs w:val="24"/>
        </w:rPr>
        <w:t>to estimate tau-squared (</w:t>
      </w:r>
      <w:r w:rsidR="004B1D45" w:rsidRPr="009159AB">
        <w:rPr>
          <w:rFonts w:ascii="Times New Roman" w:hAnsi="Times New Roman" w:cs="Times New Roman"/>
          <w:sz w:val="24"/>
          <w:szCs w:val="24"/>
        </w:rPr>
        <w:t xml:space="preserve">i.e., </w:t>
      </w:r>
      <w:r w:rsidRPr="009159AB">
        <w:rPr>
          <w:rFonts w:ascii="Times New Roman" w:hAnsi="Times New Roman" w:cs="Times New Roman"/>
          <w:sz w:val="24"/>
          <w:szCs w:val="24"/>
        </w:rPr>
        <w:t xml:space="preserve">the residual variance), as recommended by </w:t>
      </w:r>
      <w:r w:rsidRPr="009159AB">
        <w:rPr>
          <w:rFonts w:ascii="Times New Roman" w:hAnsi="Times New Roman" w:cs="Times New Roman"/>
          <w:noProof/>
          <w:sz w:val="24"/>
          <w:szCs w:val="24"/>
        </w:rPr>
        <w:t>Viechtbauer</w:t>
      </w:r>
      <w:r w:rsidR="00302845">
        <w:rPr>
          <w:rFonts w:ascii="Times New Roman" w:hAnsi="Times New Roman" w:cs="Times New Roman"/>
          <w:noProof/>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 xml:space="preserve">. Note that when estimating a mixed- or random effects model, </w:t>
      </w:r>
      <w:r w:rsidR="00447A01" w:rsidRPr="009159AB">
        <w:rPr>
          <w:rFonts w:ascii="Times New Roman" w:hAnsi="Times New Roman" w:cs="Times New Roman"/>
          <w:sz w:val="24"/>
          <w:szCs w:val="24"/>
        </w:rPr>
        <w:t xml:space="preserve">one does not estimate a single </w:t>
      </w:r>
      <w:r w:rsidRPr="009159AB">
        <w:rPr>
          <w:rFonts w:ascii="Times New Roman" w:hAnsi="Times New Roman" w:cs="Times New Roman"/>
          <w:i/>
          <w:sz w:val="24"/>
          <w:szCs w:val="24"/>
        </w:rPr>
        <w:t>true</w:t>
      </w:r>
      <w:r w:rsidRPr="009159AB">
        <w:rPr>
          <w:rFonts w:ascii="Times New Roman" w:hAnsi="Times New Roman" w:cs="Times New Roman"/>
          <w:sz w:val="24"/>
          <w:szCs w:val="24"/>
        </w:rPr>
        <w:t xml:space="preserve"> effect</w:t>
      </w:r>
      <w:r w:rsidR="00447A01" w:rsidRPr="009159AB">
        <w:rPr>
          <w:rFonts w:ascii="Times New Roman" w:hAnsi="Times New Roman" w:cs="Times New Roman"/>
          <w:sz w:val="24"/>
          <w:szCs w:val="24"/>
        </w:rPr>
        <w:t>, but rather the mean and variance of underlying effects</w:t>
      </w:r>
      <w:r w:rsidRPr="009159AB">
        <w:rPr>
          <w:rFonts w:ascii="Times New Roman" w:hAnsi="Times New Roman" w:cs="Times New Roman"/>
          <w:sz w:val="24"/>
          <w:szCs w:val="24"/>
        </w:rPr>
        <w:t xml:space="preserve">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"formattedCitation" : "[32]", "plainTextFormattedCitation" : "[32]", "previouslyFormattedCitation" : "[32]"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[32]</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p>
    <w:p w14:paraId="50B74457" w14:textId="30B54CD6" w:rsidR="00BF0960" w:rsidRDefault="00885EF1" w:rsidP="00BF0960">
      <w:pPr>
        <w:pStyle w:val="Heading3"/>
      </w:pPr>
      <w:r w:rsidRPr="009159AB">
        <w:t>Statistical s</w:t>
      </w:r>
      <w:r w:rsidR="00BF0960">
        <w:t>ensitivity analyses</w:t>
      </w:r>
    </w:p>
    <w:p w14:paraId="5D359C10" w14:textId="21C5989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To test for robustness of the effects, we incorporated several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We flagged possibly problematic outliers on the basis of studentized deleted residuals, Q-Q plots, and Cook’s distance values. Subsequently, we inspected the effect of these outliers on substantial results in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 xml:space="preserve">sensitivity analyses in which these outliers were excluded. Another </w:t>
      </w:r>
      <w:r w:rsidR="00885EF1" w:rsidRPr="009159A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analysis entailed fitting of the mixed-effects model with tau-squared fit at the upper</w:t>
      </w:r>
      <w:r w:rsidR="004B1D45"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bound value of the 95% confidence interval. </w:t>
      </w:r>
    </w:p>
    <w:p w14:paraId="3B9F73E3" w14:textId="77777777" w:rsidR="00BF0960" w:rsidRDefault="00731737" w:rsidP="00BF0960">
      <w:pPr>
        <w:pStyle w:val="Heading3"/>
      </w:pPr>
      <w:r w:rsidRPr="009159AB">
        <w:t>Funnel plot asymmetry</w:t>
      </w:r>
    </w:p>
    <w:p w14:paraId="6CB0F192" w14:textId="2C40BEA3"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 </w:t>
      </w:r>
      <w:r w:rsidR="007D5A2F" w:rsidRPr="009159AB">
        <w:rPr>
          <w:rFonts w:ascii="Times New Roman" w:hAnsi="Times New Roman" w:cs="Times New Roman"/>
          <w:sz w:val="24"/>
          <w:szCs w:val="24"/>
        </w:rPr>
        <w:t>f</w:t>
      </w:r>
      <w:r w:rsidRPr="009159AB">
        <w:rPr>
          <w:rFonts w:ascii="Times New Roman" w:hAnsi="Times New Roman" w:cs="Times New Roman"/>
          <w:sz w:val="24"/>
          <w:szCs w:val="24"/>
        </w:rPr>
        <w:t xml:space="preserve">unnel plot </w:t>
      </w:r>
      <w:r w:rsidR="00447A01" w:rsidRPr="009159AB">
        <w:rPr>
          <w:rFonts w:ascii="Times New Roman" w:hAnsi="Times New Roman" w:cs="Times New Roman"/>
          <w:sz w:val="24"/>
          <w:szCs w:val="24"/>
        </w:rPr>
        <w:t xml:space="preserve">depicts </w:t>
      </w:r>
      <w:r w:rsidRPr="009159AB">
        <w:rPr>
          <w:rFonts w:ascii="Times New Roman" w:hAnsi="Times New Roman" w:cs="Times New Roman"/>
          <w:sz w:val="24"/>
          <w:szCs w:val="24"/>
        </w:rPr>
        <w:t xml:space="preserve">each study’s effect size against its standard error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"Light", "given" : "R J", "non-dropping-particle" : "", "parse-names" : false, "suffix" : "" }, { "dropping-particle" : "", "family" : "Pillemer", "given" : "D B", "non-dropping-particle" : "", "parse-names" : false, "suffix" : "" } ], "container-title" : "Cambridge, MA", "id" : "ITEM-1", "issued" : { "date-parts" : [ [ "1984" ] ] }, "publisher" : "Harvard University Press", "publisher-place" : "Cambridge, MA", "title" : "Summing up: the science of reviewing research", "type" : "book" }, "uris" : [ "http://www.mendeley.com/documents/?uuid=7c6bab5d-d27c-4d94-86a1-e5e66e439e8d" ] } ], "mendeley" : { "formattedCitation" : "[33]", "plainTextFormattedCitation" : "[33]", "previouslyFormattedCitation" : "[33]"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[33]</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Larger studies have smaller standard errors, and vice versa for smaller studies. Following from a theoretical fluctuation of the population effect size due to sampling variance, a funnel plot should be symmetrical around the estimate</w:t>
      </w:r>
      <w:r w:rsidR="007D5A2F" w:rsidRPr="009159AB">
        <w:rPr>
          <w:rFonts w:ascii="Times New Roman" w:hAnsi="Times New Roman" w:cs="Times New Roman"/>
          <w:sz w:val="24"/>
          <w:szCs w:val="24"/>
        </w:rPr>
        <w:t>d mean</w:t>
      </w:r>
      <w:r w:rsidRPr="009159AB">
        <w:rPr>
          <w:rFonts w:ascii="Times New Roman" w:hAnsi="Times New Roman" w:cs="Times New Roman"/>
          <w:sz w:val="24"/>
          <w:szCs w:val="24"/>
        </w:rPr>
        <w:t xml:space="preserve"> effect size</w:t>
      </w:r>
      <w:r w:rsidR="007D5A2F" w:rsidRPr="009159AB">
        <w:rPr>
          <w:rFonts w:ascii="Times New Roman" w:hAnsi="Times New Roman" w:cs="Times New Roman"/>
          <w:sz w:val="24"/>
          <w:szCs w:val="24"/>
        </w:rPr>
        <w:t>. If there are no methodological or substantive reasons to expect a link between effect sizes and standard errors, f</w:t>
      </w:r>
      <w:r w:rsidRPr="009159AB">
        <w:rPr>
          <w:rFonts w:ascii="Times New Roman" w:hAnsi="Times New Roman" w:cs="Times New Roman"/>
          <w:sz w:val="24"/>
          <w:szCs w:val="24"/>
        </w:rPr>
        <w:t xml:space="preserve">unnel plot </w:t>
      </w:r>
      <w:r w:rsidRPr="009159AB">
        <w:rPr>
          <w:rFonts w:ascii="Times New Roman" w:hAnsi="Times New Roman" w:cs="Times New Roman"/>
          <w:i/>
          <w:sz w:val="24"/>
          <w:szCs w:val="24"/>
        </w:rPr>
        <w:t>asymmetry</w:t>
      </w:r>
      <w:r w:rsidRPr="009159AB">
        <w:rPr>
          <w:rFonts w:ascii="Times New Roman" w:hAnsi="Times New Roman" w:cs="Times New Roman"/>
          <w:sz w:val="24"/>
          <w:szCs w:val="24"/>
        </w:rPr>
        <w:t xml:space="preserve"> can indicate publication bias (</w:t>
      </w:r>
      <w:r w:rsidR="00030665" w:rsidRPr="009159AB">
        <w:rPr>
          <w:rFonts w:ascii="Times New Roman" w:hAnsi="Times New Roman" w:cs="Times New Roman"/>
          <w:sz w:val="24"/>
          <w:szCs w:val="24"/>
        </w:rPr>
        <w:t xml:space="preserve">e.g.,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"issued" : { "date-parts" : [ [ "2012", "11", "7" ] ] }, "page" : "543-554", "title" : "The rules of the game called psychological science", "type" : "article-journal", "volume" : "7" }, "uris" : [ "http://www.mendeley.com/documents/?uuid=1f069476-7a7c-468e-bb2e-84e5bb636083" ] } ], "mendeley" : { "formattedCitation" : "[34]", "plainTextFormattedCitation" : "[34]", "previouslyFormattedCitation" : "[34]"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[34]</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To </w:t>
      </w:r>
      <w:r w:rsidR="00FB4F83" w:rsidRPr="009159AB">
        <w:rPr>
          <w:rFonts w:ascii="Times New Roman" w:hAnsi="Times New Roman" w:cs="Times New Roman"/>
          <w:sz w:val="24"/>
          <w:szCs w:val="24"/>
        </w:rPr>
        <w:t>test funnel plot asymmetry</w:t>
      </w:r>
      <w:r w:rsidRPr="009159AB">
        <w:rPr>
          <w:rFonts w:ascii="Times New Roman" w:hAnsi="Times New Roman" w:cs="Times New Roman"/>
          <w:sz w:val="24"/>
          <w:szCs w:val="24"/>
        </w:rPr>
        <w:t xml:space="preserve">, we used Egger’s regression test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"formattedCitation" : "[35]", "plainTextFormattedCitation" : "[35]", "previouslyFormattedCitation" : "[35]"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for mixed-effects models </w:t>
      </w:r>
      <w:r w:rsidR="00302845">
        <w:rPr>
          <w:rFonts w:ascii="Times New Roman" w:hAnsi="Times New Roman" w:cs="Times New Roman"/>
          <w:noProof/>
          <w:sz w:val="24"/>
          <w:szCs w:val="24"/>
        </w:rPr>
        <w:fldChar w:fldCharType="begin" w:fldLock="1"/>
      </w:r>
      <w:r w:rsidR="00302845">
        <w:rPr>
          <w:rFonts w:ascii="Times New Roman" w:hAnsi="Times New Roman" w:cs="Times New Roman"/>
          <w:noProof/>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302845">
        <w:rPr>
          <w:rFonts w:ascii="Times New Roman" w:hAnsi="Times New Roman" w:cs="Times New Roman"/>
          <w:noProof/>
          <w:sz w:val="24"/>
          <w:szCs w:val="24"/>
        </w:rPr>
        <w:fldChar w:fldCharType="separate"/>
      </w:r>
      <w:r w:rsidR="00302845" w:rsidRPr="00302845">
        <w:rPr>
          <w:rFonts w:ascii="Times New Roman" w:hAnsi="Times New Roman" w:cs="Times New Roman"/>
          <w:noProof/>
          <w:sz w:val="24"/>
          <w:szCs w:val="24"/>
        </w:rPr>
        <w:t>[36]</w:t>
      </w:r>
      <w:r w:rsidR="00302845">
        <w:rPr>
          <w:rFonts w:ascii="Times New Roman" w:hAnsi="Times New Roman" w:cs="Times New Roman"/>
          <w:noProof/>
          <w:sz w:val="24"/>
          <w:szCs w:val="24"/>
        </w:rPr>
        <w:fldChar w:fldCharType="end"/>
      </w:r>
      <w:r w:rsidRPr="009159AB">
        <w:rPr>
          <w:rFonts w:ascii="Times New Roman" w:hAnsi="Times New Roman" w:cs="Times New Roman"/>
          <w:sz w:val="24"/>
          <w:szCs w:val="24"/>
        </w:rPr>
        <w:t>.</w:t>
      </w:r>
      <w:r w:rsidR="00F96491">
        <w:rPr>
          <w:rFonts w:ascii="Times New Roman" w:hAnsi="Times New Roman" w:cs="Times New Roman"/>
          <w:sz w:val="24"/>
          <w:szCs w:val="24"/>
          <w:vertAlign w:val="superscript"/>
        </w:rPr>
        <w:t>4</w:t>
      </w:r>
      <w:r w:rsidRPr="009159AB">
        <w:rPr>
          <w:rFonts w:ascii="Times New Roman" w:hAnsi="Times New Roman" w:cs="Times New Roman"/>
          <w:sz w:val="24"/>
          <w:szCs w:val="24"/>
        </w:rPr>
        <w:t xml:space="preserve"> This tests whether the distribution of effect sizes is equal on both sides of the average effect, when accounting for true </w:t>
      </w:r>
      <w:r w:rsidRPr="009159AB">
        <w:rPr>
          <w:rFonts w:ascii="Times New Roman" w:hAnsi="Times New Roman" w:cs="Times New Roman"/>
          <w:sz w:val="24"/>
          <w:szCs w:val="24"/>
        </w:rPr>
        <w:lastRenderedPageBreak/>
        <w:t>heterogeneity. Funnel plot asymmetry thus indicates bias in the estimated</w:t>
      </w:r>
      <w:r w:rsidR="007D5A2F" w:rsidRPr="009159AB">
        <w:rPr>
          <w:rFonts w:ascii="Times New Roman" w:hAnsi="Times New Roman" w:cs="Times New Roman"/>
          <w:sz w:val="24"/>
          <w:szCs w:val="24"/>
        </w:rPr>
        <w:t xml:space="preserve"> mean</w:t>
      </w:r>
      <w:r w:rsidRPr="009159AB">
        <w:rPr>
          <w:rFonts w:ascii="Times New Roman" w:hAnsi="Times New Roman" w:cs="Times New Roman"/>
          <w:sz w:val="24"/>
          <w:szCs w:val="24"/>
        </w:rPr>
        <w:t xml:space="preserve"> effect size and possibly publication bias.</w:t>
      </w:r>
      <w:r w:rsidR="00D802B4" w:rsidDel="00D802B4">
        <w:rPr>
          <w:rFonts w:ascii="Times New Roman" w:hAnsi="Times New Roman" w:cs="Times New Roman"/>
          <w:sz w:val="24"/>
          <w:szCs w:val="24"/>
        </w:rPr>
        <w:t xml:space="preserve"> </w:t>
      </w:r>
    </w:p>
    <w:p w14:paraId="5B306420" w14:textId="77777777" w:rsidR="00E76D2C" w:rsidRPr="009159AB" w:rsidRDefault="00731737" w:rsidP="00BF0960">
      <w:pPr>
        <w:pStyle w:val="Heading1"/>
      </w:pPr>
      <w:r w:rsidRPr="009159AB">
        <w:t>Results</w:t>
      </w:r>
    </w:p>
    <w:p w14:paraId="6A7E03A7"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In our reporting of the effect sizes,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 main effect and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indicates an interaction effect. Even though </w:t>
      </w:r>
      <w:r w:rsidR="00B50377" w:rsidRPr="009159AB">
        <w:rPr>
          <w:rFonts w:ascii="Times New Roman" w:hAnsi="Times New Roman" w:cs="Times New Roman"/>
          <w:sz w:val="24"/>
          <w:szCs w:val="24"/>
        </w:rPr>
        <w:t xml:space="preserve">we used </w:t>
      </w:r>
      <w:r w:rsidRPr="009159AB">
        <w:rPr>
          <w:rFonts w:ascii="Times New Roman" w:hAnsi="Times New Roman" w:cs="Times New Roman"/>
          <w:sz w:val="24"/>
          <w:szCs w:val="24"/>
        </w:rPr>
        <w:t>Hedges’</w:t>
      </w:r>
      <w:r w:rsidR="00B50377"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g</w:t>
      </w:r>
      <w:r w:rsidR="00B50377" w:rsidRPr="009159AB">
        <w:rPr>
          <w:rFonts w:ascii="Times New Roman" w:hAnsi="Times New Roman" w:cs="Times New Roman"/>
          <w:sz w:val="24"/>
          <w:szCs w:val="24"/>
        </w:rPr>
        <w:t>, we maintained the</w:t>
      </w:r>
      <w:r w:rsidRPr="009159AB">
        <w:rPr>
          <w:rFonts w:ascii="Times New Roman" w:hAnsi="Times New Roman" w:cs="Times New Roman"/>
          <w:sz w:val="24"/>
          <w:szCs w:val="24"/>
        </w:rPr>
        <w:t xml:space="preserve"> notation of </w:t>
      </w:r>
      <w:r w:rsidRPr="00DA10B6">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2B1B0E">
        <w:rPr>
          <w:rFonts w:ascii="Times New Roman" w:hAnsi="Times New Roman" w:cs="Times New Roman"/>
          <w:sz w:val="24"/>
          <w:szCs w:val="24"/>
        </w:rPr>
        <w:t>because</w:t>
      </w:r>
      <w:r w:rsidR="002B1B0E" w:rsidRPr="009159AB">
        <w:rPr>
          <w:rFonts w:ascii="Times New Roman" w:hAnsi="Times New Roman" w:cs="Times New Roman"/>
          <w:sz w:val="24"/>
          <w:szCs w:val="24"/>
        </w:rPr>
        <w:t xml:space="preserve"> </w:t>
      </w:r>
      <w:r w:rsidR="00B50377" w:rsidRPr="009159AB">
        <w:rPr>
          <w:rFonts w:ascii="Times New Roman" w:hAnsi="Times New Roman" w:cs="Times New Roman"/>
          <w:i/>
          <w:sz w:val="24"/>
          <w:szCs w:val="24"/>
        </w:rPr>
        <w:t>g</w:t>
      </w:r>
      <w:r w:rsidR="00B5037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only a minor correction to Cohen’s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t>
      </w:r>
      <w:r w:rsidR="00885EF1" w:rsidRPr="009159AB">
        <w:rPr>
          <w:rFonts w:ascii="Times New Roman" w:hAnsi="Times New Roman" w:cs="Times New Roman"/>
          <w:sz w:val="24"/>
          <w:szCs w:val="24"/>
        </w:rPr>
        <w:t>Statistical s</w:t>
      </w:r>
      <w:r w:rsidRPr="009159AB">
        <w:rPr>
          <w:rFonts w:ascii="Times New Roman" w:hAnsi="Times New Roman" w:cs="Times New Roman"/>
          <w:sz w:val="24"/>
          <w:szCs w:val="24"/>
        </w:rPr>
        <w:t>ensitivity analyses are only reported if they show</w:t>
      </w:r>
      <w:r w:rsidR="0020115E" w:rsidRPr="009159AB">
        <w:rPr>
          <w:rFonts w:ascii="Times New Roman" w:hAnsi="Times New Roman" w:cs="Times New Roman"/>
          <w:sz w:val="24"/>
          <w:szCs w:val="24"/>
        </w:rPr>
        <w:t>ed</w:t>
      </w:r>
      <w:r w:rsidRPr="009159AB">
        <w:rPr>
          <w:rFonts w:ascii="Times New Roman" w:hAnsi="Times New Roman" w:cs="Times New Roman"/>
          <w:sz w:val="24"/>
          <w:szCs w:val="24"/>
        </w:rPr>
        <w:t xml:space="preserve"> different effects (all </w:t>
      </w:r>
      <w:r w:rsidR="001F4BDB">
        <w:rPr>
          <w:rFonts w:ascii="Times New Roman" w:hAnsi="Times New Roman" w:cs="Times New Roman"/>
          <w:sz w:val="24"/>
          <w:szCs w:val="24"/>
        </w:rPr>
        <w:t xml:space="preserve">statistical </w:t>
      </w:r>
      <w:r w:rsidRPr="009159AB">
        <w:rPr>
          <w:rFonts w:ascii="Times New Roman" w:hAnsi="Times New Roman" w:cs="Times New Roman"/>
          <w:sz w:val="24"/>
          <w:szCs w:val="24"/>
        </w:rPr>
        <w:t>sensitivity analyses can be</w:t>
      </w:r>
      <w:r w:rsidR="00300674" w:rsidRPr="009159AB">
        <w:rPr>
          <w:rFonts w:ascii="Times New Roman" w:hAnsi="Times New Roman" w:cs="Times New Roman"/>
          <w:sz w:val="24"/>
          <w:szCs w:val="24"/>
        </w:rPr>
        <w:t xml:space="preserve"> found</w:t>
      </w:r>
      <w:r w:rsidRPr="009159AB">
        <w:rPr>
          <w:rFonts w:ascii="Times New Roman" w:hAnsi="Times New Roman" w:cs="Times New Roman"/>
          <w:sz w:val="24"/>
          <w:szCs w:val="24"/>
        </w:rPr>
        <w:t xml:space="preserve"> on OSF).</w:t>
      </w:r>
    </w:p>
    <w:p w14:paraId="7F5F0A4F" w14:textId="6D6DA312" w:rsidR="00E639FB" w:rsidRPr="009159AB" w:rsidRDefault="00991FBE" w:rsidP="00BF0960">
      <w:pPr>
        <w:pStyle w:val="Heading2"/>
      </w:pPr>
      <w:r w:rsidRPr="009159AB">
        <w:t xml:space="preserve">Primary </w:t>
      </w:r>
      <w:r w:rsidR="00BF5B8B">
        <w:t>analyses</w:t>
      </w:r>
    </w:p>
    <w:p w14:paraId="400F0287" w14:textId="77777777" w:rsid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two </w:t>
      </w:r>
      <w:r w:rsidR="00D802B4">
        <w:rPr>
          <w:rFonts w:ascii="Times New Roman" w:hAnsi="Times New Roman" w:cs="Times New Roman"/>
          <w:sz w:val="24"/>
          <w:szCs w:val="24"/>
        </w:rPr>
        <w:t>primary</w:t>
      </w:r>
      <w:r w:rsidR="00D802B4" w:rsidRPr="009159AB">
        <w:rPr>
          <w:rFonts w:ascii="Times New Roman" w:hAnsi="Times New Roman" w:cs="Times New Roman"/>
          <w:sz w:val="24"/>
          <w:szCs w:val="24"/>
        </w:rPr>
        <w:t xml:space="preserve"> </w:t>
      </w:r>
      <w:r w:rsidRPr="009159AB">
        <w:rPr>
          <w:rFonts w:ascii="Times New Roman" w:hAnsi="Times New Roman" w:cs="Times New Roman"/>
          <w:sz w:val="24"/>
          <w:szCs w:val="24"/>
        </w:rPr>
        <w:t>hypotheses are tested in four meta-analyses</w:t>
      </w:r>
      <w:r w:rsidR="00F70F9F" w:rsidRPr="009159AB">
        <w:rPr>
          <w:rFonts w:ascii="Times New Roman" w:hAnsi="Times New Roman" w:cs="Times New Roman"/>
          <w:sz w:val="24"/>
          <w:szCs w:val="24"/>
        </w:rPr>
        <w:t>, of which the study level effects are reported in Table 2</w:t>
      </w:r>
      <w:r w:rsidRPr="009159AB">
        <w:rPr>
          <w:rFonts w:ascii="Times New Roman" w:hAnsi="Times New Roman" w:cs="Times New Roman"/>
          <w:sz w:val="24"/>
          <w:szCs w:val="24"/>
        </w:rPr>
        <w:t>. Th</w:t>
      </w:r>
      <w:r w:rsidR="0020115E" w:rsidRPr="009159AB">
        <w:rPr>
          <w:rFonts w:ascii="Times New Roman" w:hAnsi="Times New Roman" w:cs="Times New Roman"/>
          <w:sz w:val="24"/>
          <w:szCs w:val="24"/>
        </w:rPr>
        <w:t>e table</w:t>
      </w:r>
      <w:r w:rsidRPr="009159AB">
        <w:rPr>
          <w:rFonts w:ascii="Times New Roman" w:hAnsi="Times New Roman" w:cs="Times New Roman"/>
          <w:sz w:val="24"/>
          <w:szCs w:val="24"/>
        </w:rPr>
        <w:t xml:space="preserve"> includes </w:t>
      </w:r>
      <w:r w:rsidR="003375A0" w:rsidRPr="009159AB">
        <w:rPr>
          <w:rFonts w:ascii="Times New Roman" w:hAnsi="Times New Roman" w:cs="Times New Roman"/>
          <w:sz w:val="24"/>
          <w:szCs w:val="24"/>
        </w:rPr>
        <w:t xml:space="preserve">effect sizes used in the </w:t>
      </w:r>
      <w:r w:rsidRPr="009159AB">
        <w:rPr>
          <w:rFonts w:ascii="Times New Roman" w:hAnsi="Times New Roman" w:cs="Times New Roman"/>
          <w:sz w:val="24"/>
          <w:szCs w:val="24"/>
        </w:rPr>
        <w:t>estimation of the average simple effect of ostracism on the first measure, the average simple effect on the last measure and the estimation of the average interaction effect on both the first and last measure.</w:t>
      </w:r>
    </w:p>
    <w:p w14:paraId="70042E43" w14:textId="1AE0C6CB" w:rsidR="00C34534" w:rsidRPr="00BF0960" w:rsidRDefault="00731737" w:rsidP="00BF0960">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 </w:t>
      </w:r>
    </w:p>
    <w:p w14:paraId="2BC768C0" w14:textId="67F28CD9" w:rsidR="00C34534" w:rsidRPr="00BF0960" w:rsidRDefault="00C34534" w:rsidP="00C34534">
      <w:pPr>
        <w:spacing w:before="120" w:after="0" w:line="480" w:lineRule="auto"/>
        <w:rPr>
          <w:rFonts w:ascii="Times New Roman" w:hAnsi="Times New Roman" w:cs="Times New Roman"/>
          <w:b/>
          <w:color w:val="000000"/>
          <w:sz w:val="24"/>
          <w:szCs w:val="20"/>
        </w:rPr>
      </w:pPr>
      <w:r w:rsidRPr="00BF0960">
        <w:rPr>
          <w:rFonts w:ascii="Times New Roman" w:hAnsi="Times New Roman" w:cs="Times New Roman"/>
          <w:b/>
          <w:color w:val="000000"/>
          <w:sz w:val="24"/>
          <w:szCs w:val="20"/>
        </w:rPr>
        <w:t>Table 2</w:t>
      </w:r>
      <w:r w:rsidR="00BF0960" w:rsidRPr="00BF0960">
        <w:rPr>
          <w:rFonts w:ascii="Times New Roman" w:hAnsi="Times New Roman" w:cs="Times New Roman"/>
          <w:b/>
          <w:color w:val="000000"/>
          <w:sz w:val="24"/>
          <w:szCs w:val="20"/>
        </w:rPr>
        <w:t xml:space="preserve">. </w:t>
      </w:r>
      <w:r w:rsidRPr="00BF0960">
        <w:rPr>
          <w:rFonts w:ascii="Times New Roman" w:hAnsi="Times New Roman" w:cs="Times New Roman"/>
          <w:b/>
          <w:color w:val="000000"/>
          <w:sz w:val="24"/>
          <w:szCs w:val="20"/>
        </w:rPr>
        <w:t>Effect sizes per study for the primary hypotheses</w:t>
      </w:r>
      <w:r w:rsidR="00BF0960">
        <w:rPr>
          <w:rFonts w:ascii="Times New Roman" w:hAnsi="Times New Roman" w:cs="Times New Roman"/>
          <w:b/>
          <w:color w:val="000000"/>
          <w:sz w:val="24"/>
          <w:szCs w:val="20"/>
        </w:rPr>
        <w:t>.</w:t>
      </w:r>
    </w:p>
    <w:tbl>
      <w:tblPr>
        <w:tblW w:w="8504" w:type="dxa"/>
        <w:tblInd w:w="70" w:type="dxa"/>
        <w:tblCellMar>
          <w:left w:w="70" w:type="dxa"/>
          <w:right w:w="70" w:type="dxa"/>
        </w:tblCellMar>
        <w:tblLook w:val="04A0" w:firstRow="1" w:lastRow="0" w:firstColumn="1" w:lastColumn="0" w:noHBand="0" w:noVBand="1"/>
      </w:tblPr>
      <w:tblGrid>
        <w:gridCol w:w="1796"/>
        <w:gridCol w:w="540"/>
        <w:gridCol w:w="716"/>
        <w:gridCol w:w="576"/>
        <w:gridCol w:w="507"/>
        <w:gridCol w:w="576"/>
        <w:gridCol w:w="507"/>
        <w:gridCol w:w="1136"/>
        <w:gridCol w:w="507"/>
        <w:gridCol w:w="1136"/>
        <w:gridCol w:w="507"/>
      </w:tblGrid>
      <w:tr w:rsidR="00C34534" w:rsidRPr="009159AB" w14:paraId="7852EE9A" w14:textId="77777777" w:rsidTr="00696718">
        <w:trPr>
          <w:trHeight w:val="300"/>
          <w:tblHeader/>
        </w:trPr>
        <w:tc>
          <w:tcPr>
            <w:tcW w:w="1796" w:type="dxa"/>
            <w:tcBorders>
              <w:top w:val="single" w:sz="4" w:space="0" w:color="auto"/>
              <w:left w:val="nil"/>
              <w:bottom w:val="single" w:sz="4" w:space="0" w:color="auto"/>
              <w:right w:val="nil"/>
            </w:tcBorders>
            <w:shd w:val="clear" w:color="auto" w:fill="auto"/>
            <w:noWrap/>
            <w:vAlign w:val="bottom"/>
          </w:tcPr>
          <w:p w14:paraId="1C0A5A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First author</w:t>
            </w:r>
          </w:p>
        </w:tc>
        <w:tc>
          <w:tcPr>
            <w:tcW w:w="540" w:type="dxa"/>
            <w:tcBorders>
              <w:top w:val="single" w:sz="4" w:space="0" w:color="auto"/>
              <w:left w:val="nil"/>
              <w:bottom w:val="single" w:sz="4" w:space="0" w:color="auto"/>
              <w:right w:val="nil"/>
            </w:tcBorders>
            <w:shd w:val="clear" w:color="auto" w:fill="auto"/>
            <w:noWrap/>
            <w:vAlign w:val="bottom"/>
          </w:tcPr>
          <w:p w14:paraId="544673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tcPr>
          <w:p w14:paraId="2DD4383D" w14:textId="77777777" w:rsidR="00C34534" w:rsidRPr="009159AB" w:rsidRDefault="00C34534" w:rsidP="00696718">
            <w:pPr>
              <w:spacing w:after="0" w:line="480" w:lineRule="auto"/>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tcPr>
          <w:p w14:paraId="417E56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26CFEE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576" w:type="dxa"/>
            <w:tcBorders>
              <w:top w:val="single" w:sz="4" w:space="0" w:color="auto"/>
              <w:left w:val="nil"/>
              <w:bottom w:val="single" w:sz="4" w:space="0" w:color="auto"/>
              <w:right w:val="nil"/>
            </w:tcBorders>
            <w:shd w:val="clear" w:color="auto" w:fill="auto"/>
            <w:noWrap/>
            <w:vAlign w:val="bottom"/>
          </w:tcPr>
          <w:p w14:paraId="11FDCB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083BB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68BA17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T1</w:t>
            </w:r>
          </w:p>
        </w:tc>
        <w:tc>
          <w:tcPr>
            <w:tcW w:w="507" w:type="dxa"/>
            <w:tcBorders>
              <w:top w:val="single" w:sz="4" w:space="0" w:color="auto"/>
              <w:left w:val="nil"/>
              <w:bottom w:val="single" w:sz="4" w:space="0" w:color="auto"/>
              <w:right w:val="nil"/>
            </w:tcBorders>
            <w:shd w:val="clear" w:color="auto" w:fill="auto"/>
            <w:noWrap/>
            <w:vAlign w:val="bottom"/>
          </w:tcPr>
          <w:p w14:paraId="4611ED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1136" w:type="dxa"/>
            <w:tcBorders>
              <w:top w:val="single" w:sz="4" w:space="0" w:color="auto"/>
              <w:left w:val="nil"/>
              <w:bottom w:val="single" w:sz="4" w:space="0" w:color="auto"/>
              <w:right w:val="nil"/>
            </w:tcBorders>
            <w:shd w:val="clear" w:color="auto" w:fill="auto"/>
            <w:noWrap/>
            <w:vAlign w:val="bottom"/>
          </w:tcPr>
          <w:p w14:paraId="38C42F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Δ</w:t>
            </w:r>
            <w:r w:rsidRPr="009159AB">
              <w:rPr>
                <w:rFonts w:ascii="Times New Roman" w:eastAsia="Times New Roman" w:hAnsi="Times New Roman" w:cs="Times New Roman"/>
                <w:i/>
                <w:color w:val="000000"/>
                <w:sz w:val="20"/>
                <w:szCs w:val="20"/>
                <w:lang w:eastAsia="nl-NL"/>
              </w:rPr>
              <w:t>d</w:t>
            </w:r>
            <w:r w:rsidRPr="009159AB">
              <w:rPr>
                <w:rFonts w:ascii="Times New Roman" w:eastAsia="Times New Roman" w:hAnsi="Times New Roman" w:cs="Times New Roman"/>
                <w:color w:val="000000"/>
                <w:sz w:val="20"/>
                <w:szCs w:val="20"/>
                <w:lang w:eastAsia="nl-NL"/>
              </w:rPr>
              <w:t xml:space="preserve"> T2</w:t>
            </w:r>
          </w:p>
        </w:tc>
        <w:tc>
          <w:tcPr>
            <w:tcW w:w="507" w:type="dxa"/>
            <w:tcBorders>
              <w:top w:val="single" w:sz="4" w:space="0" w:color="auto"/>
              <w:left w:val="nil"/>
              <w:bottom w:val="single" w:sz="4" w:space="0" w:color="auto"/>
              <w:right w:val="nil"/>
            </w:tcBorders>
            <w:shd w:val="clear" w:color="auto" w:fill="auto"/>
            <w:noWrap/>
            <w:vAlign w:val="bottom"/>
          </w:tcPr>
          <w:p w14:paraId="59644F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r>
      <w:tr w:rsidR="00C34534" w:rsidRPr="009159AB" w14:paraId="01BC6946" w14:textId="77777777" w:rsidTr="00696718">
        <w:trPr>
          <w:trHeight w:val="300"/>
        </w:trPr>
        <w:tc>
          <w:tcPr>
            <w:tcW w:w="1796" w:type="dxa"/>
            <w:tcBorders>
              <w:top w:val="nil"/>
              <w:left w:val="nil"/>
              <w:bottom w:val="nil"/>
              <w:right w:val="nil"/>
            </w:tcBorders>
            <w:shd w:val="clear" w:color="auto" w:fill="auto"/>
            <w:noWrap/>
            <w:vAlign w:val="bottom"/>
          </w:tcPr>
          <w:p w14:paraId="209882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Alvares</w:t>
            </w:r>
          </w:p>
        </w:tc>
        <w:tc>
          <w:tcPr>
            <w:tcW w:w="540" w:type="dxa"/>
            <w:tcBorders>
              <w:top w:val="nil"/>
              <w:left w:val="nil"/>
              <w:bottom w:val="nil"/>
              <w:right w:val="nil"/>
            </w:tcBorders>
            <w:shd w:val="clear" w:color="auto" w:fill="auto"/>
            <w:noWrap/>
            <w:vAlign w:val="bottom"/>
          </w:tcPr>
          <w:p w14:paraId="15E4B1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18C3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C0FF4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B2DEE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7C238E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7B0E46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6DA4D7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7E175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F7700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234DFB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BE1449A" w14:textId="77777777" w:rsidTr="00696718">
        <w:trPr>
          <w:trHeight w:val="300"/>
        </w:trPr>
        <w:tc>
          <w:tcPr>
            <w:tcW w:w="1796" w:type="dxa"/>
            <w:tcBorders>
              <w:top w:val="nil"/>
              <w:left w:val="nil"/>
              <w:bottom w:val="nil"/>
              <w:right w:val="nil"/>
            </w:tcBorders>
            <w:shd w:val="clear" w:color="auto" w:fill="auto"/>
            <w:noWrap/>
            <w:vAlign w:val="bottom"/>
          </w:tcPr>
          <w:p w14:paraId="341F64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Ambrosini</w:t>
            </w:r>
          </w:p>
        </w:tc>
        <w:tc>
          <w:tcPr>
            <w:tcW w:w="540" w:type="dxa"/>
            <w:tcBorders>
              <w:top w:val="nil"/>
              <w:left w:val="nil"/>
              <w:bottom w:val="nil"/>
              <w:right w:val="nil"/>
            </w:tcBorders>
            <w:shd w:val="clear" w:color="auto" w:fill="auto"/>
            <w:noWrap/>
            <w:vAlign w:val="bottom"/>
          </w:tcPr>
          <w:p w14:paraId="33713C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A3C83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1E7C9A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-1.69</w:t>
            </w:r>
          </w:p>
        </w:tc>
        <w:tc>
          <w:tcPr>
            <w:tcW w:w="507" w:type="dxa"/>
            <w:tcBorders>
              <w:top w:val="nil"/>
              <w:left w:val="nil"/>
              <w:bottom w:val="nil"/>
              <w:right w:val="nil"/>
            </w:tcBorders>
            <w:shd w:val="clear" w:color="auto" w:fill="auto"/>
            <w:noWrap/>
            <w:vAlign w:val="bottom"/>
          </w:tcPr>
          <w:p w14:paraId="2D33DE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39F393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-0.97</w:t>
            </w:r>
          </w:p>
        </w:tc>
        <w:tc>
          <w:tcPr>
            <w:tcW w:w="507" w:type="dxa"/>
            <w:tcBorders>
              <w:top w:val="nil"/>
              <w:left w:val="nil"/>
              <w:bottom w:val="nil"/>
              <w:right w:val="nil"/>
            </w:tcBorders>
            <w:shd w:val="clear" w:color="auto" w:fill="auto"/>
            <w:noWrap/>
            <w:vAlign w:val="bottom"/>
          </w:tcPr>
          <w:p w14:paraId="506411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9F5D3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B66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EC4F1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8135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CFC60" w14:textId="77777777" w:rsidTr="00696718">
        <w:trPr>
          <w:trHeight w:val="300"/>
        </w:trPr>
        <w:tc>
          <w:tcPr>
            <w:tcW w:w="1796" w:type="dxa"/>
            <w:tcBorders>
              <w:top w:val="nil"/>
              <w:left w:val="nil"/>
              <w:bottom w:val="nil"/>
              <w:right w:val="nil"/>
            </w:tcBorders>
            <w:shd w:val="clear" w:color="auto" w:fill="auto"/>
            <w:noWrap/>
            <w:vAlign w:val="bottom"/>
          </w:tcPr>
          <w:p w14:paraId="0C11B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Aydin</w:t>
            </w:r>
          </w:p>
        </w:tc>
        <w:tc>
          <w:tcPr>
            <w:tcW w:w="540" w:type="dxa"/>
            <w:tcBorders>
              <w:top w:val="nil"/>
              <w:left w:val="nil"/>
              <w:bottom w:val="nil"/>
              <w:right w:val="nil"/>
            </w:tcBorders>
            <w:shd w:val="clear" w:color="auto" w:fill="auto"/>
            <w:noWrap/>
            <w:vAlign w:val="bottom"/>
          </w:tcPr>
          <w:p w14:paraId="1EE246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9B5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767B14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-0.95</w:t>
            </w:r>
          </w:p>
        </w:tc>
        <w:tc>
          <w:tcPr>
            <w:tcW w:w="507" w:type="dxa"/>
            <w:tcBorders>
              <w:top w:val="nil"/>
              <w:left w:val="nil"/>
              <w:bottom w:val="nil"/>
              <w:right w:val="nil"/>
            </w:tcBorders>
            <w:shd w:val="clear" w:color="auto" w:fill="auto"/>
            <w:noWrap/>
            <w:vAlign w:val="bottom"/>
          </w:tcPr>
          <w:p w14:paraId="6ABD53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C2CA3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577696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7B8192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34EA6B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01936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23C4F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247F3492" w14:textId="77777777" w:rsidTr="00696718">
        <w:trPr>
          <w:trHeight w:val="300"/>
        </w:trPr>
        <w:tc>
          <w:tcPr>
            <w:tcW w:w="1796" w:type="dxa"/>
            <w:tcBorders>
              <w:top w:val="nil"/>
              <w:left w:val="nil"/>
              <w:bottom w:val="nil"/>
              <w:right w:val="nil"/>
            </w:tcBorders>
            <w:shd w:val="clear" w:color="auto" w:fill="auto"/>
            <w:noWrap/>
            <w:vAlign w:val="bottom"/>
          </w:tcPr>
          <w:p w14:paraId="78FAD7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Banki</w:t>
            </w:r>
          </w:p>
        </w:tc>
        <w:tc>
          <w:tcPr>
            <w:tcW w:w="540" w:type="dxa"/>
            <w:tcBorders>
              <w:top w:val="nil"/>
              <w:left w:val="nil"/>
              <w:bottom w:val="nil"/>
              <w:right w:val="nil"/>
            </w:tcBorders>
            <w:shd w:val="clear" w:color="auto" w:fill="auto"/>
            <w:noWrap/>
            <w:vAlign w:val="bottom"/>
          </w:tcPr>
          <w:p w14:paraId="4A2943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C163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6AE793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-1.87</w:t>
            </w:r>
          </w:p>
        </w:tc>
        <w:tc>
          <w:tcPr>
            <w:tcW w:w="507" w:type="dxa"/>
            <w:tcBorders>
              <w:top w:val="nil"/>
              <w:left w:val="nil"/>
              <w:bottom w:val="nil"/>
              <w:right w:val="nil"/>
            </w:tcBorders>
            <w:shd w:val="clear" w:color="auto" w:fill="auto"/>
            <w:noWrap/>
            <w:vAlign w:val="bottom"/>
          </w:tcPr>
          <w:p w14:paraId="510A8A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C7C8D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7156FB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0F88E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7B6D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2AFC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2D7F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CF1CDC1" w14:textId="77777777" w:rsidTr="00696718">
        <w:trPr>
          <w:trHeight w:val="300"/>
        </w:trPr>
        <w:tc>
          <w:tcPr>
            <w:tcW w:w="1796" w:type="dxa"/>
            <w:tcBorders>
              <w:top w:val="nil"/>
              <w:left w:val="nil"/>
              <w:bottom w:val="nil"/>
              <w:right w:val="nil"/>
            </w:tcBorders>
            <w:shd w:val="clear" w:color="auto" w:fill="auto"/>
            <w:noWrap/>
            <w:vAlign w:val="bottom"/>
          </w:tcPr>
          <w:p w14:paraId="3F109E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Bastian</w:t>
            </w:r>
          </w:p>
        </w:tc>
        <w:tc>
          <w:tcPr>
            <w:tcW w:w="540" w:type="dxa"/>
            <w:tcBorders>
              <w:top w:val="nil"/>
              <w:left w:val="nil"/>
              <w:bottom w:val="nil"/>
              <w:right w:val="nil"/>
            </w:tcBorders>
            <w:shd w:val="clear" w:color="auto" w:fill="auto"/>
            <w:noWrap/>
            <w:vAlign w:val="bottom"/>
          </w:tcPr>
          <w:p w14:paraId="7B8C50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105DB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68CBAB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-2.75</w:t>
            </w:r>
          </w:p>
        </w:tc>
        <w:tc>
          <w:tcPr>
            <w:tcW w:w="507" w:type="dxa"/>
            <w:tcBorders>
              <w:top w:val="nil"/>
              <w:left w:val="nil"/>
              <w:bottom w:val="nil"/>
              <w:right w:val="nil"/>
            </w:tcBorders>
            <w:shd w:val="clear" w:color="auto" w:fill="auto"/>
            <w:noWrap/>
            <w:vAlign w:val="bottom"/>
          </w:tcPr>
          <w:p w14:paraId="688F0A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2823B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6922BA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469E5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D942D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8B437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4CC4E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D6E8700" w14:textId="77777777" w:rsidTr="00696718">
        <w:trPr>
          <w:trHeight w:val="300"/>
        </w:trPr>
        <w:tc>
          <w:tcPr>
            <w:tcW w:w="1796" w:type="dxa"/>
            <w:tcBorders>
              <w:top w:val="nil"/>
              <w:left w:val="nil"/>
              <w:bottom w:val="nil"/>
              <w:right w:val="nil"/>
            </w:tcBorders>
            <w:shd w:val="clear" w:color="auto" w:fill="auto"/>
            <w:noWrap/>
            <w:vAlign w:val="bottom"/>
          </w:tcPr>
          <w:p w14:paraId="636F5FB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42B70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E5E0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w:t>
            </w:r>
          </w:p>
        </w:tc>
        <w:tc>
          <w:tcPr>
            <w:tcW w:w="576" w:type="dxa"/>
            <w:tcBorders>
              <w:top w:val="nil"/>
              <w:left w:val="nil"/>
              <w:bottom w:val="nil"/>
              <w:right w:val="nil"/>
            </w:tcBorders>
            <w:shd w:val="clear" w:color="auto" w:fill="auto"/>
            <w:noWrap/>
            <w:vAlign w:val="bottom"/>
          </w:tcPr>
          <w:p w14:paraId="24E8FE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-0.41</w:t>
            </w:r>
          </w:p>
        </w:tc>
        <w:tc>
          <w:tcPr>
            <w:tcW w:w="507" w:type="dxa"/>
            <w:tcBorders>
              <w:top w:val="nil"/>
              <w:left w:val="nil"/>
              <w:bottom w:val="nil"/>
              <w:right w:val="nil"/>
            </w:tcBorders>
            <w:shd w:val="clear" w:color="auto" w:fill="auto"/>
            <w:noWrap/>
            <w:vAlign w:val="bottom"/>
          </w:tcPr>
          <w:p w14:paraId="198A8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1FCA3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4067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63FD2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98D41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B0DD1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2549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7C8AEBD" w14:textId="77777777" w:rsidTr="00696718">
        <w:trPr>
          <w:trHeight w:val="300"/>
        </w:trPr>
        <w:tc>
          <w:tcPr>
            <w:tcW w:w="1796" w:type="dxa"/>
            <w:tcBorders>
              <w:top w:val="nil"/>
              <w:left w:val="nil"/>
              <w:bottom w:val="nil"/>
              <w:right w:val="nil"/>
            </w:tcBorders>
            <w:shd w:val="clear" w:color="auto" w:fill="auto"/>
            <w:noWrap/>
            <w:vAlign w:val="bottom"/>
          </w:tcPr>
          <w:p w14:paraId="543DEA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665B5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8B064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25.50</w:t>
            </w:r>
          </w:p>
        </w:tc>
        <w:tc>
          <w:tcPr>
            <w:tcW w:w="576" w:type="dxa"/>
            <w:tcBorders>
              <w:top w:val="nil"/>
              <w:left w:val="nil"/>
              <w:bottom w:val="nil"/>
              <w:right w:val="nil"/>
            </w:tcBorders>
            <w:shd w:val="clear" w:color="auto" w:fill="auto"/>
            <w:noWrap/>
            <w:vAlign w:val="bottom"/>
          </w:tcPr>
          <w:p w14:paraId="02077B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40E93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E3490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934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33EFA7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21A968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0E36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3A97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C7932B" w14:textId="77777777" w:rsidTr="00696718">
        <w:trPr>
          <w:trHeight w:val="300"/>
        </w:trPr>
        <w:tc>
          <w:tcPr>
            <w:tcW w:w="1796" w:type="dxa"/>
            <w:tcBorders>
              <w:top w:val="nil"/>
              <w:left w:val="nil"/>
              <w:bottom w:val="nil"/>
              <w:right w:val="nil"/>
            </w:tcBorders>
            <w:shd w:val="clear" w:color="auto" w:fill="auto"/>
            <w:noWrap/>
            <w:vAlign w:val="bottom"/>
          </w:tcPr>
          <w:p w14:paraId="18E46F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E9AA3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D80C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w:t>
            </w:r>
          </w:p>
        </w:tc>
        <w:tc>
          <w:tcPr>
            <w:tcW w:w="576" w:type="dxa"/>
            <w:tcBorders>
              <w:top w:val="nil"/>
              <w:left w:val="nil"/>
              <w:bottom w:val="nil"/>
              <w:right w:val="nil"/>
            </w:tcBorders>
            <w:shd w:val="clear" w:color="auto" w:fill="auto"/>
            <w:noWrap/>
            <w:vAlign w:val="bottom"/>
          </w:tcPr>
          <w:p w14:paraId="3041FB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6E5D72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1208E2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79D801D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6ECBD7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-0.86</w:t>
            </w:r>
          </w:p>
        </w:tc>
        <w:tc>
          <w:tcPr>
            <w:tcW w:w="507" w:type="dxa"/>
            <w:tcBorders>
              <w:top w:val="nil"/>
              <w:left w:val="nil"/>
              <w:bottom w:val="nil"/>
              <w:right w:val="nil"/>
            </w:tcBorders>
            <w:shd w:val="clear" w:color="auto" w:fill="auto"/>
            <w:noWrap/>
            <w:vAlign w:val="bottom"/>
          </w:tcPr>
          <w:p w14:paraId="1D1037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0.37</w:t>
            </w:r>
          </w:p>
        </w:tc>
        <w:tc>
          <w:tcPr>
            <w:tcW w:w="1136" w:type="dxa"/>
            <w:tcBorders>
              <w:top w:val="nil"/>
              <w:left w:val="nil"/>
              <w:bottom w:val="nil"/>
              <w:right w:val="nil"/>
            </w:tcBorders>
            <w:shd w:val="clear" w:color="auto" w:fill="auto"/>
            <w:noWrap/>
            <w:vAlign w:val="bottom"/>
          </w:tcPr>
          <w:p w14:paraId="122B84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07" w:type="dxa"/>
            <w:tcBorders>
              <w:top w:val="nil"/>
              <w:left w:val="nil"/>
              <w:bottom w:val="nil"/>
              <w:right w:val="nil"/>
            </w:tcBorders>
            <w:shd w:val="clear" w:color="auto" w:fill="auto"/>
            <w:noWrap/>
            <w:vAlign w:val="bottom"/>
          </w:tcPr>
          <w:p w14:paraId="2A8CC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r>
      <w:tr w:rsidR="00C34534" w:rsidRPr="009159AB" w14:paraId="05469389" w14:textId="77777777" w:rsidTr="00696718">
        <w:trPr>
          <w:trHeight w:val="300"/>
        </w:trPr>
        <w:tc>
          <w:tcPr>
            <w:tcW w:w="1796" w:type="dxa"/>
            <w:tcBorders>
              <w:top w:val="nil"/>
              <w:left w:val="nil"/>
              <w:bottom w:val="nil"/>
              <w:right w:val="nil"/>
            </w:tcBorders>
            <w:shd w:val="clear" w:color="auto" w:fill="auto"/>
            <w:noWrap/>
            <w:vAlign w:val="bottom"/>
          </w:tcPr>
          <w:p w14:paraId="2765C3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0619EC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B8F2A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138</w:t>
            </w:r>
          </w:p>
        </w:tc>
        <w:tc>
          <w:tcPr>
            <w:tcW w:w="576" w:type="dxa"/>
            <w:tcBorders>
              <w:top w:val="nil"/>
              <w:left w:val="nil"/>
              <w:bottom w:val="nil"/>
              <w:right w:val="nil"/>
            </w:tcBorders>
            <w:shd w:val="clear" w:color="auto" w:fill="auto"/>
            <w:noWrap/>
            <w:vAlign w:val="bottom"/>
          </w:tcPr>
          <w:p w14:paraId="2E4CE7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-2.67</w:t>
            </w:r>
          </w:p>
        </w:tc>
        <w:tc>
          <w:tcPr>
            <w:tcW w:w="507" w:type="dxa"/>
            <w:tcBorders>
              <w:top w:val="nil"/>
              <w:left w:val="nil"/>
              <w:bottom w:val="nil"/>
              <w:right w:val="nil"/>
            </w:tcBorders>
            <w:shd w:val="clear" w:color="auto" w:fill="auto"/>
            <w:noWrap/>
            <w:vAlign w:val="bottom"/>
          </w:tcPr>
          <w:p w14:paraId="574C80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2CD7B9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-1.96</w:t>
            </w:r>
          </w:p>
        </w:tc>
        <w:tc>
          <w:tcPr>
            <w:tcW w:w="507" w:type="dxa"/>
            <w:tcBorders>
              <w:top w:val="nil"/>
              <w:left w:val="nil"/>
              <w:bottom w:val="nil"/>
              <w:right w:val="nil"/>
            </w:tcBorders>
            <w:shd w:val="clear" w:color="auto" w:fill="auto"/>
            <w:noWrap/>
            <w:vAlign w:val="bottom"/>
          </w:tcPr>
          <w:p w14:paraId="6AF239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99E9E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0526B7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395E82E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9D1EB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r>
      <w:tr w:rsidR="00C34534" w:rsidRPr="009159AB" w14:paraId="3EC8E703" w14:textId="77777777" w:rsidTr="00696718">
        <w:trPr>
          <w:trHeight w:val="300"/>
        </w:trPr>
        <w:tc>
          <w:tcPr>
            <w:tcW w:w="1796" w:type="dxa"/>
            <w:tcBorders>
              <w:top w:val="nil"/>
              <w:left w:val="nil"/>
              <w:bottom w:val="nil"/>
              <w:right w:val="nil"/>
            </w:tcBorders>
            <w:shd w:val="clear" w:color="auto" w:fill="auto"/>
            <w:noWrap/>
            <w:vAlign w:val="bottom"/>
          </w:tcPr>
          <w:p w14:paraId="7F96A67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17C1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4A9D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67</w:t>
            </w:r>
          </w:p>
        </w:tc>
        <w:tc>
          <w:tcPr>
            <w:tcW w:w="576" w:type="dxa"/>
            <w:tcBorders>
              <w:top w:val="nil"/>
              <w:left w:val="nil"/>
              <w:bottom w:val="nil"/>
              <w:right w:val="nil"/>
            </w:tcBorders>
            <w:shd w:val="clear" w:color="auto" w:fill="auto"/>
            <w:noWrap/>
            <w:vAlign w:val="bottom"/>
          </w:tcPr>
          <w:p w14:paraId="6983E9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04B20D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3DBFB0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7DE2C7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01747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180EBB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0.45</w:t>
            </w:r>
          </w:p>
        </w:tc>
        <w:tc>
          <w:tcPr>
            <w:tcW w:w="1136" w:type="dxa"/>
            <w:tcBorders>
              <w:top w:val="nil"/>
              <w:left w:val="nil"/>
              <w:bottom w:val="nil"/>
              <w:right w:val="nil"/>
            </w:tcBorders>
            <w:shd w:val="clear" w:color="auto" w:fill="auto"/>
            <w:noWrap/>
            <w:vAlign w:val="bottom"/>
          </w:tcPr>
          <w:p w14:paraId="082FC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2C57C9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r>
      <w:tr w:rsidR="00C34534" w:rsidRPr="009159AB" w14:paraId="78260BC9" w14:textId="77777777" w:rsidTr="00696718">
        <w:trPr>
          <w:trHeight w:val="300"/>
        </w:trPr>
        <w:tc>
          <w:tcPr>
            <w:tcW w:w="1796" w:type="dxa"/>
            <w:tcBorders>
              <w:top w:val="nil"/>
              <w:left w:val="nil"/>
              <w:bottom w:val="nil"/>
              <w:right w:val="nil"/>
            </w:tcBorders>
            <w:shd w:val="clear" w:color="auto" w:fill="auto"/>
            <w:noWrap/>
            <w:vAlign w:val="bottom"/>
          </w:tcPr>
          <w:p w14:paraId="3C5325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Bernstein</w:t>
            </w:r>
          </w:p>
        </w:tc>
        <w:tc>
          <w:tcPr>
            <w:tcW w:w="540" w:type="dxa"/>
            <w:tcBorders>
              <w:top w:val="nil"/>
              <w:left w:val="nil"/>
              <w:bottom w:val="nil"/>
              <w:right w:val="nil"/>
            </w:tcBorders>
            <w:shd w:val="clear" w:color="auto" w:fill="auto"/>
            <w:noWrap/>
            <w:vAlign w:val="bottom"/>
          </w:tcPr>
          <w:p w14:paraId="5CE396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204E6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w:t>
            </w:r>
          </w:p>
        </w:tc>
        <w:tc>
          <w:tcPr>
            <w:tcW w:w="576" w:type="dxa"/>
            <w:tcBorders>
              <w:top w:val="nil"/>
              <w:left w:val="nil"/>
              <w:bottom w:val="nil"/>
              <w:right w:val="nil"/>
            </w:tcBorders>
            <w:shd w:val="clear" w:color="auto" w:fill="auto"/>
            <w:noWrap/>
            <w:vAlign w:val="bottom"/>
          </w:tcPr>
          <w:p w14:paraId="311E12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-1.39</w:t>
            </w:r>
          </w:p>
        </w:tc>
        <w:tc>
          <w:tcPr>
            <w:tcW w:w="507" w:type="dxa"/>
            <w:tcBorders>
              <w:top w:val="nil"/>
              <w:left w:val="nil"/>
              <w:bottom w:val="nil"/>
              <w:right w:val="nil"/>
            </w:tcBorders>
            <w:shd w:val="clear" w:color="auto" w:fill="auto"/>
            <w:noWrap/>
            <w:vAlign w:val="bottom"/>
          </w:tcPr>
          <w:p w14:paraId="69BBD1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655ECA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96B9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5418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3851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A04D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1C1F02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72C01D" w14:textId="77777777" w:rsidTr="00696718">
        <w:trPr>
          <w:trHeight w:val="300"/>
        </w:trPr>
        <w:tc>
          <w:tcPr>
            <w:tcW w:w="1796" w:type="dxa"/>
            <w:tcBorders>
              <w:top w:val="nil"/>
              <w:left w:val="nil"/>
              <w:bottom w:val="nil"/>
              <w:right w:val="nil"/>
            </w:tcBorders>
            <w:shd w:val="clear" w:color="auto" w:fill="auto"/>
            <w:noWrap/>
            <w:vAlign w:val="bottom"/>
          </w:tcPr>
          <w:p w14:paraId="669F0A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Boyes</w:t>
            </w:r>
          </w:p>
        </w:tc>
        <w:tc>
          <w:tcPr>
            <w:tcW w:w="540" w:type="dxa"/>
            <w:tcBorders>
              <w:top w:val="nil"/>
              <w:left w:val="nil"/>
              <w:bottom w:val="nil"/>
              <w:right w:val="nil"/>
            </w:tcBorders>
            <w:shd w:val="clear" w:color="auto" w:fill="auto"/>
            <w:noWrap/>
            <w:vAlign w:val="bottom"/>
          </w:tcPr>
          <w:p w14:paraId="7E54E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9E661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642CE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3BF583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54BA6B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0ECE05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0BEA6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D097F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06145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A8C3F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597525B" w14:textId="77777777" w:rsidTr="00696718">
        <w:trPr>
          <w:trHeight w:val="300"/>
        </w:trPr>
        <w:tc>
          <w:tcPr>
            <w:tcW w:w="1796" w:type="dxa"/>
            <w:tcBorders>
              <w:top w:val="nil"/>
              <w:left w:val="nil"/>
              <w:bottom w:val="nil"/>
              <w:right w:val="nil"/>
            </w:tcBorders>
            <w:shd w:val="clear" w:color="auto" w:fill="auto"/>
            <w:noWrap/>
            <w:vAlign w:val="bottom"/>
          </w:tcPr>
          <w:p w14:paraId="4C40C2C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Boyes</w:t>
            </w:r>
          </w:p>
        </w:tc>
        <w:tc>
          <w:tcPr>
            <w:tcW w:w="540" w:type="dxa"/>
            <w:tcBorders>
              <w:top w:val="nil"/>
              <w:left w:val="nil"/>
              <w:bottom w:val="nil"/>
              <w:right w:val="nil"/>
            </w:tcBorders>
            <w:shd w:val="clear" w:color="auto" w:fill="auto"/>
            <w:noWrap/>
            <w:vAlign w:val="bottom"/>
          </w:tcPr>
          <w:p w14:paraId="6B7DD0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4BB1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27A206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DEE57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0B9FB6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0918B1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136F6F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522B6F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FD2FB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1967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4D0EDD" w14:textId="77777777" w:rsidTr="00696718">
        <w:trPr>
          <w:trHeight w:val="300"/>
        </w:trPr>
        <w:tc>
          <w:tcPr>
            <w:tcW w:w="1796" w:type="dxa"/>
            <w:tcBorders>
              <w:top w:val="nil"/>
              <w:left w:val="nil"/>
              <w:bottom w:val="nil"/>
              <w:right w:val="nil"/>
            </w:tcBorders>
            <w:shd w:val="clear" w:color="auto" w:fill="auto"/>
            <w:noWrap/>
            <w:vAlign w:val="bottom"/>
          </w:tcPr>
          <w:p w14:paraId="793F4B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Brochu</w:t>
            </w:r>
          </w:p>
        </w:tc>
        <w:tc>
          <w:tcPr>
            <w:tcW w:w="540" w:type="dxa"/>
            <w:tcBorders>
              <w:top w:val="nil"/>
              <w:left w:val="nil"/>
              <w:bottom w:val="nil"/>
              <w:right w:val="nil"/>
            </w:tcBorders>
            <w:shd w:val="clear" w:color="auto" w:fill="auto"/>
            <w:noWrap/>
            <w:vAlign w:val="bottom"/>
          </w:tcPr>
          <w:p w14:paraId="0C394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DAF6D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w:t>
            </w:r>
          </w:p>
        </w:tc>
        <w:tc>
          <w:tcPr>
            <w:tcW w:w="576" w:type="dxa"/>
            <w:tcBorders>
              <w:top w:val="nil"/>
              <w:left w:val="nil"/>
              <w:bottom w:val="nil"/>
              <w:right w:val="nil"/>
            </w:tcBorders>
            <w:shd w:val="clear" w:color="auto" w:fill="auto"/>
            <w:noWrap/>
            <w:vAlign w:val="bottom"/>
          </w:tcPr>
          <w:p w14:paraId="1DF8A9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-2.51</w:t>
            </w:r>
          </w:p>
        </w:tc>
        <w:tc>
          <w:tcPr>
            <w:tcW w:w="507" w:type="dxa"/>
            <w:tcBorders>
              <w:top w:val="nil"/>
              <w:left w:val="nil"/>
              <w:bottom w:val="nil"/>
              <w:right w:val="nil"/>
            </w:tcBorders>
            <w:shd w:val="clear" w:color="auto" w:fill="auto"/>
            <w:noWrap/>
            <w:vAlign w:val="bottom"/>
          </w:tcPr>
          <w:p w14:paraId="679BC7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5E333B9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6E82F5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10515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1C21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1364F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A61A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A1AD18A" w14:textId="77777777" w:rsidTr="00696718">
        <w:trPr>
          <w:trHeight w:val="300"/>
        </w:trPr>
        <w:tc>
          <w:tcPr>
            <w:tcW w:w="1796" w:type="dxa"/>
            <w:tcBorders>
              <w:top w:val="nil"/>
              <w:left w:val="nil"/>
              <w:bottom w:val="nil"/>
              <w:right w:val="nil"/>
            </w:tcBorders>
            <w:shd w:val="clear" w:color="auto" w:fill="auto"/>
            <w:noWrap/>
            <w:vAlign w:val="bottom"/>
          </w:tcPr>
          <w:p w14:paraId="2D4001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Brown</w:t>
            </w:r>
          </w:p>
        </w:tc>
        <w:tc>
          <w:tcPr>
            <w:tcW w:w="540" w:type="dxa"/>
            <w:tcBorders>
              <w:top w:val="nil"/>
              <w:left w:val="nil"/>
              <w:bottom w:val="nil"/>
              <w:right w:val="nil"/>
            </w:tcBorders>
            <w:shd w:val="clear" w:color="auto" w:fill="auto"/>
            <w:noWrap/>
            <w:vAlign w:val="bottom"/>
          </w:tcPr>
          <w:p w14:paraId="0B9628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A97D7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E3F71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72E595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6CABEE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F81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4FB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819F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C7C2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8CF1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9C9C5A7" w14:textId="77777777" w:rsidTr="00696718">
        <w:trPr>
          <w:trHeight w:val="300"/>
        </w:trPr>
        <w:tc>
          <w:tcPr>
            <w:tcW w:w="1796" w:type="dxa"/>
            <w:tcBorders>
              <w:top w:val="nil"/>
              <w:left w:val="nil"/>
              <w:bottom w:val="nil"/>
              <w:right w:val="nil"/>
            </w:tcBorders>
            <w:shd w:val="clear" w:color="auto" w:fill="auto"/>
            <w:noWrap/>
            <w:vAlign w:val="bottom"/>
          </w:tcPr>
          <w:p w14:paraId="41E55A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w:t>
            </w:r>
          </w:p>
        </w:tc>
        <w:tc>
          <w:tcPr>
            <w:tcW w:w="540" w:type="dxa"/>
            <w:tcBorders>
              <w:top w:val="nil"/>
              <w:left w:val="nil"/>
              <w:bottom w:val="nil"/>
              <w:right w:val="nil"/>
            </w:tcBorders>
            <w:shd w:val="clear" w:color="auto" w:fill="auto"/>
            <w:noWrap/>
            <w:vAlign w:val="bottom"/>
          </w:tcPr>
          <w:p w14:paraId="16CE93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0E0835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76" w:type="dxa"/>
            <w:tcBorders>
              <w:top w:val="nil"/>
              <w:left w:val="nil"/>
              <w:bottom w:val="nil"/>
              <w:right w:val="nil"/>
            </w:tcBorders>
            <w:shd w:val="clear" w:color="auto" w:fill="auto"/>
            <w:noWrap/>
            <w:vAlign w:val="bottom"/>
          </w:tcPr>
          <w:p w14:paraId="6C0B7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0E9003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5EBD9B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040B8D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A4AFE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c>
          <w:tcPr>
            <w:tcW w:w="507" w:type="dxa"/>
            <w:tcBorders>
              <w:top w:val="nil"/>
              <w:left w:val="nil"/>
              <w:bottom w:val="nil"/>
              <w:right w:val="nil"/>
            </w:tcBorders>
            <w:shd w:val="clear" w:color="auto" w:fill="auto"/>
            <w:noWrap/>
            <w:vAlign w:val="bottom"/>
          </w:tcPr>
          <w:p w14:paraId="3A1C2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63C05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79F6A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3556D93" w14:textId="77777777" w:rsidTr="00696718">
        <w:trPr>
          <w:trHeight w:val="300"/>
        </w:trPr>
        <w:tc>
          <w:tcPr>
            <w:tcW w:w="1796" w:type="dxa"/>
            <w:tcBorders>
              <w:top w:val="nil"/>
              <w:left w:val="nil"/>
              <w:bottom w:val="nil"/>
              <w:right w:val="nil"/>
            </w:tcBorders>
            <w:shd w:val="clear" w:color="auto" w:fill="auto"/>
            <w:noWrap/>
            <w:vAlign w:val="bottom"/>
          </w:tcPr>
          <w:p w14:paraId="3CB06F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57B1BD6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58BB7A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2B668D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-2.86</w:t>
            </w:r>
          </w:p>
        </w:tc>
        <w:tc>
          <w:tcPr>
            <w:tcW w:w="507" w:type="dxa"/>
            <w:tcBorders>
              <w:top w:val="nil"/>
              <w:left w:val="nil"/>
              <w:bottom w:val="nil"/>
              <w:right w:val="nil"/>
            </w:tcBorders>
            <w:shd w:val="clear" w:color="auto" w:fill="auto"/>
            <w:noWrap/>
            <w:vAlign w:val="bottom"/>
          </w:tcPr>
          <w:p w14:paraId="185590D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25A373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AA179C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6FC95E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2D9AA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F92605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D85DB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8AD9CA5" w14:textId="77777777" w:rsidTr="00696718">
        <w:trPr>
          <w:trHeight w:val="300"/>
        </w:trPr>
        <w:tc>
          <w:tcPr>
            <w:tcW w:w="1796" w:type="dxa"/>
            <w:tcBorders>
              <w:top w:val="nil"/>
              <w:left w:val="nil"/>
              <w:bottom w:val="nil"/>
              <w:right w:val="nil"/>
            </w:tcBorders>
            <w:shd w:val="clear" w:color="auto" w:fill="auto"/>
            <w:noWrap/>
            <w:vAlign w:val="bottom"/>
          </w:tcPr>
          <w:p w14:paraId="3F5973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65A53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EBC6B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6D819B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-1.60</w:t>
            </w:r>
          </w:p>
        </w:tc>
        <w:tc>
          <w:tcPr>
            <w:tcW w:w="507" w:type="dxa"/>
            <w:tcBorders>
              <w:top w:val="nil"/>
              <w:left w:val="nil"/>
              <w:bottom w:val="nil"/>
              <w:right w:val="nil"/>
            </w:tcBorders>
            <w:shd w:val="clear" w:color="auto" w:fill="auto"/>
            <w:noWrap/>
            <w:vAlign w:val="bottom"/>
          </w:tcPr>
          <w:p w14:paraId="2040F8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78F174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CA9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14854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-1.23</w:t>
            </w:r>
          </w:p>
        </w:tc>
        <w:tc>
          <w:tcPr>
            <w:tcW w:w="507" w:type="dxa"/>
            <w:tcBorders>
              <w:top w:val="nil"/>
              <w:left w:val="nil"/>
              <w:bottom w:val="nil"/>
              <w:right w:val="nil"/>
            </w:tcBorders>
            <w:shd w:val="clear" w:color="auto" w:fill="auto"/>
            <w:noWrap/>
            <w:vAlign w:val="bottom"/>
          </w:tcPr>
          <w:p w14:paraId="5732E4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567997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-1.15</w:t>
            </w:r>
          </w:p>
        </w:tc>
        <w:tc>
          <w:tcPr>
            <w:tcW w:w="507" w:type="dxa"/>
            <w:tcBorders>
              <w:top w:val="nil"/>
              <w:left w:val="nil"/>
              <w:bottom w:val="nil"/>
              <w:right w:val="nil"/>
            </w:tcBorders>
            <w:shd w:val="clear" w:color="auto" w:fill="auto"/>
            <w:noWrap/>
            <w:vAlign w:val="bottom"/>
          </w:tcPr>
          <w:p w14:paraId="11BADC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0.34</w:t>
            </w:r>
          </w:p>
        </w:tc>
      </w:tr>
      <w:tr w:rsidR="00C34534" w:rsidRPr="009159AB" w14:paraId="16D79D11" w14:textId="77777777" w:rsidTr="00696718">
        <w:trPr>
          <w:trHeight w:val="300"/>
        </w:trPr>
        <w:tc>
          <w:tcPr>
            <w:tcW w:w="1796" w:type="dxa"/>
            <w:tcBorders>
              <w:top w:val="nil"/>
              <w:left w:val="nil"/>
              <w:bottom w:val="nil"/>
              <w:right w:val="nil"/>
            </w:tcBorders>
            <w:shd w:val="clear" w:color="auto" w:fill="auto"/>
            <w:noWrap/>
            <w:vAlign w:val="bottom"/>
          </w:tcPr>
          <w:p w14:paraId="475F2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Carter-Sowell</w:t>
            </w:r>
          </w:p>
        </w:tc>
        <w:tc>
          <w:tcPr>
            <w:tcW w:w="540" w:type="dxa"/>
            <w:tcBorders>
              <w:top w:val="nil"/>
              <w:left w:val="nil"/>
              <w:bottom w:val="nil"/>
              <w:right w:val="nil"/>
            </w:tcBorders>
            <w:shd w:val="clear" w:color="auto" w:fill="auto"/>
            <w:noWrap/>
            <w:vAlign w:val="bottom"/>
          </w:tcPr>
          <w:p w14:paraId="29A369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22DF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70.67</w:t>
            </w:r>
          </w:p>
        </w:tc>
        <w:tc>
          <w:tcPr>
            <w:tcW w:w="576" w:type="dxa"/>
            <w:tcBorders>
              <w:top w:val="nil"/>
              <w:left w:val="nil"/>
              <w:bottom w:val="nil"/>
              <w:right w:val="nil"/>
            </w:tcBorders>
            <w:shd w:val="clear" w:color="auto" w:fill="auto"/>
            <w:noWrap/>
            <w:vAlign w:val="bottom"/>
          </w:tcPr>
          <w:p w14:paraId="3DD47D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1BE6E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76" w:type="dxa"/>
            <w:tcBorders>
              <w:top w:val="nil"/>
              <w:left w:val="nil"/>
              <w:bottom w:val="nil"/>
              <w:right w:val="nil"/>
            </w:tcBorders>
            <w:shd w:val="clear" w:color="auto" w:fill="auto"/>
            <w:noWrap/>
            <w:vAlign w:val="bottom"/>
          </w:tcPr>
          <w:p w14:paraId="050BFE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38374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C3329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11B917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1136" w:type="dxa"/>
            <w:tcBorders>
              <w:top w:val="nil"/>
              <w:left w:val="nil"/>
              <w:bottom w:val="nil"/>
              <w:right w:val="nil"/>
            </w:tcBorders>
            <w:shd w:val="clear" w:color="auto" w:fill="auto"/>
            <w:noWrap/>
            <w:vAlign w:val="bottom"/>
          </w:tcPr>
          <w:p w14:paraId="04BD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06C035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732BAFC9" w14:textId="77777777" w:rsidTr="00696718">
        <w:trPr>
          <w:trHeight w:val="300"/>
        </w:trPr>
        <w:tc>
          <w:tcPr>
            <w:tcW w:w="1796" w:type="dxa"/>
            <w:tcBorders>
              <w:top w:val="nil"/>
              <w:left w:val="nil"/>
              <w:bottom w:val="nil"/>
              <w:right w:val="nil"/>
            </w:tcBorders>
            <w:shd w:val="clear" w:color="auto" w:fill="auto"/>
            <w:noWrap/>
            <w:vAlign w:val="bottom"/>
          </w:tcPr>
          <w:p w14:paraId="68B154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7608EB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F4511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27BD3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22354A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18916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33239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D397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07" w:type="dxa"/>
            <w:tcBorders>
              <w:top w:val="nil"/>
              <w:left w:val="nil"/>
              <w:bottom w:val="nil"/>
              <w:right w:val="nil"/>
            </w:tcBorders>
            <w:shd w:val="clear" w:color="auto" w:fill="auto"/>
            <w:noWrap/>
            <w:vAlign w:val="bottom"/>
          </w:tcPr>
          <w:p w14:paraId="5860F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c>
          <w:tcPr>
            <w:tcW w:w="1136" w:type="dxa"/>
            <w:tcBorders>
              <w:top w:val="nil"/>
              <w:left w:val="nil"/>
              <w:bottom w:val="nil"/>
              <w:right w:val="nil"/>
            </w:tcBorders>
            <w:shd w:val="clear" w:color="auto" w:fill="auto"/>
            <w:noWrap/>
            <w:vAlign w:val="bottom"/>
          </w:tcPr>
          <w:p w14:paraId="1C4056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388A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FFC71A9" w14:textId="77777777" w:rsidTr="00696718">
        <w:trPr>
          <w:trHeight w:val="300"/>
        </w:trPr>
        <w:tc>
          <w:tcPr>
            <w:tcW w:w="1796" w:type="dxa"/>
            <w:tcBorders>
              <w:top w:val="nil"/>
              <w:left w:val="nil"/>
              <w:bottom w:val="nil"/>
              <w:right w:val="nil"/>
            </w:tcBorders>
            <w:shd w:val="clear" w:color="auto" w:fill="auto"/>
            <w:noWrap/>
            <w:vAlign w:val="bottom"/>
          </w:tcPr>
          <w:p w14:paraId="6E0395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Chen</w:t>
            </w:r>
          </w:p>
        </w:tc>
        <w:tc>
          <w:tcPr>
            <w:tcW w:w="540" w:type="dxa"/>
            <w:tcBorders>
              <w:top w:val="nil"/>
              <w:left w:val="nil"/>
              <w:bottom w:val="nil"/>
              <w:right w:val="nil"/>
            </w:tcBorders>
            <w:shd w:val="clear" w:color="auto" w:fill="auto"/>
            <w:noWrap/>
            <w:vAlign w:val="bottom"/>
          </w:tcPr>
          <w:p w14:paraId="1A94B7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65442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9797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480C8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B89A6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D77F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83A21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391A94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4BBB17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39256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578A25" w14:textId="77777777" w:rsidTr="00696718">
        <w:trPr>
          <w:trHeight w:val="300"/>
        </w:trPr>
        <w:tc>
          <w:tcPr>
            <w:tcW w:w="1796" w:type="dxa"/>
            <w:tcBorders>
              <w:top w:val="nil"/>
              <w:left w:val="nil"/>
              <w:bottom w:val="nil"/>
              <w:right w:val="nil"/>
            </w:tcBorders>
            <w:shd w:val="clear" w:color="auto" w:fill="auto"/>
            <w:noWrap/>
            <w:vAlign w:val="bottom"/>
          </w:tcPr>
          <w:p w14:paraId="12A156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Chernyak</w:t>
            </w:r>
          </w:p>
        </w:tc>
        <w:tc>
          <w:tcPr>
            <w:tcW w:w="540" w:type="dxa"/>
            <w:tcBorders>
              <w:top w:val="nil"/>
              <w:left w:val="nil"/>
              <w:bottom w:val="nil"/>
              <w:right w:val="nil"/>
            </w:tcBorders>
            <w:shd w:val="clear" w:color="auto" w:fill="auto"/>
            <w:noWrap/>
            <w:vAlign w:val="bottom"/>
          </w:tcPr>
          <w:p w14:paraId="526E5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6D3EC7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1C6B4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-1.52</w:t>
            </w:r>
          </w:p>
        </w:tc>
        <w:tc>
          <w:tcPr>
            <w:tcW w:w="507" w:type="dxa"/>
            <w:tcBorders>
              <w:top w:val="nil"/>
              <w:left w:val="nil"/>
              <w:bottom w:val="nil"/>
              <w:right w:val="nil"/>
            </w:tcBorders>
            <w:shd w:val="clear" w:color="auto" w:fill="auto"/>
            <w:noWrap/>
            <w:vAlign w:val="bottom"/>
          </w:tcPr>
          <w:p w14:paraId="5B93B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DA273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6C33E1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D4FE3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CD03C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AE8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6E4B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148B43" w14:textId="77777777" w:rsidTr="00696718">
        <w:trPr>
          <w:trHeight w:val="300"/>
        </w:trPr>
        <w:tc>
          <w:tcPr>
            <w:tcW w:w="1796" w:type="dxa"/>
            <w:tcBorders>
              <w:top w:val="nil"/>
              <w:left w:val="nil"/>
              <w:bottom w:val="nil"/>
              <w:right w:val="nil"/>
            </w:tcBorders>
            <w:shd w:val="clear" w:color="auto" w:fill="auto"/>
            <w:noWrap/>
            <w:vAlign w:val="bottom"/>
          </w:tcPr>
          <w:p w14:paraId="4C5B8B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Chow</w:t>
            </w:r>
          </w:p>
        </w:tc>
        <w:tc>
          <w:tcPr>
            <w:tcW w:w="540" w:type="dxa"/>
            <w:tcBorders>
              <w:top w:val="nil"/>
              <w:left w:val="nil"/>
              <w:bottom w:val="nil"/>
              <w:right w:val="nil"/>
            </w:tcBorders>
            <w:shd w:val="clear" w:color="auto" w:fill="auto"/>
            <w:noWrap/>
            <w:vAlign w:val="bottom"/>
          </w:tcPr>
          <w:p w14:paraId="6F085F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F3DE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5494B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17EF63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5D2A54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0D1B57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CEC57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D28C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5CE5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7D57C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8786243" w14:textId="77777777" w:rsidTr="00696718">
        <w:trPr>
          <w:trHeight w:val="300"/>
        </w:trPr>
        <w:tc>
          <w:tcPr>
            <w:tcW w:w="1796" w:type="dxa"/>
            <w:tcBorders>
              <w:top w:val="nil"/>
              <w:left w:val="nil"/>
              <w:bottom w:val="nil"/>
              <w:right w:val="nil"/>
            </w:tcBorders>
            <w:shd w:val="clear" w:color="auto" w:fill="auto"/>
            <w:noWrap/>
            <w:vAlign w:val="bottom"/>
          </w:tcPr>
          <w:p w14:paraId="532F85B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Chrisp</w:t>
            </w:r>
          </w:p>
        </w:tc>
        <w:tc>
          <w:tcPr>
            <w:tcW w:w="540" w:type="dxa"/>
            <w:tcBorders>
              <w:top w:val="nil"/>
              <w:left w:val="nil"/>
              <w:bottom w:val="nil"/>
              <w:right w:val="nil"/>
            </w:tcBorders>
            <w:shd w:val="clear" w:color="auto" w:fill="auto"/>
            <w:noWrap/>
            <w:vAlign w:val="bottom"/>
          </w:tcPr>
          <w:p w14:paraId="6129D1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C6111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2EC88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574F9E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247B0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1F4D1E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6CA8E7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CEC52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6E494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FEEA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D264A3" w14:textId="77777777" w:rsidTr="00696718">
        <w:trPr>
          <w:trHeight w:val="300"/>
        </w:trPr>
        <w:tc>
          <w:tcPr>
            <w:tcW w:w="1796" w:type="dxa"/>
            <w:tcBorders>
              <w:top w:val="nil"/>
              <w:left w:val="nil"/>
              <w:bottom w:val="nil"/>
              <w:right w:val="nil"/>
            </w:tcBorders>
            <w:shd w:val="clear" w:color="auto" w:fill="auto"/>
            <w:noWrap/>
            <w:vAlign w:val="bottom"/>
          </w:tcPr>
          <w:p w14:paraId="5D5E6BA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Coyne</w:t>
            </w:r>
          </w:p>
        </w:tc>
        <w:tc>
          <w:tcPr>
            <w:tcW w:w="540" w:type="dxa"/>
            <w:tcBorders>
              <w:top w:val="nil"/>
              <w:left w:val="nil"/>
              <w:bottom w:val="nil"/>
              <w:right w:val="nil"/>
            </w:tcBorders>
            <w:shd w:val="clear" w:color="auto" w:fill="auto"/>
            <w:noWrap/>
            <w:vAlign w:val="bottom"/>
          </w:tcPr>
          <w:p w14:paraId="0A557C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C8F6A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4E240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26CE08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919FF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35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480E12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4B37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94F7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EFD5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C5DC5A6" w14:textId="77777777" w:rsidTr="00696718">
        <w:trPr>
          <w:trHeight w:val="300"/>
        </w:trPr>
        <w:tc>
          <w:tcPr>
            <w:tcW w:w="1796" w:type="dxa"/>
            <w:tcBorders>
              <w:top w:val="nil"/>
              <w:left w:val="nil"/>
              <w:bottom w:val="nil"/>
              <w:right w:val="nil"/>
            </w:tcBorders>
            <w:shd w:val="clear" w:color="auto" w:fill="auto"/>
            <w:noWrap/>
            <w:vAlign w:val="bottom"/>
          </w:tcPr>
          <w:p w14:paraId="156B7EA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57E6CA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BFDDC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76" w:type="dxa"/>
            <w:tcBorders>
              <w:top w:val="nil"/>
              <w:left w:val="nil"/>
              <w:bottom w:val="nil"/>
              <w:right w:val="nil"/>
            </w:tcBorders>
            <w:shd w:val="clear" w:color="auto" w:fill="auto"/>
            <w:noWrap/>
            <w:vAlign w:val="bottom"/>
          </w:tcPr>
          <w:p w14:paraId="64F976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-3.55</w:t>
            </w:r>
          </w:p>
        </w:tc>
        <w:tc>
          <w:tcPr>
            <w:tcW w:w="507" w:type="dxa"/>
            <w:tcBorders>
              <w:top w:val="nil"/>
              <w:left w:val="nil"/>
              <w:bottom w:val="nil"/>
              <w:right w:val="nil"/>
            </w:tcBorders>
            <w:shd w:val="clear" w:color="auto" w:fill="auto"/>
            <w:noWrap/>
            <w:vAlign w:val="bottom"/>
          </w:tcPr>
          <w:p w14:paraId="5131AE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79F7BB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-2.55</w:t>
            </w:r>
          </w:p>
        </w:tc>
        <w:tc>
          <w:tcPr>
            <w:tcW w:w="507" w:type="dxa"/>
            <w:tcBorders>
              <w:top w:val="nil"/>
              <w:left w:val="nil"/>
              <w:bottom w:val="nil"/>
              <w:right w:val="nil"/>
            </w:tcBorders>
            <w:shd w:val="clear" w:color="auto" w:fill="auto"/>
            <w:noWrap/>
            <w:vAlign w:val="bottom"/>
          </w:tcPr>
          <w:p w14:paraId="2FDE12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6835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39E6A2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5FF876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59DDC8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182CCE2E" w14:textId="77777777" w:rsidTr="00696718">
        <w:trPr>
          <w:trHeight w:val="300"/>
        </w:trPr>
        <w:tc>
          <w:tcPr>
            <w:tcW w:w="1796" w:type="dxa"/>
            <w:tcBorders>
              <w:top w:val="nil"/>
              <w:left w:val="nil"/>
              <w:bottom w:val="nil"/>
              <w:right w:val="nil"/>
            </w:tcBorders>
            <w:shd w:val="clear" w:color="auto" w:fill="auto"/>
            <w:noWrap/>
            <w:vAlign w:val="bottom"/>
          </w:tcPr>
          <w:p w14:paraId="24744DE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 Waal-Andrews</w:t>
            </w:r>
          </w:p>
        </w:tc>
        <w:tc>
          <w:tcPr>
            <w:tcW w:w="540" w:type="dxa"/>
            <w:tcBorders>
              <w:top w:val="nil"/>
              <w:left w:val="nil"/>
              <w:bottom w:val="nil"/>
              <w:right w:val="nil"/>
            </w:tcBorders>
            <w:shd w:val="clear" w:color="auto" w:fill="auto"/>
            <w:noWrap/>
            <w:vAlign w:val="bottom"/>
          </w:tcPr>
          <w:p w14:paraId="1CDDF7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A662B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76" w:type="dxa"/>
            <w:tcBorders>
              <w:top w:val="nil"/>
              <w:left w:val="nil"/>
              <w:bottom w:val="nil"/>
              <w:right w:val="nil"/>
            </w:tcBorders>
            <w:shd w:val="clear" w:color="auto" w:fill="auto"/>
            <w:noWrap/>
            <w:vAlign w:val="bottom"/>
          </w:tcPr>
          <w:p w14:paraId="0CAE32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-4.21</w:t>
            </w:r>
          </w:p>
        </w:tc>
        <w:tc>
          <w:tcPr>
            <w:tcW w:w="507" w:type="dxa"/>
            <w:tcBorders>
              <w:top w:val="nil"/>
              <w:left w:val="nil"/>
              <w:bottom w:val="nil"/>
              <w:right w:val="nil"/>
            </w:tcBorders>
            <w:shd w:val="clear" w:color="auto" w:fill="auto"/>
            <w:noWrap/>
            <w:vAlign w:val="bottom"/>
          </w:tcPr>
          <w:p w14:paraId="11E0AB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76" w:type="dxa"/>
            <w:tcBorders>
              <w:top w:val="nil"/>
              <w:left w:val="nil"/>
              <w:bottom w:val="nil"/>
              <w:right w:val="nil"/>
            </w:tcBorders>
            <w:shd w:val="clear" w:color="auto" w:fill="auto"/>
            <w:noWrap/>
            <w:vAlign w:val="bottom"/>
          </w:tcPr>
          <w:p w14:paraId="73225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-2.17</w:t>
            </w:r>
          </w:p>
        </w:tc>
        <w:tc>
          <w:tcPr>
            <w:tcW w:w="507" w:type="dxa"/>
            <w:tcBorders>
              <w:top w:val="nil"/>
              <w:left w:val="nil"/>
              <w:bottom w:val="nil"/>
              <w:right w:val="nil"/>
            </w:tcBorders>
            <w:shd w:val="clear" w:color="auto" w:fill="auto"/>
            <w:noWrap/>
            <w:vAlign w:val="bottom"/>
          </w:tcPr>
          <w:p w14:paraId="087534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36EC0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1AE534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662D5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-1.20</w:t>
            </w:r>
          </w:p>
        </w:tc>
        <w:tc>
          <w:tcPr>
            <w:tcW w:w="507" w:type="dxa"/>
            <w:tcBorders>
              <w:top w:val="nil"/>
              <w:left w:val="nil"/>
              <w:bottom w:val="nil"/>
              <w:right w:val="nil"/>
            </w:tcBorders>
            <w:shd w:val="clear" w:color="auto" w:fill="auto"/>
            <w:noWrap/>
            <w:vAlign w:val="bottom"/>
          </w:tcPr>
          <w:p w14:paraId="75A6B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0217A500" w14:textId="77777777" w:rsidTr="00696718">
        <w:trPr>
          <w:trHeight w:val="300"/>
        </w:trPr>
        <w:tc>
          <w:tcPr>
            <w:tcW w:w="1796" w:type="dxa"/>
            <w:tcBorders>
              <w:top w:val="nil"/>
              <w:left w:val="nil"/>
              <w:bottom w:val="nil"/>
              <w:right w:val="nil"/>
            </w:tcBorders>
            <w:shd w:val="clear" w:color="auto" w:fill="auto"/>
            <w:noWrap/>
            <w:vAlign w:val="bottom"/>
          </w:tcPr>
          <w:p w14:paraId="09EE69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1A4281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047E60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7F3594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5985E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7971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2B12A0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049C82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07" w:type="dxa"/>
            <w:tcBorders>
              <w:top w:val="nil"/>
              <w:left w:val="nil"/>
              <w:bottom w:val="nil"/>
              <w:right w:val="nil"/>
            </w:tcBorders>
            <w:shd w:val="clear" w:color="auto" w:fill="auto"/>
            <w:noWrap/>
            <w:vAlign w:val="bottom"/>
          </w:tcPr>
          <w:p w14:paraId="0345E2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AFE65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7C8129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0.27</w:t>
            </w:r>
          </w:p>
        </w:tc>
      </w:tr>
      <w:tr w:rsidR="00C34534" w:rsidRPr="009159AB" w14:paraId="73B8140E" w14:textId="77777777" w:rsidTr="00696718">
        <w:trPr>
          <w:trHeight w:val="300"/>
        </w:trPr>
        <w:tc>
          <w:tcPr>
            <w:tcW w:w="1796" w:type="dxa"/>
            <w:tcBorders>
              <w:top w:val="nil"/>
              <w:left w:val="nil"/>
              <w:bottom w:val="nil"/>
              <w:right w:val="nil"/>
            </w:tcBorders>
            <w:shd w:val="clear" w:color="auto" w:fill="auto"/>
            <w:noWrap/>
            <w:vAlign w:val="bottom"/>
          </w:tcPr>
          <w:p w14:paraId="6021A3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0592EF4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0F2B6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81</w:t>
            </w:r>
          </w:p>
        </w:tc>
        <w:tc>
          <w:tcPr>
            <w:tcW w:w="576" w:type="dxa"/>
            <w:tcBorders>
              <w:top w:val="nil"/>
              <w:left w:val="nil"/>
              <w:bottom w:val="nil"/>
              <w:right w:val="nil"/>
            </w:tcBorders>
            <w:shd w:val="clear" w:color="auto" w:fill="auto"/>
            <w:noWrap/>
            <w:vAlign w:val="bottom"/>
          </w:tcPr>
          <w:p w14:paraId="2A5A18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5D613F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76BF43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227A6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CC61C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67495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1136" w:type="dxa"/>
            <w:tcBorders>
              <w:top w:val="nil"/>
              <w:left w:val="nil"/>
              <w:bottom w:val="nil"/>
              <w:right w:val="nil"/>
            </w:tcBorders>
            <w:shd w:val="clear" w:color="auto" w:fill="auto"/>
            <w:noWrap/>
            <w:vAlign w:val="bottom"/>
          </w:tcPr>
          <w:p w14:paraId="02D523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5C6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6E04A280" w14:textId="77777777" w:rsidTr="00696718">
        <w:trPr>
          <w:trHeight w:val="300"/>
        </w:trPr>
        <w:tc>
          <w:tcPr>
            <w:tcW w:w="1796" w:type="dxa"/>
            <w:tcBorders>
              <w:top w:val="nil"/>
              <w:left w:val="nil"/>
              <w:bottom w:val="nil"/>
              <w:right w:val="nil"/>
            </w:tcBorders>
            <w:shd w:val="clear" w:color="auto" w:fill="auto"/>
            <w:noWrap/>
            <w:vAlign w:val="bottom"/>
          </w:tcPr>
          <w:p w14:paraId="77E646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DeBono</w:t>
            </w:r>
          </w:p>
        </w:tc>
        <w:tc>
          <w:tcPr>
            <w:tcW w:w="540" w:type="dxa"/>
            <w:tcBorders>
              <w:top w:val="nil"/>
              <w:left w:val="nil"/>
              <w:bottom w:val="nil"/>
              <w:right w:val="nil"/>
            </w:tcBorders>
            <w:shd w:val="clear" w:color="auto" w:fill="auto"/>
            <w:noWrap/>
            <w:vAlign w:val="bottom"/>
          </w:tcPr>
          <w:p w14:paraId="58261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8A1BB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7F9E49C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68089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3C1FD8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CC8F6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A744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20859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1136" w:type="dxa"/>
            <w:tcBorders>
              <w:top w:val="nil"/>
              <w:left w:val="nil"/>
              <w:bottom w:val="nil"/>
              <w:right w:val="nil"/>
            </w:tcBorders>
            <w:shd w:val="clear" w:color="auto" w:fill="auto"/>
            <w:noWrap/>
            <w:vAlign w:val="bottom"/>
          </w:tcPr>
          <w:p w14:paraId="054B22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E7C34D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37EB1D1" w14:textId="77777777" w:rsidTr="00696718">
        <w:trPr>
          <w:trHeight w:val="300"/>
        </w:trPr>
        <w:tc>
          <w:tcPr>
            <w:tcW w:w="1796" w:type="dxa"/>
            <w:tcBorders>
              <w:top w:val="nil"/>
              <w:left w:val="nil"/>
              <w:bottom w:val="nil"/>
              <w:right w:val="nil"/>
            </w:tcBorders>
            <w:shd w:val="clear" w:color="auto" w:fill="auto"/>
            <w:noWrap/>
            <w:vAlign w:val="bottom"/>
          </w:tcPr>
          <w:p w14:paraId="42DB0C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Dietrich</w:t>
            </w:r>
          </w:p>
        </w:tc>
        <w:tc>
          <w:tcPr>
            <w:tcW w:w="540" w:type="dxa"/>
            <w:tcBorders>
              <w:top w:val="nil"/>
              <w:left w:val="nil"/>
              <w:bottom w:val="nil"/>
              <w:right w:val="nil"/>
            </w:tcBorders>
            <w:shd w:val="clear" w:color="auto" w:fill="auto"/>
            <w:noWrap/>
            <w:vAlign w:val="bottom"/>
          </w:tcPr>
          <w:p w14:paraId="6884EC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E647C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75</w:t>
            </w:r>
          </w:p>
        </w:tc>
        <w:tc>
          <w:tcPr>
            <w:tcW w:w="576" w:type="dxa"/>
            <w:tcBorders>
              <w:top w:val="nil"/>
              <w:left w:val="nil"/>
              <w:bottom w:val="nil"/>
              <w:right w:val="nil"/>
            </w:tcBorders>
            <w:shd w:val="clear" w:color="auto" w:fill="auto"/>
            <w:noWrap/>
            <w:vAlign w:val="bottom"/>
          </w:tcPr>
          <w:p w14:paraId="7FFC5B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0F6093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712281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99A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877D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F7E4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0F42A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19D1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D392747" w14:textId="77777777" w:rsidTr="00696718">
        <w:trPr>
          <w:trHeight w:val="300"/>
        </w:trPr>
        <w:tc>
          <w:tcPr>
            <w:tcW w:w="1796" w:type="dxa"/>
            <w:tcBorders>
              <w:top w:val="nil"/>
              <w:left w:val="nil"/>
              <w:bottom w:val="nil"/>
              <w:right w:val="nil"/>
            </w:tcBorders>
            <w:shd w:val="clear" w:color="auto" w:fill="auto"/>
            <w:noWrap/>
            <w:vAlign w:val="bottom"/>
          </w:tcPr>
          <w:p w14:paraId="1E785F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Duclos</w:t>
            </w:r>
          </w:p>
        </w:tc>
        <w:tc>
          <w:tcPr>
            <w:tcW w:w="540" w:type="dxa"/>
            <w:tcBorders>
              <w:top w:val="nil"/>
              <w:left w:val="nil"/>
              <w:bottom w:val="nil"/>
              <w:right w:val="nil"/>
            </w:tcBorders>
            <w:shd w:val="clear" w:color="auto" w:fill="auto"/>
            <w:noWrap/>
            <w:vAlign w:val="bottom"/>
          </w:tcPr>
          <w:p w14:paraId="0AFAE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71DF9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400BFF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-0.63</w:t>
            </w:r>
          </w:p>
        </w:tc>
        <w:tc>
          <w:tcPr>
            <w:tcW w:w="507" w:type="dxa"/>
            <w:tcBorders>
              <w:top w:val="nil"/>
              <w:left w:val="nil"/>
              <w:bottom w:val="nil"/>
              <w:right w:val="nil"/>
            </w:tcBorders>
            <w:shd w:val="clear" w:color="auto" w:fill="auto"/>
            <w:noWrap/>
            <w:vAlign w:val="bottom"/>
          </w:tcPr>
          <w:p w14:paraId="1BD01C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9DC6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4DB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D75B7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13C0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8D8AD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B739C1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653FB72" w14:textId="77777777" w:rsidTr="00696718">
        <w:trPr>
          <w:trHeight w:val="300"/>
        </w:trPr>
        <w:tc>
          <w:tcPr>
            <w:tcW w:w="1796" w:type="dxa"/>
            <w:tcBorders>
              <w:top w:val="nil"/>
              <w:left w:val="nil"/>
              <w:bottom w:val="nil"/>
              <w:right w:val="nil"/>
            </w:tcBorders>
            <w:shd w:val="clear" w:color="auto" w:fill="auto"/>
            <w:noWrap/>
            <w:vAlign w:val="bottom"/>
          </w:tcPr>
          <w:p w14:paraId="74A4BC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Eisenberger</w:t>
            </w:r>
          </w:p>
        </w:tc>
        <w:tc>
          <w:tcPr>
            <w:tcW w:w="540" w:type="dxa"/>
            <w:tcBorders>
              <w:top w:val="nil"/>
              <w:left w:val="nil"/>
              <w:bottom w:val="nil"/>
              <w:right w:val="nil"/>
            </w:tcBorders>
            <w:shd w:val="clear" w:color="auto" w:fill="auto"/>
            <w:noWrap/>
            <w:vAlign w:val="bottom"/>
          </w:tcPr>
          <w:p w14:paraId="6EE87D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68316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48</w:t>
            </w:r>
          </w:p>
        </w:tc>
        <w:tc>
          <w:tcPr>
            <w:tcW w:w="576" w:type="dxa"/>
            <w:tcBorders>
              <w:top w:val="nil"/>
              <w:left w:val="nil"/>
              <w:bottom w:val="nil"/>
              <w:right w:val="nil"/>
            </w:tcBorders>
            <w:shd w:val="clear" w:color="auto" w:fill="auto"/>
            <w:noWrap/>
            <w:vAlign w:val="bottom"/>
          </w:tcPr>
          <w:p w14:paraId="4A92CC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7CCC53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45AC20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775C48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A55452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4A41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5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A99B8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B2B447A" w14:textId="77777777" w:rsidTr="00696718">
        <w:trPr>
          <w:trHeight w:val="300"/>
        </w:trPr>
        <w:tc>
          <w:tcPr>
            <w:tcW w:w="1796" w:type="dxa"/>
            <w:tcBorders>
              <w:top w:val="nil"/>
              <w:left w:val="nil"/>
              <w:bottom w:val="nil"/>
              <w:right w:val="nil"/>
            </w:tcBorders>
            <w:shd w:val="clear" w:color="auto" w:fill="auto"/>
            <w:noWrap/>
            <w:vAlign w:val="bottom"/>
          </w:tcPr>
          <w:p w14:paraId="0EE236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Fayant</w:t>
            </w:r>
          </w:p>
        </w:tc>
        <w:tc>
          <w:tcPr>
            <w:tcW w:w="540" w:type="dxa"/>
            <w:tcBorders>
              <w:top w:val="nil"/>
              <w:left w:val="nil"/>
              <w:bottom w:val="nil"/>
              <w:right w:val="nil"/>
            </w:tcBorders>
            <w:shd w:val="clear" w:color="auto" w:fill="auto"/>
            <w:noWrap/>
            <w:vAlign w:val="bottom"/>
          </w:tcPr>
          <w:p w14:paraId="17474B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53A87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517845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-2.04</w:t>
            </w:r>
          </w:p>
        </w:tc>
        <w:tc>
          <w:tcPr>
            <w:tcW w:w="507" w:type="dxa"/>
            <w:tcBorders>
              <w:top w:val="nil"/>
              <w:left w:val="nil"/>
              <w:bottom w:val="nil"/>
              <w:right w:val="nil"/>
            </w:tcBorders>
            <w:shd w:val="clear" w:color="auto" w:fill="auto"/>
            <w:noWrap/>
            <w:vAlign w:val="bottom"/>
          </w:tcPr>
          <w:p w14:paraId="0E14AF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4A8C2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7E9840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1FF9F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368E8F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162810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1A02DE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50D584A1" w14:textId="77777777" w:rsidTr="00696718">
        <w:trPr>
          <w:trHeight w:val="300"/>
        </w:trPr>
        <w:tc>
          <w:tcPr>
            <w:tcW w:w="1796" w:type="dxa"/>
            <w:tcBorders>
              <w:top w:val="nil"/>
              <w:left w:val="nil"/>
              <w:bottom w:val="nil"/>
              <w:right w:val="nil"/>
            </w:tcBorders>
            <w:shd w:val="clear" w:color="auto" w:fill="auto"/>
            <w:noWrap/>
            <w:vAlign w:val="bottom"/>
          </w:tcPr>
          <w:p w14:paraId="45EEF7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Floor</w:t>
            </w:r>
          </w:p>
        </w:tc>
        <w:tc>
          <w:tcPr>
            <w:tcW w:w="540" w:type="dxa"/>
            <w:tcBorders>
              <w:top w:val="nil"/>
              <w:left w:val="nil"/>
              <w:bottom w:val="nil"/>
              <w:right w:val="nil"/>
            </w:tcBorders>
            <w:shd w:val="clear" w:color="auto" w:fill="auto"/>
            <w:noWrap/>
            <w:vAlign w:val="bottom"/>
          </w:tcPr>
          <w:p w14:paraId="7BA83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bottom w:val="nil"/>
              <w:right w:val="nil"/>
            </w:tcBorders>
            <w:shd w:val="clear" w:color="auto" w:fill="auto"/>
            <w:noWrap/>
            <w:vAlign w:val="bottom"/>
          </w:tcPr>
          <w:p w14:paraId="7FD6FA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755DD7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2C2289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4401A8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0E9D9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E53D7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07" w:type="dxa"/>
            <w:tcBorders>
              <w:top w:val="nil"/>
              <w:left w:val="nil"/>
              <w:bottom w:val="nil"/>
              <w:right w:val="nil"/>
            </w:tcBorders>
            <w:shd w:val="clear" w:color="auto" w:fill="auto"/>
            <w:noWrap/>
            <w:vAlign w:val="bottom"/>
          </w:tcPr>
          <w:p w14:paraId="017BD1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629AC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-0.59</w:t>
            </w:r>
          </w:p>
        </w:tc>
        <w:tc>
          <w:tcPr>
            <w:tcW w:w="507" w:type="dxa"/>
            <w:tcBorders>
              <w:top w:val="nil"/>
              <w:left w:val="nil"/>
              <w:bottom w:val="nil"/>
              <w:right w:val="nil"/>
            </w:tcBorders>
            <w:shd w:val="clear" w:color="auto" w:fill="auto"/>
            <w:noWrap/>
            <w:vAlign w:val="bottom"/>
          </w:tcPr>
          <w:p w14:paraId="07D35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423279E6" w14:textId="77777777" w:rsidTr="00696718">
        <w:trPr>
          <w:trHeight w:val="300"/>
        </w:trPr>
        <w:tc>
          <w:tcPr>
            <w:tcW w:w="1796" w:type="dxa"/>
            <w:tcBorders>
              <w:top w:val="nil"/>
              <w:left w:val="nil"/>
              <w:bottom w:val="nil"/>
              <w:right w:val="nil"/>
            </w:tcBorders>
            <w:shd w:val="clear" w:color="auto" w:fill="auto"/>
            <w:noWrap/>
            <w:vAlign w:val="bottom"/>
          </w:tcPr>
          <w:p w14:paraId="2A4DE2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Gallardo-Pujol</w:t>
            </w:r>
          </w:p>
        </w:tc>
        <w:tc>
          <w:tcPr>
            <w:tcW w:w="540" w:type="dxa"/>
            <w:tcBorders>
              <w:top w:val="nil"/>
              <w:left w:val="nil"/>
              <w:bottom w:val="nil"/>
              <w:right w:val="nil"/>
            </w:tcBorders>
            <w:shd w:val="clear" w:color="auto" w:fill="auto"/>
            <w:noWrap/>
            <w:vAlign w:val="bottom"/>
          </w:tcPr>
          <w:p w14:paraId="09045A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FE85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6D431A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-1.18</w:t>
            </w:r>
          </w:p>
        </w:tc>
        <w:tc>
          <w:tcPr>
            <w:tcW w:w="507" w:type="dxa"/>
            <w:tcBorders>
              <w:top w:val="nil"/>
              <w:left w:val="nil"/>
              <w:bottom w:val="nil"/>
              <w:right w:val="nil"/>
            </w:tcBorders>
            <w:shd w:val="clear" w:color="auto" w:fill="auto"/>
            <w:noWrap/>
            <w:vAlign w:val="bottom"/>
          </w:tcPr>
          <w:p w14:paraId="4261D4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3E0FF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-0.52</w:t>
            </w:r>
          </w:p>
        </w:tc>
        <w:tc>
          <w:tcPr>
            <w:tcW w:w="507" w:type="dxa"/>
            <w:tcBorders>
              <w:top w:val="nil"/>
              <w:left w:val="nil"/>
              <w:bottom w:val="nil"/>
              <w:right w:val="nil"/>
            </w:tcBorders>
            <w:shd w:val="clear" w:color="auto" w:fill="auto"/>
            <w:noWrap/>
            <w:vAlign w:val="bottom"/>
          </w:tcPr>
          <w:p w14:paraId="04A7F76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C9FB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-1.17</w:t>
            </w:r>
          </w:p>
        </w:tc>
        <w:tc>
          <w:tcPr>
            <w:tcW w:w="507" w:type="dxa"/>
            <w:tcBorders>
              <w:top w:val="nil"/>
              <w:left w:val="nil"/>
              <w:bottom w:val="nil"/>
              <w:right w:val="nil"/>
            </w:tcBorders>
            <w:shd w:val="clear" w:color="auto" w:fill="auto"/>
            <w:noWrap/>
            <w:vAlign w:val="bottom"/>
          </w:tcPr>
          <w:p w14:paraId="71CC32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41AD7C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3793F5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6FCA7CF7" w14:textId="77777777" w:rsidTr="00696718">
        <w:trPr>
          <w:trHeight w:val="300"/>
        </w:trPr>
        <w:tc>
          <w:tcPr>
            <w:tcW w:w="1796" w:type="dxa"/>
            <w:tcBorders>
              <w:top w:val="nil"/>
              <w:left w:val="nil"/>
              <w:bottom w:val="nil"/>
              <w:right w:val="nil"/>
            </w:tcBorders>
            <w:shd w:val="clear" w:color="auto" w:fill="auto"/>
            <w:noWrap/>
            <w:vAlign w:val="bottom"/>
          </w:tcPr>
          <w:p w14:paraId="257B344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Gan</w:t>
            </w:r>
          </w:p>
        </w:tc>
        <w:tc>
          <w:tcPr>
            <w:tcW w:w="540" w:type="dxa"/>
            <w:tcBorders>
              <w:top w:val="nil"/>
              <w:left w:val="nil"/>
              <w:bottom w:val="nil"/>
              <w:right w:val="nil"/>
            </w:tcBorders>
            <w:shd w:val="clear" w:color="auto" w:fill="auto"/>
            <w:noWrap/>
            <w:vAlign w:val="bottom"/>
          </w:tcPr>
          <w:p w14:paraId="0290C1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66249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w:t>
            </w:r>
          </w:p>
        </w:tc>
        <w:tc>
          <w:tcPr>
            <w:tcW w:w="576" w:type="dxa"/>
            <w:tcBorders>
              <w:top w:val="nil"/>
              <w:left w:val="nil"/>
              <w:bottom w:val="nil"/>
              <w:right w:val="nil"/>
            </w:tcBorders>
            <w:shd w:val="clear" w:color="auto" w:fill="auto"/>
            <w:noWrap/>
            <w:vAlign w:val="bottom"/>
          </w:tcPr>
          <w:p w14:paraId="03AFB2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-0.54</w:t>
            </w:r>
          </w:p>
        </w:tc>
        <w:tc>
          <w:tcPr>
            <w:tcW w:w="507" w:type="dxa"/>
            <w:tcBorders>
              <w:top w:val="nil"/>
              <w:left w:val="nil"/>
              <w:bottom w:val="nil"/>
              <w:right w:val="nil"/>
            </w:tcBorders>
            <w:shd w:val="clear" w:color="auto" w:fill="auto"/>
            <w:noWrap/>
            <w:vAlign w:val="bottom"/>
          </w:tcPr>
          <w:p w14:paraId="065FE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289B2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639281E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068F4B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-0.62</w:t>
            </w:r>
          </w:p>
        </w:tc>
        <w:tc>
          <w:tcPr>
            <w:tcW w:w="507" w:type="dxa"/>
            <w:tcBorders>
              <w:top w:val="nil"/>
              <w:left w:val="nil"/>
              <w:bottom w:val="nil"/>
              <w:right w:val="nil"/>
            </w:tcBorders>
            <w:shd w:val="clear" w:color="auto" w:fill="auto"/>
            <w:noWrap/>
            <w:vAlign w:val="bottom"/>
          </w:tcPr>
          <w:p w14:paraId="42518E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DCB12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07" w:type="dxa"/>
            <w:tcBorders>
              <w:top w:val="nil"/>
              <w:left w:val="nil"/>
              <w:bottom w:val="nil"/>
              <w:right w:val="nil"/>
            </w:tcBorders>
            <w:shd w:val="clear" w:color="auto" w:fill="auto"/>
            <w:noWrap/>
            <w:vAlign w:val="bottom"/>
          </w:tcPr>
          <w:p w14:paraId="027F7C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3C258AB3" w14:textId="77777777" w:rsidTr="00696718">
        <w:trPr>
          <w:trHeight w:val="300"/>
        </w:trPr>
        <w:tc>
          <w:tcPr>
            <w:tcW w:w="1796" w:type="dxa"/>
            <w:tcBorders>
              <w:top w:val="nil"/>
              <w:left w:val="nil"/>
              <w:bottom w:val="nil"/>
              <w:right w:val="nil"/>
            </w:tcBorders>
            <w:shd w:val="clear" w:color="auto" w:fill="auto"/>
            <w:noWrap/>
            <w:vAlign w:val="bottom"/>
          </w:tcPr>
          <w:p w14:paraId="462914A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Garczynski</w:t>
            </w:r>
          </w:p>
        </w:tc>
        <w:tc>
          <w:tcPr>
            <w:tcW w:w="540" w:type="dxa"/>
            <w:tcBorders>
              <w:top w:val="nil"/>
              <w:left w:val="nil"/>
              <w:bottom w:val="nil"/>
              <w:right w:val="nil"/>
            </w:tcBorders>
            <w:shd w:val="clear" w:color="auto" w:fill="auto"/>
            <w:noWrap/>
            <w:vAlign w:val="bottom"/>
          </w:tcPr>
          <w:p w14:paraId="310A4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1EFE9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83</w:t>
            </w:r>
          </w:p>
        </w:tc>
        <w:tc>
          <w:tcPr>
            <w:tcW w:w="576" w:type="dxa"/>
            <w:tcBorders>
              <w:top w:val="nil"/>
              <w:left w:val="nil"/>
              <w:bottom w:val="nil"/>
              <w:right w:val="nil"/>
            </w:tcBorders>
            <w:shd w:val="clear" w:color="auto" w:fill="auto"/>
            <w:noWrap/>
            <w:vAlign w:val="bottom"/>
          </w:tcPr>
          <w:p w14:paraId="1BE966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-1.51</w:t>
            </w:r>
          </w:p>
        </w:tc>
        <w:tc>
          <w:tcPr>
            <w:tcW w:w="507" w:type="dxa"/>
            <w:tcBorders>
              <w:top w:val="nil"/>
              <w:left w:val="nil"/>
              <w:bottom w:val="nil"/>
              <w:right w:val="nil"/>
            </w:tcBorders>
            <w:shd w:val="clear" w:color="auto" w:fill="auto"/>
            <w:noWrap/>
            <w:vAlign w:val="bottom"/>
          </w:tcPr>
          <w:p w14:paraId="6408F8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4735ADE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715CF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16D84A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02BFE2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1136" w:type="dxa"/>
            <w:tcBorders>
              <w:top w:val="nil"/>
              <w:left w:val="nil"/>
              <w:bottom w:val="nil"/>
              <w:right w:val="nil"/>
            </w:tcBorders>
            <w:shd w:val="clear" w:color="auto" w:fill="auto"/>
            <w:noWrap/>
            <w:vAlign w:val="bottom"/>
          </w:tcPr>
          <w:p w14:paraId="166812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07" w:type="dxa"/>
            <w:tcBorders>
              <w:top w:val="nil"/>
              <w:left w:val="nil"/>
              <w:bottom w:val="nil"/>
              <w:right w:val="nil"/>
            </w:tcBorders>
            <w:shd w:val="clear" w:color="auto" w:fill="auto"/>
            <w:noWrap/>
            <w:vAlign w:val="bottom"/>
          </w:tcPr>
          <w:p w14:paraId="31AC5A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58E4CA9" w14:textId="77777777" w:rsidTr="00696718">
        <w:trPr>
          <w:trHeight w:val="300"/>
        </w:trPr>
        <w:tc>
          <w:tcPr>
            <w:tcW w:w="1796" w:type="dxa"/>
            <w:tcBorders>
              <w:top w:val="nil"/>
              <w:left w:val="nil"/>
              <w:bottom w:val="nil"/>
              <w:right w:val="nil"/>
            </w:tcBorders>
            <w:shd w:val="clear" w:color="auto" w:fill="auto"/>
            <w:noWrap/>
            <w:vAlign w:val="bottom"/>
          </w:tcPr>
          <w:p w14:paraId="0746CF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Geniole</w:t>
            </w:r>
          </w:p>
        </w:tc>
        <w:tc>
          <w:tcPr>
            <w:tcW w:w="540" w:type="dxa"/>
            <w:tcBorders>
              <w:top w:val="nil"/>
              <w:left w:val="nil"/>
              <w:bottom w:val="nil"/>
              <w:right w:val="nil"/>
            </w:tcBorders>
            <w:shd w:val="clear" w:color="auto" w:fill="auto"/>
            <w:noWrap/>
            <w:vAlign w:val="bottom"/>
          </w:tcPr>
          <w:p w14:paraId="428F0B6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4B5C4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4C3CE7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78467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D8454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28B8DD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70362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D676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991BE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7424C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4A45514" w14:textId="77777777" w:rsidTr="00696718">
        <w:trPr>
          <w:trHeight w:val="300"/>
        </w:trPr>
        <w:tc>
          <w:tcPr>
            <w:tcW w:w="1796" w:type="dxa"/>
            <w:tcBorders>
              <w:top w:val="nil"/>
              <w:left w:val="nil"/>
              <w:bottom w:val="nil"/>
              <w:right w:val="nil"/>
            </w:tcBorders>
            <w:shd w:val="clear" w:color="auto" w:fill="auto"/>
            <w:noWrap/>
            <w:vAlign w:val="bottom"/>
          </w:tcPr>
          <w:p w14:paraId="2F1FAF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Gerber</w:t>
            </w:r>
          </w:p>
        </w:tc>
        <w:tc>
          <w:tcPr>
            <w:tcW w:w="540" w:type="dxa"/>
            <w:tcBorders>
              <w:top w:val="nil"/>
              <w:left w:val="nil"/>
              <w:bottom w:val="nil"/>
              <w:right w:val="nil"/>
            </w:tcBorders>
            <w:shd w:val="clear" w:color="auto" w:fill="auto"/>
            <w:noWrap/>
            <w:vAlign w:val="bottom"/>
          </w:tcPr>
          <w:p w14:paraId="6D8CA1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47207D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46DB3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-2.09</w:t>
            </w:r>
          </w:p>
        </w:tc>
        <w:tc>
          <w:tcPr>
            <w:tcW w:w="507" w:type="dxa"/>
            <w:tcBorders>
              <w:top w:val="nil"/>
              <w:left w:val="nil"/>
              <w:bottom w:val="nil"/>
              <w:right w:val="nil"/>
            </w:tcBorders>
            <w:shd w:val="clear" w:color="auto" w:fill="auto"/>
            <w:noWrap/>
            <w:vAlign w:val="bottom"/>
          </w:tcPr>
          <w:p w14:paraId="3F7920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24F01B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5079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675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09ABB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0D753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B5631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4A70FA4" w14:textId="77777777" w:rsidTr="00696718">
        <w:trPr>
          <w:trHeight w:val="300"/>
        </w:trPr>
        <w:tc>
          <w:tcPr>
            <w:tcW w:w="1796" w:type="dxa"/>
            <w:tcBorders>
              <w:top w:val="nil"/>
              <w:left w:val="nil"/>
              <w:bottom w:val="nil"/>
              <w:right w:val="nil"/>
            </w:tcBorders>
            <w:shd w:val="clear" w:color="auto" w:fill="auto"/>
            <w:noWrap/>
            <w:vAlign w:val="bottom"/>
          </w:tcPr>
          <w:p w14:paraId="6F60B1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Gerber</w:t>
            </w:r>
          </w:p>
        </w:tc>
        <w:tc>
          <w:tcPr>
            <w:tcW w:w="540" w:type="dxa"/>
            <w:tcBorders>
              <w:top w:val="nil"/>
              <w:left w:val="nil"/>
              <w:bottom w:val="nil"/>
              <w:right w:val="nil"/>
            </w:tcBorders>
            <w:shd w:val="clear" w:color="auto" w:fill="auto"/>
            <w:noWrap/>
            <w:vAlign w:val="bottom"/>
          </w:tcPr>
          <w:p w14:paraId="6B7A5E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09662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89</w:t>
            </w:r>
          </w:p>
        </w:tc>
        <w:tc>
          <w:tcPr>
            <w:tcW w:w="576" w:type="dxa"/>
            <w:tcBorders>
              <w:top w:val="nil"/>
              <w:left w:val="nil"/>
              <w:bottom w:val="nil"/>
              <w:right w:val="nil"/>
            </w:tcBorders>
            <w:shd w:val="clear" w:color="auto" w:fill="auto"/>
            <w:noWrap/>
            <w:vAlign w:val="bottom"/>
          </w:tcPr>
          <w:p w14:paraId="34408D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-3.38</w:t>
            </w:r>
          </w:p>
        </w:tc>
        <w:tc>
          <w:tcPr>
            <w:tcW w:w="507" w:type="dxa"/>
            <w:tcBorders>
              <w:top w:val="nil"/>
              <w:left w:val="nil"/>
              <w:bottom w:val="nil"/>
              <w:right w:val="nil"/>
            </w:tcBorders>
            <w:shd w:val="clear" w:color="auto" w:fill="auto"/>
            <w:noWrap/>
            <w:vAlign w:val="bottom"/>
          </w:tcPr>
          <w:p w14:paraId="2B9248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c>
          <w:tcPr>
            <w:tcW w:w="576" w:type="dxa"/>
            <w:tcBorders>
              <w:top w:val="nil"/>
              <w:left w:val="nil"/>
              <w:bottom w:val="nil"/>
              <w:right w:val="nil"/>
            </w:tcBorders>
            <w:shd w:val="clear" w:color="auto" w:fill="auto"/>
            <w:noWrap/>
            <w:vAlign w:val="bottom"/>
          </w:tcPr>
          <w:p w14:paraId="25F7B43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C9FA1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18B7F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5C88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3A9C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8D73F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8CB09EE" w14:textId="77777777" w:rsidTr="00696718">
        <w:trPr>
          <w:trHeight w:val="300"/>
        </w:trPr>
        <w:tc>
          <w:tcPr>
            <w:tcW w:w="1796" w:type="dxa"/>
            <w:tcBorders>
              <w:top w:val="nil"/>
              <w:left w:val="nil"/>
              <w:right w:val="nil"/>
            </w:tcBorders>
            <w:shd w:val="clear" w:color="auto" w:fill="auto"/>
            <w:noWrap/>
            <w:vAlign w:val="bottom"/>
          </w:tcPr>
          <w:p w14:paraId="480FED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Gonsalkorale</w:t>
            </w:r>
          </w:p>
        </w:tc>
        <w:tc>
          <w:tcPr>
            <w:tcW w:w="540" w:type="dxa"/>
            <w:tcBorders>
              <w:top w:val="nil"/>
              <w:left w:val="nil"/>
              <w:right w:val="nil"/>
            </w:tcBorders>
            <w:shd w:val="clear" w:color="auto" w:fill="auto"/>
            <w:noWrap/>
            <w:vAlign w:val="bottom"/>
          </w:tcPr>
          <w:p w14:paraId="2626A3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2007</w:t>
            </w:r>
          </w:p>
        </w:tc>
        <w:tc>
          <w:tcPr>
            <w:tcW w:w="716" w:type="dxa"/>
            <w:tcBorders>
              <w:top w:val="nil"/>
              <w:left w:val="nil"/>
              <w:right w:val="nil"/>
            </w:tcBorders>
            <w:shd w:val="clear" w:color="auto" w:fill="auto"/>
            <w:noWrap/>
            <w:vAlign w:val="bottom"/>
          </w:tcPr>
          <w:p w14:paraId="33551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97</w:t>
            </w:r>
          </w:p>
        </w:tc>
        <w:tc>
          <w:tcPr>
            <w:tcW w:w="576" w:type="dxa"/>
            <w:tcBorders>
              <w:top w:val="nil"/>
              <w:left w:val="nil"/>
              <w:right w:val="nil"/>
            </w:tcBorders>
            <w:shd w:val="clear" w:color="auto" w:fill="auto"/>
            <w:noWrap/>
            <w:vAlign w:val="bottom"/>
          </w:tcPr>
          <w:p w14:paraId="61F004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4FD951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right w:val="nil"/>
            </w:tcBorders>
            <w:shd w:val="clear" w:color="auto" w:fill="auto"/>
            <w:noWrap/>
            <w:vAlign w:val="bottom"/>
          </w:tcPr>
          <w:p w14:paraId="5F1F2E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right w:val="nil"/>
            </w:tcBorders>
            <w:shd w:val="clear" w:color="auto" w:fill="auto"/>
            <w:noWrap/>
            <w:vAlign w:val="bottom"/>
          </w:tcPr>
          <w:p w14:paraId="4A4B41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right w:val="nil"/>
            </w:tcBorders>
            <w:shd w:val="clear" w:color="auto" w:fill="auto"/>
            <w:noWrap/>
            <w:vAlign w:val="bottom"/>
          </w:tcPr>
          <w:p w14:paraId="4418F1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right w:val="nil"/>
            </w:tcBorders>
            <w:shd w:val="clear" w:color="auto" w:fill="auto"/>
            <w:noWrap/>
            <w:vAlign w:val="bottom"/>
          </w:tcPr>
          <w:p w14:paraId="0BF570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right w:val="nil"/>
            </w:tcBorders>
            <w:shd w:val="clear" w:color="auto" w:fill="auto"/>
            <w:noWrap/>
            <w:vAlign w:val="bottom"/>
          </w:tcPr>
          <w:p w14:paraId="61E01C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right w:val="nil"/>
            </w:tcBorders>
            <w:shd w:val="clear" w:color="auto" w:fill="auto"/>
            <w:noWrap/>
            <w:vAlign w:val="bottom"/>
          </w:tcPr>
          <w:p w14:paraId="6DAA4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r>
      <w:tr w:rsidR="00C34534" w:rsidRPr="009159AB" w14:paraId="396204F1" w14:textId="77777777" w:rsidTr="00696718">
        <w:trPr>
          <w:trHeight w:val="300"/>
        </w:trPr>
        <w:tc>
          <w:tcPr>
            <w:tcW w:w="1796" w:type="dxa"/>
            <w:tcBorders>
              <w:left w:val="nil"/>
              <w:bottom w:val="nil"/>
              <w:right w:val="nil"/>
            </w:tcBorders>
            <w:shd w:val="clear" w:color="auto" w:fill="auto"/>
            <w:noWrap/>
            <w:vAlign w:val="bottom"/>
          </w:tcPr>
          <w:p w14:paraId="6048CC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left w:val="nil"/>
              <w:bottom w:val="nil"/>
              <w:right w:val="nil"/>
            </w:tcBorders>
            <w:shd w:val="clear" w:color="auto" w:fill="auto"/>
            <w:noWrap/>
            <w:vAlign w:val="bottom"/>
          </w:tcPr>
          <w:p w14:paraId="63CC9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left w:val="nil"/>
              <w:bottom w:val="nil"/>
              <w:right w:val="nil"/>
            </w:tcBorders>
            <w:shd w:val="clear" w:color="auto" w:fill="auto"/>
            <w:noWrap/>
            <w:vAlign w:val="bottom"/>
          </w:tcPr>
          <w:p w14:paraId="3B7F2B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300</w:t>
            </w:r>
          </w:p>
        </w:tc>
        <w:tc>
          <w:tcPr>
            <w:tcW w:w="576" w:type="dxa"/>
            <w:tcBorders>
              <w:left w:val="nil"/>
              <w:bottom w:val="nil"/>
              <w:right w:val="nil"/>
            </w:tcBorders>
            <w:shd w:val="clear" w:color="auto" w:fill="auto"/>
            <w:noWrap/>
            <w:vAlign w:val="bottom"/>
          </w:tcPr>
          <w:p w14:paraId="18A839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-1.81</w:t>
            </w:r>
          </w:p>
        </w:tc>
        <w:tc>
          <w:tcPr>
            <w:tcW w:w="507" w:type="dxa"/>
            <w:tcBorders>
              <w:left w:val="nil"/>
              <w:bottom w:val="nil"/>
              <w:right w:val="nil"/>
            </w:tcBorders>
            <w:shd w:val="clear" w:color="auto" w:fill="auto"/>
            <w:noWrap/>
            <w:vAlign w:val="bottom"/>
          </w:tcPr>
          <w:p w14:paraId="08BE9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left w:val="nil"/>
              <w:bottom w:val="nil"/>
              <w:right w:val="nil"/>
            </w:tcBorders>
            <w:shd w:val="clear" w:color="auto" w:fill="auto"/>
            <w:noWrap/>
            <w:vAlign w:val="bottom"/>
          </w:tcPr>
          <w:p w14:paraId="1316C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left w:val="nil"/>
              <w:bottom w:val="nil"/>
              <w:right w:val="nil"/>
            </w:tcBorders>
            <w:shd w:val="clear" w:color="auto" w:fill="auto"/>
            <w:noWrap/>
            <w:vAlign w:val="bottom"/>
          </w:tcPr>
          <w:p w14:paraId="6C92C6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left w:val="nil"/>
              <w:bottom w:val="nil"/>
              <w:right w:val="nil"/>
            </w:tcBorders>
            <w:shd w:val="clear" w:color="auto" w:fill="auto"/>
            <w:noWrap/>
            <w:vAlign w:val="bottom"/>
          </w:tcPr>
          <w:p w14:paraId="55DB1E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left w:val="nil"/>
              <w:bottom w:val="nil"/>
              <w:right w:val="nil"/>
            </w:tcBorders>
            <w:shd w:val="clear" w:color="auto" w:fill="auto"/>
            <w:noWrap/>
            <w:vAlign w:val="bottom"/>
          </w:tcPr>
          <w:p w14:paraId="523972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left w:val="nil"/>
              <w:bottom w:val="nil"/>
              <w:right w:val="nil"/>
            </w:tcBorders>
            <w:shd w:val="clear" w:color="auto" w:fill="auto"/>
            <w:noWrap/>
            <w:vAlign w:val="bottom"/>
          </w:tcPr>
          <w:p w14:paraId="00E371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left w:val="nil"/>
              <w:bottom w:val="nil"/>
              <w:right w:val="nil"/>
            </w:tcBorders>
            <w:shd w:val="clear" w:color="auto" w:fill="auto"/>
            <w:noWrap/>
            <w:vAlign w:val="bottom"/>
          </w:tcPr>
          <w:p w14:paraId="3075FC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r>
      <w:tr w:rsidR="00C34534" w:rsidRPr="009159AB" w14:paraId="2C8673E3" w14:textId="77777777" w:rsidTr="00696718">
        <w:trPr>
          <w:trHeight w:val="300"/>
        </w:trPr>
        <w:tc>
          <w:tcPr>
            <w:tcW w:w="1796" w:type="dxa"/>
            <w:tcBorders>
              <w:top w:val="nil"/>
              <w:left w:val="nil"/>
              <w:bottom w:val="nil"/>
              <w:right w:val="nil"/>
            </w:tcBorders>
            <w:shd w:val="clear" w:color="auto" w:fill="auto"/>
            <w:noWrap/>
            <w:vAlign w:val="bottom"/>
          </w:tcPr>
          <w:p w14:paraId="006475F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Goodwin</w:t>
            </w:r>
          </w:p>
        </w:tc>
        <w:tc>
          <w:tcPr>
            <w:tcW w:w="540" w:type="dxa"/>
            <w:tcBorders>
              <w:top w:val="nil"/>
              <w:left w:val="nil"/>
              <w:bottom w:val="nil"/>
              <w:right w:val="nil"/>
            </w:tcBorders>
            <w:shd w:val="clear" w:color="auto" w:fill="auto"/>
            <w:noWrap/>
            <w:vAlign w:val="bottom"/>
          </w:tcPr>
          <w:p w14:paraId="290F6A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F7EA9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314</w:t>
            </w:r>
          </w:p>
        </w:tc>
        <w:tc>
          <w:tcPr>
            <w:tcW w:w="576" w:type="dxa"/>
            <w:tcBorders>
              <w:top w:val="nil"/>
              <w:left w:val="nil"/>
              <w:bottom w:val="nil"/>
              <w:right w:val="nil"/>
            </w:tcBorders>
            <w:shd w:val="clear" w:color="auto" w:fill="auto"/>
            <w:noWrap/>
            <w:vAlign w:val="bottom"/>
          </w:tcPr>
          <w:p w14:paraId="49470C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5BA51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17CEA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6D3E43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8A6D4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507" w:type="dxa"/>
            <w:tcBorders>
              <w:top w:val="nil"/>
              <w:left w:val="nil"/>
              <w:bottom w:val="nil"/>
              <w:right w:val="nil"/>
            </w:tcBorders>
            <w:shd w:val="clear" w:color="auto" w:fill="auto"/>
            <w:noWrap/>
            <w:vAlign w:val="bottom"/>
          </w:tcPr>
          <w:p w14:paraId="0325B7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8F23A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5FB48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r>
      <w:tr w:rsidR="00C34534" w:rsidRPr="009159AB" w14:paraId="01404DD0" w14:textId="77777777" w:rsidTr="00696718">
        <w:trPr>
          <w:trHeight w:val="300"/>
        </w:trPr>
        <w:tc>
          <w:tcPr>
            <w:tcW w:w="1796" w:type="dxa"/>
            <w:tcBorders>
              <w:top w:val="nil"/>
              <w:left w:val="nil"/>
              <w:bottom w:val="nil"/>
              <w:right w:val="nil"/>
            </w:tcBorders>
            <w:shd w:val="clear" w:color="auto" w:fill="auto"/>
            <w:noWrap/>
            <w:vAlign w:val="bottom"/>
          </w:tcPr>
          <w:p w14:paraId="3D18A2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Greitemeyer</w:t>
            </w:r>
          </w:p>
        </w:tc>
        <w:tc>
          <w:tcPr>
            <w:tcW w:w="540" w:type="dxa"/>
            <w:tcBorders>
              <w:top w:val="nil"/>
              <w:left w:val="nil"/>
              <w:bottom w:val="nil"/>
              <w:right w:val="nil"/>
            </w:tcBorders>
            <w:shd w:val="clear" w:color="auto" w:fill="auto"/>
            <w:noWrap/>
            <w:vAlign w:val="bottom"/>
          </w:tcPr>
          <w:p w14:paraId="752017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B3D9F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360FCE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177684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38D17A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575731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70120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562B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1C91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9A104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E6EC422" w14:textId="77777777" w:rsidTr="00696718">
        <w:trPr>
          <w:trHeight w:val="300"/>
        </w:trPr>
        <w:tc>
          <w:tcPr>
            <w:tcW w:w="1796" w:type="dxa"/>
            <w:tcBorders>
              <w:top w:val="nil"/>
              <w:left w:val="nil"/>
              <w:bottom w:val="nil"/>
              <w:right w:val="nil"/>
            </w:tcBorders>
            <w:shd w:val="clear" w:color="auto" w:fill="auto"/>
            <w:noWrap/>
            <w:vAlign w:val="bottom"/>
          </w:tcPr>
          <w:p w14:paraId="1AF5D5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Gruijters</w:t>
            </w:r>
          </w:p>
        </w:tc>
        <w:tc>
          <w:tcPr>
            <w:tcW w:w="540" w:type="dxa"/>
            <w:tcBorders>
              <w:top w:val="nil"/>
              <w:left w:val="nil"/>
              <w:bottom w:val="nil"/>
              <w:right w:val="nil"/>
            </w:tcBorders>
            <w:shd w:val="clear" w:color="auto" w:fill="auto"/>
            <w:noWrap/>
            <w:vAlign w:val="bottom"/>
          </w:tcPr>
          <w:p w14:paraId="63FAC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D00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76" w:type="dxa"/>
            <w:tcBorders>
              <w:top w:val="nil"/>
              <w:left w:val="nil"/>
              <w:bottom w:val="nil"/>
              <w:right w:val="nil"/>
            </w:tcBorders>
            <w:shd w:val="clear" w:color="auto" w:fill="auto"/>
            <w:noWrap/>
            <w:vAlign w:val="bottom"/>
          </w:tcPr>
          <w:p w14:paraId="73CCF7D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194DFC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5FD326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426B66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D3AEB0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856D4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61635A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1660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274D91" w14:textId="77777777" w:rsidTr="00696718">
        <w:trPr>
          <w:trHeight w:val="300"/>
        </w:trPr>
        <w:tc>
          <w:tcPr>
            <w:tcW w:w="1796" w:type="dxa"/>
            <w:tcBorders>
              <w:top w:val="nil"/>
              <w:left w:val="nil"/>
              <w:bottom w:val="nil"/>
              <w:right w:val="nil"/>
            </w:tcBorders>
            <w:shd w:val="clear" w:color="auto" w:fill="auto"/>
            <w:noWrap/>
            <w:vAlign w:val="bottom"/>
          </w:tcPr>
          <w:p w14:paraId="3A67332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Hackenbracht</w:t>
            </w:r>
          </w:p>
        </w:tc>
        <w:tc>
          <w:tcPr>
            <w:tcW w:w="540" w:type="dxa"/>
            <w:tcBorders>
              <w:top w:val="nil"/>
              <w:left w:val="nil"/>
              <w:bottom w:val="nil"/>
              <w:right w:val="nil"/>
            </w:tcBorders>
            <w:shd w:val="clear" w:color="auto" w:fill="auto"/>
            <w:noWrap/>
            <w:vAlign w:val="bottom"/>
          </w:tcPr>
          <w:p w14:paraId="242241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512845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10FC75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-1.92</w:t>
            </w:r>
          </w:p>
        </w:tc>
        <w:tc>
          <w:tcPr>
            <w:tcW w:w="507" w:type="dxa"/>
            <w:tcBorders>
              <w:top w:val="nil"/>
              <w:left w:val="nil"/>
              <w:bottom w:val="nil"/>
              <w:right w:val="nil"/>
            </w:tcBorders>
            <w:shd w:val="clear" w:color="auto" w:fill="auto"/>
            <w:noWrap/>
            <w:vAlign w:val="bottom"/>
          </w:tcPr>
          <w:p w14:paraId="4039BE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024F83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3F686D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24474A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DF383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1FFB9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6E9A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4B4DF6D" w14:textId="77777777" w:rsidTr="00696718">
        <w:trPr>
          <w:trHeight w:val="300"/>
        </w:trPr>
        <w:tc>
          <w:tcPr>
            <w:tcW w:w="1796" w:type="dxa"/>
            <w:tcBorders>
              <w:top w:val="nil"/>
              <w:left w:val="nil"/>
              <w:bottom w:val="nil"/>
              <w:right w:val="nil"/>
            </w:tcBorders>
            <w:shd w:val="clear" w:color="auto" w:fill="auto"/>
            <w:noWrap/>
            <w:vAlign w:val="bottom"/>
          </w:tcPr>
          <w:p w14:paraId="2ED7AB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Hawes</w:t>
            </w:r>
          </w:p>
        </w:tc>
        <w:tc>
          <w:tcPr>
            <w:tcW w:w="540" w:type="dxa"/>
            <w:tcBorders>
              <w:top w:val="nil"/>
              <w:left w:val="nil"/>
              <w:bottom w:val="nil"/>
              <w:right w:val="nil"/>
            </w:tcBorders>
            <w:shd w:val="clear" w:color="auto" w:fill="auto"/>
            <w:noWrap/>
            <w:vAlign w:val="bottom"/>
          </w:tcPr>
          <w:p w14:paraId="22CF1F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EF7CA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55</w:t>
            </w:r>
          </w:p>
        </w:tc>
        <w:tc>
          <w:tcPr>
            <w:tcW w:w="576" w:type="dxa"/>
            <w:tcBorders>
              <w:top w:val="nil"/>
              <w:left w:val="nil"/>
              <w:bottom w:val="nil"/>
              <w:right w:val="nil"/>
            </w:tcBorders>
            <w:shd w:val="clear" w:color="auto" w:fill="auto"/>
            <w:noWrap/>
            <w:vAlign w:val="bottom"/>
          </w:tcPr>
          <w:p w14:paraId="03109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-2.16</w:t>
            </w:r>
          </w:p>
        </w:tc>
        <w:tc>
          <w:tcPr>
            <w:tcW w:w="507" w:type="dxa"/>
            <w:tcBorders>
              <w:top w:val="nil"/>
              <w:left w:val="nil"/>
              <w:bottom w:val="nil"/>
              <w:right w:val="nil"/>
            </w:tcBorders>
            <w:shd w:val="clear" w:color="auto" w:fill="auto"/>
            <w:noWrap/>
            <w:vAlign w:val="bottom"/>
          </w:tcPr>
          <w:p w14:paraId="2ED869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3F621E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32351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A5D8B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0.00</w:t>
            </w:r>
          </w:p>
        </w:tc>
        <w:tc>
          <w:tcPr>
            <w:tcW w:w="507" w:type="dxa"/>
            <w:tcBorders>
              <w:top w:val="nil"/>
              <w:left w:val="nil"/>
              <w:bottom w:val="nil"/>
              <w:right w:val="nil"/>
            </w:tcBorders>
            <w:shd w:val="clear" w:color="auto" w:fill="auto"/>
            <w:noWrap/>
            <w:vAlign w:val="bottom"/>
          </w:tcPr>
          <w:p w14:paraId="31BB1D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1136" w:type="dxa"/>
            <w:tcBorders>
              <w:top w:val="nil"/>
              <w:left w:val="nil"/>
              <w:bottom w:val="nil"/>
              <w:right w:val="nil"/>
            </w:tcBorders>
            <w:shd w:val="clear" w:color="auto" w:fill="auto"/>
            <w:noWrap/>
            <w:vAlign w:val="bottom"/>
          </w:tcPr>
          <w:p w14:paraId="72587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-1.05</w:t>
            </w:r>
          </w:p>
        </w:tc>
        <w:tc>
          <w:tcPr>
            <w:tcW w:w="507" w:type="dxa"/>
            <w:tcBorders>
              <w:top w:val="nil"/>
              <w:left w:val="nil"/>
              <w:bottom w:val="nil"/>
              <w:right w:val="nil"/>
            </w:tcBorders>
            <w:shd w:val="clear" w:color="auto" w:fill="auto"/>
            <w:noWrap/>
            <w:vAlign w:val="bottom"/>
          </w:tcPr>
          <w:p w14:paraId="460123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049470EA" w14:textId="77777777" w:rsidTr="00696718">
        <w:trPr>
          <w:trHeight w:val="300"/>
        </w:trPr>
        <w:tc>
          <w:tcPr>
            <w:tcW w:w="1796" w:type="dxa"/>
            <w:tcBorders>
              <w:top w:val="nil"/>
              <w:left w:val="nil"/>
              <w:bottom w:val="nil"/>
              <w:right w:val="nil"/>
            </w:tcBorders>
            <w:shd w:val="clear" w:color="auto" w:fill="auto"/>
            <w:noWrap/>
            <w:vAlign w:val="bottom"/>
          </w:tcPr>
          <w:p w14:paraId="19EC1B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Hellmann</w:t>
            </w:r>
          </w:p>
        </w:tc>
        <w:tc>
          <w:tcPr>
            <w:tcW w:w="540" w:type="dxa"/>
            <w:tcBorders>
              <w:top w:val="nil"/>
              <w:left w:val="nil"/>
              <w:bottom w:val="nil"/>
              <w:right w:val="nil"/>
            </w:tcBorders>
            <w:shd w:val="clear" w:color="auto" w:fill="auto"/>
            <w:noWrap/>
            <w:vAlign w:val="bottom"/>
          </w:tcPr>
          <w:p w14:paraId="11F68B4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3A4A55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50C76A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07" w:type="dxa"/>
            <w:tcBorders>
              <w:top w:val="nil"/>
              <w:left w:val="nil"/>
              <w:bottom w:val="nil"/>
              <w:right w:val="nil"/>
            </w:tcBorders>
            <w:shd w:val="clear" w:color="auto" w:fill="auto"/>
            <w:noWrap/>
            <w:vAlign w:val="bottom"/>
          </w:tcPr>
          <w:p w14:paraId="0D5752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9F43B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59A90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44728E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-1.40</w:t>
            </w:r>
          </w:p>
        </w:tc>
        <w:tc>
          <w:tcPr>
            <w:tcW w:w="507" w:type="dxa"/>
            <w:tcBorders>
              <w:top w:val="nil"/>
              <w:left w:val="nil"/>
              <w:bottom w:val="nil"/>
              <w:right w:val="nil"/>
            </w:tcBorders>
            <w:shd w:val="clear" w:color="auto" w:fill="auto"/>
            <w:noWrap/>
            <w:vAlign w:val="bottom"/>
          </w:tcPr>
          <w:p w14:paraId="79DACB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59C60A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1D84A4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22A43E68" w14:textId="77777777" w:rsidTr="00696718">
        <w:trPr>
          <w:trHeight w:val="300"/>
        </w:trPr>
        <w:tc>
          <w:tcPr>
            <w:tcW w:w="1796" w:type="dxa"/>
            <w:tcBorders>
              <w:top w:val="nil"/>
              <w:left w:val="nil"/>
              <w:bottom w:val="nil"/>
              <w:right w:val="nil"/>
            </w:tcBorders>
            <w:shd w:val="clear" w:color="auto" w:fill="auto"/>
            <w:noWrap/>
            <w:vAlign w:val="bottom"/>
          </w:tcPr>
          <w:p w14:paraId="4DBC7D7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53267B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065131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162</w:t>
            </w:r>
          </w:p>
        </w:tc>
        <w:tc>
          <w:tcPr>
            <w:tcW w:w="576" w:type="dxa"/>
            <w:tcBorders>
              <w:top w:val="nil"/>
              <w:left w:val="nil"/>
              <w:bottom w:val="nil"/>
              <w:right w:val="nil"/>
            </w:tcBorders>
            <w:shd w:val="clear" w:color="auto" w:fill="auto"/>
            <w:noWrap/>
            <w:vAlign w:val="bottom"/>
          </w:tcPr>
          <w:p w14:paraId="73D5F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-2.34</w:t>
            </w:r>
          </w:p>
        </w:tc>
        <w:tc>
          <w:tcPr>
            <w:tcW w:w="507" w:type="dxa"/>
            <w:tcBorders>
              <w:top w:val="nil"/>
              <w:left w:val="nil"/>
              <w:bottom w:val="nil"/>
              <w:right w:val="nil"/>
            </w:tcBorders>
            <w:shd w:val="clear" w:color="auto" w:fill="auto"/>
            <w:noWrap/>
            <w:vAlign w:val="bottom"/>
          </w:tcPr>
          <w:p w14:paraId="72F240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529638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68081A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FA58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318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B95D5D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3998B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60351B7" w14:textId="77777777" w:rsidTr="00696718">
        <w:trPr>
          <w:trHeight w:val="300"/>
        </w:trPr>
        <w:tc>
          <w:tcPr>
            <w:tcW w:w="1796" w:type="dxa"/>
            <w:tcBorders>
              <w:top w:val="nil"/>
              <w:left w:val="nil"/>
              <w:bottom w:val="nil"/>
              <w:right w:val="nil"/>
            </w:tcBorders>
            <w:shd w:val="clear" w:color="auto" w:fill="auto"/>
            <w:noWrap/>
            <w:vAlign w:val="bottom"/>
          </w:tcPr>
          <w:p w14:paraId="11FAEFC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Hess</w:t>
            </w:r>
          </w:p>
        </w:tc>
        <w:tc>
          <w:tcPr>
            <w:tcW w:w="540" w:type="dxa"/>
            <w:tcBorders>
              <w:top w:val="nil"/>
              <w:left w:val="nil"/>
              <w:bottom w:val="nil"/>
              <w:right w:val="nil"/>
            </w:tcBorders>
            <w:shd w:val="clear" w:color="auto" w:fill="auto"/>
            <w:noWrap/>
            <w:vAlign w:val="bottom"/>
          </w:tcPr>
          <w:p w14:paraId="62CD70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E6286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24C4CF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-0.64</w:t>
            </w:r>
          </w:p>
        </w:tc>
        <w:tc>
          <w:tcPr>
            <w:tcW w:w="507" w:type="dxa"/>
            <w:tcBorders>
              <w:top w:val="nil"/>
              <w:left w:val="nil"/>
              <w:bottom w:val="nil"/>
              <w:right w:val="nil"/>
            </w:tcBorders>
            <w:shd w:val="clear" w:color="auto" w:fill="auto"/>
            <w:noWrap/>
            <w:vAlign w:val="bottom"/>
          </w:tcPr>
          <w:p w14:paraId="2D682F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1017A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0BB7C8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3A454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580F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767EF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95D93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D8FAEA" w14:textId="77777777" w:rsidTr="00696718">
        <w:trPr>
          <w:trHeight w:val="300"/>
        </w:trPr>
        <w:tc>
          <w:tcPr>
            <w:tcW w:w="1796" w:type="dxa"/>
            <w:tcBorders>
              <w:top w:val="nil"/>
              <w:left w:val="nil"/>
              <w:bottom w:val="nil"/>
              <w:right w:val="nil"/>
            </w:tcBorders>
            <w:shd w:val="clear" w:color="auto" w:fill="auto"/>
            <w:noWrap/>
            <w:vAlign w:val="bottom"/>
          </w:tcPr>
          <w:p w14:paraId="1862964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Horn</w:t>
            </w:r>
          </w:p>
        </w:tc>
        <w:tc>
          <w:tcPr>
            <w:tcW w:w="540" w:type="dxa"/>
            <w:tcBorders>
              <w:top w:val="nil"/>
              <w:left w:val="nil"/>
              <w:bottom w:val="nil"/>
              <w:right w:val="nil"/>
            </w:tcBorders>
            <w:shd w:val="clear" w:color="auto" w:fill="auto"/>
            <w:noWrap/>
            <w:vAlign w:val="bottom"/>
          </w:tcPr>
          <w:p w14:paraId="192AD4A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1B2C64A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111F3D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-0.77</w:t>
            </w:r>
          </w:p>
        </w:tc>
        <w:tc>
          <w:tcPr>
            <w:tcW w:w="507" w:type="dxa"/>
            <w:tcBorders>
              <w:top w:val="nil"/>
              <w:left w:val="nil"/>
              <w:bottom w:val="nil"/>
              <w:right w:val="nil"/>
            </w:tcBorders>
            <w:shd w:val="clear" w:color="auto" w:fill="auto"/>
            <w:noWrap/>
            <w:vAlign w:val="bottom"/>
          </w:tcPr>
          <w:p w14:paraId="7688477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2AC8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354FEF7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56A2D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0AD45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52454B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07" w:type="dxa"/>
            <w:tcBorders>
              <w:top w:val="nil"/>
              <w:left w:val="nil"/>
              <w:bottom w:val="nil"/>
              <w:right w:val="nil"/>
            </w:tcBorders>
            <w:shd w:val="clear" w:color="auto" w:fill="auto"/>
            <w:noWrap/>
            <w:vAlign w:val="bottom"/>
          </w:tcPr>
          <w:p w14:paraId="477475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2A9BEA6C" w14:textId="77777777" w:rsidTr="00696718">
        <w:trPr>
          <w:trHeight w:val="300"/>
        </w:trPr>
        <w:tc>
          <w:tcPr>
            <w:tcW w:w="1796" w:type="dxa"/>
            <w:tcBorders>
              <w:top w:val="nil"/>
              <w:left w:val="nil"/>
              <w:bottom w:val="nil"/>
              <w:right w:val="nil"/>
            </w:tcBorders>
            <w:shd w:val="clear" w:color="auto" w:fill="auto"/>
            <w:noWrap/>
            <w:vAlign w:val="bottom"/>
          </w:tcPr>
          <w:p w14:paraId="741EC5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IJzerman</w:t>
            </w:r>
          </w:p>
        </w:tc>
        <w:tc>
          <w:tcPr>
            <w:tcW w:w="540" w:type="dxa"/>
            <w:tcBorders>
              <w:top w:val="nil"/>
              <w:left w:val="nil"/>
              <w:bottom w:val="nil"/>
              <w:right w:val="nil"/>
            </w:tcBorders>
            <w:shd w:val="clear" w:color="auto" w:fill="auto"/>
            <w:noWrap/>
            <w:vAlign w:val="bottom"/>
          </w:tcPr>
          <w:p w14:paraId="5B9E52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3D87E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86</w:t>
            </w:r>
          </w:p>
        </w:tc>
        <w:tc>
          <w:tcPr>
            <w:tcW w:w="576" w:type="dxa"/>
            <w:tcBorders>
              <w:top w:val="nil"/>
              <w:left w:val="nil"/>
              <w:bottom w:val="nil"/>
              <w:right w:val="nil"/>
            </w:tcBorders>
            <w:shd w:val="clear" w:color="auto" w:fill="auto"/>
            <w:noWrap/>
            <w:vAlign w:val="bottom"/>
          </w:tcPr>
          <w:p w14:paraId="0389AC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-1.67</w:t>
            </w:r>
          </w:p>
        </w:tc>
        <w:tc>
          <w:tcPr>
            <w:tcW w:w="507" w:type="dxa"/>
            <w:tcBorders>
              <w:top w:val="nil"/>
              <w:left w:val="nil"/>
              <w:bottom w:val="nil"/>
              <w:right w:val="nil"/>
            </w:tcBorders>
            <w:shd w:val="clear" w:color="auto" w:fill="auto"/>
            <w:noWrap/>
            <w:vAlign w:val="bottom"/>
          </w:tcPr>
          <w:p w14:paraId="53AE6D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65BA087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E45C4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B50A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-1.07</w:t>
            </w:r>
          </w:p>
        </w:tc>
        <w:tc>
          <w:tcPr>
            <w:tcW w:w="507" w:type="dxa"/>
            <w:tcBorders>
              <w:top w:val="nil"/>
              <w:left w:val="nil"/>
              <w:bottom w:val="nil"/>
              <w:right w:val="nil"/>
            </w:tcBorders>
            <w:shd w:val="clear" w:color="auto" w:fill="auto"/>
            <w:noWrap/>
            <w:vAlign w:val="bottom"/>
          </w:tcPr>
          <w:p w14:paraId="6F6D243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4913D4A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D1259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9B3B50" w14:textId="77777777" w:rsidTr="00696718">
        <w:trPr>
          <w:trHeight w:val="300"/>
        </w:trPr>
        <w:tc>
          <w:tcPr>
            <w:tcW w:w="1796" w:type="dxa"/>
            <w:tcBorders>
              <w:top w:val="nil"/>
              <w:left w:val="nil"/>
              <w:bottom w:val="nil"/>
              <w:right w:val="nil"/>
            </w:tcBorders>
            <w:shd w:val="clear" w:color="auto" w:fill="auto"/>
            <w:noWrap/>
            <w:vAlign w:val="bottom"/>
          </w:tcPr>
          <w:p w14:paraId="3A7CFF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6863FD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0092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33</w:t>
            </w:r>
          </w:p>
        </w:tc>
        <w:tc>
          <w:tcPr>
            <w:tcW w:w="576" w:type="dxa"/>
            <w:tcBorders>
              <w:top w:val="nil"/>
              <w:left w:val="nil"/>
              <w:bottom w:val="nil"/>
              <w:right w:val="nil"/>
            </w:tcBorders>
            <w:shd w:val="clear" w:color="auto" w:fill="auto"/>
            <w:noWrap/>
            <w:vAlign w:val="bottom"/>
          </w:tcPr>
          <w:p w14:paraId="34060B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07" w:type="dxa"/>
            <w:tcBorders>
              <w:top w:val="nil"/>
              <w:left w:val="nil"/>
              <w:bottom w:val="nil"/>
              <w:right w:val="nil"/>
            </w:tcBorders>
            <w:shd w:val="clear" w:color="auto" w:fill="auto"/>
            <w:noWrap/>
            <w:vAlign w:val="bottom"/>
          </w:tcPr>
          <w:p w14:paraId="66FD6F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23A6EA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-1.06</w:t>
            </w:r>
          </w:p>
        </w:tc>
        <w:tc>
          <w:tcPr>
            <w:tcW w:w="507" w:type="dxa"/>
            <w:tcBorders>
              <w:top w:val="nil"/>
              <w:left w:val="nil"/>
              <w:bottom w:val="nil"/>
              <w:right w:val="nil"/>
            </w:tcBorders>
            <w:shd w:val="clear" w:color="auto" w:fill="auto"/>
            <w:noWrap/>
            <w:vAlign w:val="bottom"/>
          </w:tcPr>
          <w:p w14:paraId="556BF5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bottom w:val="nil"/>
              <w:right w:val="nil"/>
            </w:tcBorders>
            <w:shd w:val="clear" w:color="auto" w:fill="auto"/>
            <w:noWrap/>
            <w:vAlign w:val="bottom"/>
          </w:tcPr>
          <w:p w14:paraId="29AEEC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BF868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9803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ED453B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A0980A2" w14:textId="77777777" w:rsidTr="00696718">
        <w:trPr>
          <w:trHeight w:val="300"/>
        </w:trPr>
        <w:tc>
          <w:tcPr>
            <w:tcW w:w="1796" w:type="dxa"/>
            <w:tcBorders>
              <w:top w:val="nil"/>
              <w:left w:val="nil"/>
              <w:bottom w:val="nil"/>
              <w:right w:val="nil"/>
            </w:tcBorders>
            <w:shd w:val="clear" w:color="auto" w:fill="auto"/>
            <w:noWrap/>
            <w:vAlign w:val="bottom"/>
          </w:tcPr>
          <w:p w14:paraId="283F44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Jamieson</w:t>
            </w:r>
          </w:p>
        </w:tc>
        <w:tc>
          <w:tcPr>
            <w:tcW w:w="540" w:type="dxa"/>
            <w:tcBorders>
              <w:top w:val="nil"/>
              <w:left w:val="nil"/>
              <w:bottom w:val="nil"/>
              <w:right w:val="nil"/>
            </w:tcBorders>
            <w:shd w:val="clear" w:color="auto" w:fill="auto"/>
            <w:noWrap/>
            <w:vAlign w:val="bottom"/>
          </w:tcPr>
          <w:p w14:paraId="1E38A2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7DC9F2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4759BDA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-1.94</w:t>
            </w:r>
          </w:p>
        </w:tc>
        <w:tc>
          <w:tcPr>
            <w:tcW w:w="507" w:type="dxa"/>
            <w:tcBorders>
              <w:top w:val="nil"/>
              <w:left w:val="nil"/>
              <w:bottom w:val="nil"/>
              <w:right w:val="nil"/>
            </w:tcBorders>
            <w:shd w:val="clear" w:color="auto" w:fill="auto"/>
            <w:noWrap/>
            <w:vAlign w:val="bottom"/>
          </w:tcPr>
          <w:p w14:paraId="58CE04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727FBE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-1.47</w:t>
            </w:r>
          </w:p>
        </w:tc>
        <w:tc>
          <w:tcPr>
            <w:tcW w:w="507" w:type="dxa"/>
            <w:tcBorders>
              <w:top w:val="nil"/>
              <w:left w:val="nil"/>
              <w:bottom w:val="nil"/>
              <w:right w:val="nil"/>
            </w:tcBorders>
            <w:shd w:val="clear" w:color="auto" w:fill="auto"/>
            <w:noWrap/>
            <w:vAlign w:val="bottom"/>
          </w:tcPr>
          <w:p w14:paraId="29B5331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77506F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F9817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C5B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1162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F17C6C" w14:textId="77777777" w:rsidTr="00696718">
        <w:trPr>
          <w:trHeight w:val="300"/>
        </w:trPr>
        <w:tc>
          <w:tcPr>
            <w:tcW w:w="1796" w:type="dxa"/>
            <w:tcBorders>
              <w:top w:val="nil"/>
              <w:left w:val="nil"/>
              <w:bottom w:val="nil"/>
              <w:right w:val="nil"/>
            </w:tcBorders>
            <w:shd w:val="clear" w:color="auto" w:fill="auto"/>
            <w:noWrap/>
            <w:vAlign w:val="bottom"/>
          </w:tcPr>
          <w:p w14:paraId="3998BF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Johnson</w:t>
            </w:r>
          </w:p>
        </w:tc>
        <w:tc>
          <w:tcPr>
            <w:tcW w:w="540" w:type="dxa"/>
            <w:tcBorders>
              <w:top w:val="nil"/>
              <w:left w:val="nil"/>
              <w:bottom w:val="nil"/>
              <w:right w:val="nil"/>
            </w:tcBorders>
            <w:shd w:val="clear" w:color="auto" w:fill="auto"/>
            <w:noWrap/>
            <w:vAlign w:val="bottom"/>
          </w:tcPr>
          <w:p w14:paraId="33F402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3321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76" w:type="dxa"/>
            <w:tcBorders>
              <w:top w:val="nil"/>
              <w:left w:val="nil"/>
              <w:bottom w:val="nil"/>
              <w:right w:val="nil"/>
            </w:tcBorders>
            <w:shd w:val="clear" w:color="auto" w:fill="auto"/>
            <w:noWrap/>
            <w:vAlign w:val="bottom"/>
          </w:tcPr>
          <w:p w14:paraId="39CE1A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-0.73</w:t>
            </w:r>
          </w:p>
        </w:tc>
        <w:tc>
          <w:tcPr>
            <w:tcW w:w="507" w:type="dxa"/>
            <w:tcBorders>
              <w:top w:val="nil"/>
              <w:left w:val="nil"/>
              <w:bottom w:val="nil"/>
              <w:right w:val="nil"/>
            </w:tcBorders>
            <w:shd w:val="clear" w:color="auto" w:fill="auto"/>
            <w:noWrap/>
            <w:vAlign w:val="bottom"/>
          </w:tcPr>
          <w:p w14:paraId="32CFA3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62BFDC8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757B48D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15A6ED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EE35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741D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A696B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2F78786" w14:textId="77777777" w:rsidTr="00696718">
        <w:trPr>
          <w:trHeight w:val="300"/>
        </w:trPr>
        <w:tc>
          <w:tcPr>
            <w:tcW w:w="1796" w:type="dxa"/>
            <w:tcBorders>
              <w:top w:val="nil"/>
              <w:left w:val="nil"/>
              <w:bottom w:val="nil"/>
              <w:right w:val="nil"/>
            </w:tcBorders>
            <w:shd w:val="clear" w:color="auto" w:fill="auto"/>
            <w:noWrap/>
            <w:vAlign w:val="bottom"/>
          </w:tcPr>
          <w:p w14:paraId="313EF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56CB88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5944E3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42D49D4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-1.72</w:t>
            </w:r>
          </w:p>
        </w:tc>
        <w:tc>
          <w:tcPr>
            <w:tcW w:w="507" w:type="dxa"/>
            <w:tcBorders>
              <w:top w:val="nil"/>
              <w:left w:val="nil"/>
              <w:bottom w:val="nil"/>
              <w:right w:val="nil"/>
            </w:tcBorders>
            <w:shd w:val="clear" w:color="auto" w:fill="auto"/>
            <w:noWrap/>
            <w:vAlign w:val="bottom"/>
          </w:tcPr>
          <w:p w14:paraId="71A212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19B0FC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64B83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0B3CB1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32621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1136" w:type="dxa"/>
            <w:tcBorders>
              <w:top w:val="nil"/>
              <w:left w:val="nil"/>
              <w:bottom w:val="nil"/>
              <w:right w:val="nil"/>
            </w:tcBorders>
            <w:shd w:val="clear" w:color="auto" w:fill="auto"/>
            <w:noWrap/>
            <w:vAlign w:val="bottom"/>
          </w:tcPr>
          <w:p w14:paraId="771DF0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507" w:type="dxa"/>
            <w:tcBorders>
              <w:top w:val="nil"/>
              <w:left w:val="nil"/>
              <w:bottom w:val="nil"/>
              <w:right w:val="nil"/>
            </w:tcBorders>
            <w:shd w:val="clear" w:color="auto" w:fill="auto"/>
            <w:noWrap/>
            <w:vAlign w:val="bottom"/>
          </w:tcPr>
          <w:p w14:paraId="52ADD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6991C7AC" w14:textId="77777777" w:rsidTr="00696718">
        <w:trPr>
          <w:trHeight w:val="300"/>
        </w:trPr>
        <w:tc>
          <w:tcPr>
            <w:tcW w:w="1796" w:type="dxa"/>
            <w:tcBorders>
              <w:top w:val="nil"/>
              <w:left w:val="nil"/>
              <w:bottom w:val="nil"/>
              <w:right w:val="nil"/>
            </w:tcBorders>
            <w:shd w:val="clear" w:color="auto" w:fill="auto"/>
            <w:noWrap/>
            <w:vAlign w:val="bottom"/>
          </w:tcPr>
          <w:p w14:paraId="1D1726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Kassner</w:t>
            </w:r>
          </w:p>
        </w:tc>
        <w:tc>
          <w:tcPr>
            <w:tcW w:w="540" w:type="dxa"/>
            <w:tcBorders>
              <w:top w:val="nil"/>
              <w:left w:val="nil"/>
              <w:bottom w:val="nil"/>
              <w:right w:val="nil"/>
            </w:tcBorders>
            <w:shd w:val="clear" w:color="auto" w:fill="auto"/>
            <w:noWrap/>
            <w:vAlign w:val="bottom"/>
          </w:tcPr>
          <w:p w14:paraId="1C1D88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33FE83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61A3F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7807B8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5B33D1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-1.78</w:t>
            </w:r>
          </w:p>
        </w:tc>
        <w:tc>
          <w:tcPr>
            <w:tcW w:w="507" w:type="dxa"/>
            <w:tcBorders>
              <w:top w:val="nil"/>
              <w:left w:val="nil"/>
              <w:bottom w:val="nil"/>
              <w:right w:val="nil"/>
            </w:tcBorders>
            <w:shd w:val="clear" w:color="auto" w:fill="auto"/>
            <w:noWrap/>
            <w:vAlign w:val="bottom"/>
          </w:tcPr>
          <w:p w14:paraId="6DED98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4EEDF9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A92C6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BDC3D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B1E04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B041401" w14:textId="77777777" w:rsidTr="00696718">
        <w:trPr>
          <w:trHeight w:val="300"/>
        </w:trPr>
        <w:tc>
          <w:tcPr>
            <w:tcW w:w="1796" w:type="dxa"/>
            <w:tcBorders>
              <w:top w:val="nil"/>
              <w:left w:val="nil"/>
              <w:bottom w:val="nil"/>
              <w:right w:val="nil"/>
            </w:tcBorders>
            <w:shd w:val="clear" w:color="auto" w:fill="auto"/>
            <w:noWrap/>
            <w:vAlign w:val="bottom"/>
          </w:tcPr>
          <w:p w14:paraId="18A5EF3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Kerr</w:t>
            </w:r>
          </w:p>
        </w:tc>
        <w:tc>
          <w:tcPr>
            <w:tcW w:w="540" w:type="dxa"/>
            <w:tcBorders>
              <w:top w:val="nil"/>
              <w:left w:val="nil"/>
              <w:bottom w:val="nil"/>
              <w:right w:val="nil"/>
            </w:tcBorders>
            <w:shd w:val="clear" w:color="auto" w:fill="auto"/>
            <w:noWrap/>
            <w:vAlign w:val="bottom"/>
          </w:tcPr>
          <w:p w14:paraId="30D71A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47111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76" w:type="dxa"/>
            <w:tcBorders>
              <w:top w:val="nil"/>
              <w:left w:val="nil"/>
              <w:bottom w:val="nil"/>
              <w:right w:val="nil"/>
            </w:tcBorders>
            <w:shd w:val="clear" w:color="auto" w:fill="auto"/>
            <w:noWrap/>
            <w:vAlign w:val="bottom"/>
          </w:tcPr>
          <w:p w14:paraId="762CF6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-1.66</w:t>
            </w:r>
          </w:p>
        </w:tc>
        <w:tc>
          <w:tcPr>
            <w:tcW w:w="507" w:type="dxa"/>
            <w:tcBorders>
              <w:top w:val="nil"/>
              <w:left w:val="nil"/>
              <w:bottom w:val="nil"/>
              <w:right w:val="nil"/>
            </w:tcBorders>
            <w:shd w:val="clear" w:color="auto" w:fill="auto"/>
            <w:noWrap/>
            <w:vAlign w:val="bottom"/>
          </w:tcPr>
          <w:p w14:paraId="360391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41F75C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49935B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520A2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F7C9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F2E44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42CF0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EC42214" w14:textId="77777777" w:rsidTr="00696718">
        <w:trPr>
          <w:trHeight w:val="300"/>
        </w:trPr>
        <w:tc>
          <w:tcPr>
            <w:tcW w:w="1796" w:type="dxa"/>
            <w:tcBorders>
              <w:top w:val="nil"/>
              <w:left w:val="nil"/>
              <w:bottom w:val="nil"/>
              <w:right w:val="nil"/>
            </w:tcBorders>
            <w:shd w:val="clear" w:color="auto" w:fill="auto"/>
            <w:noWrap/>
            <w:vAlign w:val="bottom"/>
          </w:tcPr>
          <w:p w14:paraId="368015D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Kesting</w:t>
            </w:r>
          </w:p>
        </w:tc>
        <w:tc>
          <w:tcPr>
            <w:tcW w:w="540" w:type="dxa"/>
            <w:tcBorders>
              <w:top w:val="nil"/>
              <w:left w:val="nil"/>
              <w:bottom w:val="nil"/>
              <w:right w:val="nil"/>
            </w:tcBorders>
            <w:shd w:val="clear" w:color="auto" w:fill="auto"/>
            <w:noWrap/>
            <w:vAlign w:val="bottom"/>
          </w:tcPr>
          <w:p w14:paraId="6AD200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56E73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494D434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3419E7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60D255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0033F2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63DC61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8826A1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E2CA6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1FBAA6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836686F" w14:textId="77777777" w:rsidTr="00696718">
        <w:trPr>
          <w:trHeight w:val="300"/>
        </w:trPr>
        <w:tc>
          <w:tcPr>
            <w:tcW w:w="1796" w:type="dxa"/>
            <w:tcBorders>
              <w:top w:val="nil"/>
              <w:left w:val="nil"/>
              <w:bottom w:val="nil"/>
              <w:right w:val="nil"/>
            </w:tcBorders>
            <w:shd w:val="clear" w:color="auto" w:fill="auto"/>
            <w:noWrap/>
            <w:vAlign w:val="bottom"/>
          </w:tcPr>
          <w:p w14:paraId="255C47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6023C1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6CF76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700C49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226B5B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BA72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61CFF2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17524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-0.99</w:t>
            </w:r>
          </w:p>
        </w:tc>
        <w:tc>
          <w:tcPr>
            <w:tcW w:w="507" w:type="dxa"/>
            <w:tcBorders>
              <w:top w:val="nil"/>
              <w:left w:val="nil"/>
              <w:bottom w:val="nil"/>
              <w:right w:val="nil"/>
            </w:tcBorders>
            <w:shd w:val="clear" w:color="auto" w:fill="auto"/>
            <w:noWrap/>
            <w:vAlign w:val="bottom"/>
          </w:tcPr>
          <w:p w14:paraId="461592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0.25</w:t>
            </w:r>
          </w:p>
        </w:tc>
        <w:tc>
          <w:tcPr>
            <w:tcW w:w="1136" w:type="dxa"/>
            <w:tcBorders>
              <w:top w:val="nil"/>
              <w:left w:val="nil"/>
              <w:bottom w:val="nil"/>
              <w:right w:val="nil"/>
            </w:tcBorders>
            <w:shd w:val="clear" w:color="auto" w:fill="auto"/>
            <w:noWrap/>
            <w:vAlign w:val="bottom"/>
          </w:tcPr>
          <w:p w14:paraId="449F37A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2652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137F35" w14:textId="77777777" w:rsidTr="00696718">
        <w:trPr>
          <w:trHeight w:val="300"/>
        </w:trPr>
        <w:tc>
          <w:tcPr>
            <w:tcW w:w="1796" w:type="dxa"/>
            <w:tcBorders>
              <w:top w:val="nil"/>
              <w:left w:val="nil"/>
              <w:bottom w:val="nil"/>
              <w:right w:val="nil"/>
            </w:tcBorders>
            <w:shd w:val="clear" w:color="auto" w:fill="auto"/>
            <w:noWrap/>
            <w:vAlign w:val="bottom"/>
          </w:tcPr>
          <w:p w14:paraId="5A5155E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Knowles</w:t>
            </w:r>
          </w:p>
        </w:tc>
        <w:tc>
          <w:tcPr>
            <w:tcW w:w="540" w:type="dxa"/>
            <w:tcBorders>
              <w:top w:val="nil"/>
              <w:left w:val="nil"/>
              <w:bottom w:val="nil"/>
              <w:right w:val="nil"/>
            </w:tcBorders>
            <w:shd w:val="clear" w:color="auto" w:fill="auto"/>
            <w:noWrap/>
            <w:vAlign w:val="bottom"/>
          </w:tcPr>
          <w:p w14:paraId="7D5A12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37C1B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B48A0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-0.60</w:t>
            </w:r>
          </w:p>
        </w:tc>
        <w:tc>
          <w:tcPr>
            <w:tcW w:w="507" w:type="dxa"/>
            <w:tcBorders>
              <w:top w:val="nil"/>
              <w:left w:val="nil"/>
              <w:bottom w:val="nil"/>
              <w:right w:val="nil"/>
            </w:tcBorders>
            <w:shd w:val="clear" w:color="auto" w:fill="auto"/>
            <w:noWrap/>
            <w:vAlign w:val="bottom"/>
          </w:tcPr>
          <w:p w14:paraId="3C46FD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0A6BAC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FC5555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068805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41156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395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44DE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549195" w14:textId="77777777" w:rsidTr="00696718">
        <w:trPr>
          <w:trHeight w:val="300"/>
        </w:trPr>
        <w:tc>
          <w:tcPr>
            <w:tcW w:w="1796" w:type="dxa"/>
            <w:tcBorders>
              <w:top w:val="nil"/>
              <w:left w:val="nil"/>
              <w:bottom w:val="nil"/>
              <w:right w:val="nil"/>
            </w:tcBorders>
            <w:shd w:val="clear" w:color="auto" w:fill="auto"/>
            <w:noWrap/>
            <w:vAlign w:val="bottom"/>
          </w:tcPr>
          <w:p w14:paraId="230403F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Krijnen</w:t>
            </w:r>
          </w:p>
        </w:tc>
        <w:tc>
          <w:tcPr>
            <w:tcW w:w="540" w:type="dxa"/>
            <w:tcBorders>
              <w:top w:val="nil"/>
              <w:left w:val="nil"/>
              <w:bottom w:val="nil"/>
              <w:right w:val="nil"/>
            </w:tcBorders>
            <w:shd w:val="clear" w:color="auto" w:fill="auto"/>
            <w:noWrap/>
            <w:vAlign w:val="bottom"/>
          </w:tcPr>
          <w:p w14:paraId="6C193A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1EEAFD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76" w:type="dxa"/>
            <w:tcBorders>
              <w:top w:val="nil"/>
              <w:left w:val="nil"/>
              <w:bottom w:val="nil"/>
              <w:right w:val="nil"/>
            </w:tcBorders>
            <w:shd w:val="clear" w:color="auto" w:fill="auto"/>
            <w:noWrap/>
            <w:vAlign w:val="bottom"/>
          </w:tcPr>
          <w:p w14:paraId="38171D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-4.74</w:t>
            </w:r>
          </w:p>
        </w:tc>
        <w:tc>
          <w:tcPr>
            <w:tcW w:w="507" w:type="dxa"/>
            <w:tcBorders>
              <w:top w:val="nil"/>
              <w:left w:val="nil"/>
              <w:bottom w:val="nil"/>
              <w:right w:val="nil"/>
            </w:tcBorders>
            <w:shd w:val="clear" w:color="auto" w:fill="auto"/>
            <w:noWrap/>
            <w:vAlign w:val="bottom"/>
          </w:tcPr>
          <w:p w14:paraId="69CDD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A13BB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c>
          <w:tcPr>
            <w:tcW w:w="507" w:type="dxa"/>
            <w:tcBorders>
              <w:top w:val="nil"/>
              <w:left w:val="nil"/>
              <w:bottom w:val="nil"/>
              <w:right w:val="nil"/>
            </w:tcBorders>
            <w:shd w:val="clear" w:color="auto" w:fill="auto"/>
            <w:noWrap/>
            <w:vAlign w:val="bottom"/>
          </w:tcPr>
          <w:p w14:paraId="021845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783E324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1C21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339E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F97459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AC6075" w14:textId="77777777" w:rsidTr="00696718">
        <w:trPr>
          <w:trHeight w:val="300"/>
        </w:trPr>
        <w:tc>
          <w:tcPr>
            <w:tcW w:w="1796" w:type="dxa"/>
            <w:tcBorders>
              <w:top w:val="nil"/>
              <w:left w:val="nil"/>
              <w:bottom w:val="nil"/>
              <w:right w:val="nil"/>
            </w:tcBorders>
            <w:shd w:val="clear" w:color="auto" w:fill="auto"/>
            <w:noWrap/>
            <w:vAlign w:val="bottom"/>
          </w:tcPr>
          <w:p w14:paraId="6C61E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Krill</w:t>
            </w:r>
          </w:p>
        </w:tc>
        <w:tc>
          <w:tcPr>
            <w:tcW w:w="540" w:type="dxa"/>
            <w:tcBorders>
              <w:top w:val="nil"/>
              <w:left w:val="nil"/>
              <w:bottom w:val="nil"/>
              <w:right w:val="nil"/>
            </w:tcBorders>
            <w:shd w:val="clear" w:color="auto" w:fill="auto"/>
            <w:noWrap/>
            <w:vAlign w:val="bottom"/>
          </w:tcPr>
          <w:p w14:paraId="03D1CE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2EAAB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76" w:type="dxa"/>
            <w:tcBorders>
              <w:top w:val="nil"/>
              <w:left w:val="nil"/>
              <w:bottom w:val="nil"/>
              <w:right w:val="nil"/>
            </w:tcBorders>
            <w:shd w:val="clear" w:color="auto" w:fill="auto"/>
            <w:noWrap/>
            <w:vAlign w:val="bottom"/>
          </w:tcPr>
          <w:p w14:paraId="1FB413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A5D72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DFD0B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7FC08FD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95B23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85FF5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5E8A8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F679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FCF2E11" w14:textId="77777777" w:rsidTr="00696718">
        <w:trPr>
          <w:trHeight w:val="300"/>
        </w:trPr>
        <w:tc>
          <w:tcPr>
            <w:tcW w:w="1796" w:type="dxa"/>
            <w:tcBorders>
              <w:top w:val="nil"/>
              <w:left w:val="nil"/>
              <w:bottom w:val="nil"/>
              <w:right w:val="nil"/>
            </w:tcBorders>
            <w:shd w:val="clear" w:color="auto" w:fill="auto"/>
            <w:noWrap/>
            <w:vAlign w:val="bottom"/>
          </w:tcPr>
          <w:p w14:paraId="02FD22F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Lakin</w:t>
            </w:r>
          </w:p>
        </w:tc>
        <w:tc>
          <w:tcPr>
            <w:tcW w:w="540" w:type="dxa"/>
            <w:tcBorders>
              <w:top w:val="nil"/>
              <w:left w:val="nil"/>
              <w:bottom w:val="nil"/>
              <w:right w:val="nil"/>
            </w:tcBorders>
            <w:shd w:val="clear" w:color="auto" w:fill="auto"/>
            <w:noWrap/>
            <w:vAlign w:val="bottom"/>
          </w:tcPr>
          <w:p w14:paraId="443291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63114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36</w:t>
            </w:r>
          </w:p>
        </w:tc>
        <w:tc>
          <w:tcPr>
            <w:tcW w:w="576" w:type="dxa"/>
            <w:tcBorders>
              <w:top w:val="nil"/>
              <w:left w:val="nil"/>
              <w:bottom w:val="nil"/>
              <w:right w:val="nil"/>
            </w:tcBorders>
            <w:shd w:val="clear" w:color="auto" w:fill="auto"/>
            <w:noWrap/>
            <w:vAlign w:val="bottom"/>
          </w:tcPr>
          <w:p w14:paraId="2995195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-1.53</w:t>
            </w:r>
          </w:p>
        </w:tc>
        <w:tc>
          <w:tcPr>
            <w:tcW w:w="507" w:type="dxa"/>
            <w:tcBorders>
              <w:top w:val="nil"/>
              <w:left w:val="nil"/>
              <w:bottom w:val="nil"/>
              <w:right w:val="nil"/>
            </w:tcBorders>
            <w:shd w:val="clear" w:color="auto" w:fill="auto"/>
            <w:noWrap/>
            <w:vAlign w:val="bottom"/>
          </w:tcPr>
          <w:p w14:paraId="57FAD9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4D6C7B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55BBB0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1C6A062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A79DC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016BDD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37EBAC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C4CFE94" w14:textId="77777777" w:rsidTr="00696718">
        <w:trPr>
          <w:trHeight w:val="300"/>
        </w:trPr>
        <w:tc>
          <w:tcPr>
            <w:tcW w:w="1796" w:type="dxa"/>
            <w:tcBorders>
              <w:top w:val="nil"/>
              <w:left w:val="nil"/>
              <w:bottom w:val="nil"/>
              <w:right w:val="nil"/>
            </w:tcBorders>
            <w:shd w:val="clear" w:color="auto" w:fill="auto"/>
            <w:noWrap/>
            <w:vAlign w:val="bottom"/>
          </w:tcPr>
          <w:p w14:paraId="5A27259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Lau</w:t>
            </w:r>
          </w:p>
        </w:tc>
        <w:tc>
          <w:tcPr>
            <w:tcW w:w="540" w:type="dxa"/>
            <w:tcBorders>
              <w:top w:val="nil"/>
              <w:left w:val="nil"/>
              <w:bottom w:val="nil"/>
              <w:right w:val="nil"/>
            </w:tcBorders>
            <w:shd w:val="clear" w:color="auto" w:fill="auto"/>
            <w:noWrap/>
            <w:vAlign w:val="bottom"/>
          </w:tcPr>
          <w:p w14:paraId="2ADA86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1C6972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144801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-2.50</w:t>
            </w:r>
          </w:p>
        </w:tc>
        <w:tc>
          <w:tcPr>
            <w:tcW w:w="507" w:type="dxa"/>
            <w:tcBorders>
              <w:top w:val="nil"/>
              <w:left w:val="nil"/>
              <w:bottom w:val="nil"/>
              <w:right w:val="nil"/>
            </w:tcBorders>
            <w:shd w:val="clear" w:color="auto" w:fill="auto"/>
            <w:noWrap/>
            <w:vAlign w:val="bottom"/>
          </w:tcPr>
          <w:p w14:paraId="29737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76" w:type="dxa"/>
            <w:tcBorders>
              <w:top w:val="nil"/>
              <w:left w:val="nil"/>
              <w:bottom w:val="nil"/>
              <w:right w:val="nil"/>
            </w:tcBorders>
            <w:shd w:val="clear" w:color="auto" w:fill="auto"/>
            <w:noWrap/>
            <w:vAlign w:val="bottom"/>
          </w:tcPr>
          <w:p w14:paraId="4DFD4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08DC186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7EA12B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081DA9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1136" w:type="dxa"/>
            <w:tcBorders>
              <w:top w:val="nil"/>
              <w:left w:val="nil"/>
              <w:bottom w:val="nil"/>
              <w:right w:val="nil"/>
            </w:tcBorders>
            <w:shd w:val="clear" w:color="auto" w:fill="auto"/>
            <w:noWrap/>
            <w:vAlign w:val="bottom"/>
          </w:tcPr>
          <w:p w14:paraId="74EB9F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1.36</w:t>
            </w:r>
          </w:p>
        </w:tc>
        <w:tc>
          <w:tcPr>
            <w:tcW w:w="507" w:type="dxa"/>
            <w:tcBorders>
              <w:top w:val="nil"/>
              <w:left w:val="nil"/>
              <w:bottom w:val="nil"/>
              <w:right w:val="nil"/>
            </w:tcBorders>
            <w:shd w:val="clear" w:color="auto" w:fill="auto"/>
            <w:noWrap/>
            <w:vAlign w:val="bottom"/>
          </w:tcPr>
          <w:p w14:paraId="0E54F5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r>
      <w:tr w:rsidR="00C34534" w:rsidRPr="009159AB" w14:paraId="1538C92C" w14:textId="77777777" w:rsidTr="00696718">
        <w:trPr>
          <w:trHeight w:val="300"/>
        </w:trPr>
        <w:tc>
          <w:tcPr>
            <w:tcW w:w="1796" w:type="dxa"/>
            <w:tcBorders>
              <w:top w:val="nil"/>
              <w:left w:val="nil"/>
              <w:bottom w:val="nil"/>
              <w:right w:val="nil"/>
            </w:tcBorders>
            <w:shd w:val="clear" w:color="auto" w:fill="auto"/>
            <w:noWrap/>
            <w:vAlign w:val="bottom"/>
          </w:tcPr>
          <w:p w14:paraId="60CF5C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0E288A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4464A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63AC4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-0.83</w:t>
            </w:r>
          </w:p>
        </w:tc>
        <w:tc>
          <w:tcPr>
            <w:tcW w:w="507" w:type="dxa"/>
            <w:tcBorders>
              <w:top w:val="nil"/>
              <w:left w:val="nil"/>
              <w:bottom w:val="nil"/>
              <w:right w:val="nil"/>
            </w:tcBorders>
            <w:shd w:val="clear" w:color="auto" w:fill="auto"/>
            <w:noWrap/>
            <w:vAlign w:val="bottom"/>
          </w:tcPr>
          <w:p w14:paraId="62CF6F8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4AF75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0EE771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5FFBFF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191ED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659317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6CB6D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9D44C79" w14:textId="77777777" w:rsidTr="00696718">
        <w:trPr>
          <w:trHeight w:val="300"/>
        </w:trPr>
        <w:tc>
          <w:tcPr>
            <w:tcW w:w="1796" w:type="dxa"/>
            <w:tcBorders>
              <w:top w:val="nil"/>
              <w:left w:val="nil"/>
              <w:bottom w:val="nil"/>
              <w:right w:val="nil"/>
            </w:tcBorders>
            <w:shd w:val="clear" w:color="auto" w:fill="auto"/>
            <w:noWrap/>
            <w:vAlign w:val="bottom"/>
          </w:tcPr>
          <w:p w14:paraId="3E8A6C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Lustenberger</w:t>
            </w:r>
          </w:p>
        </w:tc>
        <w:tc>
          <w:tcPr>
            <w:tcW w:w="540" w:type="dxa"/>
            <w:tcBorders>
              <w:top w:val="nil"/>
              <w:left w:val="nil"/>
              <w:bottom w:val="nil"/>
              <w:right w:val="nil"/>
            </w:tcBorders>
            <w:shd w:val="clear" w:color="auto" w:fill="auto"/>
            <w:noWrap/>
            <w:vAlign w:val="bottom"/>
          </w:tcPr>
          <w:p w14:paraId="5F62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75D79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156</w:t>
            </w:r>
          </w:p>
        </w:tc>
        <w:tc>
          <w:tcPr>
            <w:tcW w:w="576" w:type="dxa"/>
            <w:tcBorders>
              <w:top w:val="nil"/>
              <w:left w:val="nil"/>
              <w:bottom w:val="nil"/>
              <w:right w:val="nil"/>
            </w:tcBorders>
            <w:shd w:val="clear" w:color="auto" w:fill="auto"/>
            <w:noWrap/>
            <w:vAlign w:val="bottom"/>
          </w:tcPr>
          <w:p w14:paraId="37FE98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D35E8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8198A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EBBC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CB571B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7D82A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AD169B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ED198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783C33B" w14:textId="77777777" w:rsidTr="00696718">
        <w:trPr>
          <w:trHeight w:val="300"/>
        </w:trPr>
        <w:tc>
          <w:tcPr>
            <w:tcW w:w="1796" w:type="dxa"/>
            <w:tcBorders>
              <w:top w:val="nil"/>
              <w:left w:val="nil"/>
              <w:bottom w:val="nil"/>
              <w:right w:val="nil"/>
            </w:tcBorders>
            <w:shd w:val="clear" w:color="auto" w:fill="auto"/>
            <w:noWrap/>
            <w:vAlign w:val="bottom"/>
          </w:tcPr>
          <w:p w14:paraId="6086C6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MacDonald</w:t>
            </w:r>
          </w:p>
        </w:tc>
        <w:tc>
          <w:tcPr>
            <w:tcW w:w="540" w:type="dxa"/>
            <w:tcBorders>
              <w:top w:val="nil"/>
              <w:left w:val="nil"/>
              <w:bottom w:val="nil"/>
              <w:right w:val="nil"/>
            </w:tcBorders>
            <w:shd w:val="clear" w:color="auto" w:fill="auto"/>
            <w:noWrap/>
            <w:vAlign w:val="bottom"/>
          </w:tcPr>
          <w:p w14:paraId="2D762E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9DF7F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63</w:t>
            </w:r>
          </w:p>
        </w:tc>
        <w:tc>
          <w:tcPr>
            <w:tcW w:w="576" w:type="dxa"/>
            <w:tcBorders>
              <w:top w:val="nil"/>
              <w:left w:val="nil"/>
              <w:bottom w:val="nil"/>
              <w:right w:val="nil"/>
            </w:tcBorders>
            <w:shd w:val="clear" w:color="auto" w:fill="auto"/>
            <w:noWrap/>
            <w:vAlign w:val="bottom"/>
          </w:tcPr>
          <w:p w14:paraId="7E3ADA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07" w:type="dxa"/>
            <w:tcBorders>
              <w:top w:val="nil"/>
              <w:left w:val="nil"/>
              <w:bottom w:val="nil"/>
              <w:right w:val="nil"/>
            </w:tcBorders>
            <w:shd w:val="clear" w:color="auto" w:fill="auto"/>
            <w:noWrap/>
            <w:vAlign w:val="bottom"/>
          </w:tcPr>
          <w:p w14:paraId="32E0E7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792FB4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207DE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78A4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014BF0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6F1CB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511660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0818ECF" w14:textId="77777777" w:rsidTr="00696718">
        <w:trPr>
          <w:trHeight w:val="300"/>
        </w:trPr>
        <w:tc>
          <w:tcPr>
            <w:tcW w:w="1796" w:type="dxa"/>
            <w:tcBorders>
              <w:top w:val="nil"/>
              <w:left w:val="nil"/>
              <w:bottom w:val="nil"/>
              <w:right w:val="nil"/>
            </w:tcBorders>
            <w:shd w:val="clear" w:color="auto" w:fill="auto"/>
            <w:noWrap/>
            <w:vAlign w:val="bottom"/>
          </w:tcPr>
          <w:p w14:paraId="04E57A1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McDonald</w:t>
            </w:r>
          </w:p>
        </w:tc>
        <w:tc>
          <w:tcPr>
            <w:tcW w:w="540" w:type="dxa"/>
            <w:tcBorders>
              <w:top w:val="nil"/>
              <w:left w:val="nil"/>
              <w:bottom w:val="nil"/>
              <w:right w:val="nil"/>
            </w:tcBorders>
            <w:shd w:val="clear" w:color="auto" w:fill="auto"/>
            <w:noWrap/>
            <w:vAlign w:val="bottom"/>
          </w:tcPr>
          <w:p w14:paraId="728A6F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43E60C8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270</w:t>
            </w:r>
          </w:p>
        </w:tc>
        <w:tc>
          <w:tcPr>
            <w:tcW w:w="576" w:type="dxa"/>
            <w:tcBorders>
              <w:top w:val="nil"/>
              <w:left w:val="nil"/>
              <w:bottom w:val="nil"/>
              <w:right w:val="nil"/>
            </w:tcBorders>
            <w:shd w:val="clear" w:color="auto" w:fill="auto"/>
            <w:noWrap/>
            <w:vAlign w:val="bottom"/>
          </w:tcPr>
          <w:p w14:paraId="6B7A5E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508DB9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680320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top w:val="nil"/>
              <w:left w:val="nil"/>
              <w:bottom w:val="nil"/>
              <w:right w:val="nil"/>
            </w:tcBorders>
            <w:shd w:val="clear" w:color="auto" w:fill="auto"/>
            <w:noWrap/>
            <w:vAlign w:val="bottom"/>
          </w:tcPr>
          <w:p w14:paraId="5B0819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60CC1E7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1B981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49927B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9671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97C99F0" w14:textId="77777777" w:rsidTr="00696718">
        <w:trPr>
          <w:trHeight w:val="300"/>
        </w:trPr>
        <w:tc>
          <w:tcPr>
            <w:tcW w:w="1796" w:type="dxa"/>
            <w:tcBorders>
              <w:top w:val="nil"/>
              <w:left w:val="nil"/>
              <w:bottom w:val="nil"/>
              <w:right w:val="nil"/>
            </w:tcBorders>
            <w:shd w:val="clear" w:color="auto" w:fill="auto"/>
            <w:noWrap/>
            <w:vAlign w:val="bottom"/>
          </w:tcPr>
          <w:p w14:paraId="3550A0D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13866A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BC6CD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71</w:t>
            </w:r>
          </w:p>
        </w:tc>
        <w:tc>
          <w:tcPr>
            <w:tcW w:w="576" w:type="dxa"/>
            <w:tcBorders>
              <w:top w:val="nil"/>
              <w:left w:val="nil"/>
              <w:bottom w:val="nil"/>
              <w:right w:val="nil"/>
            </w:tcBorders>
            <w:shd w:val="clear" w:color="auto" w:fill="auto"/>
            <w:noWrap/>
            <w:vAlign w:val="bottom"/>
          </w:tcPr>
          <w:p w14:paraId="34D09B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41ECC8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3D35F5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EFC50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0BBB3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BF475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C432CF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8218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EE8B7F" w14:textId="77777777" w:rsidTr="00696718">
        <w:trPr>
          <w:trHeight w:val="300"/>
        </w:trPr>
        <w:tc>
          <w:tcPr>
            <w:tcW w:w="1796" w:type="dxa"/>
            <w:tcBorders>
              <w:top w:val="nil"/>
              <w:left w:val="nil"/>
              <w:bottom w:val="nil"/>
              <w:right w:val="nil"/>
            </w:tcBorders>
            <w:shd w:val="clear" w:color="auto" w:fill="auto"/>
            <w:noWrap/>
            <w:vAlign w:val="bottom"/>
          </w:tcPr>
          <w:p w14:paraId="6C2A77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342B2E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7A78C6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71C25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-0.80</w:t>
            </w:r>
          </w:p>
        </w:tc>
        <w:tc>
          <w:tcPr>
            <w:tcW w:w="507" w:type="dxa"/>
            <w:tcBorders>
              <w:top w:val="nil"/>
              <w:left w:val="nil"/>
              <w:bottom w:val="nil"/>
              <w:right w:val="nil"/>
            </w:tcBorders>
            <w:shd w:val="clear" w:color="auto" w:fill="auto"/>
            <w:noWrap/>
            <w:vAlign w:val="bottom"/>
          </w:tcPr>
          <w:p w14:paraId="46857C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A1777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1401D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3B1B19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F6259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80E41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5E310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0ED56DC" w14:textId="77777777" w:rsidTr="00696718">
        <w:trPr>
          <w:trHeight w:val="300"/>
        </w:trPr>
        <w:tc>
          <w:tcPr>
            <w:tcW w:w="1796" w:type="dxa"/>
            <w:tcBorders>
              <w:top w:val="nil"/>
              <w:left w:val="nil"/>
              <w:bottom w:val="nil"/>
              <w:right w:val="nil"/>
            </w:tcBorders>
            <w:shd w:val="clear" w:color="auto" w:fill="auto"/>
            <w:noWrap/>
            <w:vAlign w:val="bottom"/>
          </w:tcPr>
          <w:p w14:paraId="346A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B711E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D9A04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46</w:t>
            </w:r>
          </w:p>
        </w:tc>
        <w:tc>
          <w:tcPr>
            <w:tcW w:w="576" w:type="dxa"/>
            <w:tcBorders>
              <w:top w:val="nil"/>
              <w:left w:val="nil"/>
              <w:bottom w:val="nil"/>
              <w:right w:val="nil"/>
            </w:tcBorders>
            <w:shd w:val="clear" w:color="auto" w:fill="auto"/>
            <w:noWrap/>
            <w:vAlign w:val="bottom"/>
          </w:tcPr>
          <w:p w14:paraId="48A8B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-2.24</w:t>
            </w:r>
          </w:p>
        </w:tc>
        <w:tc>
          <w:tcPr>
            <w:tcW w:w="507" w:type="dxa"/>
            <w:tcBorders>
              <w:top w:val="nil"/>
              <w:left w:val="nil"/>
              <w:bottom w:val="nil"/>
              <w:right w:val="nil"/>
            </w:tcBorders>
            <w:shd w:val="clear" w:color="auto" w:fill="auto"/>
            <w:noWrap/>
            <w:vAlign w:val="bottom"/>
          </w:tcPr>
          <w:p w14:paraId="0C58A5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3FE46AF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E79A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82AC9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7A2BA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5E874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1DCDB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9AED5E8" w14:textId="77777777" w:rsidTr="00696718">
        <w:trPr>
          <w:trHeight w:val="300"/>
        </w:trPr>
        <w:tc>
          <w:tcPr>
            <w:tcW w:w="1796" w:type="dxa"/>
            <w:tcBorders>
              <w:top w:val="nil"/>
              <w:left w:val="nil"/>
              <w:bottom w:val="nil"/>
              <w:right w:val="nil"/>
            </w:tcBorders>
            <w:shd w:val="clear" w:color="auto" w:fill="auto"/>
            <w:noWrap/>
            <w:vAlign w:val="bottom"/>
          </w:tcPr>
          <w:p w14:paraId="7C29E7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6EB2595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4B194E8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44.67</w:t>
            </w:r>
          </w:p>
        </w:tc>
        <w:tc>
          <w:tcPr>
            <w:tcW w:w="576" w:type="dxa"/>
            <w:tcBorders>
              <w:top w:val="nil"/>
              <w:left w:val="nil"/>
              <w:bottom w:val="nil"/>
              <w:right w:val="nil"/>
            </w:tcBorders>
            <w:shd w:val="clear" w:color="auto" w:fill="auto"/>
            <w:noWrap/>
            <w:vAlign w:val="bottom"/>
          </w:tcPr>
          <w:p w14:paraId="24E612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-0.55</w:t>
            </w:r>
          </w:p>
        </w:tc>
        <w:tc>
          <w:tcPr>
            <w:tcW w:w="507" w:type="dxa"/>
            <w:tcBorders>
              <w:top w:val="nil"/>
              <w:left w:val="nil"/>
              <w:bottom w:val="nil"/>
              <w:right w:val="nil"/>
            </w:tcBorders>
            <w:shd w:val="clear" w:color="auto" w:fill="auto"/>
            <w:noWrap/>
            <w:vAlign w:val="bottom"/>
          </w:tcPr>
          <w:p w14:paraId="297089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76" w:type="dxa"/>
            <w:tcBorders>
              <w:top w:val="nil"/>
              <w:left w:val="nil"/>
              <w:bottom w:val="nil"/>
              <w:right w:val="nil"/>
            </w:tcBorders>
            <w:shd w:val="clear" w:color="auto" w:fill="auto"/>
            <w:noWrap/>
            <w:vAlign w:val="bottom"/>
          </w:tcPr>
          <w:p w14:paraId="5D5BB6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227C13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D16D4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FD00C1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B6BE2F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4EFAC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B05A7C8" w14:textId="77777777" w:rsidTr="00696718">
        <w:trPr>
          <w:trHeight w:val="300"/>
        </w:trPr>
        <w:tc>
          <w:tcPr>
            <w:tcW w:w="1796" w:type="dxa"/>
            <w:tcBorders>
              <w:top w:val="nil"/>
              <w:left w:val="nil"/>
              <w:bottom w:val="nil"/>
              <w:right w:val="nil"/>
            </w:tcBorders>
            <w:shd w:val="clear" w:color="auto" w:fill="auto"/>
            <w:noWrap/>
            <w:vAlign w:val="bottom"/>
          </w:tcPr>
          <w:p w14:paraId="2350FEE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Nordgren</w:t>
            </w:r>
          </w:p>
        </w:tc>
        <w:tc>
          <w:tcPr>
            <w:tcW w:w="540" w:type="dxa"/>
            <w:tcBorders>
              <w:top w:val="nil"/>
              <w:left w:val="nil"/>
              <w:bottom w:val="nil"/>
              <w:right w:val="nil"/>
            </w:tcBorders>
            <w:shd w:val="clear" w:color="auto" w:fill="auto"/>
            <w:noWrap/>
            <w:vAlign w:val="bottom"/>
          </w:tcPr>
          <w:p w14:paraId="754F7A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0514818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58.67</w:t>
            </w:r>
          </w:p>
        </w:tc>
        <w:tc>
          <w:tcPr>
            <w:tcW w:w="576" w:type="dxa"/>
            <w:tcBorders>
              <w:top w:val="nil"/>
              <w:left w:val="nil"/>
              <w:bottom w:val="nil"/>
              <w:right w:val="nil"/>
            </w:tcBorders>
            <w:shd w:val="clear" w:color="auto" w:fill="auto"/>
            <w:noWrap/>
            <w:vAlign w:val="bottom"/>
          </w:tcPr>
          <w:p w14:paraId="7EBA7E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539D49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541EF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28041F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D6F27B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C52D3B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092186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FC030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81808C" w14:textId="77777777" w:rsidTr="00696718">
        <w:trPr>
          <w:trHeight w:val="300"/>
        </w:trPr>
        <w:tc>
          <w:tcPr>
            <w:tcW w:w="1796" w:type="dxa"/>
            <w:tcBorders>
              <w:top w:val="nil"/>
              <w:left w:val="nil"/>
              <w:bottom w:val="nil"/>
              <w:right w:val="nil"/>
            </w:tcBorders>
            <w:shd w:val="clear" w:color="auto" w:fill="auto"/>
            <w:noWrap/>
            <w:vAlign w:val="bottom"/>
          </w:tcPr>
          <w:p w14:paraId="030297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Oberleitner</w:t>
            </w:r>
          </w:p>
        </w:tc>
        <w:tc>
          <w:tcPr>
            <w:tcW w:w="540" w:type="dxa"/>
            <w:tcBorders>
              <w:top w:val="nil"/>
              <w:left w:val="nil"/>
              <w:bottom w:val="nil"/>
              <w:right w:val="nil"/>
            </w:tcBorders>
            <w:shd w:val="clear" w:color="auto" w:fill="auto"/>
            <w:noWrap/>
            <w:vAlign w:val="bottom"/>
          </w:tcPr>
          <w:p w14:paraId="158075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C2F34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88</w:t>
            </w:r>
          </w:p>
        </w:tc>
        <w:tc>
          <w:tcPr>
            <w:tcW w:w="576" w:type="dxa"/>
            <w:tcBorders>
              <w:top w:val="nil"/>
              <w:left w:val="nil"/>
              <w:bottom w:val="nil"/>
              <w:right w:val="nil"/>
            </w:tcBorders>
            <w:shd w:val="clear" w:color="auto" w:fill="auto"/>
            <w:noWrap/>
            <w:vAlign w:val="bottom"/>
          </w:tcPr>
          <w:p w14:paraId="39FB54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-2.36</w:t>
            </w:r>
          </w:p>
        </w:tc>
        <w:tc>
          <w:tcPr>
            <w:tcW w:w="507" w:type="dxa"/>
            <w:tcBorders>
              <w:top w:val="nil"/>
              <w:left w:val="nil"/>
              <w:bottom w:val="nil"/>
              <w:right w:val="nil"/>
            </w:tcBorders>
            <w:shd w:val="clear" w:color="auto" w:fill="auto"/>
            <w:noWrap/>
            <w:vAlign w:val="bottom"/>
          </w:tcPr>
          <w:p w14:paraId="79F2F0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FF9A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23D19D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BA56E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47D10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CF53F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B06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F53839" w14:textId="77777777" w:rsidTr="00696718">
        <w:trPr>
          <w:trHeight w:val="300"/>
        </w:trPr>
        <w:tc>
          <w:tcPr>
            <w:tcW w:w="1796" w:type="dxa"/>
            <w:tcBorders>
              <w:top w:val="nil"/>
              <w:left w:val="nil"/>
              <w:bottom w:val="nil"/>
              <w:right w:val="nil"/>
            </w:tcBorders>
            <w:shd w:val="clear" w:color="auto" w:fill="auto"/>
            <w:noWrap/>
            <w:vAlign w:val="bottom"/>
          </w:tcPr>
          <w:p w14:paraId="722D60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O’Brien</w:t>
            </w:r>
          </w:p>
        </w:tc>
        <w:tc>
          <w:tcPr>
            <w:tcW w:w="540" w:type="dxa"/>
            <w:tcBorders>
              <w:top w:val="nil"/>
              <w:left w:val="nil"/>
              <w:bottom w:val="nil"/>
              <w:right w:val="nil"/>
            </w:tcBorders>
            <w:shd w:val="clear" w:color="auto" w:fill="auto"/>
            <w:noWrap/>
            <w:vAlign w:val="bottom"/>
          </w:tcPr>
          <w:p w14:paraId="51E034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13CF9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3B2D6B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5876A7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76" w:type="dxa"/>
            <w:tcBorders>
              <w:top w:val="nil"/>
              <w:left w:val="nil"/>
              <w:bottom w:val="nil"/>
              <w:right w:val="nil"/>
            </w:tcBorders>
            <w:shd w:val="clear" w:color="auto" w:fill="auto"/>
            <w:noWrap/>
            <w:vAlign w:val="bottom"/>
          </w:tcPr>
          <w:p w14:paraId="5B00B1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-0.69</w:t>
            </w:r>
          </w:p>
        </w:tc>
        <w:tc>
          <w:tcPr>
            <w:tcW w:w="507" w:type="dxa"/>
            <w:tcBorders>
              <w:top w:val="nil"/>
              <w:left w:val="nil"/>
              <w:bottom w:val="nil"/>
              <w:right w:val="nil"/>
            </w:tcBorders>
            <w:shd w:val="clear" w:color="auto" w:fill="auto"/>
            <w:noWrap/>
            <w:vAlign w:val="bottom"/>
          </w:tcPr>
          <w:p w14:paraId="4494ED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206E06C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8068B0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E0FA4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92A1F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D964D87" w14:textId="77777777" w:rsidTr="00696718">
        <w:trPr>
          <w:trHeight w:val="300"/>
        </w:trPr>
        <w:tc>
          <w:tcPr>
            <w:tcW w:w="1796" w:type="dxa"/>
            <w:tcBorders>
              <w:top w:val="nil"/>
              <w:left w:val="nil"/>
              <w:bottom w:val="nil"/>
              <w:right w:val="nil"/>
            </w:tcBorders>
            <w:shd w:val="clear" w:color="auto" w:fill="auto"/>
            <w:noWrap/>
            <w:vAlign w:val="bottom"/>
          </w:tcPr>
          <w:p w14:paraId="4D7A8C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Peterson</w:t>
            </w:r>
          </w:p>
        </w:tc>
        <w:tc>
          <w:tcPr>
            <w:tcW w:w="540" w:type="dxa"/>
            <w:tcBorders>
              <w:top w:val="nil"/>
              <w:left w:val="nil"/>
              <w:bottom w:val="nil"/>
              <w:right w:val="nil"/>
            </w:tcBorders>
            <w:shd w:val="clear" w:color="auto" w:fill="auto"/>
            <w:noWrap/>
            <w:vAlign w:val="bottom"/>
          </w:tcPr>
          <w:p w14:paraId="71734B2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17A2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40</w:t>
            </w:r>
          </w:p>
        </w:tc>
        <w:tc>
          <w:tcPr>
            <w:tcW w:w="576" w:type="dxa"/>
            <w:tcBorders>
              <w:top w:val="nil"/>
              <w:left w:val="nil"/>
              <w:bottom w:val="nil"/>
              <w:right w:val="nil"/>
            </w:tcBorders>
            <w:shd w:val="clear" w:color="auto" w:fill="auto"/>
            <w:noWrap/>
            <w:vAlign w:val="bottom"/>
          </w:tcPr>
          <w:p w14:paraId="78C818E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-0.89</w:t>
            </w:r>
          </w:p>
        </w:tc>
        <w:tc>
          <w:tcPr>
            <w:tcW w:w="507" w:type="dxa"/>
            <w:tcBorders>
              <w:top w:val="nil"/>
              <w:left w:val="nil"/>
              <w:bottom w:val="nil"/>
              <w:right w:val="nil"/>
            </w:tcBorders>
            <w:shd w:val="clear" w:color="auto" w:fill="auto"/>
            <w:noWrap/>
            <w:vAlign w:val="bottom"/>
          </w:tcPr>
          <w:p w14:paraId="2F70BC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12EA05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36D379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69E49FD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2D58D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5590BB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82B6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ED59B00" w14:textId="77777777" w:rsidTr="00696718">
        <w:trPr>
          <w:trHeight w:val="300"/>
        </w:trPr>
        <w:tc>
          <w:tcPr>
            <w:tcW w:w="1796" w:type="dxa"/>
            <w:tcBorders>
              <w:top w:val="nil"/>
              <w:left w:val="nil"/>
              <w:bottom w:val="nil"/>
              <w:right w:val="nil"/>
            </w:tcBorders>
            <w:shd w:val="clear" w:color="auto" w:fill="auto"/>
            <w:noWrap/>
            <w:vAlign w:val="bottom"/>
          </w:tcPr>
          <w:p w14:paraId="7A29082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Pharo</w:t>
            </w:r>
          </w:p>
        </w:tc>
        <w:tc>
          <w:tcPr>
            <w:tcW w:w="540" w:type="dxa"/>
            <w:tcBorders>
              <w:top w:val="nil"/>
              <w:left w:val="nil"/>
              <w:bottom w:val="nil"/>
              <w:right w:val="nil"/>
            </w:tcBorders>
            <w:shd w:val="clear" w:color="auto" w:fill="auto"/>
            <w:noWrap/>
            <w:vAlign w:val="bottom"/>
          </w:tcPr>
          <w:p w14:paraId="132BF2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1806DD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bottom w:val="nil"/>
              <w:right w:val="nil"/>
            </w:tcBorders>
            <w:shd w:val="clear" w:color="auto" w:fill="auto"/>
            <w:noWrap/>
            <w:vAlign w:val="bottom"/>
          </w:tcPr>
          <w:p w14:paraId="5A770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-1.33</w:t>
            </w:r>
          </w:p>
        </w:tc>
        <w:tc>
          <w:tcPr>
            <w:tcW w:w="507" w:type="dxa"/>
            <w:tcBorders>
              <w:top w:val="nil"/>
              <w:left w:val="nil"/>
              <w:bottom w:val="nil"/>
              <w:right w:val="nil"/>
            </w:tcBorders>
            <w:shd w:val="clear" w:color="auto" w:fill="auto"/>
            <w:noWrap/>
            <w:vAlign w:val="bottom"/>
          </w:tcPr>
          <w:p w14:paraId="227B75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75688AB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469FA6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75BC3E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51BD57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0.30</w:t>
            </w:r>
          </w:p>
        </w:tc>
        <w:tc>
          <w:tcPr>
            <w:tcW w:w="1136" w:type="dxa"/>
            <w:tcBorders>
              <w:top w:val="nil"/>
              <w:left w:val="nil"/>
              <w:bottom w:val="nil"/>
              <w:right w:val="nil"/>
            </w:tcBorders>
            <w:shd w:val="clear" w:color="auto" w:fill="auto"/>
            <w:noWrap/>
            <w:vAlign w:val="bottom"/>
          </w:tcPr>
          <w:p w14:paraId="67C35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-0.84</w:t>
            </w:r>
          </w:p>
        </w:tc>
        <w:tc>
          <w:tcPr>
            <w:tcW w:w="507" w:type="dxa"/>
            <w:tcBorders>
              <w:top w:val="nil"/>
              <w:left w:val="nil"/>
              <w:bottom w:val="nil"/>
              <w:right w:val="nil"/>
            </w:tcBorders>
            <w:shd w:val="clear" w:color="auto" w:fill="auto"/>
            <w:noWrap/>
            <w:vAlign w:val="bottom"/>
          </w:tcPr>
          <w:p w14:paraId="4CA4F1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1595656" w14:textId="77777777" w:rsidTr="00696718">
        <w:trPr>
          <w:trHeight w:val="300"/>
        </w:trPr>
        <w:tc>
          <w:tcPr>
            <w:tcW w:w="1796" w:type="dxa"/>
            <w:tcBorders>
              <w:top w:val="nil"/>
              <w:left w:val="nil"/>
              <w:bottom w:val="nil"/>
              <w:right w:val="nil"/>
            </w:tcBorders>
            <w:shd w:val="clear" w:color="auto" w:fill="auto"/>
            <w:noWrap/>
            <w:vAlign w:val="bottom"/>
          </w:tcPr>
          <w:p w14:paraId="13A84B1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Plaisier</w:t>
            </w:r>
          </w:p>
        </w:tc>
        <w:tc>
          <w:tcPr>
            <w:tcW w:w="540" w:type="dxa"/>
            <w:tcBorders>
              <w:top w:val="nil"/>
              <w:left w:val="nil"/>
              <w:bottom w:val="nil"/>
              <w:right w:val="nil"/>
            </w:tcBorders>
            <w:shd w:val="clear" w:color="auto" w:fill="auto"/>
            <w:noWrap/>
            <w:vAlign w:val="bottom"/>
          </w:tcPr>
          <w:p w14:paraId="3A5536A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721F60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149</w:t>
            </w:r>
          </w:p>
        </w:tc>
        <w:tc>
          <w:tcPr>
            <w:tcW w:w="576" w:type="dxa"/>
            <w:tcBorders>
              <w:top w:val="nil"/>
              <w:left w:val="nil"/>
              <w:bottom w:val="nil"/>
              <w:right w:val="nil"/>
            </w:tcBorders>
            <w:shd w:val="clear" w:color="auto" w:fill="auto"/>
            <w:noWrap/>
            <w:vAlign w:val="bottom"/>
          </w:tcPr>
          <w:p w14:paraId="38CE2C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-0.36</w:t>
            </w:r>
          </w:p>
        </w:tc>
        <w:tc>
          <w:tcPr>
            <w:tcW w:w="507" w:type="dxa"/>
            <w:tcBorders>
              <w:top w:val="nil"/>
              <w:left w:val="nil"/>
              <w:bottom w:val="nil"/>
              <w:right w:val="nil"/>
            </w:tcBorders>
            <w:shd w:val="clear" w:color="auto" w:fill="auto"/>
            <w:noWrap/>
            <w:vAlign w:val="bottom"/>
          </w:tcPr>
          <w:p w14:paraId="588C9EE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25B9F82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6A7225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381DE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6D77EC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2CBD35D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-0.56</w:t>
            </w:r>
          </w:p>
        </w:tc>
        <w:tc>
          <w:tcPr>
            <w:tcW w:w="507" w:type="dxa"/>
            <w:tcBorders>
              <w:top w:val="nil"/>
              <w:left w:val="nil"/>
              <w:bottom w:val="nil"/>
              <w:right w:val="nil"/>
            </w:tcBorders>
            <w:shd w:val="clear" w:color="auto" w:fill="auto"/>
            <w:noWrap/>
            <w:vAlign w:val="bottom"/>
          </w:tcPr>
          <w:p w14:paraId="71C6C3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3BBC086C" w14:textId="77777777" w:rsidTr="00696718">
        <w:trPr>
          <w:trHeight w:val="300"/>
        </w:trPr>
        <w:tc>
          <w:tcPr>
            <w:tcW w:w="1796" w:type="dxa"/>
            <w:tcBorders>
              <w:top w:val="nil"/>
              <w:left w:val="nil"/>
              <w:bottom w:val="nil"/>
              <w:right w:val="nil"/>
            </w:tcBorders>
            <w:shd w:val="clear" w:color="auto" w:fill="auto"/>
            <w:noWrap/>
            <w:vAlign w:val="bottom"/>
          </w:tcPr>
          <w:p w14:paraId="0B521F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Ramirez</w:t>
            </w:r>
          </w:p>
        </w:tc>
        <w:tc>
          <w:tcPr>
            <w:tcW w:w="540" w:type="dxa"/>
            <w:tcBorders>
              <w:top w:val="nil"/>
              <w:left w:val="nil"/>
              <w:bottom w:val="nil"/>
              <w:right w:val="nil"/>
            </w:tcBorders>
            <w:shd w:val="clear" w:color="auto" w:fill="auto"/>
            <w:noWrap/>
            <w:vAlign w:val="bottom"/>
          </w:tcPr>
          <w:p w14:paraId="6894E74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378EB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40FDD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-2.26</w:t>
            </w:r>
          </w:p>
        </w:tc>
        <w:tc>
          <w:tcPr>
            <w:tcW w:w="507" w:type="dxa"/>
            <w:tcBorders>
              <w:top w:val="nil"/>
              <w:left w:val="nil"/>
              <w:bottom w:val="nil"/>
              <w:right w:val="nil"/>
            </w:tcBorders>
            <w:shd w:val="clear" w:color="auto" w:fill="auto"/>
            <w:noWrap/>
            <w:vAlign w:val="bottom"/>
          </w:tcPr>
          <w:p w14:paraId="654E9A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137B35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-1.02</w:t>
            </w:r>
          </w:p>
        </w:tc>
        <w:tc>
          <w:tcPr>
            <w:tcW w:w="507" w:type="dxa"/>
            <w:tcBorders>
              <w:top w:val="nil"/>
              <w:left w:val="nil"/>
              <w:bottom w:val="nil"/>
              <w:right w:val="nil"/>
            </w:tcBorders>
            <w:shd w:val="clear" w:color="auto" w:fill="auto"/>
            <w:noWrap/>
            <w:vAlign w:val="bottom"/>
          </w:tcPr>
          <w:p w14:paraId="78B32B9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1136" w:type="dxa"/>
            <w:tcBorders>
              <w:top w:val="nil"/>
              <w:left w:val="nil"/>
              <w:bottom w:val="nil"/>
              <w:right w:val="nil"/>
            </w:tcBorders>
            <w:shd w:val="clear" w:color="auto" w:fill="auto"/>
            <w:noWrap/>
            <w:vAlign w:val="bottom"/>
          </w:tcPr>
          <w:p w14:paraId="0C9BA3C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9E61EF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3EF3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1416D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B604CEB" w14:textId="77777777" w:rsidTr="00696718">
        <w:trPr>
          <w:trHeight w:val="300"/>
        </w:trPr>
        <w:tc>
          <w:tcPr>
            <w:tcW w:w="1796" w:type="dxa"/>
            <w:tcBorders>
              <w:top w:val="nil"/>
              <w:left w:val="nil"/>
              <w:bottom w:val="nil"/>
              <w:right w:val="nil"/>
            </w:tcBorders>
            <w:shd w:val="clear" w:color="auto" w:fill="auto"/>
            <w:noWrap/>
            <w:vAlign w:val="bottom"/>
          </w:tcPr>
          <w:p w14:paraId="379BEF6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w:t>
            </w:r>
          </w:p>
        </w:tc>
        <w:tc>
          <w:tcPr>
            <w:tcW w:w="540" w:type="dxa"/>
            <w:tcBorders>
              <w:top w:val="nil"/>
              <w:left w:val="nil"/>
              <w:bottom w:val="nil"/>
              <w:right w:val="nil"/>
            </w:tcBorders>
            <w:shd w:val="clear" w:color="auto" w:fill="auto"/>
            <w:noWrap/>
            <w:vAlign w:val="bottom"/>
          </w:tcPr>
          <w:p w14:paraId="743CFA6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25FC2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53</w:t>
            </w:r>
          </w:p>
        </w:tc>
        <w:tc>
          <w:tcPr>
            <w:tcW w:w="576" w:type="dxa"/>
            <w:tcBorders>
              <w:top w:val="nil"/>
              <w:left w:val="nil"/>
              <w:bottom w:val="nil"/>
              <w:right w:val="nil"/>
            </w:tcBorders>
            <w:shd w:val="clear" w:color="auto" w:fill="auto"/>
            <w:noWrap/>
            <w:vAlign w:val="bottom"/>
          </w:tcPr>
          <w:p w14:paraId="0EA9E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-2.18</w:t>
            </w:r>
          </w:p>
        </w:tc>
        <w:tc>
          <w:tcPr>
            <w:tcW w:w="507" w:type="dxa"/>
            <w:tcBorders>
              <w:top w:val="nil"/>
              <w:left w:val="nil"/>
              <w:bottom w:val="nil"/>
              <w:right w:val="nil"/>
            </w:tcBorders>
            <w:shd w:val="clear" w:color="auto" w:fill="auto"/>
            <w:noWrap/>
            <w:vAlign w:val="bottom"/>
          </w:tcPr>
          <w:p w14:paraId="26B321F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12AC1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507" w:type="dxa"/>
            <w:tcBorders>
              <w:top w:val="nil"/>
              <w:left w:val="nil"/>
              <w:bottom w:val="nil"/>
              <w:right w:val="nil"/>
            </w:tcBorders>
            <w:shd w:val="clear" w:color="auto" w:fill="auto"/>
            <w:noWrap/>
            <w:vAlign w:val="bottom"/>
          </w:tcPr>
          <w:p w14:paraId="204FCFE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0E7CC0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78AECB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A880A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5C3B6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28F65B6" w14:textId="77777777" w:rsidTr="00696718">
        <w:trPr>
          <w:trHeight w:val="300"/>
        </w:trPr>
        <w:tc>
          <w:tcPr>
            <w:tcW w:w="1796" w:type="dxa"/>
            <w:tcBorders>
              <w:top w:val="nil"/>
              <w:left w:val="nil"/>
              <w:bottom w:val="nil"/>
              <w:right w:val="nil"/>
            </w:tcBorders>
            <w:shd w:val="clear" w:color="auto" w:fill="auto"/>
            <w:noWrap/>
            <w:vAlign w:val="bottom"/>
          </w:tcPr>
          <w:p w14:paraId="28738D1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Renneberg</w:t>
            </w:r>
          </w:p>
        </w:tc>
        <w:tc>
          <w:tcPr>
            <w:tcW w:w="540" w:type="dxa"/>
            <w:tcBorders>
              <w:top w:val="nil"/>
              <w:left w:val="nil"/>
              <w:bottom w:val="nil"/>
              <w:right w:val="nil"/>
            </w:tcBorders>
            <w:shd w:val="clear" w:color="auto" w:fill="auto"/>
            <w:noWrap/>
            <w:vAlign w:val="bottom"/>
          </w:tcPr>
          <w:p w14:paraId="73F799C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CD2F7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60</w:t>
            </w:r>
          </w:p>
        </w:tc>
        <w:tc>
          <w:tcPr>
            <w:tcW w:w="576" w:type="dxa"/>
            <w:tcBorders>
              <w:top w:val="nil"/>
              <w:left w:val="nil"/>
              <w:bottom w:val="nil"/>
              <w:right w:val="nil"/>
            </w:tcBorders>
            <w:shd w:val="clear" w:color="auto" w:fill="auto"/>
            <w:noWrap/>
            <w:vAlign w:val="bottom"/>
          </w:tcPr>
          <w:p w14:paraId="446166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67AC88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FFB90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4D693A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58E895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0.47</w:t>
            </w:r>
          </w:p>
        </w:tc>
        <w:tc>
          <w:tcPr>
            <w:tcW w:w="507" w:type="dxa"/>
            <w:tcBorders>
              <w:top w:val="nil"/>
              <w:left w:val="nil"/>
              <w:bottom w:val="nil"/>
              <w:right w:val="nil"/>
            </w:tcBorders>
            <w:shd w:val="clear" w:color="auto" w:fill="auto"/>
            <w:noWrap/>
            <w:vAlign w:val="bottom"/>
          </w:tcPr>
          <w:p w14:paraId="6DAA03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1136" w:type="dxa"/>
            <w:tcBorders>
              <w:top w:val="nil"/>
              <w:left w:val="nil"/>
              <w:bottom w:val="nil"/>
              <w:right w:val="nil"/>
            </w:tcBorders>
            <w:shd w:val="clear" w:color="auto" w:fill="auto"/>
            <w:noWrap/>
            <w:vAlign w:val="bottom"/>
          </w:tcPr>
          <w:p w14:paraId="2E5493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0.51</w:t>
            </w:r>
          </w:p>
        </w:tc>
        <w:tc>
          <w:tcPr>
            <w:tcW w:w="507" w:type="dxa"/>
            <w:tcBorders>
              <w:top w:val="nil"/>
              <w:left w:val="nil"/>
              <w:bottom w:val="nil"/>
              <w:right w:val="nil"/>
            </w:tcBorders>
            <w:shd w:val="clear" w:color="auto" w:fill="auto"/>
            <w:noWrap/>
            <w:vAlign w:val="bottom"/>
          </w:tcPr>
          <w:p w14:paraId="7D9830A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r>
      <w:tr w:rsidR="00C34534" w:rsidRPr="009159AB" w14:paraId="33236F28" w14:textId="77777777" w:rsidTr="00696718">
        <w:trPr>
          <w:trHeight w:val="300"/>
        </w:trPr>
        <w:tc>
          <w:tcPr>
            <w:tcW w:w="1796" w:type="dxa"/>
            <w:tcBorders>
              <w:top w:val="nil"/>
              <w:left w:val="nil"/>
              <w:bottom w:val="nil"/>
              <w:right w:val="nil"/>
            </w:tcBorders>
            <w:shd w:val="clear" w:color="auto" w:fill="auto"/>
            <w:noWrap/>
            <w:vAlign w:val="bottom"/>
          </w:tcPr>
          <w:p w14:paraId="623DD87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Riva</w:t>
            </w:r>
          </w:p>
        </w:tc>
        <w:tc>
          <w:tcPr>
            <w:tcW w:w="540" w:type="dxa"/>
            <w:tcBorders>
              <w:top w:val="nil"/>
              <w:left w:val="nil"/>
              <w:bottom w:val="nil"/>
              <w:right w:val="nil"/>
            </w:tcBorders>
            <w:shd w:val="clear" w:color="auto" w:fill="auto"/>
            <w:noWrap/>
            <w:vAlign w:val="bottom"/>
          </w:tcPr>
          <w:p w14:paraId="79A58BB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EEEDB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100</w:t>
            </w:r>
          </w:p>
        </w:tc>
        <w:tc>
          <w:tcPr>
            <w:tcW w:w="576" w:type="dxa"/>
            <w:tcBorders>
              <w:top w:val="nil"/>
              <w:left w:val="nil"/>
              <w:bottom w:val="nil"/>
              <w:right w:val="nil"/>
            </w:tcBorders>
            <w:shd w:val="clear" w:color="auto" w:fill="auto"/>
            <w:noWrap/>
            <w:vAlign w:val="bottom"/>
          </w:tcPr>
          <w:p w14:paraId="0C600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-2.10</w:t>
            </w:r>
          </w:p>
        </w:tc>
        <w:tc>
          <w:tcPr>
            <w:tcW w:w="507" w:type="dxa"/>
            <w:tcBorders>
              <w:top w:val="nil"/>
              <w:left w:val="nil"/>
              <w:bottom w:val="nil"/>
              <w:right w:val="nil"/>
            </w:tcBorders>
            <w:shd w:val="clear" w:color="auto" w:fill="auto"/>
            <w:noWrap/>
            <w:vAlign w:val="bottom"/>
          </w:tcPr>
          <w:p w14:paraId="5BD57A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27C8E0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-1.09</w:t>
            </w:r>
          </w:p>
        </w:tc>
        <w:tc>
          <w:tcPr>
            <w:tcW w:w="507" w:type="dxa"/>
            <w:tcBorders>
              <w:top w:val="nil"/>
              <w:left w:val="nil"/>
              <w:bottom w:val="nil"/>
              <w:right w:val="nil"/>
            </w:tcBorders>
            <w:shd w:val="clear" w:color="auto" w:fill="auto"/>
            <w:noWrap/>
            <w:vAlign w:val="bottom"/>
          </w:tcPr>
          <w:p w14:paraId="6053DF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0CBE503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C16ED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696740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4ECFF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2B75D18" w14:textId="77777777" w:rsidTr="00696718">
        <w:trPr>
          <w:trHeight w:val="300"/>
        </w:trPr>
        <w:tc>
          <w:tcPr>
            <w:tcW w:w="1796" w:type="dxa"/>
            <w:tcBorders>
              <w:top w:val="nil"/>
              <w:left w:val="nil"/>
              <w:bottom w:val="nil"/>
              <w:right w:val="nil"/>
            </w:tcBorders>
            <w:shd w:val="clear" w:color="auto" w:fill="auto"/>
            <w:noWrap/>
            <w:vAlign w:val="bottom"/>
          </w:tcPr>
          <w:p w14:paraId="716C2A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bottom w:val="nil"/>
              <w:right w:val="nil"/>
            </w:tcBorders>
            <w:shd w:val="clear" w:color="auto" w:fill="auto"/>
            <w:noWrap/>
            <w:vAlign w:val="bottom"/>
          </w:tcPr>
          <w:p w14:paraId="5DABEE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27E89A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217E2A6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002E86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13ED42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102BF2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1155A5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3768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07ACB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8FBE61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F190B7B" w14:textId="77777777" w:rsidTr="00696718">
        <w:trPr>
          <w:trHeight w:val="300"/>
        </w:trPr>
        <w:tc>
          <w:tcPr>
            <w:tcW w:w="1796" w:type="dxa"/>
            <w:tcBorders>
              <w:top w:val="nil"/>
              <w:left w:val="nil"/>
              <w:right w:val="nil"/>
            </w:tcBorders>
            <w:shd w:val="clear" w:color="auto" w:fill="auto"/>
            <w:noWrap/>
            <w:vAlign w:val="bottom"/>
          </w:tcPr>
          <w:p w14:paraId="0F7B3F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Ruggieri</w:t>
            </w:r>
          </w:p>
        </w:tc>
        <w:tc>
          <w:tcPr>
            <w:tcW w:w="540" w:type="dxa"/>
            <w:tcBorders>
              <w:top w:val="nil"/>
              <w:left w:val="nil"/>
              <w:right w:val="nil"/>
            </w:tcBorders>
            <w:shd w:val="clear" w:color="auto" w:fill="auto"/>
            <w:noWrap/>
            <w:vAlign w:val="bottom"/>
          </w:tcPr>
          <w:p w14:paraId="064F67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right w:val="nil"/>
            </w:tcBorders>
            <w:shd w:val="clear" w:color="auto" w:fill="auto"/>
            <w:noWrap/>
            <w:vAlign w:val="bottom"/>
          </w:tcPr>
          <w:p w14:paraId="2F33E0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74</w:t>
            </w:r>
          </w:p>
        </w:tc>
        <w:tc>
          <w:tcPr>
            <w:tcW w:w="576" w:type="dxa"/>
            <w:tcBorders>
              <w:top w:val="nil"/>
              <w:left w:val="nil"/>
              <w:right w:val="nil"/>
            </w:tcBorders>
            <w:shd w:val="clear" w:color="auto" w:fill="auto"/>
            <w:noWrap/>
            <w:vAlign w:val="bottom"/>
          </w:tcPr>
          <w:p w14:paraId="744449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right w:val="nil"/>
            </w:tcBorders>
            <w:shd w:val="clear" w:color="auto" w:fill="auto"/>
            <w:noWrap/>
            <w:vAlign w:val="bottom"/>
          </w:tcPr>
          <w:p w14:paraId="7AB742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right w:val="nil"/>
            </w:tcBorders>
            <w:shd w:val="clear" w:color="auto" w:fill="auto"/>
            <w:noWrap/>
            <w:vAlign w:val="bottom"/>
          </w:tcPr>
          <w:p w14:paraId="638C45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right w:val="nil"/>
            </w:tcBorders>
            <w:shd w:val="clear" w:color="auto" w:fill="auto"/>
            <w:noWrap/>
            <w:vAlign w:val="bottom"/>
          </w:tcPr>
          <w:p w14:paraId="174172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1136" w:type="dxa"/>
            <w:tcBorders>
              <w:top w:val="nil"/>
              <w:left w:val="nil"/>
              <w:right w:val="nil"/>
            </w:tcBorders>
            <w:shd w:val="clear" w:color="auto" w:fill="auto"/>
            <w:noWrap/>
            <w:vAlign w:val="bottom"/>
          </w:tcPr>
          <w:p w14:paraId="44C3A8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-0.31</w:t>
            </w:r>
          </w:p>
        </w:tc>
        <w:tc>
          <w:tcPr>
            <w:tcW w:w="507" w:type="dxa"/>
            <w:tcBorders>
              <w:top w:val="nil"/>
              <w:left w:val="nil"/>
              <w:right w:val="nil"/>
            </w:tcBorders>
            <w:shd w:val="clear" w:color="auto" w:fill="auto"/>
            <w:noWrap/>
            <w:vAlign w:val="bottom"/>
          </w:tcPr>
          <w:p w14:paraId="2121AB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right w:val="nil"/>
            </w:tcBorders>
            <w:shd w:val="clear" w:color="auto" w:fill="auto"/>
            <w:noWrap/>
            <w:vAlign w:val="bottom"/>
          </w:tcPr>
          <w:p w14:paraId="23C5CCA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-0.68</w:t>
            </w:r>
          </w:p>
        </w:tc>
        <w:tc>
          <w:tcPr>
            <w:tcW w:w="507" w:type="dxa"/>
            <w:tcBorders>
              <w:top w:val="nil"/>
              <w:left w:val="nil"/>
              <w:right w:val="nil"/>
            </w:tcBorders>
            <w:shd w:val="clear" w:color="auto" w:fill="auto"/>
            <w:noWrap/>
            <w:vAlign w:val="bottom"/>
          </w:tcPr>
          <w:p w14:paraId="7648BA1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741A502A" w14:textId="77777777" w:rsidTr="00696718">
        <w:trPr>
          <w:trHeight w:val="300"/>
        </w:trPr>
        <w:tc>
          <w:tcPr>
            <w:tcW w:w="1796" w:type="dxa"/>
            <w:tcBorders>
              <w:left w:val="nil"/>
              <w:bottom w:val="nil"/>
              <w:right w:val="nil"/>
            </w:tcBorders>
            <w:shd w:val="clear" w:color="auto" w:fill="auto"/>
            <w:noWrap/>
            <w:vAlign w:val="bottom"/>
          </w:tcPr>
          <w:p w14:paraId="5EDA4DD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left w:val="nil"/>
              <w:bottom w:val="nil"/>
              <w:right w:val="nil"/>
            </w:tcBorders>
            <w:shd w:val="clear" w:color="auto" w:fill="auto"/>
            <w:noWrap/>
            <w:vAlign w:val="bottom"/>
          </w:tcPr>
          <w:p w14:paraId="77E82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left w:val="nil"/>
              <w:bottom w:val="nil"/>
              <w:right w:val="nil"/>
            </w:tcBorders>
            <w:shd w:val="clear" w:color="auto" w:fill="auto"/>
            <w:noWrap/>
            <w:vAlign w:val="bottom"/>
          </w:tcPr>
          <w:p w14:paraId="201961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left w:val="nil"/>
              <w:bottom w:val="nil"/>
              <w:right w:val="nil"/>
            </w:tcBorders>
            <w:shd w:val="clear" w:color="auto" w:fill="auto"/>
            <w:noWrap/>
            <w:vAlign w:val="bottom"/>
          </w:tcPr>
          <w:p w14:paraId="08CDA2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-2.40</w:t>
            </w:r>
          </w:p>
        </w:tc>
        <w:tc>
          <w:tcPr>
            <w:tcW w:w="507" w:type="dxa"/>
            <w:tcBorders>
              <w:left w:val="nil"/>
              <w:bottom w:val="nil"/>
              <w:right w:val="nil"/>
            </w:tcBorders>
            <w:shd w:val="clear" w:color="auto" w:fill="auto"/>
            <w:noWrap/>
            <w:vAlign w:val="bottom"/>
          </w:tcPr>
          <w:p w14:paraId="53D927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left w:val="nil"/>
              <w:bottom w:val="nil"/>
              <w:right w:val="nil"/>
            </w:tcBorders>
            <w:shd w:val="clear" w:color="auto" w:fill="auto"/>
            <w:noWrap/>
            <w:vAlign w:val="bottom"/>
          </w:tcPr>
          <w:p w14:paraId="4CDEF2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left w:val="nil"/>
              <w:bottom w:val="nil"/>
              <w:right w:val="nil"/>
            </w:tcBorders>
            <w:shd w:val="clear" w:color="auto" w:fill="auto"/>
            <w:noWrap/>
            <w:vAlign w:val="bottom"/>
          </w:tcPr>
          <w:p w14:paraId="1FFA418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left w:val="nil"/>
              <w:bottom w:val="nil"/>
              <w:right w:val="nil"/>
            </w:tcBorders>
            <w:shd w:val="clear" w:color="auto" w:fill="auto"/>
            <w:noWrap/>
            <w:vAlign w:val="bottom"/>
          </w:tcPr>
          <w:p w14:paraId="5EAFFA4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202279A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left w:val="nil"/>
              <w:bottom w:val="nil"/>
              <w:right w:val="nil"/>
            </w:tcBorders>
            <w:shd w:val="clear" w:color="auto" w:fill="auto"/>
            <w:noWrap/>
            <w:vAlign w:val="bottom"/>
          </w:tcPr>
          <w:p w14:paraId="65A0A93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left w:val="nil"/>
              <w:bottom w:val="nil"/>
              <w:right w:val="nil"/>
            </w:tcBorders>
            <w:shd w:val="clear" w:color="auto" w:fill="auto"/>
            <w:noWrap/>
            <w:vAlign w:val="bottom"/>
          </w:tcPr>
          <w:p w14:paraId="5F87B43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EABF6A0" w14:textId="77777777" w:rsidTr="00696718">
        <w:trPr>
          <w:trHeight w:val="300"/>
        </w:trPr>
        <w:tc>
          <w:tcPr>
            <w:tcW w:w="1796" w:type="dxa"/>
            <w:tcBorders>
              <w:top w:val="nil"/>
              <w:left w:val="nil"/>
              <w:bottom w:val="nil"/>
              <w:right w:val="nil"/>
            </w:tcBorders>
            <w:shd w:val="clear" w:color="auto" w:fill="auto"/>
            <w:noWrap/>
            <w:vAlign w:val="bottom"/>
          </w:tcPr>
          <w:p w14:paraId="30824A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116F0C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C4E95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w:t>
            </w:r>
          </w:p>
        </w:tc>
        <w:tc>
          <w:tcPr>
            <w:tcW w:w="576" w:type="dxa"/>
            <w:tcBorders>
              <w:top w:val="nil"/>
              <w:left w:val="nil"/>
              <w:bottom w:val="nil"/>
              <w:right w:val="nil"/>
            </w:tcBorders>
            <w:shd w:val="clear" w:color="auto" w:fill="auto"/>
            <w:noWrap/>
            <w:vAlign w:val="bottom"/>
          </w:tcPr>
          <w:p w14:paraId="1DC416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-2.28</w:t>
            </w:r>
          </w:p>
        </w:tc>
        <w:tc>
          <w:tcPr>
            <w:tcW w:w="507" w:type="dxa"/>
            <w:tcBorders>
              <w:top w:val="nil"/>
              <w:left w:val="nil"/>
              <w:bottom w:val="nil"/>
              <w:right w:val="nil"/>
            </w:tcBorders>
            <w:shd w:val="clear" w:color="auto" w:fill="auto"/>
            <w:noWrap/>
            <w:vAlign w:val="bottom"/>
          </w:tcPr>
          <w:p w14:paraId="06AE7B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76" w:type="dxa"/>
            <w:tcBorders>
              <w:top w:val="nil"/>
              <w:left w:val="nil"/>
              <w:bottom w:val="nil"/>
              <w:right w:val="nil"/>
            </w:tcBorders>
            <w:shd w:val="clear" w:color="auto" w:fill="auto"/>
            <w:noWrap/>
            <w:vAlign w:val="bottom"/>
          </w:tcPr>
          <w:p w14:paraId="6EBED5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2A0BDD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244112D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F7BCC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6B6A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2D4F44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B501CC1" w14:textId="77777777" w:rsidTr="00696718">
        <w:trPr>
          <w:trHeight w:val="300"/>
        </w:trPr>
        <w:tc>
          <w:tcPr>
            <w:tcW w:w="1796" w:type="dxa"/>
            <w:tcBorders>
              <w:top w:val="nil"/>
              <w:left w:val="nil"/>
              <w:bottom w:val="nil"/>
              <w:right w:val="nil"/>
            </w:tcBorders>
            <w:shd w:val="clear" w:color="auto" w:fill="auto"/>
            <w:noWrap/>
            <w:vAlign w:val="bottom"/>
          </w:tcPr>
          <w:p w14:paraId="46211FC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Sacco</w:t>
            </w:r>
          </w:p>
        </w:tc>
        <w:tc>
          <w:tcPr>
            <w:tcW w:w="540" w:type="dxa"/>
            <w:tcBorders>
              <w:top w:val="nil"/>
              <w:left w:val="nil"/>
              <w:bottom w:val="nil"/>
              <w:right w:val="nil"/>
            </w:tcBorders>
            <w:shd w:val="clear" w:color="auto" w:fill="auto"/>
            <w:noWrap/>
            <w:vAlign w:val="bottom"/>
          </w:tcPr>
          <w:p w14:paraId="7FCC21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553A9F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38</w:t>
            </w:r>
          </w:p>
        </w:tc>
        <w:tc>
          <w:tcPr>
            <w:tcW w:w="576" w:type="dxa"/>
            <w:tcBorders>
              <w:top w:val="nil"/>
              <w:left w:val="nil"/>
              <w:bottom w:val="nil"/>
              <w:right w:val="nil"/>
            </w:tcBorders>
            <w:shd w:val="clear" w:color="auto" w:fill="auto"/>
            <w:noWrap/>
            <w:vAlign w:val="bottom"/>
          </w:tcPr>
          <w:p w14:paraId="45010C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-1.74</w:t>
            </w:r>
          </w:p>
        </w:tc>
        <w:tc>
          <w:tcPr>
            <w:tcW w:w="507" w:type="dxa"/>
            <w:tcBorders>
              <w:top w:val="nil"/>
              <w:left w:val="nil"/>
              <w:bottom w:val="nil"/>
              <w:right w:val="nil"/>
            </w:tcBorders>
            <w:shd w:val="clear" w:color="auto" w:fill="auto"/>
            <w:noWrap/>
            <w:vAlign w:val="bottom"/>
          </w:tcPr>
          <w:p w14:paraId="5441CB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7B25EC2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-1.04</w:t>
            </w:r>
          </w:p>
        </w:tc>
        <w:tc>
          <w:tcPr>
            <w:tcW w:w="507" w:type="dxa"/>
            <w:tcBorders>
              <w:top w:val="nil"/>
              <w:left w:val="nil"/>
              <w:bottom w:val="nil"/>
              <w:right w:val="nil"/>
            </w:tcBorders>
            <w:shd w:val="clear" w:color="auto" w:fill="auto"/>
            <w:noWrap/>
            <w:vAlign w:val="bottom"/>
          </w:tcPr>
          <w:p w14:paraId="78E2D4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1136" w:type="dxa"/>
            <w:tcBorders>
              <w:top w:val="nil"/>
              <w:left w:val="nil"/>
              <w:bottom w:val="nil"/>
              <w:right w:val="nil"/>
            </w:tcBorders>
            <w:shd w:val="clear" w:color="auto" w:fill="auto"/>
            <w:noWrap/>
            <w:vAlign w:val="bottom"/>
          </w:tcPr>
          <w:p w14:paraId="30F50A1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390FDC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C64AAF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FE85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F971AC8" w14:textId="77777777" w:rsidTr="00696718">
        <w:trPr>
          <w:trHeight w:val="300"/>
        </w:trPr>
        <w:tc>
          <w:tcPr>
            <w:tcW w:w="1796" w:type="dxa"/>
            <w:tcBorders>
              <w:top w:val="nil"/>
              <w:left w:val="nil"/>
              <w:bottom w:val="nil"/>
              <w:right w:val="nil"/>
            </w:tcBorders>
            <w:shd w:val="clear" w:color="auto" w:fill="auto"/>
            <w:noWrap/>
            <w:vAlign w:val="bottom"/>
          </w:tcPr>
          <w:p w14:paraId="0B6BE04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44878D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1F590B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59</w:t>
            </w:r>
          </w:p>
        </w:tc>
        <w:tc>
          <w:tcPr>
            <w:tcW w:w="576" w:type="dxa"/>
            <w:tcBorders>
              <w:top w:val="nil"/>
              <w:left w:val="nil"/>
              <w:bottom w:val="nil"/>
              <w:right w:val="nil"/>
            </w:tcBorders>
            <w:shd w:val="clear" w:color="auto" w:fill="auto"/>
            <w:noWrap/>
            <w:vAlign w:val="bottom"/>
          </w:tcPr>
          <w:p w14:paraId="3611A5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-1.45</w:t>
            </w:r>
          </w:p>
        </w:tc>
        <w:tc>
          <w:tcPr>
            <w:tcW w:w="507" w:type="dxa"/>
            <w:tcBorders>
              <w:top w:val="nil"/>
              <w:left w:val="nil"/>
              <w:bottom w:val="nil"/>
              <w:right w:val="nil"/>
            </w:tcBorders>
            <w:shd w:val="clear" w:color="auto" w:fill="auto"/>
            <w:noWrap/>
            <w:vAlign w:val="bottom"/>
          </w:tcPr>
          <w:p w14:paraId="5E0777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5F8C75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-1.43</w:t>
            </w:r>
          </w:p>
        </w:tc>
        <w:tc>
          <w:tcPr>
            <w:tcW w:w="507" w:type="dxa"/>
            <w:tcBorders>
              <w:top w:val="nil"/>
              <w:left w:val="nil"/>
              <w:bottom w:val="nil"/>
              <w:right w:val="nil"/>
            </w:tcBorders>
            <w:shd w:val="clear" w:color="auto" w:fill="auto"/>
            <w:noWrap/>
            <w:vAlign w:val="bottom"/>
          </w:tcPr>
          <w:p w14:paraId="2A96C4A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7501E89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543F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B57D8B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420F6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638B0440" w14:textId="77777777" w:rsidTr="00696718">
        <w:trPr>
          <w:trHeight w:val="300"/>
        </w:trPr>
        <w:tc>
          <w:tcPr>
            <w:tcW w:w="1796" w:type="dxa"/>
            <w:tcBorders>
              <w:top w:val="nil"/>
              <w:left w:val="nil"/>
              <w:bottom w:val="nil"/>
              <w:right w:val="nil"/>
            </w:tcBorders>
            <w:shd w:val="clear" w:color="auto" w:fill="auto"/>
            <w:noWrap/>
            <w:vAlign w:val="bottom"/>
          </w:tcPr>
          <w:p w14:paraId="52EB46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Salvy</w:t>
            </w:r>
          </w:p>
        </w:tc>
        <w:tc>
          <w:tcPr>
            <w:tcW w:w="540" w:type="dxa"/>
            <w:tcBorders>
              <w:top w:val="nil"/>
              <w:left w:val="nil"/>
              <w:bottom w:val="nil"/>
              <w:right w:val="nil"/>
            </w:tcBorders>
            <w:shd w:val="clear" w:color="auto" w:fill="auto"/>
            <w:noWrap/>
            <w:vAlign w:val="bottom"/>
          </w:tcPr>
          <w:p w14:paraId="270B89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00AD541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103</w:t>
            </w:r>
          </w:p>
        </w:tc>
        <w:tc>
          <w:tcPr>
            <w:tcW w:w="576" w:type="dxa"/>
            <w:tcBorders>
              <w:top w:val="nil"/>
              <w:left w:val="nil"/>
              <w:bottom w:val="nil"/>
              <w:right w:val="nil"/>
            </w:tcBorders>
            <w:shd w:val="clear" w:color="auto" w:fill="auto"/>
            <w:noWrap/>
            <w:vAlign w:val="bottom"/>
          </w:tcPr>
          <w:p w14:paraId="147FD0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-1.48</w:t>
            </w:r>
          </w:p>
        </w:tc>
        <w:tc>
          <w:tcPr>
            <w:tcW w:w="507" w:type="dxa"/>
            <w:tcBorders>
              <w:top w:val="nil"/>
              <w:left w:val="nil"/>
              <w:bottom w:val="nil"/>
              <w:right w:val="nil"/>
            </w:tcBorders>
            <w:shd w:val="clear" w:color="auto" w:fill="auto"/>
            <w:noWrap/>
            <w:vAlign w:val="bottom"/>
          </w:tcPr>
          <w:p w14:paraId="06713F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920B1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-1.31</w:t>
            </w:r>
          </w:p>
        </w:tc>
        <w:tc>
          <w:tcPr>
            <w:tcW w:w="507" w:type="dxa"/>
            <w:tcBorders>
              <w:top w:val="nil"/>
              <w:left w:val="nil"/>
              <w:bottom w:val="nil"/>
              <w:right w:val="nil"/>
            </w:tcBorders>
            <w:shd w:val="clear" w:color="auto" w:fill="auto"/>
            <w:noWrap/>
            <w:vAlign w:val="bottom"/>
          </w:tcPr>
          <w:p w14:paraId="1AC02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590E189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CD340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6D15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6F1565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4CC83274" w14:textId="77777777" w:rsidTr="00696718">
        <w:trPr>
          <w:trHeight w:val="300"/>
        </w:trPr>
        <w:tc>
          <w:tcPr>
            <w:tcW w:w="1796" w:type="dxa"/>
            <w:tcBorders>
              <w:top w:val="nil"/>
              <w:left w:val="nil"/>
              <w:bottom w:val="nil"/>
              <w:right w:val="nil"/>
            </w:tcBorders>
            <w:shd w:val="clear" w:color="auto" w:fill="auto"/>
            <w:noWrap/>
            <w:vAlign w:val="bottom"/>
          </w:tcPr>
          <w:p w14:paraId="672EFC9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Schaafsma</w:t>
            </w:r>
          </w:p>
        </w:tc>
        <w:tc>
          <w:tcPr>
            <w:tcW w:w="540" w:type="dxa"/>
            <w:tcBorders>
              <w:top w:val="nil"/>
              <w:left w:val="nil"/>
              <w:bottom w:val="nil"/>
              <w:right w:val="nil"/>
            </w:tcBorders>
            <w:shd w:val="clear" w:color="auto" w:fill="auto"/>
            <w:noWrap/>
            <w:vAlign w:val="bottom"/>
          </w:tcPr>
          <w:p w14:paraId="109E0C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1A4F48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720</w:t>
            </w:r>
          </w:p>
        </w:tc>
        <w:tc>
          <w:tcPr>
            <w:tcW w:w="576" w:type="dxa"/>
            <w:tcBorders>
              <w:top w:val="nil"/>
              <w:left w:val="nil"/>
              <w:bottom w:val="nil"/>
              <w:right w:val="nil"/>
            </w:tcBorders>
            <w:shd w:val="clear" w:color="auto" w:fill="auto"/>
            <w:noWrap/>
            <w:vAlign w:val="bottom"/>
          </w:tcPr>
          <w:p w14:paraId="6EA10C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-1.42</w:t>
            </w:r>
          </w:p>
        </w:tc>
        <w:tc>
          <w:tcPr>
            <w:tcW w:w="507" w:type="dxa"/>
            <w:tcBorders>
              <w:top w:val="nil"/>
              <w:left w:val="nil"/>
              <w:bottom w:val="nil"/>
              <w:right w:val="nil"/>
            </w:tcBorders>
            <w:shd w:val="clear" w:color="auto" w:fill="auto"/>
            <w:noWrap/>
            <w:vAlign w:val="bottom"/>
          </w:tcPr>
          <w:p w14:paraId="3371C1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576" w:type="dxa"/>
            <w:tcBorders>
              <w:top w:val="nil"/>
              <w:left w:val="nil"/>
              <w:bottom w:val="nil"/>
              <w:right w:val="nil"/>
            </w:tcBorders>
            <w:shd w:val="clear" w:color="auto" w:fill="auto"/>
            <w:noWrap/>
            <w:vAlign w:val="bottom"/>
          </w:tcPr>
          <w:p w14:paraId="2E12FF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-0.49</w:t>
            </w:r>
          </w:p>
        </w:tc>
        <w:tc>
          <w:tcPr>
            <w:tcW w:w="507" w:type="dxa"/>
            <w:tcBorders>
              <w:top w:val="nil"/>
              <w:left w:val="nil"/>
              <w:bottom w:val="nil"/>
              <w:right w:val="nil"/>
            </w:tcBorders>
            <w:shd w:val="clear" w:color="auto" w:fill="auto"/>
            <w:noWrap/>
            <w:vAlign w:val="bottom"/>
          </w:tcPr>
          <w:p w14:paraId="29F3A7D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037B95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37116C9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32807D8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065D851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r>
      <w:tr w:rsidR="00C34534" w:rsidRPr="009159AB" w14:paraId="74443ADE" w14:textId="77777777" w:rsidTr="00696718">
        <w:trPr>
          <w:trHeight w:val="300"/>
        </w:trPr>
        <w:tc>
          <w:tcPr>
            <w:tcW w:w="1796" w:type="dxa"/>
            <w:tcBorders>
              <w:top w:val="nil"/>
              <w:left w:val="nil"/>
              <w:bottom w:val="nil"/>
              <w:right w:val="nil"/>
            </w:tcBorders>
            <w:shd w:val="clear" w:color="auto" w:fill="auto"/>
            <w:noWrap/>
            <w:vAlign w:val="bottom"/>
          </w:tcPr>
          <w:p w14:paraId="3744573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Segovia</w:t>
            </w:r>
          </w:p>
        </w:tc>
        <w:tc>
          <w:tcPr>
            <w:tcW w:w="540" w:type="dxa"/>
            <w:tcBorders>
              <w:top w:val="nil"/>
              <w:left w:val="nil"/>
              <w:bottom w:val="nil"/>
              <w:right w:val="nil"/>
            </w:tcBorders>
            <w:shd w:val="clear" w:color="auto" w:fill="auto"/>
            <w:noWrap/>
            <w:vAlign w:val="bottom"/>
          </w:tcPr>
          <w:p w14:paraId="53D2D95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5AE87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256998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07" w:type="dxa"/>
            <w:tcBorders>
              <w:top w:val="nil"/>
              <w:left w:val="nil"/>
              <w:bottom w:val="nil"/>
              <w:right w:val="nil"/>
            </w:tcBorders>
            <w:shd w:val="clear" w:color="auto" w:fill="auto"/>
            <w:noWrap/>
            <w:vAlign w:val="bottom"/>
          </w:tcPr>
          <w:p w14:paraId="6F4DD1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177B35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CCC0F6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B77CE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-1.89</w:t>
            </w:r>
          </w:p>
        </w:tc>
        <w:tc>
          <w:tcPr>
            <w:tcW w:w="507" w:type="dxa"/>
            <w:tcBorders>
              <w:top w:val="nil"/>
              <w:left w:val="nil"/>
              <w:bottom w:val="nil"/>
              <w:right w:val="nil"/>
            </w:tcBorders>
            <w:shd w:val="clear" w:color="auto" w:fill="auto"/>
            <w:noWrap/>
            <w:vAlign w:val="bottom"/>
          </w:tcPr>
          <w:p w14:paraId="6E2742F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73421ED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A698E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0F0A1B64" w14:textId="77777777" w:rsidTr="00696718">
        <w:trPr>
          <w:trHeight w:val="300"/>
        </w:trPr>
        <w:tc>
          <w:tcPr>
            <w:tcW w:w="1796" w:type="dxa"/>
            <w:tcBorders>
              <w:top w:val="nil"/>
              <w:left w:val="nil"/>
              <w:bottom w:val="nil"/>
              <w:right w:val="nil"/>
            </w:tcBorders>
            <w:shd w:val="clear" w:color="auto" w:fill="auto"/>
            <w:noWrap/>
            <w:vAlign w:val="bottom"/>
          </w:tcPr>
          <w:p w14:paraId="789340E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Staebler</w:t>
            </w:r>
          </w:p>
        </w:tc>
        <w:tc>
          <w:tcPr>
            <w:tcW w:w="540" w:type="dxa"/>
            <w:tcBorders>
              <w:top w:val="nil"/>
              <w:left w:val="nil"/>
              <w:bottom w:val="nil"/>
              <w:right w:val="nil"/>
            </w:tcBorders>
            <w:shd w:val="clear" w:color="auto" w:fill="auto"/>
            <w:noWrap/>
            <w:vAlign w:val="bottom"/>
          </w:tcPr>
          <w:p w14:paraId="442D80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0B73D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68</w:t>
            </w:r>
          </w:p>
        </w:tc>
        <w:tc>
          <w:tcPr>
            <w:tcW w:w="576" w:type="dxa"/>
            <w:tcBorders>
              <w:top w:val="nil"/>
              <w:left w:val="nil"/>
              <w:bottom w:val="nil"/>
              <w:right w:val="nil"/>
            </w:tcBorders>
            <w:shd w:val="clear" w:color="auto" w:fill="auto"/>
            <w:noWrap/>
            <w:vAlign w:val="bottom"/>
          </w:tcPr>
          <w:p w14:paraId="30CE26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6F987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473AE02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38B713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62726C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5AA76A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1136" w:type="dxa"/>
            <w:tcBorders>
              <w:top w:val="nil"/>
              <w:left w:val="nil"/>
              <w:bottom w:val="nil"/>
              <w:right w:val="nil"/>
            </w:tcBorders>
            <w:shd w:val="clear" w:color="auto" w:fill="auto"/>
            <w:noWrap/>
            <w:vAlign w:val="bottom"/>
          </w:tcPr>
          <w:p w14:paraId="63B79E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0.42</w:t>
            </w:r>
          </w:p>
        </w:tc>
        <w:tc>
          <w:tcPr>
            <w:tcW w:w="507" w:type="dxa"/>
            <w:tcBorders>
              <w:top w:val="nil"/>
              <w:left w:val="nil"/>
              <w:bottom w:val="nil"/>
              <w:right w:val="nil"/>
            </w:tcBorders>
            <w:shd w:val="clear" w:color="auto" w:fill="auto"/>
            <w:noWrap/>
            <w:vAlign w:val="bottom"/>
          </w:tcPr>
          <w:p w14:paraId="164278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r>
      <w:tr w:rsidR="00C34534" w:rsidRPr="009159AB" w14:paraId="43ED5C6E" w14:textId="77777777" w:rsidTr="00696718">
        <w:trPr>
          <w:trHeight w:val="300"/>
        </w:trPr>
        <w:tc>
          <w:tcPr>
            <w:tcW w:w="1796" w:type="dxa"/>
            <w:tcBorders>
              <w:top w:val="nil"/>
              <w:left w:val="nil"/>
              <w:bottom w:val="nil"/>
              <w:right w:val="nil"/>
            </w:tcBorders>
            <w:shd w:val="clear" w:color="auto" w:fill="auto"/>
            <w:noWrap/>
            <w:vAlign w:val="bottom"/>
          </w:tcPr>
          <w:p w14:paraId="11C97D2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Stillman</w:t>
            </w:r>
          </w:p>
        </w:tc>
        <w:tc>
          <w:tcPr>
            <w:tcW w:w="540" w:type="dxa"/>
            <w:tcBorders>
              <w:top w:val="nil"/>
              <w:left w:val="nil"/>
              <w:bottom w:val="nil"/>
              <w:right w:val="nil"/>
            </w:tcBorders>
            <w:shd w:val="clear" w:color="auto" w:fill="auto"/>
            <w:noWrap/>
            <w:vAlign w:val="bottom"/>
          </w:tcPr>
          <w:p w14:paraId="79D339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374C190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121</w:t>
            </w:r>
          </w:p>
        </w:tc>
        <w:tc>
          <w:tcPr>
            <w:tcW w:w="576" w:type="dxa"/>
            <w:tcBorders>
              <w:top w:val="nil"/>
              <w:left w:val="nil"/>
              <w:bottom w:val="nil"/>
              <w:right w:val="nil"/>
            </w:tcBorders>
            <w:shd w:val="clear" w:color="auto" w:fill="auto"/>
            <w:noWrap/>
            <w:vAlign w:val="bottom"/>
          </w:tcPr>
          <w:p w14:paraId="7D68C1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-0.74</w:t>
            </w:r>
          </w:p>
        </w:tc>
        <w:tc>
          <w:tcPr>
            <w:tcW w:w="507" w:type="dxa"/>
            <w:tcBorders>
              <w:top w:val="nil"/>
              <w:left w:val="nil"/>
              <w:bottom w:val="nil"/>
              <w:right w:val="nil"/>
            </w:tcBorders>
            <w:shd w:val="clear" w:color="auto" w:fill="auto"/>
            <w:noWrap/>
            <w:vAlign w:val="bottom"/>
          </w:tcPr>
          <w:p w14:paraId="36CA14A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1864BD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-1.13</w:t>
            </w:r>
          </w:p>
        </w:tc>
        <w:tc>
          <w:tcPr>
            <w:tcW w:w="507" w:type="dxa"/>
            <w:tcBorders>
              <w:top w:val="nil"/>
              <w:left w:val="nil"/>
              <w:bottom w:val="nil"/>
              <w:right w:val="nil"/>
            </w:tcBorders>
            <w:shd w:val="clear" w:color="auto" w:fill="auto"/>
            <w:noWrap/>
            <w:vAlign w:val="bottom"/>
          </w:tcPr>
          <w:p w14:paraId="181756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1136" w:type="dxa"/>
            <w:tcBorders>
              <w:top w:val="nil"/>
              <w:left w:val="nil"/>
              <w:bottom w:val="nil"/>
              <w:right w:val="nil"/>
            </w:tcBorders>
            <w:shd w:val="clear" w:color="auto" w:fill="auto"/>
            <w:noWrap/>
            <w:vAlign w:val="bottom"/>
          </w:tcPr>
          <w:p w14:paraId="526DF5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0.57</w:t>
            </w:r>
          </w:p>
        </w:tc>
        <w:tc>
          <w:tcPr>
            <w:tcW w:w="507" w:type="dxa"/>
            <w:tcBorders>
              <w:top w:val="nil"/>
              <w:left w:val="nil"/>
              <w:bottom w:val="nil"/>
              <w:right w:val="nil"/>
            </w:tcBorders>
            <w:shd w:val="clear" w:color="auto" w:fill="auto"/>
            <w:noWrap/>
            <w:vAlign w:val="bottom"/>
          </w:tcPr>
          <w:p w14:paraId="5F6283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151A7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-1.19</w:t>
            </w:r>
          </w:p>
        </w:tc>
        <w:tc>
          <w:tcPr>
            <w:tcW w:w="507" w:type="dxa"/>
            <w:tcBorders>
              <w:top w:val="nil"/>
              <w:left w:val="nil"/>
              <w:bottom w:val="nil"/>
              <w:right w:val="nil"/>
            </w:tcBorders>
            <w:shd w:val="clear" w:color="auto" w:fill="auto"/>
            <w:noWrap/>
            <w:vAlign w:val="bottom"/>
          </w:tcPr>
          <w:p w14:paraId="149F723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1308612C" w14:textId="77777777" w:rsidTr="00696718">
        <w:trPr>
          <w:trHeight w:val="300"/>
        </w:trPr>
        <w:tc>
          <w:tcPr>
            <w:tcW w:w="1796" w:type="dxa"/>
            <w:tcBorders>
              <w:top w:val="nil"/>
              <w:left w:val="nil"/>
              <w:bottom w:val="nil"/>
              <w:right w:val="nil"/>
            </w:tcBorders>
            <w:shd w:val="clear" w:color="auto" w:fill="auto"/>
            <w:noWrap/>
            <w:vAlign w:val="bottom"/>
          </w:tcPr>
          <w:p w14:paraId="03FFC78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Stock</w:t>
            </w:r>
          </w:p>
        </w:tc>
        <w:tc>
          <w:tcPr>
            <w:tcW w:w="540" w:type="dxa"/>
            <w:tcBorders>
              <w:top w:val="nil"/>
              <w:left w:val="nil"/>
              <w:bottom w:val="nil"/>
              <w:right w:val="nil"/>
            </w:tcBorders>
            <w:shd w:val="clear" w:color="auto" w:fill="auto"/>
            <w:noWrap/>
            <w:vAlign w:val="bottom"/>
          </w:tcPr>
          <w:p w14:paraId="06951D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21927F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155</w:t>
            </w:r>
          </w:p>
        </w:tc>
        <w:tc>
          <w:tcPr>
            <w:tcW w:w="576" w:type="dxa"/>
            <w:tcBorders>
              <w:top w:val="nil"/>
              <w:left w:val="nil"/>
              <w:bottom w:val="nil"/>
              <w:right w:val="nil"/>
            </w:tcBorders>
            <w:shd w:val="clear" w:color="auto" w:fill="auto"/>
            <w:noWrap/>
            <w:vAlign w:val="bottom"/>
          </w:tcPr>
          <w:p w14:paraId="0C32FC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w:t>
            </w:r>
          </w:p>
        </w:tc>
        <w:tc>
          <w:tcPr>
            <w:tcW w:w="507" w:type="dxa"/>
            <w:tcBorders>
              <w:top w:val="nil"/>
              <w:left w:val="nil"/>
              <w:bottom w:val="nil"/>
              <w:right w:val="nil"/>
            </w:tcBorders>
            <w:shd w:val="clear" w:color="auto" w:fill="auto"/>
            <w:noWrap/>
            <w:vAlign w:val="bottom"/>
          </w:tcPr>
          <w:p w14:paraId="1AFAF21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76" w:type="dxa"/>
            <w:tcBorders>
              <w:top w:val="nil"/>
              <w:left w:val="nil"/>
              <w:bottom w:val="nil"/>
              <w:right w:val="nil"/>
            </w:tcBorders>
            <w:shd w:val="clear" w:color="auto" w:fill="auto"/>
            <w:noWrap/>
            <w:vAlign w:val="bottom"/>
          </w:tcPr>
          <w:p w14:paraId="2826C8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72ED910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1136" w:type="dxa"/>
            <w:tcBorders>
              <w:top w:val="nil"/>
              <w:left w:val="nil"/>
              <w:bottom w:val="nil"/>
              <w:right w:val="nil"/>
            </w:tcBorders>
            <w:shd w:val="clear" w:color="auto" w:fill="auto"/>
            <w:noWrap/>
            <w:vAlign w:val="bottom"/>
          </w:tcPr>
          <w:p w14:paraId="1EE0AC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C41D6F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74E161E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575CB6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1AA254A3" w14:textId="77777777" w:rsidTr="00696718">
        <w:trPr>
          <w:trHeight w:val="300"/>
        </w:trPr>
        <w:tc>
          <w:tcPr>
            <w:tcW w:w="1796" w:type="dxa"/>
            <w:tcBorders>
              <w:top w:val="nil"/>
              <w:left w:val="nil"/>
              <w:bottom w:val="nil"/>
              <w:right w:val="nil"/>
            </w:tcBorders>
            <w:shd w:val="clear" w:color="auto" w:fill="auto"/>
            <w:noWrap/>
            <w:vAlign w:val="bottom"/>
          </w:tcPr>
          <w:p w14:paraId="43847E0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4CE45A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6F7150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87</w:t>
            </w:r>
          </w:p>
        </w:tc>
        <w:tc>
          <w:tcPr>
            <w:tcW w:w="576" w:type="dxa"/>
            <w:tcBorders>
              <w:top w:val="nil"/>
              <w:left w:val="nil"/>
              <w:bottom w:val="nil"/>
              <w:right w:val="nil"/>
            </w:tcBorders>
            <w:shd w:val="clear" w:color="auto" w:fill="auto"/>
            <w:noWrap/>
            <w:vAlign w:val="bottom"/>
          </w:tcPr>
          <w:p w14:paraId="693289B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-0.94</w:t>
            </w:r>
          </w:p>
        </w:tc>
        <w:tc>
          <w:tcPr>
            <w:tcW w:w="507" w:type="dxa"/>
            <w:tcBorders>
              <w:top w:val="nil"/>
              <w:left w:val="nil"/>
              <w:bottom w:val="nil"/>
              <w:right w:val="nil"/>
            </w:tcBorders>
            <w:shd w:val="clear" w:color="auto" w:fill="auto"/>
            <w:noWrap/>
            <w:vAlign w:val="bottom"/>
          </w:tcPr>
          <w:p w14:paraId="52DA40D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9F57E2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-0.58</w:t>
            </w:r>
          </w:p>
        </w:tc>
        <w:tc>
          <w:tcPr>
            <w:tcW w:w="507" w:type="dxa"/>
            <w:tcBorders>
              <w:top w:val="nil"/>
              <w:left w:val="nil"/>
              <w:bottom w:val="nil"/>
              <w:right w:val="nil"/>
            </w:tcBorders>
            <w:shd w:val="clear" w:color="auto" w:fill="auto"/>
            <w:noWrap/>
            <w:vAlign w:val="bottom"/>
          </w:tcPr>
          <w:p w14:paraId="79F4503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2CB534F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-0.40</w:t>
            </w:r>
          </w:p>
        </w:tc>
        <w:tc>
          <w:tcPr>
            <w:tcW w:w="507" w:type="dxa"/>
            <w:tcBorders>
              <w:top w:val="nil"/>
              <w:left w:val="nil"/>
              <w:bottom w:val="nil"/>
              <w:right w:val="nil"/>
            </w:tcBorders>
            <w:shd w:val="clear" w:color="auto" w:fill="auto"/>
            <w:noWrap/>
            <w:vAlign w:val="bottom"/>
          </w:tcPr>
          <w:p w14:paraId="3EBE384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228102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507" w:type="dxa"/>
            <w:tcBorders>
              <w:top w:val="nil"/>
              <w:left w:val="nil"/>
              <w:bottom w:val="nil"/>
              <w:right w:val="nil"/>
            </w:tcBorders>
            <w:shd w:val="clear" w:color="auto" w:fill="auto"/>
            <w:noWrap/>
            <w:vAlign w:val="bottom"/>
          </w:tcPr>
          <w:p w14:paraId="4A57855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r>
      <w:tr w:rsidR="00C34534" w:rsidRPr="009159AB" w14:paraId="53818CCF" w14:textId="77777777" w:rsidTr="00696718">
        <w:trPr>
          <w:trHeight w:val="300"/>
        </w:trPr>
        <w:tc>
          <w:tcPr>
            <w:tcW w:w="1796" w:type="dxa"/>
            <w:tcBorders>
              <w:top w:val="nil"/>
              <w:left w:val="nil"/>
              <w:bottom w:val="nil"/>
              <w:right w:val="nil"/>
            </w:tcBorders>
            <w:shd w:val="clear" w:color="auto" w:fill="auto"/>
            <w:noWrap/>
            <w:vAlign w:val="bottom"/>
          </w:tcPr>
          <w:p w14:paraId="6095AD6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295C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2011</w:t>
            </w:r>
          </w:p>
        </w:tc>
        <w:tc>
          <w:tcPr>
            <w:tcW w:w="716" w:type="dxa"/>
            <w:tcBorders>
              <w:top w:val="nil"/>
              <w:left w:val="nil"/>
              <w:bottom w:val="nil"/>
              <w:right w:val="nil"/>
            </w:tcBorders>
            <w:shd w:val="clear" w:color="auto" w:fill="auto"/>
            <w:noWrap/>
            <w:vAlign w:val="bottom"/>
          </w:tcPr>
          <w:p w14:paraId="72E0842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183</w:t>
            </w:r>
          </w:p>
        </w:tc>
        <w:tc>
          <w:tcPr>
            <w:tcW w:w="576" w:type="dxa"/>
            <w:tcBorders>
              <w:top w:val="nil"/>
              <w:left w:val="nil"/>
              <w:bottom w:val="nil"/>
              <w:right w:val="nil"/>
            </w:tcBorders>
            <w:shd w:val="clear" w:color="auto" w:fill="auto"/>
            <w:noWrap/>
            <w:vAlign w:val="bottom"/>
          </w:tcPr>
          <w:p w14:paraId="2A3B12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-2.64</w:t>
            </w:r>
          </w:p>
        </w:tc>
        <w:tc>
          <w:tcPr>
            <w:tcW w:w="507" w:type="dxa"/>
            <w:tcBorders>
              <w:top w:val="nil"/>
              <w:left w:val="nil"/>
              <w:bottom w:val="nil"/>
              <w:right w:val="nil"/>
            </w:tcBorders>
            <w:shd w:val="clear" w:color="auto" w:fill="auto"/>
            <w:noWrap/>
            <w:vAlign w:val="bottom"/>
          </w:tcPr>
          <w:p w14:paraId="374491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76" w:type="dxa"/>
            <w:tcBorders>
              <w:top w:val="nil"/>
              <w:left w:val="nil"/>
              <w:bottom w:val="nil"/>
              <w:right w:val="nil"/>
            </w:tcBorders>
            <w:shd w:val="clear" w:color="auto" w:fill="auto"/>
            <w:noWrap/>
            <w:vAlign w:val="bottom"/>
          </w:tcPr>
          <w:p w14:paraId="5C7BBA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-0.50</w:t>
            </w:r>
          </w:p>
        </w:tc>
        <w:tc>
          <w:tcPr>
            <w:tcW w:w="507" w:type="dxa"/>
            <w:tcBorders>
              <w:top w:val="nil"/>
              <w:left w:val="nil"/>
              <w:bottom w:val="nil"/>
              <w:right w:val="nil"/>
            </w:tcBorders>
            <w:shd w:val="clear" w:color="auto" w:fill="auto"/>
            <w:noWrap/>
            <w:vAlign w:val="bottom"/>
          </w:tcPr>
          <w:p w14:paraId="119BF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28A3AA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29BDD04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71EC7E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18B42F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r>
      <w:tr w:rsidR="00C34534" w:rsidRPr="009159AB" w14:paraId="52D4C137" w14:textId="77777777" w:rsidTr="00696718">
        <w:trPr>
          <w:trHeight w:val="300"/>
        </w:trPr>
        <w:tc>
          <w:tcPr>
            <w:tcW w:w="1796" w:type="dxa"/>
            <w:tcBorders>
              <w:top w:val="nil"/>
              <w:left w:val="nil"/>
              <w:bottom w:val="nil"/>
              <w:right w:val="nil"/>
            </w:tcBorders>
            <w:shd w:val="clear" w:color="auto" w:fill="auto"/>
            <w:noWrap/>
            <w:vAlign w:val="bottom"/>
          </w:tcPr>
          <w:p w14:paraId="2C03D06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lastRenderedPageBreak/>
              <w:t>Van Beest</w:t>
            </w:r>
          </w:p>
        </w:tc>
        <w:tc>
          <w:tcPr>
            <w:tcW w:w="540" w:type="dxa"/>
            <w:tcBorders>
              <w:top w:val="nil"/>
              <w:left w:val="nil"/>
              <w:bottom w:val="nil"/>
              <w:right w:val="nil"/>
            </w:tcBorders>
            <w:shd w:val="clear" w:color="auto" w:fill="auto"/>
            <w:noWrap/>
            <w:vAlign w:val="bottom"/>
          </w:tcPr>
          <w:p w14:paraId="295E7B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8B2AC9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135</w:t>
            </w:r>
          </w:p>
        </w:tc>
        <w:tc>
          <w:tcPr>
            <w:tcW w:w="576" w:type="dxa"/>
            <w:tcBorders>
              <w:top w:val="nil"/>
              <w:left w:val="nil"/>
              <w:bottom w:val="nil"/>
              <w:right w:val="nil"/>
            </w:tcBorders>
            <w:shd w:val="clear" w:color="auto" w:fill="auto"/>
            <w:noWrap/>
            <w:vAlign w:val="bottom"/>
          </w:tcPr>
          <w:p w14:paraId="6992FC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-1.29</w:t>
            </w:r>
          </w:p>
        </w:tc>
        <w:tc>
          <w:tcPr>
            <w:tcW w:w="507" w:type="dxa"/>
            <w:tcBorders>
              <w:top w:val="nil"/>
              <w:left w:val="nil"/>
              <w:bottom w:val="nil"/>
              <w:right w:val="nil"/>
            </w:tcBorders>
            <w:shd w:val="clear" w:color="auto" w:fill="auto"/>
            <w:noWrap/>
            <w:vAlign w:val="bottom"/>
          </w:tcPr>
          <w:p w14:paraId="46F0CC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1ECFF19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-0.65</w:t>
            </w:r>
          </w:p>
        </w:tc>
        <w:tc>
          <w:tcPr>
            <w:tcW w:w="507" w:type="dxa"/>
            <w:tcBorders>
              <w:top w:val="nil"/>
              <w:left w:val="nil"/>
              <w:bottom w:val="nil"/>
              <w:right w:val="nil"/>
            </w:tcBorders>
            <w:shd w:val="clear" w:color="auto" w:fill="auto"/>
            <w:noWrap/>
            <w:vAlign w:val="bottom"/>
          </w:tcPr>
          <w:p w14:paraId="2A74583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1136" w:type="dxa"/>
            <w:tcBorders>
              <w:top w:val="nil"/>
              <w:left w:val="nil"/>
              <w:bottom w:val="nil"/>
              <w:right w:val="nil"/>
            </w:tcBorders>
            <w:shd w:val="clear" w:color="auto" w:fill="auto"/>
            <w:noWrap/>
            <w:vAlign w:val="bottom"/>
          </w:tcPr>
          <w:p w14:paraId="4C6A1E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07" w:type="dxa"/>
            <w:tcBorders>
              <w:top w:val="nil"/>
              <w:left w:val="nil"/>
              <w:bottom w:val="nil"/>
              <w:right w:val="nil"/>
            </w:tcBorders>
            <w:shd w:val="clear" w:color="auto" w:fill="auto"/>
            <w:noWrap/>
            <w:vAlign w:val="bottom"/>
          </w:tcPr>
          <w:p w14:paraId="1E19AA1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599F3C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-0.13</w:t>
            </w:r>
          </w:p>
        </w:tc>
        <w:tc>
          <w:tcPr>
            <w:tcW w:w="507" w:type="dxa"/>
            <w:tcBorders>
              <w:top w:val="nil"/>
              <w:left w:val="nil"/>
              <w:bottom w:val="nil"/>
              <w:right w:val="nil"/>
            </w:tcBorders>
            <w:shd w:val="clear" w:color="auto" w:fill="auto"/>
            <w:noWrap/>
            <w:vAlign w:val="bottom"/>
          </w:tcPr>
          <w:p w14:paraId="4CCF96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r>
      <w:tr w:rsidR="00C34534" w:rsidRPr="009159AB" w14:paraId="51097C41" w14:textId="77777777" w:rsidTr="00696718">
        <w:trPr>
          <w:trHeight w:val="300"/>
        </w:trPr>
        <w:tc>
          <w:tcPr>
            <w:tcW w:w="1796" w:type="dxa"/>
            <w:tcBorders>
              <w:top w:val="nil"/>
              <w:left w:val="nil"/>
              <w:bottom w:val="nil"/>
              <w:right w:val="nil"/>
            </w:tcBorders>
            <w:shd w:val="clear" w:color="auto" w:fill="auto"/>
            <w:noWrap/>
            <w:vAlign w:val="bottom"/>
          </w:tcPr>
          <w:p w14:paraId="47054E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31A7E1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107CC4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111.33</w:t>
            </w:r>
          </w:p>
        </w:tc>
        <w:tc>
          <w:tcPr>
            <w:tcW w:w="576" w:type="dxa"/>
            <w:tcBorders>
              <w:top w:val="nil"/>
              <w:left w:val="nil"/>
              <w:bottom w:val="nil"/>
              <w:right w:val="nil"/>
            </w:tcBorders>
            <w:shd w:val="clear" w:color="auto" w:fill="auto"/>
            <w:noWrap/>
            <w:vAlign w:val="bottom"/>
          </w:tcPr>
          <w:p w14:paraId="1D7969A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-2.11</w:t>
            </w:r>
          </w:p>
        </w:tc>
        <w:tc>
          <w:tcPr>
            <w:tcW w:w="507" w:type="dxa"/>
            <w:tcBorders>
              <w:top w:val="nil"/>
              <w:left w:val="nil"/>
              <w:bottom w:val="nil"/>
              <w:right w:val="nil"/>
            </w:tcBorders>
            <w:shd w:val="clear" w:color="auto" w:fill="auto"/>
            <w:noWrap/>
            <w:vAlign w:val="bottom"/>
          </w:tcPr>
          <w:p w14:paraId="55D72A7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3A843E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7E50C6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7BCA5B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1D15DCD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1136" w:type="dxa"/>
            <w:tcBorders>
              <w:top w:val="nil"/>
              <w:left w:val="nil"/>
              <w:bottom w:val="nil"/>
              <w:right w:val="nil"/>
            </w:tcBorders>
            <w:shd w:val="clear" w:color="auto" w:fill="auto"/>
            <w:noWrap/>
            <w:vAlign w:val="bottom"/>
          </w:tcPr>
          <w:p w14:paraId="6AC53F2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2C1587D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r>
      <w:tr w:rsidR="00C34534" w:rsidRPr="009159AB" w14:paraId="587F215E" w14:textId="77777777" w:rsidTr="00696718">
        <w:trPr>
          <w:trHeight w:val="300"/>
        </w:trPr>
        <w:tc>
          <w:tcPr>
            <w:tcW w:w="1796" w:type="dxa"/>
            <w:tcBorders>
              <w:top w:val="nil"/>
              <w:left w:val="nil"/>
              <w:bottom w:val="nil"/>
              <w:right w:val="nil"/>
            </w:tcBorders>
            <w:shd w:val="clear" w:color="auto" w:fill="auto"/>
            <w:noWrap/>
            <w:vAlign w:val="bottom"/>
          </w:tcPr>
          <w:p w14:paraId="73F09D1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0C715C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209C5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125</w:t>
            </w:r>
          </w:p>
        </w:tc>
        <w:tc>
          <w:tcPr>
            <w:tcW w:w="576" w:type="dxa"/>
            <w:tcBorders>
              <w:top w:val="nil"/>
              <w:left w:val="nil"/>
              <w:bottom w:val="nil"/>
              <w:right w:val="nil"/>
            </w:tcBorders>
            <w:shd w:val="clear" w:color="auto" w:fill="auto"/>
            <w:noWrap/>
            <w:vAlign w:val="bottom"/>
          </w:tcPr>
          <w:p w14:paraId="29DB4B9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-2.68</w:t>
            </w:r>
          </w:p>
        </w:tc>
        <w:tc>
          <w:tcPr>
            <w:tcW w:w="507" w:type="dxa"/>
            <w:tcBorders>
              <w:top w:val="nil"/>
              <w:left w:val="nil"/>
              <w:bottom w:val="nil"/>
              <w:right w:val="nil"/>
            </w:tcBorders>
            <w:shd w:val="clear" w:color="auto" w:fill="auto"/>
            <w:noWrap/>
            <w:vAlign w:val="bottom"/>
          </w:tcPr>
          <w:p w14:paraId="5CEF33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nil"/>
              <w:right w:val="nil"/>
            </w:tcBorders>
            <w:shd w:val="clear" w:color="auto" w:fill="auto"/>
            <w:noWrap/>
            <w:vAlign w:val="bottom"/>
          </w:tcPr>
          <w:p w14:paraId="5FA2FA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-1.24</w:t>
            </w:r>
          </w:p>
        </w:tc>
        <w:tc>
          <w:tcPr>
            <w:tcW w:w="507" w:type="dxa"/>
            <w:tcBorders>
              <w:top w:val="nil"/>
              <w:left w:val="nil"/>
              <w:bottom w:val="nil"/>
              <w:right w:val="nil"/>
            </w:tcBorders>
            <w:shd w:val="clear" w:color="auto" w:fill="auto"/>
            <w:noWrap/>
            <w:vAlign w:val="bottom"/>
          </w:tcPr>
          <w:p w14:paraId="0A6E990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FF111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07" w:type="dxa"/>
            <w:tcBorders>
              <w:top w:val="nil"/>
              <w:left w:val="nil"/>
              <w:bottom w:val="nil"/>
              <w:right w:val="nil"/>
            </w:tcBorders>
            <w:shd w:val="clear" w:color="auto" w:fill="auto"/>
            <w:noWrap/>
            <w:vAlign w:val="bottom"/>
          </w:tcPr>
          <w:p w14:paraId="6E42269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0.35</w:t>
            </w:r>
          </w:p>
        </w:tc>
        <w:tc>
          <w:tcPr>
            <w:tcW w:w="1136" w:type="dxa"/>
            <w:tcBorders>
              <w:top w:val="nil"/>
              <w:left w:val="nil"/>
              <w:bottom w:val="nil"/>
              <w:right w:val="nil"/>
            </w:tcBorders>
            <w:shd w:val="clear" w:color="auto" w:fill="auto"/>
            <w:noWrap/>
            <w:vAlign w:val="bottom"/>
          </w:tcPr>
          <w:p w14:paraId="7AD08C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-0.23</w:t>
            </w:r>
          </w:p>
        </w:tc>
        <w:tc>
          <w:tcPr>
            <w:tcW w:w="507" w:type="dxa"/>
            <w:tcBorders>
              <w:top w:val="nil"/>
              <w:left w:val="nil"/>
              <w:bottom w:val="nil"/>
              <w:right w:val="nil"/>
            </w:tcBorders>
            <w:shd w:val="clear" w:color="auto" w:fill="auto"/>
            <w:noWrap/>
            <w:vAlign w:val="bottom"/>
          </w:tcPr>
          <w:p w14:paraId="2DBD76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7BA0409B" w14:textId="77777777" w:rsidTr="00696718">
        <w:trPr>
          <w:trHeight w:val="300"/>
        </w:trPr>
        <w:tc>
          <w:tcPr>
            <w:tcW w:w="1796" w:type="dxa"/>
            <w:tcBorders>
              <w:top w:val="nil"/>
              <w:left w:val="nil"/>
              <w:bottom w:val="nil"/>
              <w:right w:val="nil"/>
            </w:tcBorders>
            <w:shd w:val="clear" w:color="auto" w:fill="auto"/>
            <w:noWrap/>
            <w:vAlign w:val="bottom"/>
          </w:tcPr>
          <w:p w14:paraId="202FEE6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69DA15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6E69447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85</w:t>
            </w:r>
          </w:p>
        </w:tc>
        <w:tc>
          <w:tcPr>
            <w:tcW w:w="576" w:type="dxa"/>
            <w:tcBorders>
              <w:top w:val="nil"/>
              <w:left w:val="nil"/>
              <w:bottom w:val="nil"/>
              <w:right w:val="nil"/>
            </w:tcBorders>
            <w:shd w:val="clear" w:color="auto" w:fill="auto"/>
            <w:noWrap/>
            <w:vAlign w:val="bottom"/>
          </w:tcPr>
          <w:p w14:paraId="5773786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-3.10</w:t>
            </w:r>
          </w:p>
        </w:tc>
        <w:tc>
          <w:tcPr>
            <w:tcW w:w="507" w:type="dxa"/>
            <w:tcBorders>
              <w:top w:val="nil"/>
              <w:left w:val="nil"/>
              <w:bottom w:val="nil"/>
              <w:right w:val="nil"/>
            </w:tcBorders>
            <w:shd w:val="clear" w:color="auto" w:fill="auto"/>
            <w:noWrap/>
            <w:vAlign w:val="bottom"/>
          </w:tcPr>
          <w:p w14:paraId="03DE90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0C53FE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0D5069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60F6D6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nil"/>
              <w:right w:val="nil"/>
            </w:tcBorders>
            <w:shd w:val="clear" w:color="auto" w:fill="auto"/>
            <w:noWrap/>
            <w:vAlign w:val="bottom"/>
          </w:tcPr>
          <w:p w14:paraId="789F2D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0.44</w:t>
            </w:r>
          </w:p>
        </w:tc>
        <w:tc>
          <w:tcPr>
            <w:tcW w:w="1136" w:type="dxa"/>
            <w:tcBorders>
              <w:top w:val="nil"/>
              <w:left w:val="nil"/>
              <w:bottom w:val="nil"/>
              <w:right w:val="nil"/>
            </w:tcBorders>
            <w:shd w:val="clear" w:color="auto" w:fill="auto"/>
            <w:noWrap/>
            <w:vAlign w:val="bottom"/>
          </w:tcPr>
          <w:p w14:paraId="0D90B4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07" w:type="dxa"/>
            <w:tcBorders>
              <w:top w:val="nil"/>
              <w:left w:val="nil"/>
              <w:bottom w:val="nil"/>
              <w:right w:val="nil"/>
            </w:tcBorders>
            <w:shd w:val="clear" w:color="auto" w:fill="auto"/>
            <w:noWrap/>
            <w:vAlign w:val="bottom"/>
          </w:tcPr>
          <w:p w14:paraId="035C01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0.18</w:t>
            </w:r>
          </w:p>
        </w:tc>
      </w:tr>
      <w:tr w:rsidR="00C34534" w:rsidRPr="009159AB" w14:paraId="3059B714" w14:textId="77777777" w:rsidTr="00696718">
        <w:trPr>
          <w:trHeight w:val="300"/>
        </w:trPr>
        <w:tc>
          <w:tcPr>
            <w:tcW w:w="1796" w:type="dxa"/>
            <w:tcBorders>
              <w:top w:val="nil"/>
              <w:left w:val="nil"/>
              <w:bottom w:val="nil"/>
              <w:right w:val="nil"/>
            </w:tcBorders>
            <w:shd w:val="clear" w:color="auto" w:fill="auto"/>
            <w:noWrap/>
            <w:vAlign w:val="bottom"/>
          </w:tcPr>
          <w:p w14:paraId="4DDB7D0F"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785980F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1CB464E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49</w:t>
            </w:r>
          </w:p>
        </w:tc>
        <w:tc>
          <w:tcPr>
            <w:tcW w:w="576" w:type="dxa"/>
            <w:tcBorders>
              <w:top w:val="nil"/>
              <w:left w:val="nil"/>
              <w:bottom w:val="nil"/>
              <w:right w:val="nil"/>
            </w:tcBorders>
            <w:shd w:val="clear" w:color="auto" w:fill="auto"/>
            <w:noWrap/>
            <w:vAlign w:val="bottom"/>
          </w:tcPr>
          <w:p w14:paraId="4F8F08F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-3.97</w:t>
            </w:r>
          </w:p>
        </w:tc>
        <w:tc>
          <w:tcPr>
            <w:tcW w:w="507" w:type="dxa"/>
            <w:tcBorders>
              <w:top w:val="nil"/>
              <w:left w:val="nil"/>
              <w:bottom w:val="nil"/>
              <w:right w:val="nil"/>
            </w:tcBorders>
            <w:shd w:val="clear" w:color="auto" w:fill="auto"/>
            <w:noWrap/>
            <w:vAlign w:val="bottom"/>
          </w:tcPr>
          <w:p w14:paraId="3D56F365"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0.24</w:t>
            </w:r>
          </w:p>
        </w:tc>
        <w:tc>
          <w:tcPr>
            <w:tcW w:w="576" w:type="dxa"/>
            <w:tcBorders>
              <w:top w:val="nil"/>
              <w:left w:val="nil"/>
              <w:bottom w:val="nil"/>
              <w:right w:val="nil"/>
            </w:tcBorders>
            <w:shd w:val="clear" w:color="auto" w:fill="auto"/>
            <w:noWrap/>
            <w:vAlign w:val="bottom"/>
          </w:tcPr>
          <w:p w14:paraId="4BC44E7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-1.32</w:t>
            </w:r>
          </w:p>
        </w:tc>
        <w:tc>
          <w:tcPr>
            <w:tcW w:w="507" w:type="dxa"/>
            <w:tcBorders>
              <w:top w:val="nil"/>
              <w:left w:val="nil"/>
              <w:bottom w:val="nil"/>
              <w:right w:val="nil"/>
            </w:tcBorders>
            <w:shd w:val="clear" w:color="auto" w:fill="auto"/>
            <w:noWrap/>
            <w:vAlign w:val="bottom"/>
          </w:tcPr>
          <w:p w14:paraId="4503373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27695EB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10628ADD"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F75FC9B"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68824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w:t>
            </w:r>
          </w:p>
        </w:tc>
      </w:tr>
      <w:tr w:rsidR="00C34534" w:rsidRPr="009159AB" w14:paraId="6FB5634C" w14:textId="77777777" w:rsidTr="00696718">
        <w:trPr>
          <w:trHeight w:val="300"/>
        </w:trPr>
        <w:tc>
          <w:tcPr>
            <w:tcW w:w="1796" w:type="dxa"/>
            <w:tcBorders>
              <w:top w:val="nil"/>
              <w:left w:val="nil"/>
              <w:bottom w:val="nil"/>
              <w:right w:val="nil"/>
            </w:tcBorders>
            <w:shd w:val="clear" w:color="auto" w:fill="auto"/>
            <w:noWrap/>
            <w:vAlign w:val="bottom"/>
          </w:tcPr>
          <w:p w14:paraId="7CD14E55" w14:textId="77777777" w:rsidR="00C34534" w:rsidRPr="009159AB" w:rsidRDefault="00C34534" w:rsidP="00696718">
            <w:pPr>
              <w:spacing w:after="0" w:line="480" w:lineRule="auto"/>
              <w:rPr>
                <w:rFonts w:ascii="Times New Roman" w:hAnsi="Times New Roman" w:cs="Times New Roman"/>
                <w:color w:val="000000"/>
                <w:sz w:val="20"/>
                <w:szCs w:val="20"/>
              </w:rPr>
            </w:pPr>
            <w:r w:rsidRPr="009159AB">
              <w:rPr>
                <w:rFonts w:ascii="Times New Roman" w:hAnsi="Times New Roman" w:cs="Times New Roman"/>
                <w:color w:val="000000"/>
                <w:sz w:val="20"/>
                <w:szCs w:val="20"/>
              </w:rPr>
              <w:t>Van Beest</w:t>
            </w:r>
          </w:p>
        </w:tc>
        <w:tc>
          <w:tcPr>
            <w:tcW w:w="540" w:type="dxa"/>
            <w:tcBorders>
              <w:top w:val="nil"/>
              <w:left w:val="nil"/>
              <w:bottom w:val="nil"/>
              <w:right w:val="nil"/>
            </w:tcBorders>
            <w:shd w:val="clear" w:color="auto" w:fill="auto"/>
            <w:noWrap/>
            <w:vAlign w:val="bottom"/>
          </w:tcPr>
          <w:p w14:paraId="04B70B7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2013</w:t>
            </w:r>
          </w:p>
        </w:tc>
        <w:tc>
          <w:tcPr>
            <w:tcW w:w="716" w:type="dxa"/>
            <w:tcBorders>
              <w:top w:val="nil"/>
              <w:left w:val="nil"/>
              <w:bottom w:val="nil"/>
              <w:right w:val="nil"/>
            </w:tcBorders>
            <w:shd w:val="clear" w:color="auto" w:fill="auto"/>
            <w:noWrap/>
            <w:vAlign w:val="bottom"/>
          </w:tcPr>
          <w:p w14:paraId="7D3EAB90"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6848B862"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-3.17</w:t>
            </w:r>
          </w:p>
        </w:tc>
        <w:tc>
          <w:tcPr>
            <w:tcW w:w="507" w:type="dxa"/>
            <w:tcBorders>
              <w:top w:val="nil"/>
              <w:left w:val="nil"/>
              <w:bottom w:val="nil"/>
              <w:right w:val="nil"/>
            </w:tcBorders>
            <w:shd w:val="clear" w:color="auto" w:fill="auto"/>
            <w:noWrap/>
            <w:vAlign w:val="bottom"/>
          </w:tcPr>
          <w:p w14:paraId="48D6783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0.20</w:t>
            </w:r>
          </w:p>
        </w:tc>
        <w:tc>
          <w:tcPr>
            <w:tcW w:w="576" w:type="dxa"/>
            <w:tcBorders>
              <w:top w:val="nil"/>
              <w:left w:val="nil"/>
              <w:bottom w:val="nil"/>
              <w:right w:val="nil"/>
            </w:tcBorders>
            <w:shd w:val="clear" w:color="auto" w:fill="auto"/>
            <w:noWrap/>
            <w:vAlign w:val="bottom"/>
          </w:tcPr>
          <w:p w14:paraId="66CED668"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-0.48</w:t>
            </w:r>
          </w:p>
        </w:tc>
        <w:tc>
          <w:tcPr>
            <w:tcW w:w="507" w:type="dxa"/>
            <w:tcBorders>
              <w:top w:val="nil"/>
              <w:left w:val="nil"/>
              <w:bottom w:val="nil"/>
              <w:right w:val="nil"/>
            </w:tcBorders>
            <w:shd w:val="clear" w:color="auto" w:fill="auto"/>
            <w:noWrap/>
            <w:vAlign w:val="bottom"/>
          </w:tcPr>
          <w:p w14:paraId="28043A5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0.09</w:t>
            </w:r>
          </w:p>
        </w:tc>
        <w:tc>
          <w:tcPr>
            <w:tcW w:w="1136" w:type="dxa"/>
            <w:tcBorders>
              <w:top w:val="nil"/>
              <w:left w:val="nil"/>
              <w:bottom w:val="nil"/>
              <w:right w:val="nil"/>
            </w:tcBorders>
            <w:shd w:val="clear" w:color="auto" w:fill="auto"/>
            <w:noWrap/>
            <w:vAlign w:val="bottom"/>
          </w:tcPr>
          <w:p w14:paraId="453FA873"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0.75</w:t>
            </w:r>
          </w:p>
        </w:tc>
        <w:tc>
          <w:tcPr>
            <w:tcW w:w="507" w:type="dxa"/>
            <w:tcBorders>
              <w:top w:val="nil"/>
              <w:left w:val="nil"/>
              <w:bottom w:val="nil"/>
              <w:right w:val="nil"/>
            </w:tcBorders>
            <w:shd w:val="clear" w:color="auto" w:fill="auto"/>
            <w:noWrap/>
            <w:vAlign w:val="bottom"/>
          </w:tcPr>
          <w:p w14:paraId="362E1321"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0.56</w:t>
            </w:r>
          </w:p>
        </w:tc>
        <w:tc>
          <w:tcPr>
            <w:tcW w:w="1136" w:type="dxa"/>
            <w:tcBorders>
              <w:top w:val="nil"/>
              <w:left w:val="nil"/>
              <w:bottom w:val="nil"/>
              <w:right w:val="nil"/>
            </w:tcBorders>
            <w:shd w:val="clear" w:color="auto" w:fill="auto"/>
            <w:noWrap/>
            <w:vAlign w:val="bottom"/>
          </w:tcPr>
          <w:p w14:paraId="20A09A2E"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0.53</w:t>
            </w:r>
          </w:p>
        </w:tc>
        <w:tc>
          <w:tcPr>
            <w:tcW w:w="507" w:type="dxa"/>
            <w:tcBorders>
              <w:top w:val="nil"/>
              <w:left w:val="nil"/>
              <w:bottom w:val="nil"/>
              <w:right w:val="nil"/>
            </w:tcBorders>
            <w:shd w:val="clear" w:color="auto" w:fill="auto"/>
            <w:noWrap/>
            <w:vAlign w:val="bottom"/>
          </w:tcPr>
          <w:p w14:paraId="4C478B3C" w14:textId="77777777" w:rsidR="00C34534" w:rsidRPr="009159AB" w:rsidRDefault="00C34534" w:rsidP="00696718">
            <w:pPr>
              <w:spacing w:after="0" w:line="480" w:lineRule="auto"/>
              <w:jc w:val="right"/>
              <w:rPr>
                <w:rFonts w:ascii="Times New Roman" w:hAnsi="Times New Roman" w:cs="Times New Roman"/>
                <w:color w:val="000000"/>
                <w:sz w:val="20"/>
                <w:szCs w:val="20"/>
              </w:rPr>
            </w:pPr>
            <w:r w:rsidRPr="009159AB">
              <w:rPr>
                <w:rFonts w:ascii="Times New Roman" w:hAnsi="Times New Roman" w:cs="Times New Roman"/>
                <w:color w:val="000000"/>
                <w:sz w:val="20"/>
                <w:szCs w:val="20"/>
              </w:rPr>
              <w:t>0.18</w:t>
            </w:r>
          </w:p>
        </w:tc>
      </w:tr>
      <w:tr w:rsidR="00C34534" w:rsidRPr="009159AB" w14:paraId="1A38E0AA" w14:textId="77777777" w:rsidTr="00696718">
        <w:trPr>
          <w:trHeight w:val="300"/>
        </w:trPr>
        <w:tc>
          <w:tcPr>
            <w:tcW w:w="1796" w:type="dxa"/>
            <w:tcBorders>
              <w:top w:val="nil"/>
              <w:left w:val="nil"/>
              <w:bottom w:val="nil"/>
              <w:right w:val="nil"/>
            </w:tcBorders>
            <w:shd w:val="clear" w:color="auto" w:fill="auto"/>
            <w:noWrap/>
            <w:vAlign w:val="bottom"/>
          </w:tcPr>
          <w:p w14:paraId="1CAF470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Van Dijk</w:t>
            </w:r>
          </w:p>
        </w:tc>
        <w:tc>
          <w:tcPr>
            <w:tcW w:w="540" w:type="dxa"/>
            <w:tcBorders>
              <w:top w:val="nil"/>
              <w:left w:val="nil"/>
              <w:bottom w:val="nil"/>
              <w:right w:val="nil"/>
            </w:tcBorders>
            <w:shd w:val="clear" w:color="auto" w:fill="auto"/>
            <w:noWrap/>
            <w:vAlign w:val="bottom"/>
          </w:tcPr>
          <w:p w14:paraId="0B44D17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6A2416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51</w:t>
            </w:r>
          </w:p>
        </w:tc>
        <w:tc>
          <w:tcPr>
            <w:tcW w:w="576" w:type="dxa"/>
            <w:tcBorders>
              <w:top w:val="nil"/>
              <w:left w:val="nil"/>
              <w:bottom w:val="nil"/>
              <w:right w:val="nil"/>
            </w:tcBorders>
            <w:shd w:val="clear" w:color="auto" w:fill="auto"/>
            <w:noWrap/>
            <w:vAlign w:val="bottom"/>
          </w:tcPr>
          <w:p w14:paraId="0590360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-1.50</w:t>
            </w:r>
          </w:p>
        </w:tc>
        <w:tc>
          <w:tcPr>
            <w:tcW w:w="507" w:type="dxa"/>
            <w:tcBorders>
              <w:top w:val="nil"/>
              <w:left w:val="nil"/>
              <w:bottom w:val="nil"/>
              <w:right w:val="nil"/>
            </w:tcBorders>
            <w:shd w:val="clear" w:color="auto" w:fill="auto"/>
            <w:noWrap/>
            <w:vAlign w:val="bottom"/>
          </w:tcPr>
          <w:p w14:paraId="087559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18EF9FA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3BCC00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1C433CE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A8513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E4B348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62AFD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A84EE40" w14:textId="77777777" w:rsidTr="00696718">
        <w:trPr>
          <w:trHeight w:val="300"/>
        </w:trPr>
        <w:tc>
          <w:tcPr>
            <w:tcW w:w="1796" w:type="dxa"/>
            <w:tcBorders>
              <w:top w:val="nil"/>
              <w:left w:val="nil"/>
              <w:bottom w:val="nil"/>
              <w:right w:val="nil"/>
            </w:tcBorders>
            <w:shd w:val="clear" w:color="auto" w:fill="auto"/>
            <w:noWrap/>
            <w:vAlign w:val="bottom"/>
          </w:tcPr>
          <w:p w14:paraId="130F904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Webb</w:t>
            </w:r>
          </w:p>
        </w:tc>
        <w:tc>
          <w:tcPr>
            <w:tcW w:w="540" w:type="dxa"/>
            <w:tcBorders>
              <w:top w:val="nil"/>
              <w:left w:val="nil"/>
              <w:bottom w:val="nil"/>
              <w:right w:val="nil"/>
            </w:tcBorders>
            <w:shd w:val="clear" w:color="auto" w:fill="auto"/>
            <w:noWrap/>
            <w:vAlign w:val="bottom"/>
          </w:tcPr>
          <w:p w14:paraId="571FE32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716" w:type="dxa"/>
            <w:tcBorders>
              <w:top w:val="nil"/>
              <w:left w:val="nil"/>
              <w:bottom w:val="nil"/>
              <w:right w:val="nil"/>
            </w:tcBorders>
            <w:shd w:val="clear" w:color="auto" w:fill="auto"/>
            <w:noWrap/>
            <w:vAlign w:val="bottom"/>
          </w:tcPr>
          <w:p w14:paraId="7D5AB2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170</w:t>
            </w:r>
          </w:p>
        </w:tc>
        <w:tc>
          <w:tcPr>
            <w:tcW w:w="576" w:type="dxa"/>
            <w:tcBorders>
              <w:top w:val="nil"/>
              <w:left w:val="nil"/>
              <w:bottom w:val="nil"/>
              <w:right w:val="nil"/>
            </w:tcBorders>
            <w:shd w:val="clear" w:color="auto" w:fill="auto"/>
            <w:noWrap/>
            <w:vAlign w:val="bottom"/>
          </w:tcPr>
          <w:p w14:paraId="1B7EB61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-0.91</w:t>
            </w:r>
          </w:p>
        </w:tc>
        <w:tc>
          <w:tcPr>
            <w:tcW w:w="507" w:type="dxa"/>
            <w:tcBorders>
              <w:top w:val="nil"/>
              <w:left w:val="nil"/>
              <w:bottom w:val="nil"/>
              <w:right w:val="nil"/>
            </w:tcBorders>
            <w:shd w:val="clear" w:color="auto" w:fill="auto"/>
            <w:noWrap/>
            <w:vAlign w:val="bottom"/>
          </w:tcPr>
          <w:p w14:paraId="671C3E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76" w:type="dxa"/>
            <w:tcBorders>
              <w:top w:val="nil"/>
              <w:left w:val="nil"/>
              <w:bottom w:val="nil"/>
              <w:right w:val="nil"/>
            </w:tcBorders>
            <w:shd w:val="clear" w:color="auto" w:fill="auto"/>
            <w:noWrap/>
            <w:vAlign w:val="bottom"/>
          </w:tcPr>
          <w:p w14:paraId="41A55C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-0.38</w:t>
            </w:r>
          </w:p>
        </w:tc>
        <w:tc>
          <w:tcPr>
            <w:tcW w:w="507" w:type="dxa"/>
            <w:tcBorders>
              <w:top w:val="nil"/>
              <w:left w:val="nil"/>
              <w:bottom w:val="nil"/>
              <w:right w:val="nil"/>
            </w:tcBorders>
            <w:shd w:val="clear" w:color="auto" w:fill="auto"/>
            <w:noWrap/>
            <w:vAlign w:val="bottom"/>
          </w:tcPr>
          <w:p w14:paraId="7FDDC35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799B496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0.03</w:t>
            </w:r>
          </w:p>
        </w:tc>
        <w:tc>
          <w:tcPr>
            <w:tcW w:w="507" w:type="dxa"/>
            <w:tcBorders>
              <w:top w:val="nil"/>
              <w:left w:val="nil"/>
              <w:bottom w:val="nil"/>
              <w:right w:val="nil"/>
            </w:tcBorders>
            <w:shd w:val="clear" w:color="auto" w:fill="auto"/>
            <w:noWrap/>
            <w:vAlign w:val="bottom"/>
          </w:tcPr>
          <w:p w14:paraId="555ADC6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19C5AD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0.04</w:t>
            </w:r>
          </w:p>
        </w:tc>
        <w:tc>
          <w:tcPr>
            <w:tcW w:w="507" w:type="dxa"/>
            <w:tcBorders>
              <w:top w:val="nil"/>
              <w:left w:val="nil"/>
              <w:bottom w:val="nil"/>
              <w:right w:val="nil"/>
            </w:tcBorders>
            <w:shd w:val="clear" w:color="auto" w:fill="auto"/>
            <w:noWrap/>
            <w:vAlign w:val="bottom"/>
          </w:tcPr>
          <w:p w14:paraId="4F91E18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r>
      <w:tr w:rsidR="00C34534" w:rsidRPr="009159AB" w14:paraId="7BF6FEEA" w14:textId="77777777" w:rsidTr="00696718">
        <w:trPr>
          <w:trHeight w:val="300"/>
        </w:trPr>
        <w:tc>
          <w:tcPr>
            <w:tcW w:w="1796" w:type="dxa"/>
            <w:tcBorders>
              <w:top w:val="nil"/>
              <w:left w:val="nil"/>
              <w:bottom w:val="nil"/>
              <w:right w:val="nil"/>
            </w:tcBorders>
            <w:shd w:val="clear" w:color="auto" w:fill="auto"/>
            <w:noWrap/>
            <w:vAlign w:val="bottom"/>
          </w:tcPr>
          <w:p w14:paraId="48B4E5A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Weik</w:t>
            </w:r>
          </w:p>
        </w:tc>
        <w:tc>
          <w:tcPr>
            <w:tcW w:w="540" w:type="dxa"/>
            <w:tcBorders>
              <w:top w:val="nil"/>
              <w:left w:val="nil"/>
              <w:bottom w:val="nil"/>
              <w:right w:val="nil"/>
            </w:tcBorders>
            <w:shd w:val="clear" w:color="auto" w:fill="auto"/>
            <w:noWrap/>
            <w:vAlign w:val="bottom"/>
          </w:tcPr>
          <w:p w14:paraId="5EDB91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8691D0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65</w:t>
            </w:r>
          </w:p>
        </w:tc>
        <w:tc>
          <w:tcPr>
            <w:tcW w:w="576" w:type="dxa"/>
            <w:tcBorders>
              <w:top w:val="nil"/>
              <w:left w:val="nil"/>
              <w:bottom w:val="nil"/>
              <w:right w:val="nil"/>
            </w:tcBorders>
            <w:shd w:val="clear" w:color="auto" w:fill="auto"/>
            <w:noWrap/>
            <w:vAlign w:val="bottom"/>
          </w:tcPr>
          <w:p w14:paraId="638AC3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07" w:type="dxa"/>
            <w:tcBorders>
              <w:top w:val="nil"/>
              <w:left w:val="nil"/>
              <w:bottom w:val="nil"/>
              <w:right w:val="nil"/>
            </w:tcBorders>
            <w:shd w:val="clear" w:color="auto" w:fill="auto"/>
            <w:noWrap/>
            <w:vAlign w:val="bottom"/>
          </w:tcPr>
          <w:p w14:paraId="5D6F3D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576" w:type="dxa"/>
            <w:tcBorders>
              <w:top w:val="nil"/>
              <w:left w:val="nil"/>
              <w:bottom w:val="nil"/>
              <w:right w:val="nil"/>
            </w:tcBorders>
            <w:shd w:val="clear" w:color="auto" w:fill="auto"/>
            <w:noWrap/>
            <w:vAlign w:val="bottom"/>
          </w:tcPr>
          <w:p w14:paraId="0F95D21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-0.22</w:t>
            </w:r>
          </w:p>
        </w:tc>
        <w:tc>
          <w:tcPr>
            <w:tcW w:w="507" w:type="dxa"/>
            <w:tcBorders>
              <w:top w:val="nil"/>
              <w:left w:val="nil"/>
              <w:bottom w:val="nil"/>
              <w:right w:val="nil"/>
            </w:tcBorders>
            <w:shd w:val="clear" w:color="auto" w:fill="auto"/>
            <w:noWrap/>
            <w:vAlign w:val="bottom"/>
          </w:tcPr>
          <w:p w14:paraId="01A9069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4C6D65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-0.43</w:t>
            </w:r>
          </w:p>
        </w:tc>
        <w:tc>
          <w:tcPr>
            <w:tcW w:w="507" w:type="dxa"/>
            <w:tcBorders>
              <w:top w:val="nil"/>
              <w:left w:val="nil"/>
              <w:bottom w:val="nil"/>
              <w:right w:val="nil"/>
            </w:tcBorders>
            <w:shd w:val="clear" w:color="auto" w:fill="auto"/>
            <w:noWrap/>
            <w:vAlign w:val="bottom"/>
          </w:tcPr>
          <w:p w14:paraId="1BE573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4C95B1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0.66</w:t>
            </w:r>
          </w:p>
        </w:tc>
        <w:tc>
          <w:tcPr>
            <w:tcW w:w="507" w:type="dxa"/>
            <w:tcBorders>
              <w:top w:val="nil"/>
              <w:left w:val="nil"/>
              <w:bottom w:val="nil"/>
              <w:right w:val="nil"/>
            </w:tcBorders>
            <w:shd w:val="clear" w:color="auto" w:fill="auto"/>
            <w:noWrap/>
            <w:vAlign w:val="bottom"/>
          </w:tcPr>
          <w:p w14:paraId="25C1195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r>
      <w:tr w:rsidR="00C34534" w:rsidRPr="009159AB" w14:paraId="0692CF01" w14:textId="77777777" w:rsidTr="00696718">
        <w:trPr>
          <w:trHeight w:val="300"/>
        </w:trPr>
        <w:tc>
          <w:tcPr>
            <w:tcW w:w="1796" w:type="dxa"/>
            <w:tcBorders>
              <w:top w:val="nil"/>
              <w:left w:val="nil"/>
              <w:bottom w:val="nil"/>
              <w:right w:val="nil"/>
            </w:tcBorders>
            <w:shd w:val="clear" w:color="auto" w:fill="auto"/>
            <w:noWrap/>
            <w:vAlign w:val="bottom"/>
          </w:tcPr>
          <w:p w14:paraId="4D9E5A0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4EF1BF7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2B4A7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82</w:t>
            </w:r>
          </w:p>
        </w:tc>
        <w:tc>
          <w:tcPr>
            <w:tcW w:w="576" w:type="dxa"/>
            <w:tcBorders>
              <w:top w:val="nil"/>
              <w:left w:val="nil"/>
              <w:bottom w:val="nil"/>
              <w:right w:val="nil"/>
            </w:tcBorders>
            <w:shd w:val="clear" w:color="auto" w:fill="auto"/>
            <w:noWrap/>
            <w:vAlign w:val="bottom"/>
          </w:tcPr>
          <w:p w14:paraId="6383714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-0.71</w:t>
            </w:r>
          </w:p>
        </w:tc>
        <w:tc>
          <w:tcPr>
            <w:tcW w:w="507" w:type="dxa"/>
            <w:tcBorders>
              <w:top w:val="nil"/>
              <w:left w:val="nil"/>
              <w:bottom w:val="nil"/>
              <w:right w:val="nil"/>
            </w:tcBorders>
            <w:shd w:val="clear" w:color="auto" w:fill="auto"/>
            <w:noWrap/>
            <w:vAlign w:val="bottom"/>
          </w:tcPr>
          <w:p w14:paraId="449C84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576" w:type="dxa"/>
            <w:tcBorders>
              <w:top w:val="nil"/>
              <w:left w:val="nil"/>
              <w:bottom w:val="nil"/>
              <w:right w:val="nil"/>
            </w:tcBorders>
            <w:shd w:val="clear" w:color="auto" w:fill="auto"/>
            <w:noWrap/>
            <w:vAlign w:val="bottom"/>
          </w:tcPr>
          <w:p w14:paraId="43811FD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-2.03</w:t>
            </w:r>
          </w:p>
        </w:tc>
        <w:tc>
          <w:tcPr>
            <w:tcW w:w="507" w:type="dxa"/>
            <w:tcBorders>
              <w:top w:val="nil"/>
              <w:left w:val="nil"/>
              <w:bottom w:val="nil"/>
              <w:right w:val="nil"/>
            </w:tcBorders>
            <w:shd w:val="clear" w:color="auto" w:fill="auto"/>
            <w:noWrap/>
            <w:vAlign w:val="bottom"/>
          </w:tcPr>
          <w:p w14:paraId="4BAE35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1136" w:type="dxa"/>
            <w:tcBorders>
              <w:top w:val="nil"/>
              <w:left w:val="nil"/>
              <w:bottom w:val="nil"/>
              <w:right w:val="nil"/>
            </w:tcBorders>
            <w:shd w:val="clear" w:color="auto" w:fill="auto"/>
            <w:noWrap/>
            <w:vAlign w:val="bottom"/>
          </w:tcPr>
          <w:p w14:paraId="753F6A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-1.30</w:t>
            </w:r>
          </w:p>
        </w:tc>
        <w:tc>
          <w:tcPr>
            <w:tcW w:w="507" w:type="dxa"/>
            <w:tcBorders>
              <w:top w:val="nil"/>
              <w:left w:val="nil"/>
              <w:bottom w:val="nil"/>
              <w:right w:val="nil"/>
            </w:tcBorders>
            <w:shd w:val="clear" w:color="auto" w:fill="auto"/>
            <w:noWrap/>
            <w:vAlign w:val="bottom"/>
          </w:tcPr>
          <w:p w14:paraId="1CD4F6A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1136" w:type="dxa"/>
            <w:tcBorders>
              <w:top w:val="nil"/>
              <w:left w:val="nil"/>
              <w:bottom w:val="nil"/>
              <w:right w:val="nil"/>
            </w:tcBorders>
            <w:shd w:val="clear" w:color="auto" w:fill="auto"/>
            <w:noWrap/>
            <w:vAlign w:val="bottom"/>
          </w:tcPr>
          <w:p w14:paraId="31063A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56EE14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32A85F0A" w14:textId="77777777" w:rsidTr="00696718">
        <w:trPr>
          <w:trHeight w:val="300"/>
        </w:trPr>
        <w:tc>
          <w:tcPr>
            <w:tcW w:w="1796" w:type="dxa"/>
            <w:tcBorders>
              <w:top w:val="nil"/>
              <w:left w:val="nil"/>
              <w:bottom w:val="nil"/>
              <w:right w:val="nil"/>
            </w:tcBorders>
            <w:shd w:val="clear" w:color="auto" w:fill="auto"/>
            <w:noWrap/>
            <w:vAlign w:val="bottom"/>
          </w:tcPr>
          <w:p w14:paraId="491C035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Wesselmann</w:t>
            </w:r>
          </w:p>
        </w:tc>
        <w:tc>
          <w:tcPr>
            <w:tcW w:w="540" w:type="dxa"/>
            <w:tcBorders>
              <w:top w:val="nil"/>
              <w:left w:val="nil"/>
              <w:bottom w:val="nil"/>
              <w:right w:val="nil"/>
            </w:tcBorders>
            <w:shd w:val="clear" w:color="auto" w:fill="auto"/>
            <w:noWrap/>
            <w:vAlign w:val="bottom"/>
          </w:tcPr>
          <w:p w14:paraId="52B8563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nil"/>
              <w:right w:val="nil"/>
            </w:tcBorders>
            <w:shd w:val="clear" w:color="auto" w:fill="auto"/>
            <w:noWrap/>
            <w:vAlign w:val="bottom"/>
          </w:tcPr>
          <w:p w14:paraId="04CFD49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91</w:t>
            </w:r>
          </w:p>
        </w:tc>
        <w:tc>
          <w:tcPr>
            <w:tcW w:w="576" w:type="dxa"/>
            <w:tcBorders>
              <w:top w:val="nil"/>
              <w:left w:val="nil"/>
              <w:bottom w:val="nil"/>
              <w:right w:val="nil"/>
            </w:tcBorders>
            <w:shd w:val="clear" w:color="auto" w:fill="auto"/>
            <w:noWrap/>
            <w:vAlign w:val="bottom"/>
          </w:tcPr>
          <w:p w14:paraId="341AAA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-1.46</w:t>
            </w:r>
          </w:p>
        </w:tc>
        <w:tc>
          <w:tcPr>
            <w:tcW w:w="507" w:type="dxa"/>
            <w:tcBorders>
              <w:top w:val="nil"/>
              <w:left w:val="nil"/>
              <w:bottom w:val="nil"/>
              <w:right w:val="nil"/>
            </w:tcBorders>
            <w:shd w:val="clear" w:color="auto" w:fill="auto"/>
            <w:noWrap/>
            <w:vAlign w:val="bottom"/>
          </w:tcPr>
          <w:p w14:paraId="7DFA735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0C288AE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0A66A5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EEFAAA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73A93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4F2F2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4539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76F66E1" w14:textId="77777777" w:rsidTr="00696718">
        <w:trPr>
          <w:trHeight w:val="300"/>
        </w:trPr>
        <w:tc>
          <w:tcPr>
            <w:tcW w:w="1796" w:type="dxa"/>
            <w:tcBorders>
              <w:top w:val="nil"/>
              <w:left w:val="nil"/>
              <w:bottom w:val="nil"/>
              <w:right w:val="nil"/>
            </w:tcBorders>
            <w:shd w:val="clear" w:color="auto" w:fill="auto"/>
            <w:noWrap/>
            <w:vAlign w:val="bottom"/>
          </w:tcPr>
          <w:p w14:paraId="0052D48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04B02D5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2002</w:t>
            </w:r>
          </w:p>
        </w:tc>
        <w:tc>
          <w:tcPr>
            <w:tcW w:w="716" w:type="dxa"/>
            <w:tcBorders>
              <w:top w:val="nil"/>
              <w:left w:val="nil"/>
              <w:bottom w:val="nil"/>
              <w:right w:val="nil"/>
            </w:tcBorders>
            <w:shd w:val="clear" w:color="auto" w:fill="auto"/>
            <w:noWrap/>
            <w:vAlign w:val="bottom"/>
          </w:tcPr>
          <w:p w14:paraId="75C824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390</w:t>
            </w:r>
          </w:p>
        </w:tc>
        <w:tc>
          <w:tcPr>
            <w:tcW w:w="576" w:type="dxa"/>
            <w:tcBorders>
              <w:top w:val="nil"/>
              <w:left w:val="nil"/>
              <w:bottom w:val="nil"/>
              <w:right w:val="nil"/>
            </w:tcBorders>
            <w:shd w:val="clear" w:color="auto" w:fill="auto"/>
            <w:noWrap/>
            <w:vAlign w:val="bottom"/>
          </w:tcPr>
          <w:p w14:paraId="1A2BEAD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-0.39</w:t>
            </w:r>
          </w:p>
        </w:tc>
        <w:tc>
          <w:tcPr>
            <w:tcW w:w="507" w:type="dxa"/>
            <w:tcBorders>
              <w:top w:val="nil"/>
              <w:left w:val="nil"/>
              <w:bottom w:val="nil"/>
              <w:right w:val="nil"/>
            </w:tcBorders>
            <w:shd w:val="clear" w:color="auto" w:fill="auto"/>
            <w:noWrap/>
            <w:vAlign w:val="bottom"/>
          </w:tcPr>
          <w:p w14:paraId="21DD2CA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3D0791E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-2.35</w:t>
            </w:r>
          </w:p>
        </w:tc>
        <w:tc>
          <w:tcPr>
            <w:tcW w:w="507" w:type="dxa"/>
            <w:tcBorders>
              <w:top w:val="nil"/>
              <w:left w:val="nil"/>
              <w:bottom w:val="nil"/>
              <w:right w:val="nil"/>
            </w:tcBorders>
            <w:shd w:val="clear" w:color="auto" w:fill="auto"/>
            <w:noWrap/>
            <w:vAlign w:val="bottom"/>
          </w:tcPr>
          <w:p w14:paraId="66755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0.02</w:t>
            </w:r>
          </w:p>
        </w:tc>
        <w:tc>
          <w:tcPr>
            <w:tcW w:w="1136" w:type="dxa"/>
            <w:tcBorders>
              <w:top w:val="nil"/>
              <w:left w:val="nil"/>
              <w:bottom w:val="nil"/>
              <w:right w:val="nil"/>
            </w:tcBorders>
            <w:shd w:val="clear" w:color="auto" w:fill="auto"/>
            <w:noWrap/>
            <w:vAlign w:val="bottom"/>
          </w:tcPr>
          <w:p w14:paraId="3FE9123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6B6D95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65FB632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8184DD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571DBE3" w14:textId="77777777" w:rsidTr="00696718">
        <w:trPr>
          <w:trHeight w:val="300"/>
        </w:trPr>
        <w:tc>
          <w:tcPr>
            <w:tcW w:w="1796" w:type="dxa"/>
            <w:tcBorders>
              <w:top w:val="nil"/>
              <w:left w:val="nil"/>
              <w:bottom w:val="nil"/>
              <w:right w:val="nil"/>
            </w:tcBorders>
            <w:shd w:val="clear" w:color="auto" w:fill="auto"/>
            <w:noWrap/>
            <w:vAlign w:val="bottom"/>
          </w:tcPr>
          <w:p w14:paraId="67CAB90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672A16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54ACBEE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732</w:t>
            </w:r>
          </w:p>
        </w:tc>
        <w:tc>
          <w:tcPr>
            <w:tcW w:w="576" w:type="dxa"/>
            <w:tcBorders>
              <w:top w:val="nil"/>
              <w:left w:val="nil"/>
              <w:bottom w:val="nil"/>
              <w:right w:val="nil"/>
            </w:tcBorders>
            <w:shd w:val="clear" w:color="auto" w:fill="auto"/>
            <w:noWrap/>
            <w:vAlign w:val="bottom"/>
          </w:tcPr>
          <w:p w14:paraId="02247E6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-0.79</w:t>
            </w:r>
          </w:p>
        </w:tc>
        <w:tc>
          <w:tcPr>
            <w:tcW w:w="507" w:type="dxa"/>
            <w:tcBorders>
              <w:top w:val="nil"/>
              <w:left w:val="nil"/>
              <w:bottom w:val="nil"/>
              <w:right w:val="nil"/>
            </w:tcBorders>
            <w:shd w:val="clear" w:color="auto" w:fill="auto"/>
            <w:noWrap/>
            <w:vAlign w:val="bottom"/>
          </w:tcPr>
          <w:p w14:paraId="4D132BF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576" w:type="dxa"/>
            <w:tcBorders>
              <w:top w:val="nil"/>
              <w:left w:val="nil"/>
              <w:bottom w:val="nil"/>
              <w:right w:val="nil"/>
            </w:tcBorders>
            <w:shd w:val="clear" w:color="auto" w:fill="auto"/>
            <w:noWrap/>
            <w:vAlign w:val="bottom"/>
          </w:tcPr>
          <w:p w14:paraId="738B3D3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-1.44</w:t>
            </w:r>
          </w:p>
        </w:tc>
        <w:tc>
          <w:tcPr>
            <w:tcW w:w="507" w:type="dxa"/>
            <w:tcBorders>
              <w:top w:val="nil"/>
              <w:left w:val="nil"/>
              <w:bottom w:val="nil"/>
              <w:right w:val="nil"/>
            </w:tcBorders>
            <w:shd w:val="clear" w:color="auto" w:fill="auto"/>
            <w:noWrap/>
            <w:vAlign w:val="bottom"/>
          </w:tcPr>
          <w:p w14:paraId="3FB8293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0.01</w:t>
            </w:r>
          </w:p>
        </w:tc>
        <w:tc>
          <w:tcPr>
            <w:tcW w:w="1136" w:type="dxa"/>
            <w:tcBorders>
              <w:top w:val="nil"/>
              <w:left w:val="nil"/>
              <w:bottom w:val="nil"/>
              <w:right w:val="nil"/>
            </w:tcBorders>
            <w:shd w:val="clear" w:color="auto" w:fill="auto"/>
            <w:noWrap/>
            <w:vAlign w:val="bottom"/>
          </w:tcPr>
          <w:p w14:paraId="171212B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2B64303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D99DFD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32CB6E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51B6D65D" w14:textId="77777777" w:rsidTr="00696718">
        <w:trPr>
          <w:trHeight w:val="300"/>
        </w:trPr>
        <w:tc>
          <w:tcPr>
            <w:tcW w:w="1796" w:type="dxa"/>
            <w:tcBorders>
              <w:top w:val="nil"/>
              <w:left w:val="nil"/>
              <w:bottom w:val="nil"/>
              <w:right w:val="nil"/>
            </w:tcBorders>
            <w:shd w:val="clear" w:color="auto" w:fill="auto"/>
            <w:noWrap/>
            <w:vAlign w:val="bottom"/>
          </w:tcPr>
          <w:p w14:paraId="2C0D8C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Williams</w:t>
            </w:r>
          </w:p>
        </w:tc>
        <w:tc>
          <w:tcPr>
            <w:tcW w:w="540" w:type="dxa"/>
            <w:tcBorders>
              <w:top w:val="nil"/>
              <w:left w:val="nil"/>
              <w:bottom w:val="nil"/>
              <w:right w:val="nil"/>
            </w:tcBorders>
            <w:shd w:val="clear" w:color="auto" w:fill="auto"/>
            <w:noWrap/>
            <w:vAlign w:val="bottom"/>
          </w:tcPr>
          <w:p w14:paraId="1EC486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2000</w:t>
            </w:r>
          </w:p>
        </w:tc>
        <w:tc>
          <w:tcPr>
            <w:tcW w:w="716" w:type="dxa"/>
            <w:tcBorders>
              <w:top w:val="nil"/>
              <w:left w:val="nil"/>
              <w:bottom w:val="nil"/>
              <w:right w:val="nil"/>
            </w:tcBorders>
            <w:shd w:val="clear" w:color="auto" w:fill="auto"/>
            <w:noWrap/>
            <w:vAlign w:val="bottom"/>
          </w:tcPr>
          <w:p w14:paraId="7455B5E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111</w:t>
            </w:r>
          </w:p>
        </w:tc>
        <w:tc>
          <w:tcPr>
            <w:tcW w:w="576" w:type="dxa"/>
            <w:tcBorders>
              <w:top w:val="nil"/>
              <w:left w:val="nil"/>
              <w:bottom w:val="nil"/>
              <w:right w:val="nil"/>
            </w:tcBorders>
            <w:shd w:val="clear" w:color="auto" w:fill="auto"/>
            <w:noWrap/>
            <w:vAlign w:val="bottom"/>
          </w:tcPr>
          <w:p w14:paraId="1730E53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-0.26</w:t>
            </w:r>
          </w:p>
        </w:tc>
        <w:tc>
          <w:tcPr>
            <w:tcW w:w="507" w:type="dxa"/>
            <w:tcBorders>
              <w:top w:val="nil"/>
              <w:left w:val="nil"/>
              <w:bottom w:val="nil"/>
              <w:right w:val="nil"/>
            </w:tcBorders>
            <w:shd w:val="clear" w:color="auto" w:fill="auto"/>
            <w:noWrap/>
            <w:vAlign w:val="bottom"/>
          </w:tcPr>
          <w:p w14:paraId="49D752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64856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-1.01</w:t>
            </w:r>
          </w:p>
        </w:tc>
        <w:tc>
          <w:tcPr>
            <w:tcW w:w="507" w:type="dxa"/>
            <w:tcBorders>
              <w:top w:val="nil"/>
              <w:left w:val="nil"/>
              <w:bottom w:val="nil"/>
              <w:right w:val="nil"/>
            </w:tcBorders>
            <w:shd w:val="clear" w:color="auto" w:fill="auto"/>
            <w:noWrap/>
            <w:vAlign w:val="bottom"/>
          </w:tcPr>
          <w:p w14:paraId="6CDB840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C65A6B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-0.20</w:t>
            </w:r>
          </w:p>
        </w:tc>
        <w:tc>
          <w:tcPr>
            <w:tcW w:w="507" w:type="dxa"/>
            <w:tcBorders>
              <w:top w:val="nil"/>
              <w:left w:val="nil"/>
              <w:bottom w:val="nil"/>
              <w:right w:val="nil"/>
            </w:tcBorders>
            <w:shd w:val="clear" w:color="auto" w:fill="auto"/>
            <w:noWrap/>
            <w:vAlign w:val="bottom"/>
          </w:tcPr>
          <w:p w14:paraId="22B972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1136" w:type="dxa"/>
            <w:tcBorders>
              <w:top w:val="nil"/>
              <w:left w:val="nil"/>
              <w:bottom w:val="nil"/>
              <w:right w:val="nil"/>
            </w:tcBorders>
            <w:shd w:val="clear" w:color="auto" w:fill="auto"/>
            <w:noWrap/>
            <w:vAlign w:val="bottom"/>
          </w:tcPr>
          <w:p w14:paraId="3F74196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-0.98</w:t>
            </w:r>
          </w:p>
        </w:tc>
        <w:tc>
          <w:tcPr>
            <w:tcW w:w="507" w:type="dxa"/>
            <w:tcBorders>
              <w:top w:val="nil"/>
              <w:left w:val="nil"/>
              <w:bottom w:val="nil"/>
              <w:right w:val="nil"/>
            </w:tcBorders>
            <w:shd w:val="clear" w:color="auto" w:fill="auto"/>
            <w:noWrap/>
            <w:vAlign w:val="bottom"/>
          </w:tcPr>
          <w:p w14:paraId="63FF3C3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r>
      <w:tr w:rsidR="00C34534" w:rsidRPr="009159AB" w14:paraId="301D5A75" w14:textId="77777777" w:rsidTr="00696718">
        <w:trPr>
          <w:trHeight w:val="300"/>
        </w:trPr>
        <w:tc>
          <w:tcPr>
            <w:tcW w:w="1796" w:type="dxa"/>
            <w:tcBorders>
              <w:top w:val="nil"/>
              <w:left w:val="nil"/>
              <w:bottom w:val="nil"/>
              <w:right w:val="nil"/>
            </w:tcBorders>
            <w:shd w:val="clear" w:color="auto" w:fill="auto"/>
            <w:noWrap/>
            <w:vAlign w:val="bottom"/>
          </w:tcPr>
          <w:p w14:paraId="6E4A7E5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3ADD66D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2009</w:t>
            </w:r>
          </w:p>
        </w:tc>
        <w:tc>
          <w:tcPr>
            <w:tcW w:w="716" w:type="dxa"/>
            <w:tcBorders>
              <w:top w:val="nil"/>
              <w:left w:val="nil"/>
              <w:bottom w:val="nil"/>
              <w:right w:val="nil"/>
            </w:tcBorders>
            <w:shd w:val="clear" w:color="auto" w:fill="auto"/>
            <w:noWrap/>
            <w:vAlign w:val="bottom"/>
          </w:tcPr>
          <w:p w14:paraId="5ABEDF3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159.33</w:t>
            </w:r>
          </w:p>
        </w:tc>
        <w:tc>
          <w:tcPr>
            <w:tcW w:w="576" w:type="dxa"/>
            <w:tcBorders>
              <w:top w:val="nil"/>
              <w:left w:val="nil"/>
              <w:bottom w:val="nil"/>
              <w:right w:val="nil"/>
            </w:tcBorders>
            <w:shd w:val="clear" w:color="auto" w:fill="auto"/>
            <w:noWrap/>
            <w:vAlign w:val="bottom"/>
          </w:tcPr>
          <w:p w14:paraId="6785C85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-2.29</w:t>
            </w:r>
          </w:p>
        </w:tc>
        <w:tc>
          <w:tcPr>
            <w:tcW w:w="507" w:type="dxa"/>
            <w:tcBorders>
              <w:top w:val="nil"/>
              <w:left w:val="nil"/>
              <w:bottom w:val="nil"/>
              <w:right w:val="nil"/>
            </w:tcBorders>
            <w:shd w:val="clear" w:color="auto" w:fill="auto"/>
            <w:noWrap/>
            <w:vAlign w:val="bottom"/>
          </w:tcPr>
          <w:p w14:paraId="1262EA5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576" w:type="dxa"/>
            <w:tcBorders>
              <w:top w:val="nil"/>
              <w:left w:val="nil"/>
              <w:bottom w:val="nil"/>
              <w:right w:val="nil"/>
            </w:tcBorders>
            <w:shd w:val="clear" w:color="auto" w:fill="auto"/>
            <w:noWrap/>
            <w:vAlign w:val="bottom"/>
          </w:tcPr>
          <w:p w14:paraId="77C53C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-0.76</w:t>
            </w:r>
          </w:p>
        </w:tc>
        <w:tc>
          <w:tcPr>
            <w:tcW w:w="507" w:type="dxa"/>
            <w:tcBorders>
              <w:top w:val="nil"/>
              <w:left w:val="nil"/>
              <w:bottom w:val="nil"/>
              <w:right w:val="nil"/>
            </w:tcBorders>
            <w:shd w:val="clear" w:color="auto" w:fill="auto"/>
            <w:noWrap/>
            <w:vAlign w:val="bottom"/>
          </w:tcPr>
          <w:p w14:paraId="64A0E27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1136" w:type="dxa"/>
            <w:tcBorders>
              <w:top w:val="nil"/>
              <w:left w:val="nil"/>
              <w:bottom w:val="nil"/>
              <w:right w:val="nil"/>
            </w:tcBorders>
            <w:shd w:val="clear" w:color="auto" w:fill="auto"/>
            <w:noWrap/>
            <w:vAlign w:val="bottom"/>
          </w:tcPr>
          <w:p w14:paraId="0B1C7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0.05</w:t>
            </w:r>
          </w:p>
        </w:tc>
        <w:tc>
          <w:tcPr>
            <w:tcW w:w="507" w:type="dxa"/>
            <w:tcBorders>
              <w:top w:val="nil"/>
              <w:left w:val="nil"/>
              <w:bottom w:val="nil"/>
              <w:right w:val="nil"/>
            </w:tcBorders>
            <w:shd w:val="clear" w:color="auto" w:fill="auto"/>
            <w:noWrap/>
            <w:vAlign w:val="bottom"/>
          </w:tcPr>
          <w:p w14:paraId="5D26214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0.17</w:t>
            </w:r>
          </w:p>
        </w:tc>
        <w:tc>
          <w:tcPr>
            <w:tcW w:w="1136" w:type="dxa"/>
            <w:tcBorders>
              <w:top w:val="nil"/>
              <w:left w:val="nil"/>
              <w:bottom w:val="nil"/>
              <w:right w:val="nil"/>
            </w:tcBorders>
            <w:shd w:val="clear" w:color="auto" w:fill="auto"/>
            <w:noWrap/>
            <w:vAlign w:val="bottom"/>
          </w:tcPr>
          <w:p w14:paraId="1AD846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0.46</w:t>
            </w:r>
          </w:p>
        </w:tc>
        <w:tc>
          <w:tcPr>
            <w:tcW w:w="507" w:type="dxa"/>
            <w:tcBorders>
              <w:top w:val="nil"/>
              <w:left w:val="nil"/>
              <w:bottom w:val="nil"/>
              <w:right w:val="nil"/>
            </w:tcBorders>
            <w:shd w:val="clear" w:color="auto" w:fill="auto"/>
            <w:noWrap/>
            <w:vAlign w:val="bottom"/>
          </w:tcPr>
          <w:p w14:paraId="7618C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r>
      <w:tr w:rsidR="00C34534" w:rsidRPr="009159AB" w14:paraId="44558044" w14:textId="77777777" w:rsidTr="00696718">
        <w:trPr>
          <w:trHeight w:val="300"/>
        </w:trPr>
        <w:tc>
          <w:tcPr>
            <w:tcW w:w="1796" w:type="dxa"/>
            <w:tcBorders>
              <w:top w:val="nil"/>
              <w:left w:val="nil"/>
              <w:bottom w:val="nil"/>
              <w:right w:val="nil"/>
            </w:tcBorders>
            <w:shd w:val="clear" w:color="auto" w:fill="auto"/>
            <w:noWrap/>
            <w:vAlign w:val="bottom"/>
          </w:tcPr>
          <w:p w14:paraId="7123F8C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Wirth</w:t>
            </w:r>
          </w:p>
        </w:tc>
        <w:tc>
          <w:tcPr>
            <w:tcW w:w="540" w:type="dxa"/>
            <w:tcBorders>
              <w:top w:val="nil"/>
              <w:left w:val="nil"/>
              <w:bottom w:val="nil"/>
              <w:right w:val="nil"/>
            </w:tcBorders>
            <w:shd w:val="clear" w:color="auto" w:fill="auto"/>
            <w:noWrap/>
            <w:vAlign w:val="bottom"/>
          </w:tcPr>
          <w:p w14:paraId="0C0B753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2E9D465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76</w:t>
            </w:r>
          </w:p>
        </w:tc>
        <w:tc>
          <w:tcPr>
            <w:tcW w:w="576" w:type="dxa"/>
            <w:tcBorders>
              <w:top w:val="nil"/>
              <w:left w:val="nil"/>
              <w:bottom w:val="nil"/>
              <w:right w:val="nil"/>
            </w:tcBorders>
            <w:shd w:val="clear" w:color="auto" w:fill="auto"/>
            <w:noWrap/>
            <w:vAlign w:val="bottom"/>
          </w:tcPr>
          <w:p w14:paraId="62A0D67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-0.96</w:t>
            </w:r>
          </w:p>
        </w:tc>
        <w:tc>
          <w:tcPr>
            <w:tcW w:w="507" w:type="dxa"/>
            <w:tcBorders>
              <w:top w:val="nil"/>
              <w:left w:val="nil"/>
              <w:bottom w:val="nil"/>
              <w:right w:val="nil"/>
            </w:tcBorders>
            <w:shd w:val="clear" w:color="auto" w:fill="auto"/>
            <w:noWrap/>
            <w:vAlign w:val="bottom"/>
          </w:tcPr>
          <w:p w14:paraId="4F4F8E8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0.06</w:t>
            </w:r>
          </w:p>
        </w:tc>
        <w:tc>
          <w:tcPr>
            <w:tcW w:w="576" w:type="dxa"/>
            <w:tcBorders>
              <w:top w:val="nil"/>
              <w:left w:val="nil"/>
              <w:bottom w:val="nil"/>
              <w:right w:val="nil"/>
            </w:tcBorders>
            <w:shd w:val="clear" w:color="auto" w:fill="auto"/>
            <w:noWrap/>
            <w:vAlign w:val="bottom"/>
          </w:tcPr>
          <w:p w14:paraId="3A1BDD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-1.64</w:t>
            </w:r>
          </w:p>
        </w:tc>
        <w:tc>
          <w:tcPr>
            <w:tcW w:w="507" w:type="dxa"/>
            <w:tcBorders>
              <w:top w:val="nil"/>
              <w:left w:val="nil"/>
              <w:bottom w:val="nil"/>
              <w:right w:val="nil"/>
            </w:tcBorders>
            <w:shd w:val="clear" w:color="auto" w:fill="auto"/>
            <w:noWrap/>
            <w:vAlign w:val="bottom"/>
          </w:tcPr>
          <w:p w14:paraId="5A05FA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3270F2B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21CFA7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CC1EE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6E9044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22BE42BB" w14:textId="77777777" w:rsidTr="00696718">
        <w:trPr>
          <w:trHeight w:val="300"/>
        </w:trPr>
        <w:tc>
          <w:tcPr>
            <w:tcW w:w="1796" w:type="dxa"/>
            <w:tcBorders>
              <w:top w:val="nil"/>
              <w:left w:val="nil"/>
              <w:bottom w:val="nil"/>
              <w:right w:val="nil"/>
            </w:tcBorders>
            <w:shd w:val="clear" w:color="auto" w:fill="auto"/>
            <w:noWrap/>
            <w:vAlign w:val="bottom"/>
          </w:tcPr>
          <w:p w14:paraId="1F26893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246A0A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132180F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62</w:t>
            </w:r>
          </w:p>
        </w:tc>
        <w:tc>
          <w:tcPr>
            <w:tcW w:w="576" w:type="dxa"/>
            <w:tcBorders>
              <w:top w:val="nil"/>
              <w:left w:val="nil"/>
              <w:bottom w:val="nil"/>
              <w:right w:val="nil"/>
            </w:tcBorders>
            <w:shd w:val="clear" w:color="auto" w:fill="auto"/>
            <w:noWrap/>
            <w:vAlign w:val="bottom"/>
          </w:tcPr>
          <w:p w14:paraId="075DE4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-1.63</w:t>
            </w:r>
          </w:p>
        </w:tc>
        <w:tc>
          <w:tcPr>
            <w:tcW w:w="507" w:type="dxa"/>
            <w:tcBorders>
              <w:top w:val="nil"/>
              <w:left w:val="nil"/>
              <w:bottom w:val="nil"/>
              <w:right w:val="nil"/>
            </w:tcBorders>
            <w:shd w:val="clear" w:color="auto" w:fill="auto"/>
            <w:noWrap/>
            <w:vAlign w:val="bottom"/>
          </w:tcPr>
          <w:p w14:paraId="381A328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0.16</w:t>
            </w:r>
          </w:p>
        </w:tc>
        <w:tc>
          <w:tcPr>
            <w:tcW w:w="576" w:type="dxa"/>
            <w:tcBorders>
              <w:top w:val="nil"/>
              <w:left w:val="nil"/>
              <w:bottom w:val="nil"/>
              <w:right w:val="nil"/>
            </w:tcBorders>
            <w:shd w:val="clear" w:color="auto" w:fill="auto"/>
            <w:noWrap/>
            <w:vAlign w:val="bottom"/>
          </w:tcPr>
          <w:p w14:paraId="601197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07" w:type="dxa"/>
            <w:tcBorders>
              <w:top w:val="nil"/>
              <w:left w:val="nil"/>
              <w:bottom w:val="nil"/>
              <w:right w:val="nil"/>
            </w:tcBorders>
            <w:shd w:val="clear" w:color="auto" w:fill="auto"/>
            <w:noWrap/>
            <w:vAlign w:val="bottom"/>
          </w:tcPr>
          <w:p w14:paraId="1DE8FD0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0.12</w:t>
            </w:r>
          </w:p>
        </w:tc>
        <w:tc>
          <w:tcPr>
            <w:tcW w:w="1136" w:type="dxa"/>
            <w:tcBorders>
              <w:top w:val="nil"/>
              <w:left w:val="nil"/>
              <w:bottom w:val="nil"/>
              <w:right w:val="nil"/>
            </w:tcBorders>
            <w:shd w:val="clear" w:color="auto" w:fill="auto"/>
            <w:noWrap/>
            <w:vAlign w:val="bottom"/>
          </w:tcPr>
          <w:p w14:paraId="0E4047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07" w:type="dxa"/>
            <w:tcBorders>
              <w:top w:val="nil"/>
              <w:left w:val="nil"/>
              <w:bottom w:val="nil"/>
              <w:right w:val="nil"/>
            </w:tcBorders>
            <w:shd w:val="clear" w:color="auto" w:fill="auto"/>
            <w:noWrap/>
            <w:vAlign w:val="bottom"/>
          </w:tcPr>
          <w:p w14:paraId="52F8057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0.32</w:t>
            </w:r>
          </w:p>
        </w:tc>
        <w:tc>
          <w:tcPr>
            <w:tcW w:w="1136" w:type="dxa"/>
            <w:tcBorders>
              <w:top w:val="nil"/>
              <w:left w:val="nil"/>
              <w:bottom w:val="nil"/>
              <w:right w:val="nil"/>
            </w:tcBorders>
            <w:shd w:val="clear" w:color="auto" w:fill="auto"/>
            <w:noWrap/>
            <w:vAlign w:val="bottom"/>
          </w:tcPr>
          <w:p w14:paraId="0FF721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-1.12</w:t>
            </w:r>
          </w:p>
        </w:tc>
        <w:tc>
          <w:tcPr>
            <w:tcW w:w="507" w:type="dxa"/>
            <w:tcBorders>
              <w:top w:val="nil"/>
              <w:left w:val="nil"/>
              <w:bottom w:val="nil"/>
              <w:right w:val="nil"/>
            </w:tcBorders>
            <w:shd w:val="clear" w:color="auto" w:fill="auto"/>
            <w:noWrap/>
            <w:vAlign w:val="bottom"/>
          </w:tcPr>
          <w:p w14:paraId="16DFCC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r>
      <w:tr w:rsidR="00C34534" w:rsidRPr="009159AB" w14:paraId="78451273" w14:textId="77777777" w:rsidTr="00696718">
        <w:trPr>
          <w:trHeight w:val="300"/>
        </w:trPr>
        <w:tc>
          <w:tcPr>
            <w:tcW w:w="1796" w:type="dxa"/>
            <w:tcBorders>
              <w:top w:val="nil"/>
              <w:left w:val="nil"/>
              <w:bottom w:val="nil"/>
              <w:right w:val="nil"/>
            </w:tcBorders>
            <w:shd w:val="clear" w:color="auto" w:fill="auto"/>
            <w:noWrap/>
            <w:vAlign w:val="bottom"/>
          </w:tcPr>
          <w:p w14:paraId="7812D2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05141FC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2004</w:t>
            </w:r>
          </w:p>
        </w:tc>
        <w:tc>
          <w:tcPr>
            <w:tcW w:w="716" w:type="dxa"/>
            <w:tcBorders>
              <w:top w:val="nil"/>
              <w:left w:val="nil"/>
              <w:bottom w:val="nil"/>
              <w:right w:val="nil"/>
            </w:tcBorders>
            <w:shd w:val="clear" w:color="auto" w:fill="auto"/>
            <w:noWrap/>
            <w:vAlign w:val="bottom"/>
          </w:tcPr>
          <w:p w14:paraId="7014867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77</w:t>
            </w:r>
          </w:p>
        </w:tc>
        <w:tc>
          <w:tcPr>
            <w:tcW w:w="576" w:type="dxa"/>
            <w:tcBorders>
              <w:top w:val="nil"/>
              <w:left w:val="nil"/>
              <w:bottom w:val="nil"/>
              <w:right w:val="nil"/>
            </w:tcBorders>
            <w:shd w:val="clear" w:color="auto" w:fill="auto"/>
            <w:noWrap/>
            <w:vAlign w:val="bottom"/>
          </w:tcPr>
          <w:p w14:paraId="5E7837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-1.75</w:t>
            </w:r>
          </w:p>
        </w:tc>
        <w:tc>
          <w:tcPr>
            <w:tcW w:w="507" w:type="dxa"/>
            <w:tcBorders>
              <w:top w:val="nil"/>
              <w:left w:val="nil"/>
              <w:bottom w:val="nil"/>
              <w:right w:val="nil"/>
            </w:tcBorders>
            <w:shd w:val="clear" w:color="auto" w:fill="auto"/>
            <w:noWrap/>
            <w:vAlign w:val="bottom"/>
          </w:tcPr>
          <w:p w14:paraId="4500F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0.14</w:t>
            </w:r>
          </w:p>
        </w:tc>
        <w:tc>
          <w:tcPr>
            <w:tcW w:w="576" w:type="dxa"/>
            <w:tcBorders>
              <w:top w:val="nil"/>
              <w:left w:val="nil"/>
              <w:bottom w:val="nil"/>
              <w:right w:val="nil"/>
            </w:tcBorders>
            <w:shd w:val="clear" w:color="auto" w:fill="auto"/>
            <w:noWrap/>
            <w:vAlign w:val="bottom"/>
          </w:tcPr>
          <w:p w14:paraId="509810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-0.33</w:t>
            </w:r>
          </w:p>
        </w:tc>
        <w:tc>
          <w:tcPr>
            <w:tcW w:w="507" w:type="dxa"/>
            <w:tcBorders>
              <w:top w:val="nil"/>
              <w:left w:val="nil"/>
              <w:bottom w:val="nil"/>
              <w:right w:val="nil"/>
            </w:tcBorders>
            <w:shd w:val="clear" w:color="auto" w:fill="auto"/>
            <w:noWrap/>
            <w:vAlign w:val="bottom"/>
          </w:tcPr>
          <w:p w14:paraId="74C1709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0.10</w:t>
            </w:r>
          </w:p>
        </w:tc>
        <w:tc>
          <w:tcPr>
            <w:tcW w:w="1136" w:type="dxa"/>
            <w:tcBorders>
              <w:top w:val="nil"/>
              <w:left w:val="nil"/>
              <w:bottom w:val="nil"/>
              <w:right w:val="nil"/>
            </w:tcBorders>
            <w:shd w:val="clear" w:color="auto" w:fill="auto"/>
            <w:noWrap/>
            <w:vAlign w:val="bottom"/>
          </w:tcPr>
          <w:p w14:paraId="3C09DEE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-0.29</w:t>
            </w:r>
          </w:p>
        </w:tc>
        <w:tc>
          <w:tcPr>
            <w:tcW w:w="507" w:type="dxa"/>
            <w:tcBorders>
              <w:top w:val="nil"/>
              <w:left w:val="nil"/>
              <w:bottom w:val="nil"/>
              <w:right w:val="nil"/>
            </w:tcBorders>
            <w:shd w:val="clear" w:color="auto" w:fill="auto"/>
            <w:noWrap/>
            <w:vAlign w:val="bottom"/>
          </w:tcPr>
          <w:p w14:paraId="61B8E94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1136" w:type="dxa"/>
            <w:tcBorders>
              <w:top w:val="nil"/>
              <w:left w:val="nil"/>
              <w:bottom w:val="nil"/>
              <w:right w:val="nil"/>
            </w:tcBorders>
            <w:shd w:val="clear" w:color="auto" w:fill="auto"/>
            <w:noWrap/>
            <w:vAlign w:val="bottom"/>
          </w:tcPr>
          <w:p w14:paraId="0DDB47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-0.70</w:t>
            </w:r>
          </w:p>
        </w:tc>
        <w:tc>
          <w:tcPr>
            <w:tcW w:w="507" w:type="dxa"/>
            <w:tcBorders>
              <w:top w:val="nil"/>
              <w:left w:val="nil"/>
              <w:bottom w:val="nil"/>
              <w:right w:val="nil"/>
            </w:tcBorders>
            <w:shd w:val="clear" w:color="auto" w:fill="auto"/>
            <w:noWrap/>
            <w:vAlign w:val="bottom"/>
          </w:tcPr>
          <w:p w14:paraId="305998B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0.21</w:t>
            </w:r>
          </w:p>
        </w:tc>
      </w:tr>
      <w:tr w:rsidR="00C34534" w:rsidRPr="009159AB" w14:paraId="02AFF0DF" w14:textId="77777777" w:rsidTr="00696718">
        <w:trPr>
          <w:trHeight w:val="300"/>
        </w:trPr>
        <w:tc>
          <w:tcPr>
            <w:tcW w:w="1796" w:type="dxa"/>
            <w:tcBorders>
              <w:top w:val="nil"/>
              <w:left w:val="nil"/>
              <w:bottom w:val="nil"/>
              <w:right w:val="nil"/>
            </w:tcBorders>
            <w:shd w:val="clear" w:color="auto" w:fill="auto"/>
            <w:noWrap/>
            <w:vAlign w:val="bottom"/>
          </w:tcPr>
          <w:p w14:paraId="0CE1C1C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Zadro</w:t>
            </w:r>
          </w:p>
        </w:tc>
        <w:tc>
          <w:tcPr>
            <w:tcW w:w="540" w:type="dxa"/>
            <w:tcBorders>
              <w:top w:val="nil"/>
              <w:left w:val="nil"/>
              <w:bottom w:val="nil"/>
              <w:right w:val="nil"/>
            </w:tcBorders>
            <w:shd w:val="clear" w:color="auto" w:fill="auto"/>
            <w:noWrap/>
            <w:vAlign w:val="bottom"/>
          </w:tcPr>
          <w:p w14:paraId="4BD407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2006</w:t>
            </w:r>
          </w:p>
        </w:tc>
        <w:tc>
          <w:tcPr>
            <w:tcW w:w="716" w:type="dxa"/>
            <w:tcBorders>
              <w:top w:val="nil"/>
              <w:left w:val="nil"/>
              <w:bottom w:val="nil"/>
              <w:right w:val="nil"/>
            </w:tcBorders>
            <w:shd w:val="clear" w:color="auto" w:fill="auto"/>
            <w:noWrap/>
            <w:vAlign w:val="bottom"/>
          </w:tcPr>
          <w:p w14:paraId="202403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nil"/>
              <w:right w:val="nil"/>
            </w:tcBorders>
            <w:shd w:val="clear" w:color="auto" w:fill="auto"/>
            <w:noWrap/>
            <w:vAlign w:val="bottom"/>
          </w:tcPr>
          <w:p w14:paraId="20B810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-3.70</w:t>
            </w:r>
          </w:p>
        </w:tc>
        <w:tc>
          <w:tcPr>
            <w:tcW w:w="507" w:type="dxa"/>
            <w:tcBorders>
              <w:top w:val="nil"/>
              <w:left w:val="nil"/>
              <w:bottom w:val="nil"/>
              <w:right w:val="nil"/>
            </w:tcBorders>
            <w:shd w:val="clear" w:color="auto" w:fill="auto"/>
            <w:noWrap/>
            <w:vAlign w:val="bottom"/>
          </w:tcPr>
          <w:p w14:paraId="504C21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0.19</w:t>
            </w:r>
          </w:p>
        </w:tc>
        <w:tc>
          <w:tcPr>
            <w:tcW w:w="576" w:type="dxa"/>
            <w:tcBorders>
              <w:top w:val="nil"/>
              <w:left w:val="nil"/>
              <w:bottom w:val="nil"/>
              <w:right w:val="nil"/>
            </w:tcBorders>
            <w:shd w:val="clear" w:color="auto" w:fill="auto"/>
            <w:noWrap/>
            <w:vAlign w:val="bottom"/>
          </w:tcPr>
          <w:p w14:paraId="13A0C6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-0.87</w:t>
            </w:r>
          </w:p>
        </w:tc>
        <w:tc>
          <w:tcPr>
            <w:tcW w:w="507" w:type="dxa"/>
            <w:tcBorders>
              <w:top w:val="nil"/>
              <w:left w:val="nil"/>
              <w:bottom w:val="nil"/>
              <w:right w:val="nil"/>
            </w:tcBorders>
            <w:shd w:val="clear" w:color="auto" w:fill="auto"/>
            <w:noWrap/>
            <w:vAlign w:val="bottom"/>
          </w:tcPr>
          <w:p w14:paraId="19FE88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0.08</w:t>
            </w:r>
          </w:p>
        </w:tc>
        <w:tc>
          <w:tcPr>
            <w:tcW w:w="1136" w:type="dxa"/>
            <w:tcBorders>
              <w:top w:val="nil"/>
              <w:left w:val="nil"/>
              <w:bottom w:val="nil"/>
              <w:right w:val="nil"/>
            </w:tcBorders>
            <w:shd w:val="clear" w:color="auto" w:fill="auto"/>
            <w:noWrap/>
            <w:vAlign w:val="bottom"/>
          </w:tcPr>
          <w:p w14:paraId="54B4CC7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3714778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273A336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7ED313E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1587077" w14:textId="77777777" w:rsidTr="00696718">
        <w:trPr>
          <w:trHeight w:val="300"/>
        </w:trPr>
        <w:tc>
          <w:tcPr>
            <w:tcW w:w="1796" w:type="dxa"/>
            <w:tcBorders>
              <w:top w:val="nil"/>
              <w:left w:val="nil"/>
              <w:bottom w:val="nil"/>
              <w:right w:val="nil"/>
            </w:tcBorders>
            <w:shd w:val="clear" w:color="auto" w:fill="auto"/>
            <w:noWrap/>
            <w:vAlign w:val="bottom"/>
          </w:tcPr>
          <w:p w14:paraId="32B84E0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Zhong</w:t>
            </w:r>
          </w:p>
        </w:tc>
        <w:tc>
          <w:tcPr>
            <w:tcW w:w="540" w:type="dxa"/>
            <w:tcBorders>
              <w:top w:val="nil"/>
              <w:left w:val="nil"/>
              <w:bottom w:val="nil"/>
              <w:right w:val="nil"/>
            </w:tcBorders>
            <w:shd w:val="clear" w:color="auto" w:fill="auto"/>
            <w:noWrap/>
            <w:vAlign w:val="bottom"/>
          </w:tcPr>
          <w:p w14:paraId="6396A3D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2008</w:t>
            </w:r>
          </w:p>
        </w:tc>
        <w:tc>
          <w:tcPr>
            <w:tcW w:w="716" w:type="dxa"/>
            <w:tcBorders>
              <w:top w:val="nil"/>
              <w:left w:val="nil"/>
              <w:bottom w:val="nil"/>
              <w:right w:val="nil"/>
            </w:tcBorders>
            <w:shd w:val="clear" w:color="auto" w:fill="auto"/>
            <w:noWrap/>
            <w:vAlign w:val="bottom"/>
          </w:tcPr>
          <w:p w14:paraId="251911A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52</w:t>
            </w:r>
          </w:p>
        </w:tc>
        <w:tc>
          <w:tcPr>
            <w:tcW w:w="576" w:type="dxa"/>
            <w:tcBorders>
              <w:top w:val="nil"/>
              <w:left w:val="nil"/>
              <w:bottom w:val="nil"/>
              <w:right w:val="nil"/>
            </w:tcBorders>
            <w:shd w:val="clear" w:color="auto" w:fill="auto"/>
            <w:noWrap/>
            <w:vAlign w:val="bottom"/>
          </w:tcPr>
          <w:p w14:paraId="4DC803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-0.72</w:t>
            </w:r>
          </w:p>
        </w:tc>
        <w:tc>
          <w:tcPr>
            <w:tcW w:w="507" w:type="dxa"/>
            <w:tcBorders>
              <w:top w:val="nil"/>
              <w:left w:val="nil"/>
              <w:bottom w:val="nil"/>
              <w:right w:val="nil"/>
            </w:tcBorders>
            <w:shd w:val="clear" w:color="auto" w:fill="auto"/>
            <w:noWrap/>
            <w:vAlign w:val="bottom"/>
          </w:tcPr>
          <w:p w14:paraId="0D2C9D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0.15</w:t>
            </w:r>
          </w:p>
        </w:tc>
        <w:tc>
          <w:tcPr>
            <w:tcW w:w="576" w:type="dxa"/>
            <w:tcBorders>
              <w:top w:val="nil"/>
              <w:left w:val="nil"/>
              <w:bottom w:val="nil"/>
              <w:right w:val="nil"/>
            </w:tcBorders>
            <w:shd w:val="clear" w:color="auto" w:fill="auto"/>
            <w:noWrap/>
            <w:vAlign w:val="bottom"/>
          </w:tcPr>
          <w:p w14:paraId="03B5078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2EF07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370B5F6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A57A5A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F7B744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E27A10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3FB7190A" w14:textId="77777777" w:rsidTr="00696718">
        <w:trPr>
          <w:trHeight w:val="300"/>
        </w:trPr>
        <w:tc>
          <w:tcPr>
            <w:tcW w:w="1796" w:type="dxa"/>
            <w:tcBorders>
              <w:top w:val="nil"/>
              <w:left w:val="nil"/>
              <w:bottom w:val="nil"/>
              <w:right w:val="nil"/>
            </w:tcBorders>
            <w:shd w:val="clear" w:color="auto" w:fill="auto"/>
            <w:noWrap/>
            <w:vAlign w:val="bottom"/>
          </w:tcPr>
          <w:p w14:paraId="28DF5B8D"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Zoller</w:t>
            </w:r>
          </w:p>
        </w:tc>
        <w:tc>
          <w:tcPr>
            <w:tcW w:w="540" w:type="dxa"/>
            <w:tcBorders>
              <w:top w:val="nil"/>
              <w:left w:val="nil"/>
              <w:bottom w:val="nil"/>
              <w:right w:val="nil"/>
            </w:tcBorders>
            <w:shd w:val="clear" w:color="auto" w:fill="auto"/>
            <w:noWrap/>
            <w:vAlign w:val="bottom"/>
          </w:tcPr>
          <w:p w14:paraId="1BC7ED4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2010</w:t>
            </w:r>
          </w:p>
        </w:tc>
        <w:tc>
          <w:tcPr>
            <w:tcW w:w="716" w:type="dxa"/>
            <w:tcBorders>
              <w:top w:val="nil"/>
              <w:left w:val="nil"/>
              <w:bottom w:val="nil"/>
              <w:right w:val="nil"/>
            </w:tcBorders>
            <w:shd w:val="clear" w:color="auto" w:fill="auto"/>
            <w:noWrap/>
            <w:vAlign w:val="bottom"/>
          </w:tcPr>
          <w:p w14:paraId="5FE70B2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57</w:t>
            </w:r>
          </w:p>
        </w:tc>
        <w:tc>
          <w:tcPr>
            <w:tcW w:w="576" w:type="dxa"/>
            <w:tcBorders>
              <w:top w:val="nil"/>
              <w:left w:val="nil"/>
              <w:bottom w:val="nil"/>
              <w:right w:val="nil"/>
            </w:tcBorders>
            <w:shd w:val="clear" w:color="auto" w:fill="auto"/>
            <w:noWrap/>
            <w:vAlign w:val="bottom"/>
          </w:tcPr>
          <w:p w14:paraId="3DA36D6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-0.24</w:t>
            </w:r>
          </w:p>
        </w:tc>
        <w:tc>
          <w:tcPr>
            <w:tcW w:w="507" w:type="dxa"/>
            <w:tcBorders>
              <w:top w:val="nil"/>
              <w:left w:val="nil"/>
              <w:bottom w:val="nil"/>
              <w:right w:val="nil"/>
            </w:tcBorders>
            <w:shd w:val="clear" w:color="auto" w:fill="auto"/>
            <w:noWrap/>
            <w:vAlign w:val="bottom"/>
          </w:tcPr>
          <w:p w14:paraId="41A9A00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576" w:type="dxa"/>
            <w:tcBorders>
              <w:top w:val="nil"/>
              <w:left w:val="nil"/>
              <w:bottom w:val="nil"/>
              <w:right w:val="nil"/>
            </w:tcBorders>
            <w:shd w:val="clear" w:color="auto" w:fill="auto"/>
            <w:noWrap/>
            <w:vAlign w:val="bottom"/>
          </w:tcPr>
          <w:p w14:paraId="236DE81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-0.09</w:t>
            </w:r>
          </w:p>
        </w:tc>
        <w:tc>
          <w:tcPr>
            <w:tcW w:w="507" w:type="dxa"/>
            <w:tcBorders>
              <w:top w:val="nil"/>
              <w:left w:val="nil"/>
              <w:bottom w:val="nil"/>
              <w:right w:val="nil"/>
            </w:tcBorders>
            <w:shd w:val="clear" w:color="auto" w:fill="auto"/>
            <w:noWrap/>
            <w:vAlign w:val="bottom"/>
          </w:tcPr>
          <w:p w14:paraId="4A6CA9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nil"/>
              <w:right w:val="nil"/>
            </w:tcBorders>
            <w:shd w:val="clear" w:color="auto" w:fill="auto"/>
            <w:noWrap/>
            <w:vAlign w:val="bottom"/>
          </w:tcPr>
          <w:p w14:paraId="45B8C87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5CF08E3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nil"/>
              <w:right w:val="nil"/>
            </w:tcBorders>
            <w:shd w:val="clear" w:color="auto" w:fill="auto"/>
            <w:noWrap/>
            <w:vAlign w:val="bottom"/>
          </w:tcPr>
          <w:p w14:paraId="138DE62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nil"/>
              <w:right w:val="nil"/>
            </w:tcBorders>
            <w:shd w:val="clear" w:color="auto" w:fill="auto"/>
            <w:noWrap/>
            <w:vAlign w:val="bottom"/>
          </w:tcPr>
          <w:p w14:paraId="45C207E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r w:rsidR="00C34534" w:rsidRPr="009159AB" w14:paraId="7790F622" w14:textId="77777777" w:rsidTr="00696718">
        <w:trPr>
          <w:trHeight w:val="300"/>
        </w:trPr>
        <w:tc>
          <w:tcPr>
            <w:tcW w:w="1796" w:type="dxa"/>
            <w:tcBorders>
              <w:top w:val="nil"/>
              <w:left w:val="nil"/>
              <w:bottom w:val="single" w:sz="4" w:space="0" w:color="auto"/>
              <w:right w:val="nil"/>
            </w:tcBorders>
            <w:shd w:val="clear" w:color="auto" w:fill="auto"/>
            <w:noWrap/>
            <w:vAlign w:val="bottom"/>
          </w:tcPr>
          <w:p w14:paraId="6E487DD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Zwolinski</w:t>
            </w:r>
          </w:p>
        </w:tc>
        <w:tc>
          <w:tcPr>
            <w:tcW w:w="540" w:type="dxa"/>
            <w:tcBorders>
              <w:top w:val="nil"/>
              <w:left w:val="nil"/>
              <w:bottom w:val="single" w:sz="4" w:space="0" w:color="auto"/>
              <w:right w:val="nil"/>
            </w:tcBorders>
            <w:shd w:val="clear" w:color="auto" w:fill="auto"/>
            <w:noWrap/>
            <w:vAlign w:val="bottom"/>
          </w:tcPr>
          <w:p w14:paraId="6E102F1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2012</w:t>
            </w:r>
          </w:p>
        </w:tc>
        <w:tc>
          <w:tcPr>
            <w:tcW w:w="716" w:type="dxa"/>
            <w:tcBorders>
              <w:top w:val="nil"/>
              <w:left w:val="nil"/>
              <w:bottom w:val="single" w:sz="4" w:space="0" w:color="auto"/>
              <w:right w:val="nil"/>
            </w:tcBorders>
            <w:shd w:val="clear" w:color="auto" w:fill="auto"/>
            <w:noWrap/>
            <w:vAlign w:val="bottom"/>
          </w:tcPr>
          <w:p w14:paraId="7DEC6A8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56</w:t>
            </w:r>
          </w:p>
        </w:tc>
        <w:tc>
          <w:tcPr>
            <w:tcW w:w="576" w:type="dxa"/>
            <w:tcBorders>
              <w:top w:val="nil"/>
              <w:left w:val="nil"/>
              <w:bottom w:val="single" w:sz="4" w:space="0" w:color="auto"/>
              <w:right w:val="nil"/>
            </w:tcBorders>
            <w:shd w:val="clear" w:color="auto" w:fill="auto"/>
            <w:noWrap/>
            <w:vAlign w:val="bottom"/>
          </w:tcPr>
          <w:p w14:paraId="71C0057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-2.01</w:t>
            </w:r>
          </w:p>
        </w:tc>
        <w:tc>
          <w:tcPr>
            <w:tcW w:w="507" w:type="dxa"/>
            <w:tcBorders>
              <w:top w:val="nil"/>
              <w:left w:val="nil"/>
              <w:bottom w:val="single" w:sz="4" w:space="0" w:color="auto"/>
              <w:right w:val="nil"/>
            </w:tcBorders>
            <w:shd w:val="clear" w:color="auto" w:fill="auto"/>
            <w:noWrap/>
            <w:vAlign w:val="bottom"/>
          </w:tcPr>
          <w:p w14:paraId="6E9EEE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0.11</w:t>
            </w:r>
          </w:p>
        </w:tc>
        <w:tc>
          <w:tcPr>
            <w:tcW w:w="576" w:type="dxa"/>
            <w:tcBorders>
              <w:top w:val="nil"/>
              <w:left w:val="nil"/>
              <w:bottom w:val="single" w:sz="4" w:space="0" w:color="auto"/>
              <w:right w:val="nil"/>
            </w:tcBorders>
            <w:shd w:val="clear" w:color="auto" w:fill="auto"/>
            <w:noWrap/>
            <w:vAlign w:val="bottom"/>
          </w:tcPr>
          <w:p w14:paraId="624244E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-0.28</w:t>
            </w:r>
          </w:p>
        </w:tc>
        <w:tc>
          <w:tcPr>
            <w:tcW w:w="507" w:type="dxa"/>
            <w:tcBorders>
              <w:top w:val="nil"/>
              <w:left w:val="nil"/>
              <w:bottom w:val="single" w:sz="4" w:space="0" w:color="auto"/>
              <w:right w:val="nil"/>
            </w:tcBorders>
            <w:shd w:val="clear" w:color="auto" w:fill="auto"/>
            <w:noWrap/>
            <w:vAlign w:val="bottom"/>
          </w:tcPr>
          <w:p w14:paraId="2359732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0.07</w:t>
            </w:r>
          </w:p>
        </w:tc>
        <w:tc>
          <w:tcPr>
            <w:tcW w:w="1136" w:type="dxa"/>
            <w:tcBorders>
              <w:top w:val="nil"/>
              <w:left w:val="nil"/>
              <w:bottom w:val="single" w:sz="4" w:space="0" w:color="auto"/>
              <w:right w:val="nil"/>
            </w:tcBorders>
            <w:shd w:val="clear" w:color="auto" w:fill="auto"/>
            <w:noWrap/>
            <w:vAlign w:val="bottom"/>
          </w:tcPr>
          <w:p w14:paraId="39A2C1CF"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33F1EF9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1136" w:type="dxa"/>
            <w:tcBorders>
              <w:top w:val="nil"/>
              <w:left w:val="nil"/>
              <w:bottom w:val="single" w:sz="4" w:space="0" w:color="auto"/>
              <w:right w:val="nil"/>
            </w:tcBorders>
            <w:shd w:val="clear" w:color="auto" w:fill="auto"/>
            <w:noWrap/>
            <w:vAlign w:val="bottom"/>
          </w:tcPr>
          <w:p w14:paraId="6381B2C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c>
          <w:tcPr>
            <w:tcW w:w="507" w:type="dxa"/>
            <w:tcBorders>
              <w:top w:val="nil"/>
              <w:left w:val="nil"/>
              <w:bottom w:val="single" w:sz="4" w:space="0" w:color="auto"/>
              <w:right w:val="nil"/>
            </w:tcBorders>
            <w:shd w:val="clear" w:color="auto" w:fill="auto"/>
            <w:noWrap/>
            <w:vAlign w:val="bottom"/>
          </w:tcPr>
          <w:p w14:paraId="01B428E1"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hAnsi="Times New Roman" w:cs="Times New Roman"/>
                <w:color w:val="000000"/>
                <w:sz w:val="20"/>
                <w:szCs w:val="20"/>
              </w:rPr>
              <w:t>-</w:t>
            </w:r>
          </w:p>
        </w:tc>
      </w:tr>
    </w:tbl>
    <w:p w14:paraId="0F3F719D" w14:textId="03AFBD38" w:rsidR="00C34534" w:rsidRPr="00C37776" w:rsidRDefault="00C34534" w:rsidP="00C34534">
      <w:pPr>
        <w:spacing w:before="120" w:after="0" w:line="480" w:lineRule="auto"/>
        <w:rPr>
          <w:rFonts w:ascii="Times New Roman" w:hAnsi="Times New Roman" w:cs="Times New Roman"/>
          <w:sz w:val="32"/>
          <w:szCs w:val="24"/>
        </w:rPr>
      </w:pP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T1 refers to ostracism effect on first measure; </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T2 refers to ostracism effect on last measure; Δ</w:t>
      </w:r>
      <w:r w:rsidRPr="009159AB">
        <w:rPr>
          <w:rFonts w:ascii="Times New Roman" w:hAnsi="Times New Roman" w:cs="Times New Roman"/>
          <w:i/>
          <w:color w:val="000000"/>
          <w:sz w:val="24"/>
          <w:szCs w:val="20"/>
        </w:rPr>
        <w:t>d</w:t>
      </w:r>
      <w:r w:rsidRPr="009159AB">
        <w:rPr>
          <w:rFonts w:ascii="Times New Roman" w:hAnsi="Times New Roman" w:cs="Times New Roman"/>
          <w:color w:val="000000"/>
          <w:sz w:val="24"/>
          <w:szCs w:val="20"/>
        </w:rPr>
        <w:t xml:space="preserve"> represent interactions. </w:t>
      </w:r>
      <w:r w:rsidR="00F96491" w:rsidRPr="00F96491">
        <w:rPr>
          <w:rFonts w:ascii="Times New Roman" w:hAnsi="Times New Roman" w:cs="Times New Roman"/>
          <w:color w:val="000000"/>
          <w:sz w:val="24"/>
          <w:szCs w:val="20"/>
        </w:rPr>
        <w:t xml:space="preserve">Multiple rows for the same first author and year is possible due to multiple studies across papers. </w:t>
      </w:r>
      <w:r w:rsidRPr="009159AB">
        <w:rPr>
          <w:rFonts w:ascii="Times New Roman" w:hAnsi="Times New Roman" w:cs="Times New Roman"/>
          <w:color w:val="000000"/>
          <w:sz w:val="24"/>
          <w:szCs w:val="20"/>
        </w:rPr>
        <w:t xml:space="preserve">Non-integer </w:t>
      </w:r>
      <w:r w:rsidRPr="009159AB">
        <w:rPr>
          <w:rFonts w:ascii="Times New Roman" w:hAnsi="Times New Roman" w:cs="Times New Roman"/>
          <w:i/>
          <w:color w:val="000000"/>
          <w:sz w:val="24"/>
          <w:szCs w:val="20"/>
        </w:rPr>
        <w:t>N</w:t>
      </w:r>
      <w:r w:rsidRPr="009159AB">
        <w:rPr>
          <w:rFonts w:ascii="Times New Roman" w:hAnsi="Times New Roman" w:cs="Times New Roman"/>
          <w:color w:val="000000"/>
          <w:sz w:val="24"/>
          <w:szCs w:val="20"/>
        </w:rPr>
        <w:t xml:space="preserve">s arise from division of full sample </w:t>
      </w:r>
      <w:r w:rsidRPr="009159AB">
        <w:rPr>
          <w:rFonts w:ascii="Times New Roman" w:hAnsi="Times New Roman" w:cs="Times New Roman"/>
          <w:i/>
          <w:color w:val="000000"/>
          <w:sz w:val="24"/>
          <w:szCs w:val="20"/>
        </w:rPr>
        <w:t xml:space="preserve">N </w:t>
      </w:r>
      <w:r w:rsidRPr="009159AB">
        <w:rPr>
          <w:rFonts w:ascii="Times New Roman" w:hAnsi="Times New Roman" w:cs="Times New Roman"/>
          <w:color w:val="000000"/>
          <w:sz w:val="24"/>
          <w:szCs w:val="20"/>
        </w:rPr>
        <w:t>for included conditions, appropriate due to random assignment</w:t>
      </w:r>
      <w:r w:rsidR="00F96491">
        <w:rPr>
          <w:rFonts w:ascii="Times New Roman" w:hAnsi="Times New Roman" w:cs="Times New Roman"/>
          <w:color w:val="000000"/>
          <w:sz w:val="24"/>
          <w:szCs w:val="20"/>
        </w:rPr>
        <w:t xml:space="preserve"> </w:t>
      </w:r>
      <w:r w:rsidR="00F96491" w:rsidRPr="00F96491">
        <w:rPr>
          <w:rFonts w:ascii="Times New Roman" w:hAnsi="Times New Roman" w:cs="Times New Roman"/>
          <w:color w:val="000000"/>
          <w:sz w:val="24"/>
          <w:szCs w:val="20"/>
        </w:rPr>
        <w:t>(e.g., two conditions out of 3, when sample is 56: (56 / 3) × 2 = 37.333)</w:t>
      </w:r>
      <w:r w:rsidRPr="009159AB">
        <w:rPr>
          <w:rFonts w:ascii="Times New Roman" w:hAnsi="Times New Roman" w:cs="Times New Roman"/>
          <w:color w:val="000000"/>
          <w:sz w:val="24"/>
          <w:szCs w:val="20"/>
        </w:rPr>
        <w:t>.</w:t>
      </w:r>
      <w:r w:rsidR="00BB18DE">
        <w:rPr>
          <w:rFonts w:ascii="Times New Roman" w:hAnsi="Times New Roman" w:cs="Times New Roman"/>
          <w:color w:val="000000"/>
          <w:sz w:val="24"/>
          <w:szCs w:val="20"/>
        </w:rPr>
        <w:t xml:space="preserve"> S2 </w:t>
      </w:r>
      <w:r w:rsidR="00780327">
        <w:rPr>
          <w:rFonts w:ascii="Times New Roman" w:hAnsi="Times New Roman" w:cs="Times New Roman"/>
          <w:color w:val="000000"/>
          <w:sz w:val="24"/>
          <w:szCs w:val="20"/>
        </w:rPr>
        <w:t xml:space="preserve">File </w:t>
      </w:r>
      <w:r w:rsidR="00BB18DE">
        <w:rPr>
          <w:rFonts w:ascii="Times New Roman" w:hAnsi="Times New Roman" w:cs="Times New Roman"/>
          <w:color w:val="000000"/>
          <w:sz w:val="24"/>
          <w:szCs w:val="20"/>
        </w:rPr>
        <w:t xml:space="preserve">gives the full reference list of the papers in this table. </w:t>
      </w:r>
    </w:p>
    <w:p w14:paraId="1DF930C1" w14:textId="77777777" w:rsidR="00C34534" w:rsidRPr="00C34534" w:rsidRDefault="00C34534" w:rsidP="00A04365">
      <w:pPr>
        <w:spacing w:after="0" w:line="480" w:lineRule="auto"/>
        <w:ind w:firstLine="708"/>
        <w:rPr>
          <w:rFonts w:ascii="Times New Roman" w:hAnsi="Times New Roman" w:cs="Times New Roman"/>
          <w:b/>
          <w:sz w:val="24"/>
          <w:szCs w:val="24"/>
        </w:rPr>
      </w:pPr>
    </w:p>
    <w:p w14:paraId="12B5B808" w14:textId="3B5E488A" w:rsidR="00BF0960" w:rsidRDefault="00731737" w:rsidP="00BF0960">
      <w:pPr>
        <w:pStyle w:val="Heading3"/>
      </w:pPr>
      <w:r w:rsidRPr="009159AB">
        <w:t>Simple o</w:t>
      </w:r>
      <w:r w:rsidR="00BF0960">
        <w:t>stracism effect (Hypothesis 1)</w:t>
      </w:r>
    </w:p>
    <w:p w14:paraId="4727AE93" w14:textId="15AC3D02" w:rsidR="00E76D2C" w:rsidRPr="009159AB" w:rsidRDefault="00731737" w:rsidP="00C30555">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In a random-effects model on the main effect of ostracism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120), </w:t>
      </w:r>
      <w:r w:rsidR="00421C4F" w:rsidRPr="009159AB">
        <w:rPr>
          <w:rFonts w:ascii="Times New Roman" w:hAnsi="Times New Roman" w:cs="Times New Roman"/>
          <w:sz w:val="24"/>
          <w:szCs w:val="24"/>
        </w:rPr>
        <w:t xml:space="preserve">residual </w:t>
      </w:r>
      <w:r w:rsidRPr="009159AB">
        <w:rPr>
          <w:rFonts w:ascii="Times New Roman" w:hAnsi="Times New Roman" w:cs="Times New Roman"/>
          <w:sz w:val="24"/>
          <w:szCs w:val="24"/>
        </w:rPr>
        <w:t xml:space="preserve">heterogeneity was significant,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(119) = </w:t>
      </w:r>
      <w:r w:rsidR="004C2568" w:rsidRPr="009159AB">
        <w:rPr>
          <w:rFonts w:ascii="Times New Roman" w:hAnsi="Times New Roman" w:cs="Times New Roman"/>
          <w:sz w:val="24"/>
          <w:szCs w:val="24"/>
        </w:rPr>
        <w:t>1395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92.</w:t>
      </w:r>
      <w:r w:rsidR="004C2568" w:rsidRPr="009159AB">
        <w:rPr>
          <w:rFonts w:ascii="Times New Roman" w:hAnsi="Times New Roman" w:cs="Times New Roman"/>
          <w:sz w:val="24"/>
          <w:szCs w:val="24"/>
        </w:rPr>
        <w:t>99</w:t>
      </w:r>
      <w:r w:rsidRPr="009159AB">
        <w:rPr>
          <w:rFonts w:ascii="Times New Roman" w:hAnsi="Times New Roman" w:cs="Times New Roman"/>
          <w:sz w:val="24"/>
          <w:szCs w:val="24"/>
        </w:rPr>
        <w:t>% and estimated</w:t>
      </w:r>
      <w:r w:rsidR="00421C4F" w:rsidRPr="009159AB">
        <w:rPr>
          <w:rFonts w:ascii="Times New Roman" w:hAnsi="Times New Roman" w:cs="Times New Roman"/>
          <w:sz w:val="24"/>
          <w:szCs w:val="24"/>
        </w:rPr>
        <w:t xml:space="preserve"> at</w:t>
      </w:r>
      <w:r w:rsidRPr="009159AB">
        <w:rPr>
          <w:rFonts w:ascii="Times New Roman" w:hAnsi="Times New Roman" w:cs="Times New Roman"/>
          <w:sz w:val="24"/>
          <w:szCs w:val="24"/>
        </w:rPr>
        <w:t xml:space="preserve"> τ</w:t>
      </w:r>
      <w:r w:rsidR="007C3787">
        <w:rPr>
          <w:rFonts w:ascii="Times New Roman" w:hAnsi="Times New Roman" w:cs="Times New Roman"/>
          <w:sz w:val="24"/>
          <w:szCs w:val="24"/>
          <w:vertAlign w:val="superscript"/>
        </w:rPr>
        <w:t xml:space="preserve">2 </w:t>
      </w:r>
      <w:r w:rsidRPr="009159AB">
        <w:rPr>
          <w:rFonts w:ascii="Times New Roman" w:hAnsi="Times New Roman" w:cs="Times New Roman"/>
          <w:sz w:val="24"/>
          <w:szCs w:val="24"/>
        </w:rPr>
        <w:t>=</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90</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70</w:t>
      </w:r>
      <w:r w:rsidRPr="009159AB">
        <w:rPr>
          <w:rFonts w:ascii="Times New Roman" w:hAnsi="Times New Roman" w:cs="Times New Roman"/>
          <w:sz w:val="24"/>
          <w:szCs w:val="24"/>
        </w:rPr>
        <w:t>, 1.2</w:t>
      </w:r>
      <w:r w:rsidR="004C2568" w:rsidRPr="009159AB">
        <w:rPr>
          <w:rFonts w:ascii="Times New Roman" w:hAnsi="Times New Roman" w:cs="Times New Roman"/>
          <w:sz w:val="24"/>
          <w:szCs w:val="24"/>
        </w:rPr>
        <w:t>4</w:t>
      </w:r>
      <w:r w:rsidRPr="009159AB">
        <w:rPr>
          <w:rFonts w:ascii="Times New Roman" w:hAnsi="Times New Roman" w:cs="Times New Roman"/>
          <w:sz w:val="24"/>
          <w:szCs w:val="24"/>
        </w:rPr>
        <w:t>].</w:t>
      </w:r>
      <w:r w:rsidR="00FA4AE7" w:rsidRPr="009159AB">
        <w:rPr>
          <w:rFonts w:ascii="Times New Roman" w:hAnsi="Times New Roman" w:cs="Times New Roman"/>
          <w:sz w:val="24"/>
          <w:szCs w:val="24"/>
        </w:rPr>
        <w:t xml:space="preserve"> </w:t>
      </w:r>
      <w:r w:rsidR="00DA57C5" w:rsidRPr="009159AB">
        <w:rPr>
          <w:rFonts w:ascii="Times New Roman" w:hAnsi="Times New Roman" w:cs="Times New Roman"/>
          <w:sz w:val="24"/>
          <w:szCs w:val="24"/>
        </w:rPr>
        <w:t>The h</w:t>
      </w:r>
      <w:r w:rsidR="00A50D59" w:rsidRPr="009159AB">
        <w:rPr>
          <w:rFonts w:ascii="Times New Roman" w:hAnsi="Times New Roman" w:cs="Times New Roman"/>
          <w:sz w:val="24"/>
          <w:szCs w:val="24"/>
        </w:rPr>
        <w:t>eterogeneity measure</w:t>
      </w:r>
      <w:r w:rsidR="00DA57C5" w:rsidRPr="009159AB">
        <w:rPr>
          <w:rFonts w:ascii="Times New Roman" w:hAnsi="Times New Roman" w:cs="Times New Roman"/>
          <w:sz w:val="24"/>
          <w:szCs w:val="24"/>
        </w:rPr>
        <w:t xml:space="preserve"> τ</w:t>
      </w:r>
      <w:r w:rsidR="00DA57C5" w:rsidRPr="009159AB">
        <w:rPr>
          <w:rFonts w:ascii="Times New Roman" w:hAnsi="Times New Roman" w:cs="Times New Roman"/>
          <w:sz w:val="24"/>
          <w:szCs w:val="24"/>
          <w:vertAlign w:val="superscript"/>
        </w:rPr>
        <w:t>2</w:t>
      </w:r>
      <w:r w:rsidR="00DA57C5" w:rsidRPr="009159AB">
        <w:rPr>
          <w:rFonts w:ascii="Times New Roman" w:hAnsi="Times New Roman" w:cs="Times New Roman"/>
          <w:sz w:val="24"/>
          <w:szCs w:val="24"/>
        </w:rPr>
        <w:t xml:space="preserve"> </w:t>
      </w:r>
      <w:r w:rsidR="00030665" w:rsidRPr="009159AB">
        <w:rPr>
          <w:rFonts w:ascii="Times New Roman" w:hAnsi="Times New Roman" w:cs="Times New Roman"/>
          <w:sz w:val="24"/>
          <w:szCs w:val="24"/>
        </w:rPr>
        <w:t>include</w:t>
      </w:r>
      <w:r w:rsidR="00DA57C5" w:rsidRPr="009159AB">
        <w:rPr>
          <w:rFonts w:ascii="Times New Roman" w:hAnsi="Times New Roman" w:cs="Times New Roman"/>
          <w:sz w:val="24"/>
          <w:szCs w:val="24"/>
        </w:rPr>
        <w:t>s</w:t>
      </w:r>
      <w:r w:rsidR="00A50D59" w:rsidRPr="009159AB">
        <w:rPr>
          <w:rFonts w:ascii="Times New Roman" w:hAnsi="Times New Roman" w:cs="Times New Roman"/>
          <w:sz w:val="24"/>
          <w:szCs w:val="24"/>
        </w:rPr>
        <w:t xml:space="preserve"> both the estimated</w:t>
      </w:r>
      <w:r w:rsidR="00E639FB" w:rsidRPr="009159AB">
        <w:rPr>
          <w:rFonts w:ascii="Times New Roman" w:hAnsi="Times New Roman" w:cs="Times New Roman"/>
          <w:sz w:val="24"/>
          <w:szCs w:val="24"/>
        </w:rPr>
        <w:t xml:space="preserve"> proportion of </w:t>
      </w:r>
      <w:r w:rsidR="00BD687B">
        <w:rPr>
          <w:rFonts w:ascii="Times New Roman" w:hAnsi="Times New Roman" w:cs="Times New Roman"/>
          <w:sz w:val="24"/>
          <w:szCs w:val="24"/>
        </w:rPr>
        <w:t xml:space="preserve">explained </w:t>
      </w:r>
      <w:r w:rsidR="00E639FB" w:rsidRPr="009159AB">
        <w:rPr>
          <w:rFonts w:ascii="Times New Roman" w:hAnsi="Times New Roman" w:cs="Times New Roman"/>
          <w:sz w:val="24"/>
          <w:szCs w:val="24"/>
        </w:rPr>
        <w:t xml:space="preserve">variance </w:t>
      </w:r>
      <w:r w:rsidR="00364FA2" w:rsidRPr="009159AB">
        <w:rPr>
          <w:rFonts w:ascii="Times New Roman" w:hAnsi="Times New Roman" w:cs="Times New Roman"/>
          <w:sz w:val="24"/>
          <w:szCs w:val="24"/>
        </w:rPr>
        <w:t>at the</w:t>
      </w:r>
      <w:r w:rsidR="00A50D59" w:rsidRPr="009159AB">
        <w:rPr>
          <w:rFonts w:ascii="Times New Roman" w:hAnsi="Times New Roman" w:cs="Times New Roman"/>
          <w:sz w:val="24"/>
          <w:szCs w:val="24"/>
        </w:rPr>
        <w:t xml:space="preserve"> study </w:t>
      </w:r>
      <w:r w:rsidR="00364FA2" w:rsidRPr="009159AB">
        <w:rPr>
          <w:rFonts w:ascii="Times New Roman" w:hAnsi="Times New Roman" w:cs="Times New Roman"/>
          <w:sz w:val="24"/>
          <w:szCs w:val="24"/>
        </w:rPr>
        <w:t>level</w:t>
      </w:r>
      <w:r w:rsidR="00E639FB"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 xml:space="preserve">and </w:t>
      </w:r>
      <w:r w:rsidR="00030665" w:rsidRPr="009159AB">
        <w:rPr>
          <w:rFonts w:ascii="Times New Roman" w:hAnsi="Times New Roman" w:cs="Times New Roman"/>
          <w:sz w:val="24"/>
          <w:szCs w:val="24"/>
        </w:rPr>
        <w:t xml:space="preserve">unexplained </w:t>
      </w:r>
      <w:r w:rsidR="00364FA2" w:rsidRPr="009159AB">
        <w:rPr>
          <w:rFonts w:ascii="Times New Roman" w:hAnsi="Times New Roman" w:cs="Times New Roman"/>
          <w:sz w:val="24"/>
          <w:szCs w:val="24"/>
        </w:rPr>
        <w:t xml:space="preserve">variance </w:t>
      </w:r>
      <w:r w:rsidR="00030665" w:rsidRPr="009159AB">
        <w:rPr>
          <w:rFonts w:ascii="Times New Roman" w:hAnsi="Times New Roman" w:cs="Times New Roman"/>
          <w:sz w:val="24"/>
          <w:szCs w:val="24"/>
        </w:rPr>
        <w:t>in the</w:t>
      </w:r>
      <w:r w:rsidR="00364FA2" w:rsidRPr="009159AB">
        <w:rPr>
          <w:rFonts w:ascii="Times New Roman" w:hAnsi="Times New Roman" w:cs="Times New Roman"/>
          <w:sz w:val="24"/>
          <w:szCs w:val="24"/>
        </w:rPr>
        <w:t xml:space="preserve"> distribution </w:t>
      </w:r>
      <w:r w:rsidR="00030665" w:rsidRPr="009159AB">
        <w:rPr>
          <w:rFonts w:ascii="Times New Roman" w:hAnsi="Times New Roman" w:cs="Times New Roman"/>
          <w:sz w:val="24"/>
          <w:szCs w:val="24"/>
        </w:rPr>
        <w:t>of underlying effect sizes</w:t>
      </w:r>
      <w:r w:rsidR="00364FA2" w:rsidRPr="009159AB">
        <w:rPr>
          <w:rFonts w:ascii="Times New Roman" w:hAnsi="Times New Roman" w:cs="Times New Roman"/>
          <w:sz w:val="24"/>
          <w:szCs w:val="24"/>
        </w:rPr>
        <w:t xml:space="preserve"> </w:t>
      </w:r>
      <w:r w:rsidR="00A50D59" w:rsidRPr="009159AB">
        <w:rPr>
          <w:rFonts w:ascii="Times New Roman" w:hAnsi="Times New Roman" w:cs="Times New Roman"/>
          <w:sz w:val="24"/>
          <w:szCs w:val="24"/>
        </w:rPr>
        <w:t>(i.e., τ</w:t>
      </w:r>
      <w:r w:rsidR="00FA3652" w:rsidRPr="009159AB">
        <w:rPr>
          <w:rFonts w:ascii="Times New Roman" w:hAnsi="Times New Roman" w:cs="Times New Roman"/>
          <w:sz w:val="24"/>
          <w:szCs w:val="24"/>
          <w:vertAlign w:val="subscript"/>
        </w:rPr>
        <w:t>res</w:t>
      </w:r>
      <w:r w:rsidR="00A50D59" w:rsidRPr="009159AB">
        <w:rPr>
          <w:rFonts w:ascii="Times New Roman" w:hAnsi="Times New Roman" w:cs="Times New Roman"/>
          <w:sz w:val="24"/>
          <w:szCs w:val="24"/>
          <w:vertAlign w:val="superscript"/>
        </w:rPr>
        <w:t>2</w:t>
      </w:r>
      <w:r w:rsidR="00A50D59" w:rsidRPr="009159AB">
        <w:rPr>
          <w:rFonts w:ascii="Times New Roman" w:hAnsi="Times New Roman" w:cs="Times New Roman"/>
          <w:sz w:val="24"/>
          <w:szCs w:val="24"/>
        </w:rPr>
        <w:t>).</w:t>
      </w:r>
      <w:r w:rsidR="00E639FB" w:rsidRPr="009159AB">
        <w:rPr>
          <w:rFonts w:ascii="Times New Roman" w:hAnsi="Times New Roman" w:cs="Times New Roman"/>
          <w:i/>
          <w:sz w:val="24"/>
          <w:szCs w:val="24"/>
        </w:rPr>
        <w:t xml:space="preserve"> </w:t>
      </w:r>
      <w:r w:rsidRPr="009159AB">
        <w:rPr>
          <w:rFonts w:ascii="Times New Roman" w:hAnsi="Times New Roman" w:cs="Times New Roman"/>
          <w:sz w:val="24"/>
          <w:szCs w:val="24"/>
        </w:rPr>
        <w:t xml:space="preserve">The analysis </w:t>
      </w:r>
      <w:r w:rsidR="0020115E" w:rsidRPr="009159AB">
        <w:rPr>
          <w:rFonts w:ascii="Times New Roman" w:hAnsi="Times New Roman" w:cs="Times New Roman"/>
          <w:sz w:val="24"/>
          <w:szCs w:val="24"/>
        </w:rPr>
        <w:t xml:space="preserve">yielded </w:t>
      </w:r>
      <w:r w:rsidRPr="009159AB">
        <w:rPr>
          <w:rFonts w:ascii="Times New Roman" w:hAnsi="Times New Roman" w:cs="Times New Roman"/>
          <w:sz w:val="24"/>
          <w:szCs w:val="24"/>
        </w:rPr>
        <w:t xml:space="preserve">an estimated average effect of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p &lt; .001, 95% CI</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C2568" w:rsidRPr="009159AB">
        <w:rPr>
          <w:rFonts w:ascii="Times New Roman" w:hAnsi="Times New Roman" w:cs="Times New Roman"/>
          <w:sz w:val="24"/>
          <w:szCs w:val="24"/>
        </w:rPr>
        <w:t>-1.54, -1.18</w:t>
      </w:r>
      <w:r w:rsidRPr="009159AB">
        <w:rPr>
          <w:rFonts w:ascii="Times New Roman" w:hAnsi="Times New Roman" w:cs="Times New Roman"/>
          <w:sz w:val="24"/>
          <w:szCs w:val="24"/>
        </w:rPr>
        <w:t xml:space="preserve">]. A random-effects version of the Egger’s test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"formattedCitation" : "[36]", "plainTextFormattedCitation" : "[36]", "previouslyFormattedCitation" : "[36]"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[36]</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w:t>
      </w:r>
      <w:r w:rsidR="0020115E" w:rsidRPr="009159AB">
        <w:rPr>
          <w:rFonts w:ascii="Times New Roman" w:hAnsi="Times New Roman" w:cs="Times New Roman"/>
          <w:sz w:val="24"/>
          <w:szCs w:val="24"/>
        </w:rPr>
        <w:t>indicated</w:t>
      </w:r>
      <w:r w:rsidR="004C2568" w:rsidRPr="009159AB">
        <w:rPr>
          <w:rFonts w:ascii="Times New Roman" w:hAnsi="Times New Roman" w:cs="Times New Roman"/>
          <w:sz w:val="24"/>
          <w:szCs w:val="24"/>
        </w:rPr>
        <w:t xml:space="preserve"> funnel plot asymmetry, </w:t>
      </w:r>
      <w:r w:rsidR="008D5A4A" w:rsidRPr="009159AB">
        <w:rPr>
          <w:rFonts w:ascii="Times New Roman" w:hAnsi="Times New Roman" w:cs="Times New Roman"/>
          <w:i/>
          <w:sz w:val="24"/>
          <w:szCs w:val="24"/>
        </w:rPr>
        <w:t>Z</w:t>
      </w:r>
      <w:r w:rsidR="008D5A4A"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-6.14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w:t>
      </w:r>
      <w:r w:rsidR="00C87E8F" w:rsidRPr="009159AB">
        <w:rPr>
          <w:rFonts w:ascii="Times New Roman" w:hAnsi="Times New Roman" w:cs="Times New Roman"/>
          <w:sz w:val="24"/>
          <w:szCs w:val="24"/>
        </w:rPr>
        <w:t>.</w:t>
      </w:r>
      <w:r w:rsidR="0020115E" w:rsidRPr="009159AB">
        <w:rPr>
          <w:rFonts w:ascii="Times New Roman" w:hAnsi="Times New Roman" w:cs="Times New Roman"/>
          <w:sz w:val="24"/>
          <w:szCs w:val="24"/>
        </w:rPr>
        <w:t xml:space="preserve"> </w:t>
      </w:r>
      <w:r w:rsidR="00C87E8F" w:rsidRPr="009159AB">
        <w:rPr>
          <w:rFonts w:ascii="Times New Roman" w:hAnsi="Times New Roman" w:cs="Times New Roman"/>
          <w:sz w:val="24"/>
          <w:szCs w:val="24"/>
        </w:rPr>
        <w:t xml:space="preserve">Due </w:t>
      </w:r>
      <w:r w:rsidRPr="009159AB">
        <w:rPr>
          <w:rFonts w:ascii="Times New Roman" w:hAnsi="Times New Roman" w:cs="Times New Roman"/>
          <w:sz w:val="24"/>
          <w:szCs w:val="24"/>
        </w:rPr>
        <w:t xml:space="preserve">to the size of the </w:t>
      </w:r>
      <w:r w:rsidR="00C87E8F" w:rsidRPr="009159AB">
        <w:rPr>
          <w:rFonts w:ascii="Times New Roman" w:hAnsi="Times New Roman" w:cs="Times New Roman"/>
          <w:sz w:val="24"/>
          <w:szCs w:val="24"/>
        </w:rPr>
        <w:t xml:space="preserve">average </w:t>
      </w:r>
      <w:r w:rsidR="007441B8">
        <w:rPr>
          <w:rFonts w:ascii="Times New Roman" w:hAnsi="Times New Roman" w:cs="Times New Roman"/>
          <w:sz w:val="24"/>
          <w:szCs w:val="24"/>
        </w:rPr>
        <w:t xml:space="preserve">effect, </w:t>
      </w:r>
      <w:r w:rsidRPr="009159AB">
        <w:rPr>
          <w:rFonts w:ascii="Times New Roman" w:hAnsi="Times New Roman" w:cs="Times New Roman"/>
          <w:sz w:val="24"/>
          <w:szCs w:val="24"/>
        </w:rPr>
        <w:t xml:space="preserve">hence large power to acquire significant outcomes in primary studies, we do not suspect publication bias to </w:t>
      </w:r>
      <w:r w:rsidR="00C87E8F" w:rsidRPr="009159AB">
        <w:rPr>
          <w:rFonts w:ascii="Times New Roman" w:hAnsi="Times New Roman" w:cs="Times New Roman"/>
          <w:sz w:val="24"/>
          <w:szCs w:val="24"/>
        </w:rPr>
        <w:t>explain</w:t>
      </w:r>
      <w:r w:rsidRPr="009159AB">
        <w:rPr>
          <w:rFonts w:ascii="Times New Roman" w:hAnsi="Times New Roman" w:cs="Times New Roman"/>
          <w:sz w:val="24"/>
          <w:szCs w:val="24"/>
        </w:rPr>
        <w:t xml:space="preserve"> this asymmetry. In other words, immediately after being ostracized, the average ostracism effect is estimated at </w:t>
      </w:r>
      <w:r w:rsidR="004C2568" w:rsidRPr="009159AB">
        <w:rPr>
          <w:rFonts w:ascii="Times New Roman" w:hAnsi="Times New Roman" w:cs="Times New Roman"/>
          <w:sz w:val="24"/>
          <w:szCs w:val="24"/>
        </w:rPr>
        <w:t>-1.36</w:t>
      </w:r>
      <w:r w:rsidRPr="009159AB">
        <w:rPr>
          <w:rFonts w:ascii="Times New Roman" w:hAnsi="Times New Roman" w:cs="Times New Roman"/>
          <w:sz w:val="24"/>
          <w:szCs w:val="24"/>
        </w:rPr>
        <w:t xml:space="preserve"> standard deviation</w:t>
      </w:r>
      <w:r w:rsidR="00991FBE" w:rsidRPr="009159AB">
        <w:rPr>
          <w:rFonts w:ascii="Times New Roman" w:hAnsi="Times New Roman" w:cs="Times New Roman"/>
          <w:sz w:val="24"/>
          <w:szCs w:val="24"/>
        </w:rPr>
        <w:t xml:space="preserve"> units, which </w:t>
      </w:r>
      <w:r w:rsidR="0020115E" w:rsidRPr="009159AB">
        <w:rPr>
          <w:rFonts w:ascii="Times New Roman" w:hAnsi="Times New Roman" w:cs="Times New Roman"/>
          <w:sz w:val="24"/>
          <w:szCs w:val="24"/>
        </w:rPr>
        <w:t>entails</w:t>
      </w:r>
      <w:r w:rsidR="00991FBE" w:rsidRPr="009159AB">
        <w:rPr>
          <w:rFonts w:ascii="Times New Roman" w:hAnsi="Times New Roman" w:cs="Times New Roman"/>
          <w:sz w:val="24"/>
          <w:szCs w:val="24"/>
        </w:rPr>
        <w:t xml:space="preserve"> a large effect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 "family" : "Cohen", "given" : "J.", "non-dropping-particle" : "", "parse-names" : false, "suffix" : "" } ], "edition" : "2", "id" : "ITEM-1", "issued" : { "date-parts" : [ [ "1988" ] ] }, "publisher" : "Lawrence Erlbaum", "publisher-place" : "Hillsdale, NJ", "title" : "Statistical Power Analysis for the Behavioral Sciences", "type" : "book" }, "uris" : [ "http://www.mendeley.com/documents/?uuid=4dbd38c0-4c6b-4674-b7f6-fe64c010d1d0" ] } ], "mendeley" : { "formattedCitation" : "[37]", "plainTextFormattedCitation" : "[37]", "previouslyFormattedCitation" : "[37]"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[37]</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w:t>
      </w:r>
    </w:p>
    <w:p w14:paraId="586123FA" w14:textId="1A3E74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Next, we fitted a mixed-effects regression model for the ostracism effect on the last </w:t>
      </w:r>
      <w:r w:rsidR="00FA4AE7" w:rsidRPr="009159AB">
        <w:rPr>
          <w:rFonts w:ascii="Times New Roman" w:hAnsi="Times New Roman" w:cs="Times New Roman"/>
          <w:sz w:val="24"/>
          <w:szCs w:val="24"/>
        </w:rPr>
        <w:t>measure</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k =</w:t>
      </w:r>
      <w:r w:rsidRPr="009159AB">
        <w:rPr>
          <w:rFonts w:ascii="Times New Roman" w:hAnsi="Times New Roman" w:cs="Times New Roman"/>
          <w:sz w:val="24"/>
          <w:szCs w:val="24"/>
        </w:rPr>
        <w:t xml:space="preserve"> 95), including estimated time in seconds </w:t>
      </w:r>
      <w:r w:rsidR="005F4B78" w:rsidRPr="009159AB">
        <w:rPr>
          <w:rFonts w:ascii="Times New Roman" w:hAnsi="Times New Roman" w:cs="Times New Roman"/>
          <w:sz w:val="24"/>
          <w:szCs w:val="24"/>
        </w:rPr>
        <w:t xml:space="preserve">since </w:t>
      </w:r>
      <w:r w:rsidR="003375A0" w:rsidRPr="009159AB">
        <w:rPr>
          <w:rFonts w:ascii="Times New Roman" w:hAnsi="Times New Roman" w:cs="Times New Roman"/>
          <w:sz w:val="24"/>
          <w:szCs w:val="24"/>
        </w:rPr>
        <w:t>completing the Cyberball game</w:t>
      </w:r>
      <w:r w:rsidR="005F4B78"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as predictor. Residual heterogeneity was significant,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Pr="009159AB">
        <w:rPr>
          <w:rFonts w:ascii="Times New Roman" w:hAnsi="Times New Roman" w:cs="Times New Roman"/>
          <w:sz w:val="24"/>
          <w:szCs w:val="24"/>
        </w:rPr>
        <w:t xml:space="preserve"> (93) = </w:t>
      </w:r>
      <w:r w:rsidR="004C2568" w:rsidRPr="009159AB">
        <w:rPr>
          <w:rFonts w:ascii="Times New Roman" w:hAnsi="Times New Roman" w:cs="Times New Roman"/>
          <w:sz w:val="24"/>
          <w:szCs w:val="24"/>
        </w:rPr>
        <w:t>803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and estimated </w:t>
      </w:r>
      <w:r w:rsidR="00421C4F" w:rsidRPr="009159AB">
        <w:rPr>
          <w:rFonts w:ascii="Times New Roman" w:hAnsi="Times New Roman" w:cs="Times New Roman"/>
          <w:sz w:val="24"/>
          <w:szCs w:val="24"/>
        </w:rPr>
        <w:t xml:space="preserve">at </w:t>
      </w:r>
      <w:r w:rsidRPr="009159AB">
        <w:rPr>
          <w:rFonts w:ascii="Times New Roman" w:hAnsi="Times New Roman" w:cs="Times New Roman"/>
          <w:sz w:val="24"/>
          <w:szCs w:val="24"/>
        </w:rPr>
        <w:t>τ</w:t>
      </w:r>
      <w:r w:rsidR="00030665"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0.3</w:t>
      </w:r>
      <w:r w:rsidR="004C2568" w:rsidRPr="009159AB">
        <w:rPr>
          <w:rFonts w:ascii="Times New Roman" w:hAnsi="Times New Roman" w:cs="Times New Roman"/>
          <w:sz w:val="24"/>
          <w:szCs w:val="24"/>
        </w:rPr>
        <w:t>8</w:t>
      </w:r>
      <w:r w:rsidRPr="009159AB">
        <w:rPr>
          <w:rFonts w:ascii="Times New Roman" w:hAnsi="Times New Roman" w:cs="Times New Roman"/>
          <w:sz w:val="24"/>
          <w:szCs w:val="24"/>
        </w:rPr>
        <w:t>, 95% CI [0.</w:t>
      </w:r>
      <w:r w:rsidR="004C2568" w:rsidRPr="009159AB">
        <w:rPr>
          <w:rFonts w:ascii="Times New Roman" w:hAnsi="Times New Roman" w:cs="Times New Roman"/>
          <w:sz w:val="24"/>
          <w:szCs w:val="24"/>
        </w:rPr>
        <w:t>27</w:t>
      </w:r>
      <w:r w:rsidRPr="009159AB">
        <w:rPr>
          <w:rFonts w:ascii="Times New Roman" w:hAnsi="Times New Roman" w:cs="Times New Roman"/>
          <w:sz w:val="24"/>
          <w:szCs w:val="24"/>
        </w:rPr>
        <w:t>, 0.</w:t>
      </w:r>
      <w:r w:rsidR="004C2568" w:rsidRPr="009159AB">
        <w:rPr>
          <w:rFonts w:ascii="Times New Roman" w:hAnsi="Times New Roman" w:cs="Times New Roman"/>
          <w:sz w:val="24"/>
          <w:szCs w:val="24"/>
        </w:rPr>
        <w:t>54</w:t>
      </w:r>
      <w:r w:rsidRPr="009159AB">
        <w:rPr>
          <w:rFonts w:ascii="Times New Roman" w:hAnsi="Times New Roman" w:cs="Times New Roman"/>
          <w:sz w:val="24"/>
          <w:szCs w:val="24"/>
        </w:rPr>
        <w:t>]. The intercept was estimated</w:t>
      </w:r>
      <w:r w:rsidR="00BA6DE5" w:rsidRPr="009159AB">
        <w:rPr>
          <w:rFonts w:ascii="Times New Roman" w:hAnsi="Times New Roman" w:cs="Times New Roman"/>
          <w:sz w:val="24"/>
          <w:szCs w:val="24"/>
        </w:rPr>
        <w:t xml:space="preserve"> </w:t>
      </w:r>
      <w:r w:rsidR="00421C4F" w:rsidRPr="009159AB">
        <w:rPr>
          <w:rFonts w:ascii="Times New Roman" w:hAnsi="Times New Roman" w:cs="Times New Roman"/>
          <w:sz w:val="24"/>
          <w:szCs w:val="24"/>
        </w:rPr>
        <w:t>at</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004C2568"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4C2568" w:rsidRPr="009159AB">
        <w:rPr>
          <w:rFonts w:ascii="Times New Roman" w:hAnsi="Times New Roman" w:cs="Times New Roman"/>
          <w:sz w:val="24"/>
          <w:szCs w:val="24"/>
        </w:rPr>
        <w:t>-0.91</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61</w:t>
      </w:r>
      <w:r w:rsidRPr="009159AB">
        <w:rPr>
          <w:rFonts w:ascii="Times New Roman" w:hAnsi="Times New Roman" w:cs="Times New Roman"/>
          <w:sz w:val="24"/>
          <w:szCs w:val="24"/>
        </w:rPr>
        <w:t>].</w:t>
      </w:r>
      <w:r w:rsidR="003375A0" w:rsidRPr="009159AB">
        <w:rPr>
          <w:rFonts w:ascii="Times New Roman" w:hAnsi="Times New Roman" w:cs="Times New Roman"/>
          <w:sz w:val="24"/>
          <w:szCs w:val="24"/>
        </w:rPr>
        <w:t xml:space="preserve"> </w:t>
      </w:r>
      <w:r w:rsidR="00002F61" w:rsidRPr="009159AB">
        <w:rPr>
          <w:rFonts w:ascii="Times New Roman" w:hAnsi="Times New Roman" w:cs="Times New Roman"/>
          <w:sz w:val="24"/>
          <w:szCs w:val="24"/>
        </w:rPr>
        <w:t>Moreover</w:t>
      </w:r>
      <w:r w:rsidR="00E057F3" w:rsidRPr="009159AB">
        <w:rPr>
          <w:rFonts w:ascii="Times New Roman" w:hAnsi="Times New Roman" w:cs="Times New Roman"/>
          <w:sz w:val="24"/>
          <w:szCs w:val="24"/>
        </w:rPr>
        <w:t>, the e</w:t>
      </w:r>
      <w:r w:rsidRPr="009159AB">
        <w:rPr>
          <w:rFonts w:ascii="Times New Roman" w:hAnsi="Times New Roman" w:cs="Times New Roman"/>
          <w:sz w:val="24"/>
          <w:szCs w:val="24"/>
        </w:rPr>
        <w:t xml:space="preserve">stimated time in seconds </w:t>
      </w:r>
      <w:r w:rsidR="00C4330C">
        <w:rPr>
          <w:rFonts w:ascii="Times New Roman" w:hAnsi="Times New Roman" w:cs="Times New Roman"/>
          <w:sz w:val="24"/>
          <w:szCs w:val="24"/>
        </w:rPr>
        <w:t xml:space="preserve">between exclusion in Cyberball and the moment at which the last measure was taken </w:t>
      </w:r>
      <w:r w:rsidR="00E057F3" w:rsidRPr="009159AB">
        <w:rPr>
          <w:rFonts w:ascii="Times New Roman" w:hAnsi="Times New Roman" w:cs="Times New Roman"/>
          <w:sz w:val="24"/>
          <w:szCs w:val="24"/>
        </w:rPr>
        <w:t>failed to</w:t>
      </w:r>
      <w:r w:rsidRPr="009159AB">
        <w:rPr>
          <w:rFonts w:ascii="Times New Roman" w:hAnsi="Times New Roman" w:cs="Times New Roman"/>
          <w:sz w:val="24"/>
          <w:szCs w:val="24"/>
        </w:rPr>
        <w:t xml:space="preserve"> moderate the average effect, </w:t>
      </w:r>
      <w:r w:rsidRPr="009159AB">
        <w:rPr>
          <w:rFonts w:ascii="Times New Roman" w:hAnsi="Times New Roman" w:cs="Times New Roman"/>
          <w:i/>
          <w:sz w:val="24"/>
          <w:szCs w:val="24"/>
        </w:rPr>
        <w:t>b</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 0.</w:t>
      </w:r>
      <w:r w:rsidR="00F96491">
        <w:rPr>
          <w:rFonts w:ascii="Times New Roman" w:hAnsi="Times New Roman" w:cs="Times New Roman"/>
          <w:sz w:val="24"/>
          <w:szCs w:val="24"/>
        </w:rPr>
        <w:t>0069</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187</w:t>
      </w:r>
      <w:r w:rsidRPr="009159AB">
        <w:rPr>
          <w:rFonts w:ascii="Times New Roman" w:hAnsi="Times New Roman" w:cs="Times New Roman"/>
          <w:sz w:val="24"/>
          <w:szCs w:val="24"/>
        </w:rPr>
        <w:t>, 95% CI [-0.</w:t>
      </w:r>
      <w:r w:rsidR="00F96491">
        <w:rPr>
          <w:rFonts w:ascii="Times New Roman" w:hAnsi="Times New Roman" w:cs="Times New Roman"/>
          <w:sz w:val="24"/>
          <w:szCs w:val="24"/>
        </w:rPr>
        <w:t>0034</w:t>
      </w:r>
      <w:r w:rsidR="004C2568"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96491">
        <w:rPr>
          <w:rFonts w:ascii="Times New Roman" w:hAnsi="Times New Roman" w:cs="Times New Roman"/>
          <w:sz w:val="24"/>
          <w:szCs w:val="24"/>
        </w:rPr>
        <w:t>0172</w:t>
      </w:r>
      <w:r w:rsidRPr="009159AB">
        <w:rPr>
          <w:rFonts w:ascii="Times New Roman" w:hAnsi="Times New Roman" w:cs="Times New Roman"/>
          <w:sz w:val="24"/>
          <w:szCs w:val="24"/>
        </w:rPr>
        <w:t xml:space="preserve">]. </w:t>
      </w:r>
      <w:r w:rsidR="00E057F3" w:rsidRPr="009159AB">
        <w:rPr>
          <w:rFonts w:ascii="Times New Roman" w:hAnsi="Times New Roman" w:cs="Times New Roman"/>
          <w:sz w:val="24"/>
          <w:szCs w:val="24"/>
        </w:rPr>
        <w:t>However, w</w:t>
      </w:r>
      <w:r w:rsidR="005F4B78" w:rsidRPr="009159AB">
        <w:rPr>
          <w:rFonts w:ascii="Times New Roman" w:hAnsi="Times New Roman" w:cs="Times New Roman"/>
          <w:sz w:val="24"/>
          <w:szCs w:val="24"/>
        </w:rPr>
        <w:t>e</w:t>
      </w:r>
      <w:r w:rsidR="00E057F3"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have to take into consideration the low power of the moderation analyses due to the large (residual) heterogeneity in effect sizes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[25]</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A regression test for mixed-effects model with moderator</w:t>
      </w:r>
      <w:r w:rsidR="00D643EA" w:rsidRPr="009159AB">
        <w:rPr>
          <w:rFonts w:ascii="Times New Roman" w:hAnsi="Times New Roman" w:cs="Times New Roman"/>
          <w:sz w:val="24"/>
          <w:szCs w:val="24"/>
        </w:rPr>
        <w:t xml:space="preserve"> (i.e., including both the time and </w:t>
      </w:r>
      <w:r w:rsidR="00D643EA" w:rsidRPr="009159AB">
        <w:rPr>
          <w:rFonts w:ascii="Times New Roman" w:hAnsi="Times New Roman" w:cs="Times New Roman"/>
          <w:i/>
          <w:sz w:val="24"/>
          <w:szCs w:val="24"/>
        </w:rPr>
        <w:t>SE</w:t>
      </w:r>
      <w:r w:rsidR="00D643EA" w:rsidRPr="009159AB">
        <w:rPr>
          <w:rFonts w:ascii="Times New Roman" w:hAnsi="Times New Roman" w:cs="Times New Roman"/>
          <w:sz w:val="24"/>
          <w:szCs w:val="24"/>
        </w:rPr>
        <w:t xml:space="preserve"> as predictor)</w:t>
      </w:r>
      <w:r w:rsidRPr="009159AB">
        <w:rPr>
          <w:rFonts w:ascii="Times New Roman" w:hAnsi="Times New Roman" w:cs="Times New Roman"/>
          <w:sz w:val="24"/>
          <w:szCs w:val="24"/>
        </w:rPr>
        <w:t xml:space="preserve"> showed no funnel plot asymmetry, </w:t>
      </w:r>
      <w:r w:rsidR="00D81F36" w:rsidRPr="009159AB">
        <w:rPr>
          <w:rFonts w:ascii="Times New Roman" w:hAnsi="Times New Roman" w:cs="Times New Roman"/>
          <w:i/>
          <w:sz w:val="24"/>
          <w:szCs w:val="24"/>
        </w:rPr>
        <w:t>Z</w:t>
      </w:r>
      <w:r w:rsidR="00D81F36"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-0.72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C2568" w:rsidRPr="009159AB">
        <w:rPr>
          <w:rFonts w:ascii="Times New Roman" w:hAnsi="Times New Roman" w:cs="Times New Roman"/>
          <w:sz w:val="24"/>
          <w:szCs w:val="24"/>
        </w:rPr>
        <w:t>474</w:t>
      </w:r>
      <w:r w:rsidRPr="009159AB">
        <w:rPr>
          <w:rFonts w:ascii="Times New Roman" w:hAnsi="Times New Roman" w:cs="Times New Roman"/>
          <w:sz w:val="24"/>
          <w:szCs w:val="24"/>
        </w:rPr>
        <w:t>. In short, long after ostracism has occurred (</w:t>
      </w:r>
      <w:r w:rsidRPr="009159AB">
        <w:rPr>
          <w:rFonts w:ascii="Times New Roman" w:hAnsi="Times New Roman" w:cs="Times New Roman"/>
          <w:i/>
          <w:sz w:val="24"/>
          <w:szCs w:val="24"/>
        </w:rPr>
        <w:t>M</w:t>
      </w:r>
      <w:r w:rsidRPr="009159AB">
        <w:rPr>
          <w:rFonts w:ascii="Times New Roman" w:hAnsi="Times New Roman" w:cs="Times New Roman"/>
          <w:i/>
          <w:sz w:val="24"/>
          <w:szCs w:val="24"/>
          <w:vertAlign w:val="subscript"/>
        </w:rPr>
        <w:t>time</w:t>
      </w:r>
      <w:r w:rsidRPr="009159AB">
        <w:rPr>
          <w:rFonts w:ascii="Times New Roman" w:hAnsi="Times New Roman" w:cs="Times New Roman"/>
          <w:sz w:val="24"/>
          <w:szCs w:val="24"/>
        </w:rPr>
        <w:t xml:space="preserve"> = </w:t>
      </w:r>
      <w:r w:rsidR="00F96491">
        <w:rPr>
          <w:rFonts w:ascii="Times New Roman" w:hAnsi="Times New Roman" w:cs="Times New Roman"/>
          <w:sz w:val="24"/>
          <w:szCs w:val="24"/>
        </w:rPr>
        <w:t>4.85 minutes</w:t>
      </w:r>
      <w:r w:rsidRPr="009159AB">
        <w:rPr>
          <w:rFonts w:ascii="Times New Roman" w:hAnsi="Times New Roman" w:cs="Times New Roman"/>
          <w:sz w:val="24"/>
          <w:szCs w:val="24"/>
        </w:rPr>
        <w:t>), ostracized participants on average score</w:t>
      </w:r>
      <w:r w:rsidR="005F4B78" w:rsidRPr="009159AB">
        <w:rPr>
          <w:rFonts w:ascii="Times New Roman" w:hAnsi="Times New Roman" w:cs="Times New Roman"/>
          <w:sz w:val="24"/>
          <w:szCs w:val="24"/>
        </w:rPr>
        <w:t>d</w:t>
      </w:r>
      <w:r w:rsidRPr="009159AB">
        <w:rPr>
          <w:rFonts w:ascii="Times New Roman" w:hAnsi="Times New Roman" w:cs="Times New Roman"/>
          <w:sz w:val="24"/>
          <w:szCs w:val="24"/>
        </w:rPr>
        <w:t xml:space="preserve"> around </w:t>
      </w:r>
      <w:r w:rsidR="004C2568" w:rsidRPr="009159AB">
        <w:rPr>
          <w:rFonts w:ascii="Times New Roman" w:hAnsi="Times New Roman" w:cs="Times New Roman"/>
          <w:sz w:val="24"/>
          <w:szCs w:val="24"/>
        </w:rPr>
        <w:t>-</w:t>
      </w:r>
      <w:r w:rsidRPr="009159AB">
        <w:rPr>
          <w:rFonts w:ascii="Times New Roman" w:hAnsi="Times New Roman" w:cs="Times New Roman"/>
          <w:sz w:val="24"/>
          <w:szCs w:val="24"/>
        </w:rPr>
        <w:t>0.</w:t>
      </w:r>
      <w:r w:rsidR="004C2568" w:rsidRPr="009159AB">
        <w:rPr>
          <w:rFonts w:ascii="Times New Roman" w:hAnsi="Times New Roman" w:cs="Times New Roman"/>
          <w:sz w:val="24"/>
          <w:szCs w:val="24"/>
        </w:rPr>
        <w:t>73 standard deviation units</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lower</w:t>
      </w:r>
      <w:r w:rsidRPr="009159AB">
        <w:rPr>
          <w:rFonts w:ascii="Times New Roman" w:hAnsi="Times New Roman" w:cs="Times New Roman"/>
          <w:sz w:val="24"/>
          <w:szCs w:val="24"/>
        </w:rPr>
        <w:t xml:space="preserve"> </w:t>
      </w:r>
      <w:r w:rsidR="004C2568" w:rsidRPr="009159AB">
        <w:rPr>
          <w:rFonts w:ascii="Times New Roman" w:hAnsi="Times New Roman" w:cs="Times New Roman"/>
          <w:sz w:val="24"/>
          <w:szCs w:val="24"/>
        </w:rPr>
        <w:t xml:space="preserve">when compared with </w:t>
      </w:r>
      <w:r w:rsidRPr="009159AB">
        <w:rPr>
          <w:rFonts w:ascii="Times New Roman" w:hAnsi="Times New Roman" w:cs="Times New Roman"/>
          <w:sz w:val="24"/>
          <w:szCs w:val="24"/>
        </w:rPr>
        <w:t xml:space="preserve">included participants, an </w:t>
      </w:r>
      <w:r w:rsidRPr="009159AB">
        <w:rPr>
          <w:rFonts w:ascii="Times New Roman" w:hAnsi="Times New Roman" w:cs="Times New Roman"/>
          <w:sz w:val="24"/>
          <w:szCs w:val="24"/>
        </w:rPr>
        <w:lastRenderedPageBreak/>
        <w:t xml:space="preserve">effect that does not appear to be moderated further by time passed since the ostracism occurrence. </w:t>
      </w:r>
    </w:p>
    <w:p w14:paraId="21AE2136" w14:textId="69A33F9E" w:rsidR="00E76D2C" w:rsidRPr="009159AB" w:rsidRDefault="000B1401"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Thus, results show a clear</w:t>
      </w:r>
      <w:r w:rsidR="00731737" w:rsidRPr="009159AB">
        <w:rPr>
          <w:rFonts w:ascii="Times New Roman" w:hAnsi="Times New Roman" w:cs="Times New Roman"/>
          <w:sz w:val="24"/>
          <w:szCs w:val="24"/>
        </w:rPr>
        <w:t xml:space="preserve"> effect of ostracism on both the first and last measures, of which the latter is </w:t>
      </w:r>
      <w:r w:rsidR="00731737" w:rsidRPr="009159AB">
        <w:rPr>
          <w:rFonts w:ascii="Times New Roman" w:hAnsi="Times New Roman" w:cs="Times New Roman"/>
          <w:i/>
          <w:sz w:val="24"/>
          <w:szCs w:val="24"/>
        </w:rPr>
        <w:t>not</w:t>
      </w:r>
      <w:r w:rsidR="00731737" w:rsidRPr="009159AB">
        <w:rPr>
          <w:rFonts w:ascii="Times New Roman" w:hAnsi="Times New Roman" w:cs="Times New Roman"/>
          <w:sz w:val="24"/>
          <w:szCs w:val="24"/>
        </w:rPr>
        <w:t xml:space="preserve"> </w:t>
      </w:r>
      <w:r w:rsidR="003375A0" w:rsidRPr="009159AB">
        <w:rPr>
          <w:rFonts w:ascii="Times New Roman" w:hAnsi="Times New Roman" w:cs="Times New Roman"/>
          <w:sz w:val="24"/>
          <w:szCs w:val="24"/>
        </w:rPr>
        <w:t>predicted</w:t>
      </w:r>
      <w:r w:rsidR="00731737" w:rsidRPr="009159AB">
        <w:rPr>
          <w:rFonts w:ascii="Times New Roman" w:hAnsi="Times New Roman" w:cs="Times New Roman"/>
          <w:sz w:val="24"/>
          <w:szCs w:val="24"/>
        </w:rPr>
        <w:t xml:space="preserve"> by </w:t>
      </w:r>
      <w:r w:rsidR="00DB08CE" w:rsidRPr="009159AB">
        <w:rPr>
          <w:rFonts w:ascii="Times New Roman" w:hAnsi="Times New Roman" w:cs="Times New Roman"/>
          <w:sz w:val="24"/>
          <w:szCs w:val="24"/>
        </w:rPr>
        <w:t xml:space="preserve">our operationalization of </w:t>
      </w:r>
      <w:r w:rsidR="00731737" w:rsidRPr="009159AB">
        <w:rPr>
          <w:rFonts w:ascii="Times New Roman" w:hAnsi="Times New Roman" w:cs="Times New Roman"/>
          <w:sz w:val="24"/>
          <w:szCs w:val="24"/>
        </w:rPr>
        <w:t xml:space="preserve">time. The ostracism effect over time </w:t>
      </w:r>
      <w:r w:rsidR="005F4B78" w:rsidRPr="009159AB">
        <w:rPr>
          <w:rFonts w:ascii="Times New Roman" w:hAnsi="Times New Roman" w:cs="Times New Roman"/>
          <w:sz w:val="24"/>
          <w:szCs w:val="24"/>
        </w:rPr>
        <w:t>can also be</w:t>
      </w:r>
      <w:r w:rsidR="00731737" w:rsidRPr="009159AB">
        <w:rPr>
          <w:rFonts w:ascii="Times New Roman" w:hAnsi="Times New Roman" w:cs="Times New Roman"/>
          <w:sz w:val="24"/>
          <w:szCs w:val="24"/>
        </w:rPr>
        <w:t xml:space="preserve"> inspected via confidence intervals. </w:t>
      </w:r>
      <w:r w:rsidR="005F4B78" w:rsidRPr="009159AB">
        <w:rPr>
          <w:rFonts w:ascii="Times New Roman" w:hAnsi="Times New Roman" w:cs="Times New Roman"/>
          <w:sz w:val="24"/>
          <w:szCs w:val="24"/>
        </w:rPr>
        <w:t>C</w:t>
      </w:r>
      <w:r w:rsidRPr="009159AB">
        <w:rPr>
          <w:rFonts w:ascii="Times New Roman" w:hAnsi="Times New Roman" w:cs="Times New Roman"/>
          <w:sz w:val="24"/>
          <w:szCs w:val="24"/>
        </w:rPr>
        <w:t xml:space="preserve">omparing </w:t>
      </w:r>
      <w:r w:rsidR="00731737" w:rsidRPr="009159AB">
        <w:rPr>
          <w:rFonts w:ascii="Times New Roman" w:hAnsi="Times New Roman" w:cs="Times New Roman"/>
          <w:sz w:val="24"/>
          <w:szCs w:val="24"/>
        </w:rPr>
        <w:t xml:space="preserve">the 95% confidence intervals for the average ostracism effect on the first measure (i.e., </w:t>
      </w:r>
      <w:r w:rsidR="002315A3" w:rsidRPr="009159AB">
        <w:rPr>
          <w:rFonts w:ascii="Times New Roman" w:hAnsi="Times New Roman" w:cs="Times New Roman"/>
          <w:sz w:val="24"/>
          <w:szCs w:val="24"/>
        </w:rPr>
        <w:t>[-1.54, -1.18]</w:t>
      </w:r>
      <w:r w:rsidR="00731737" w:rsidRPr="009159AB">
        <w:rPr>
          <w:rFonts w:ascii="Times New Roman" w:hAnsi="Times New Roman" w:cs="Times New Roman"/>
          <w:sz w:val="24"/>
          <w:szCs w:val="24"/>
        </w:rPr>
        <w:t xml:space="preserve">) and on the last measure (i.e., </w:t>
      </w:r>
      <w:r w:rsidR="002315A3" w:rsidRPr="009159AB">
        <w:rPr>
          <w:rFonts w:ascii="Times New Roman" w:hAnsi="Times New Roman" w:cs="Times New Roman"/>
          <w:sz w:val="24"/>
          <w:szCs w:val="24"/>
        </w:rPr>
        <w:t>[-0.</w:t>
      </w:r>
      <w:r w:rsidR="00F870BD">
        <w:rPr>
          <w:rFonts w:ascii="Times New Roman" w:hAnsi="Times New Roman" w:cs="Times New Roman"/>
          <w:sz w:val="24"/>
          <w:szCs w:val="24"/>
        </w:rPr>
        <w:t>86</w:t>
      </w:r>
      <w:r w:rsidR="002315A3" w:rsidRPr="009159AB">
        <w:rPr>
          <w:rFonts w:ascii="Times New Roman" w:hAnsi="Times New Roman" w:cs="Times New Roman"/>
          <w:sz w:val="24"/>
          <w:szCs w:val="24"/>
        </w:rPr>
        <w:t>, -0.</w:t>
      </w:r>
      <w:r w:rsidR="00F870BD">
        <w:rPr>
          <w:rFonts w:ascii="Times New Roman" w:hAnsi="Times New Roman" w:cs="Times New Roman"/>
          <w:sz w:val="24"/>
          <w:szCs w:val="24"/>
        </w:rPr>
        <w:t>59</w:t>
      </w:r>
      <w:r w:rsidR="002315A3" w:rsidRPr="009159AB">
        <w:rPr>
          <w:rFonts w:ascii="Times New Roman" w:hAnsi="Times New Roman" w:cs="Times New Roman"/>
          <w:sz w:val="24"/>
          <w:szCs w:val="24"/>
        </w:rPr>
        <w:t>]</w:t>
      </w:r>
      <w:r w:rsidR="00731737" w:rsidRPr="009159AB">
        <w:rPr>
          <w:rFonts w:ascii="Times New Roman" w:hAnsi="Times New Roman" w:cs="Times New Roman"/>
          <w:sz w:val="24"/>
          <w:szCs w:val="24"/>
        </w:rPr>
        <w:t>) show</w:t>
      </w:r>
      <w:r w:rsidRPr="009159AB">
        <w:rPr>
          <w:rFonts w:ascii="Times New Roman" w:hAnsi="Times New Roman" w:cs="Times New Roman"/>
          <w:sz w:val="24"/>
          <w:szCs w:val="24"/>
        </w:rPr>
        <w:t xml:space="preserve">ed no </w:t>
      </w:r>
      <w:r w:rsidR="00731737" w:rsidRPr="009159AB">
        <w:rPr>
          <w:rFonts w:ascii="Times New Roman" w:hAnsi="Times New Roman" w:cs="Times New Roman"/>
          <w:sz w:val="24"/>
          <w:szCs w:val="24"/>
        </w:rPr>
        <w:t>overlap. Although the difference in average effect sizes between first and last measure cannot be formally tested (because of a lack of information on the correlation between measures in the primary studies),</w:t>
      </w:r>
      <w:r w:rsidR="005F4B78" w:rsidRPr="009159AB">
        <w:rPr>
          <w:rFonts w:ascii="Times New Roman" w:hAnsi="Times New Roman" w:cs="Times New Roman"/>
          <w:sz w:val="24"/>
          <w:szCs w:val="24"/>
        </w:rPr>
        <w:t xml:space="preserve"> the mean </w:t>
      </w:r>
      <w:r w:rsidR="00731737" w:rsidRPr="009159AB">
        <w:rPr>
          <w:rFonts w:ascii="Times New Roman" w:hAnsi="Times New Roman" w:cs="Times New Roman"/>
          <w:sz w:val="24"/>
          <w:szCs w:val="24"/>
        </w:rPr>
        <w:t xml:space="preserve">difference is </w:t>
      </w:r>
      <w:r w:rsidR="005F4B78" w:rsidRPr="009159AB">
        <w:rPr>
          <w:rFonts w:ascii="Times New Roman" w:hAnsi="Times New Roman" w:cs="Times New Roman"/>
          <w:sz w:val="24"/>
          <w:szCs w:val="24"/>
        </w:rPr>
        <w:t xml:space="preserve">sizeable </w:t>
      </w:r>
      <w:r w:rsidR="00731737" w:rsidRPr="009159AB">
        <w:rPr>
          <w:rFonts w:ascii="Times New Roman" w:hAnsi="Times New Roman" w:cs="Times New Roman"/>
          <w:sz w:val="24"/>
          <w:szCs w:val="24"/>
        </w:rPr>
        <w:t xml:space="preserve">and CIs </w:t>
      </w:r>
      <w:r w:rsidR="00DE0791">
        <w:rPr>
          <w:rFonts w:ascii="Times New Roman" w:hAnsi="Times New Roman" w:cs="Times New Roman"/>
          <w:sz w:val="24"/>
          <w:szCs w:val="24"/>
        </w:rPr>
        <w:t>confirms our prediction</w:t>
      </w:r>
      <w:r w:rsidR="00DE079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that the average ostracism effect is smaller for the last measure</w:t>
      </w:r>
      <w:r w:rsidR="00DE0791">
        <w:rPr>
          <w:rFonts w:ascii="Times New Roman" w:hAnsi="Times New Roman" w:cs="Times New Roman"/>
          <w:sz w:val="24"/>
          <w:szCs w:val="24"/>
        </w:rPr>
        <w:t>. In fact, g</w:t>
      </w:r>
      <w:r w:rsidR="00A37527" w:rsidRPr="009159AB">
        <w:rPr>
          <w:rFonts w:ascii="Times New Roman" w:hAnsi="Times New Roman" w:cs="Times New Roman"/>
          <w:sz w:val="24"/>
          <w:szCs w:val="24"/>
        </w:rPr>
        <w:t xml:space="preserve">iven the expected positive correlation between effects for first and last measures, the comparison of CIs is likely to be conservative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"10.1198/000313001317097960", "ISBN" : "00031305", "ISSN" : "0003-1305", "PMID" : "2632", "abstract" : "To judge whether the difference between two point estimates is statistically significant, data analysts often examine the overlap between the two associated confidence intervals. We compare this technique to the standard method of testing significance under the common assumptions of consistency, asymptotic normality, and asymptotic independence of the estimates. Rejection of the null hypothesis by the method of examining overlap implies rejection by the standard method, whereas failure to reject by the method of examining overlap does not imply failure to reject by the standard method. As a consequence, the method of examining overlap is more conservative (i.e., rejects the null hypothesis less often) than the standard method when the null hypothesis is true, and it mistakenly fails to reject the null hypothesis more frequently than does the standard method when the null hypothesis is false. Although the method of examining overlap is simple and especially convenient when lists or graphs of confidence intervals have been presented, we conclude that it should not be used for formal significance testing unless the data analyst is aware of its deficiencies and unless the information needed to carry out a more appropriate procedure is unavailable.", "author" : [ { "dropping-particle" : "", "family" : "Schenker", "given" : "Nathaniel", "non-dropping-particle" : "", "parse-names" : false, "suffix" : "" }, { "dropping-particle" : "", "family" : "Gentleman", "given" : "Jane F", "non-dropping-particle" : "", "parse-names" : false, "suffix" : "" } ], "container-title" : "The American Statistician", "id" : "ITEM-1", "issued" : { "date-parts" : [ [ "2001" ] ] }, "page" : "182-186", "title" : "On Judging the Significance of Differences by Examining the Overlap Between Confidence Intervals", "type" : "article", "volume" : "55" }, "uris" : [ "http://www.mendeley.com/documents/?uuid=e7c28c09-7d4e-4647-993b-9f47242b277f" ] } ], "mendeley" : { "formattedCitation" : "[38]", "plainTextFormattedCitation" : "[38]", "previouslyFormattedCitation" : "[38]"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[38]</w:t>
      </w:r>
      <w:r w:rsidR="00302845">
        <w:rPr>
          <w:rFonts w:ascii="Times New Roman" w:hAnsi="Times New Roman" w:cs="Times New Roman"/>
          <w:sz w:val="24"/>
          <w:szCs w:val="24"/>
        </w:rPr>
        <w:fldChar w:fldCharType="end"/>
      </w:r>
      <w:r w:rsidR="00D64455" w:rsidRPr="009159AB">
        <w:rPr>
          <w:rFonts w:ascii="Times New Roman" w:hAnsi="Times New Roman" w:cs="Times New Roman"/>
          <w:sz w:val="24"/>
          <w:szCs w:val="24"/>
        </w:rPr>
        <w:t>. Additionally, we noted that estimated</w:t>
      </w:r>
      <w:r w:rsidR="00CE352D" w:rsidRPr="009159AB">
        <w:rPr>
          <w:rFonts w:ascii="Times New Roman" w:hAnsi="Times New Roman" w:cs="Times New Roman"/>
          <w:sz w:val="24"/>
          <w:szCs w:val="24"/>
        </w:rPr>
        <w:t xml:space="preserve"> residual</w:t>
      </w:r>
      <w:r w:rsidR="00D64455" w:rsidRPr="009159AB">
        <w:rPr>
          <w:rFonts w:ascii="Times New Roman" w:hAnsi="Times New Roman" w:cs="Times New Roman"/>
          <w:sz w:val="24"/>
          <w:szCs w:val="24"/>
        </w:rPr>
        <w:t xml:space="preserve"> heterogeneity was larger on the first- than on the last measure.</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W</w:t>
      </w:r>
      <w:r w:rsidR="00A37527" w:rsidRPr="009159AB">
        <w:rPr>
          <w:rFonts w:ascii="Times New Roman" w:hAnsi="Times New Roman" w:cs="Times New Roman"/>
          <w:sz w:val="24"/>
          <w:szCs w:val="24"/>
        </w:rPr>
        <w:t xml:space="preserve">e conclude that the average ostracism effects </w:t>
      </w:r>
      <w:r w:rsidR="00DB08CE" w:rsidRPr="009159AB">
        <w:rPr>
          <w:rFonts w:ascii="Times New Roman" w:hAnsi="Times New Roman" w:cs="Times New Roman"/>
          <w:sz w:val="24"/>
          <w:szCs w:val="24"/>
        </w:rPr>
        <w:t>decrease</w:t>
      </w:r>
      <w:r w:rsidR="00D64455" w:rsidRPr="009159AB">
        <w:rPr>
          <w:rFonts w:ascii="Times New Roman" w:hAnsi="Times New Roman" w:cs="Times New Roman"/>
          <w:sz w:val="24"/>
          <w:szCs w:val="24"/>
        </w:rPr>
        <w:t>s</w:t>
      </w:r>
      <w:r w:rsidR="00DB08CE" w:rsidRPr="009159AB">
        <w:rPr>
          <w:rFonts w:ascii="Times New Roman" w:hAnsi="Times New Roman" w:cs="Times New Roman"/>
          <w:sz w:val="24"/>
          <w:szCs w:val="24"/>
        </w:rPr>
        <w:t xml:space="preserve"> from</w:t>
      </w:r>
      <w:r w:rsidR="00A37527" w:rsidRPr="009159AB">
        <w:rPr>
          <w:rFonts w:ascii="Times New Roman" w:hAnsi="Times New Roman" w:cs="Times New Roman"/>
          <w:sz w:val="24"/>
          <w:szCs w:val="24"/>
        </w:rPr>
        <w:t xml:space="preserve"> </w:t>
      </w:r>
      <w:r w:rsidR="00D64455" w:rsidRPr="009159AB">
        <w:rPr>
          <w:rFonts w:ascii="Times New Roman" w:hAnsi="Times New Roman" w:cs="Times New Roman"/>
          <w:sz w:val="24"/>
          <w:szCs w:val="24"/>
        </w:rPr>
        <w:t xml:space="preserve">the </w:t>
      </w:r>
      <w:r w:rsidR="00A37527" w:rsidRPr="009159AB">
        <w:rPr>
          <w:rFonts w:ascii="Times New Roman" w:hAnsi="Times New Roman" w:cs="Times New Roman"/>
          <w:sz w:val="24"/>
          <w:szCs w:val="24"/>
        </w:rPr>
        <w:t>first</w:t>
      </w:r>
      <w:r w:rsidR="00D64455" w:rsidRPr="009159AB">
        <w:rPr>
          <w:rFonts w:ascii="Times New Roman" w:hAnsi="Times New Roman" w:cs="Times New Roman"/>
          <w:sz w:val="24"/>
          <w:szCs w:val="24"/>
        </w:rPr>
        <w:t>-</w:t>
      </w:r>
      <w:r w:rsidR="00A37527" w:rsidRPr="009159AB">
        <w:rPr>
          <w:rFonts w:ascii="Times New Roman" w:hAnsi="Times New Roman" w:cs="Times New Roman"/>
          <w:sz w:val="24"/>
          <w:szCs w:val="24"/>
        </w:rPr>
        <w:t xml:space="preserve"> </w:t>
      </w:r>
      <w:r w:rsidR="00DB08CE" w:rsidRPr="009159AB">
        <w:rPr>
          <w:rFonts w:ascii="Times New Roman" w:hAnsi="Times New Roman" w:cs="Times New Roman"/>
          <w:sz w:val="24"/>
          <w:szCs w:val="24"/>
        </w:rPr>
        <w:t xml:space="preserve">to </w:t>
      </w:r>
      <w:r w:rsidR="00A37527" w:rsidRPr="009159AB">
        <w:rPr>
          <w:rFonts w:ascii="Times New Roman" w:hAnsi="Times New Roman" w:cs="Times New Roman"/>
          <w:sz w:val="24"/>
          <w:szCs w:val="24"/>
        </w:rPr>
        <w:t>last measures</w:t>
      </w:r>
      <w:r w:rsidR="00D64455" w:rsidRPr="009159AB">
        <w:rPr>
          <w:rFonts w:ascii="Times New Roman" w:hAnsi="Times New Roman" w:cs="Times New Roman"/>
          <w:sz w:val="24"/>
          <w:szCs w:val="24"/>
        </w:rPr>
        <w:t xml:space="preserve"> and that study</w:t>
      </w:r>
      <w:r w:rsidR="0090562B" w:rsidRPr="009159AB">
        <w:rPr>
          <w:rFonts w:ascii="Times New Roman" w:hAnsi="Times New Roman" w:cs="Times New Roman"/>
          <w:sz w:val="24"/>
          <w:szCs w:val="24"/>
        </w:rPr>
        <w:t>-</w:t>
      </w:r>
      <w:r w:rsidR="00D64455" w:rsidRPr="009159AB">
        <w:rPr>
          <w:rFonts w:ascii="Times New Roman" w:hAnsi="Times New Roman" w:cs="Times New Roman"/>
          <w:sz w:val="24"/>
          <w:szCs w:val="24"/>
        </w:rPr>
        <w:t>level effects are more similar on the last measure</w:t>
      </w:r>
      <w:r w:rsidR="00A37527" w:rsidRPr="009159AB">
        <w:rPr>
          <w:rFonts w:ascii="Times New Roman" w:hAnsi="Times New Roman" w:cs="Times New Roman"/>
          <w:sz w:val="24"/>
          <w:szCs w:val="24"/>
        </w:rPr>
        <w:t>.</w:t>
      </w:r>
    </w:p>
    <w:p w14:paraId="44BF4F90" w14:textId="1545904B" w:rsidR="00BF0960" w:rsidRDefault="00731737" w:rsidP="00BF0960">
      <w:pPr>
        <w:pStyle w:val="Heading3"/>
      </w:pPr>
      <w:r w:rsidRPr="009159AB">
        <w:t>Moderat</w:t>
      </w:r>
      <w:r w:rsidR="00BF0960">
        <w:t>ion of ostracism (Hypothesis 2)</w:t>
      </w:r>
    </w:p>
    <w:p w14:paraId="303CE3F8" w14:textId="7A5C10BD"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test moderation</w:t>
      </w:r>
      <w:r w:rsidR="00D643EA" w:rsidRPr="009159AB">
        <w:rPr>
          <w:rFonts w:ascii="Times New Roman" w:hAnsi="Times New Roman" w:cs="Times New Roman"/>
          <w:sz w:val="24"/>
          <w:szCs w:val="24"/>
        </w:rPr>
        <w:t xml:space="preserve"> of the ostracism effect</w:t>
      </w:r>
      <w:r w:rsidR="000B1401" w:rsidRPr="009159AB">
        <w:rPr>
          <w:rFonts w:ascii="Times New Roman" w:hAnsi="Times New Roman" w:cs="Times New Roman"/>
          <w:sz w:val="24"/>
          <w:szCs w:val="24"/>
        </w:rPr>
        <w:t>,</w:t>
      </w:r>
      <w:r w:rsidRPr="009159AB">
        <w:rPr>
          <w:rFonts w:ascii="Times New Roman" w:hAnsi="Times New Roman" w:cs="Times New Roman"/>
          <w:sz w:val="24"/>
          <w:szCs w:val="24"/>
        </w:rPr>
        <w:t xml:space="preserve"> we selected the </w:t>
      </w:r>
      <w:r w:rsidR="00D8602C" w:rsidRPr="009159AB">
        <w:rPr>
          <w:rFonts w:ascii="Times New Roman" w:hAnsi="Times New Roman" w:cs="Times New Roman"/>
          <w:sz w:val="24"/>
          <w:szCs w:val="24"/>
        </w:rPr>
        <w:t xml:space="preserve">factorial </w:t>
      </w:r>
      <w:r w:rsidRPr="009159AB">
        <w:rPr>
          <w:rFonts w:ascii="Times New Roman" w:hAnsi="Times New Roman" w:cs="Times New Roman"/>
          <w:sz w:val="24"/>
          <w:szCs w:val="24"/>
        </w:rPr>
        <w:t>experiments that manipul</w:t>
      </w:r>
      <w:r w:rsidR="00604171" w:rsidRPr="009159AB">
        <w:rPr>
          <w:rFonts w:ascii="Times New Roman" w:hAnsi="Times New Roman" w:cs="Times New Roman"/>
          <w:sz w:val="24"/>
          <w:szCs w:val="24"/>
        </w:rPr>
        <w:t>at</w:t>
      </w:r>
      <w:r w:rsidRPr="009159AB">
        <w:rPr>
          <w:rFonts w:ascii="Times New Roman" w:hAnsi="Times New Roman" w:cs="Times New Roman"/>
          <w:sz w:val="24"/>
          <w:szCs w:val="24"/>
        </w:rPr>
        <w:t xml:space="preserve">ed ostracism and </w:t>
      </w:r>
      <w:r w:rsidR="000B1401" w:rsidRPr="009159AB">
        <w:rPr>
          <w:rFonts w:ascii="Times New Roman" w:hAnsi="Times New Roman" w:cs="Times New Roman"/>
          <w:sz w:val="24"/>
          <w:szCs w:val="24"/>
        </w:rPr>
        <w:t>an</w:t>
      </w:r>
      <w:r w:rsidRPr="009159AB">
        <w:rPr>
          <w:rFonts w:ascii="Times New Roman" w:hAnsi="Times New Roman" w:cs="Times New Roman"/>
          <w:sz w:val="24"/>
          <w:szCs w:val="24"/>
        </w:rPr>
        <w:t>other independent variable</w:t>
      </w:r>
      <w:r w:rsidR="000B1401" w:rsidRPr="009159AB">
        <w:rPr>
          <w:rFonts w:ascii="Times New Roman" w:hAnsi="Times New Roman" w:cs="Times New Roman"/>
          <w:sz w:val="24"/>
          <w:szCs w:val="24"/>
        </w:rPr>
        <w:t xml:space="preserve"> in between-subjects designs</w:t>
      </w:r>
      <w:r w:rsidRPr="009159AB">
        <w:rPr>
          <w:rFonts w:ascii="Times New Roman" w:hAnsi="Times New Roman" w:cs="Times New Roman"/>
          <w:sz w:val="24"/>
          <w:szCs w:val="24"/>
        </w:rPr>
        <w:t>.</w:t>
      </w:r>
      <w:r w:rsidRPr="009159AB">
        <w:rPr>
          <w:rFonts w:ascii="Times New Roman" w:hAnsi="Times New Roman" w:cs="Times New Roman"/>
          <w:b/>
          <w:sz w:val="24"/>
          <w:szCs w:val="24"/>
        </w:rPr>
        <w:t xml:space="preserve"> </w:t>
      </w:r>
      <w:r w:rsidRPr="009159AB">
        <w:rPr>
          <w:rFonts w:ascii="Times New Roman" w:hAnsi="Times New Roman" w:cs="Times New Roman"/>
          <w:sz w:val="24"/>
          <w:szCs w:val="24"/>
        </w:rPr>
        <w:t>A random-effects model on the interaction effect (Δ</w:t>
      </w:r>
      <w:r w:rsidRPr="009159AB">
        <w:rPr>
          <w:rFonts w:ascii="Times New Roman" w:hAnsi="Times New Roman" w:cs="Times New Roman"/>
          <w:i/>
          <w:sz w:val="24"/>
          <w:szCs w:val="24"/>
        </w:rPr>
        <w:t>d</w:t>
      </w:r>
      <w:r w:rsidRPr="009159AB">
        <w:rPr>
          <w:rFonts w:ascii="Times New Roman" w:hAnsi="Times New Roman" w:cs="Times New Roman"/>
          <w:sz w:val="24"/>
          <w:szCs w:val="24"/>
        </w:rPr>
        <w:t>) on the first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52) </w:t>
      </w:r>
      <w:r w:rsidR="000B1401"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heterogeneity</w:t>
      </w:r>
      <w:r w:rsidR="00D643EA" w:rsidRPr="009159AB">
        <w:rPr>
          <w:rFonts w:ascii="Times New Roman" w:hAnsi="Times New Roman" w:cs="Times New Roman"/>
          <w:sz w:val="24"/>
          <w:szCs w:val="24"/>
        </w:rPr>
        <w:t xml:space="preserve"> in underlying effects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Q</w:t>
      </w:r>
      <w:r w:rsidR="001B642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(51) = </w:t>
      </w:r>
      <w:r w:rsidR="00F15DFE" w:rsidRPr="009159AB">
        <w:rPr>
          <w:rFonts w:ascii="Times New Roman" w:hAnsi="Times New Roman" w:cs="Times New Roman"/>
          <w:sz w:val="24"/>
          <w:szCs w:val="24"/>
        </w:rPr>
        <w:t>103.24</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I</w:t>
      </w:r>
      <w:r w:rsidRPr="009159AB">
        <w:rPr>
          <w:rFonts w:ascii="Times New Roman" w:hAnsi="Times New Roman" w:cs="Times New Roman"/>
          <w:i/>
          <w:sz w:val="24"/>
          <w:szCs w:val="24"/>
          <w:vertAlign w:val="superscript"/>
        </w:rPr>
        <w:t>2</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50.60</w:t>
      </w:r>
      <w:r w:rsidRPr="009159AB">
        <w:rPr>
          <w:rFonts w:ascii="Times New Roman" w:hAnsi="Times New Roman" w:cs="Times New Roman"/>
          <w:sz w:val="24"/>
          <w:szCs w:val="24"/>
        </w:rPr>
        <w:t>% and</w:t>
      </w:r>
      <w:r w:rsidR="00D643EA" w:rsidRPr="009159AB">
        <w:rPr>
          <w:rFonts w:ascii="Times New Roman" w:hAnsi="Times New Roman" w:cs="Times New Roman"/>
          <w:sz w:val="24"/>
          <w:szCs w:val="24"/>
        </w:rPr>
        <w:t xml:space="preserve"> an</w:t>
      </w:r>
      <w:r w:rsidR="000B1401" w:rsidRPr="009159AB">
        <w:rPr>
          <w:rFonts w:ascii="Times New Roman" w:hAnsi="Times New Roman" w:cs="Times New Roman"/>
          <w:sz w:val="24"/>
          <w:szCs w:val="24"/>
        </w:rPr>
        <w:t xml:space="preserve"> </w:t>
      </w:r>
      <w:r w:rsidRPr="009159AB">
        <w:rPr>
          <w:rFonts w:ascii="Times New Roman" w:hAnsi="Times New Roman" w:cs="Times New Roman"/>
          <w:sz w:val="24"/>
          <w:szCs w:val="24"/>
        </w:rPr>
        <w:t>estimated τ</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19</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.07</w:t>
      </w:r>
      <w:r w:rsidR="005751E9" w:rsidRPr="009159AB">
        <w:rPr>
          <w:rFonts w:ascii="Times New Roman" w:hAnsi="Times New Roman" w:cs="Times New Roman"/>
          <w:sz w:val="24"/>
          <w:szCs w:val="24"/>
        </w:rPr>
        <w:t xml:space="preserve">, </w:t>
      </w:r>
      <w:r w:rsidRPr="009159AB">
        <w:rPr>
          <w:rFonts w:ascii="Times New Roman" w:hAnsi="Times New Roman" w:cs="Times New Roman"/>
          <w:sz w:val="24"/>
          <w:szCs w:val="24"/>
        </w:rPr>
        <w:t>0.</w:t>
      </w:r>
      <w:r w:rsidR="00F15DFE" w:rsidRPr="009159AB">
        <w:rPr>
          <w:rFonts w:ascii="Times New Roman" w:hAnsi="Times New Roman" w:cs="Times New Roman"/>
          <w:sz w:val="24"/>
          <w:szCs w:val="24"/>
        </w:rPr>
        <w:t>41</w:t>
      </w:r>
      <w:r w:rsidRPr="009159AB">
        <w:rPr>
          <w:rFonts w:ascii="Times New Roman" w:hAnsi="Times New Roman" w:cs="Times New Roman"/>
          <w:sz w:val="24"/>
          <w:szCs w:val="24"/>
        </w:rPr>
        <w:t>].</w:t>
      </w:r>
      <w:r w:rsidR="005751E9" w:rsidRPr="009159AB">
        <w:rPr>
          <w:rFonts w:ascii="Times New Roman" w:hAnsi="Times New Roman" w:cs="Times New Roman"/>
          <w:sz w:val="24"/>
          <w:szCs w:val="24"/>
        </w:rPr>
        <w:t xml:space="preserve"> </w:t>
      </w:r>
      <w:r w:rsidR="00D643EA" w:rsidRPr="009159AB">
        <w:rPr>
          <w:rFonts w:ascii="Times New Roman" w:hAnsi="Times New Roman" w:cs="Times New Roman"/>
          <w:sz w:val="24"/>
          <w:szCs w:val="24"/>
        </w:rPr>
        <w:t xml:space="preserve">The </w:t>
      </w:r>
      <w:r w:rsidRPr="009159AB">
        <w:rPr>
          <w:rFonts w:ascii="Times New Roman" w:hAnsi="Times New Roman" w:cs="Times New Roman"/>
          <w:sz w:val="24"/>
          <w:szCs w:val="24"/>
        </w:rPr>
        <w:t xml:space="preserve">average interaction effect </w:t>
      </w:r>
      <w:r w:rsidR="00833C41" w:rsidRPr="009159AB">
        <w:rPr>
          <w:rFonts w:ascii="Times New Roman" w:hAnsi="Times New Roman" w:cs="Times New Roman"/>
          <w:sz w:val="24"/>
          <w:szCs w:val="24"/>
        </w:rPr>
        <w:t>equaled</w:t>
      </w:r>
      <w:r w:rsidRPr="009159AB">
        <w:rPr>
          <w:rFonts w:ascii="Times New Roman" w:hAnsi="Times New Roman" w:cs="Times New Roman"/>
          <w:sz w:val="24"/>
          <w:szCs w:val="24"/>
        </w:rPr>
        <w:t xml:space="preserve"> 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-0.46</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&lt; .001, 95% CI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indicating a change in the ostracism effect due to the moderator level and vice versa (i.e., moderation of the ostracism effect). There was indication of funnel plot asymmetry</w:t>
      </w:r>
      <w:r w:rsidR="000B1401" w:rsidRPr="009159AB">
        <w:rPr>
          <w:rFonts w:ascii="Times New Roman" w:hAnsi="Times New Roman" w:cs="Times New Roman"/>
          <w:sz w:val="24"/>
          <w:szCs w:val="24"/>
        </w:rPr>
        <w:t xml:space="preserve"> in this analysis</w:t>
      </w:r>
      <w:r w:rsidRPr="009159AB">
        <w:rPr>
          <w:rFonts w:ascii="Times New Roman" w:hAnsi="Times New Roman" w:cs="Times New Roman"/>
          <w:sz w:val="24"/>
          <w:szCs w:val="24"/>
        </w:rPr>
        <w:t xml:space="preserve">,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-2.43,</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.015</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Thus, t</w:t>
      </w:r>
      <w:r w:rsidRPr="009159AB">
        <w:rPr>
          <w:rFonts w:ascii="Times New Roman" w:hAnsi="Times New Roman" w:cs="Times New Roman"/>
          <w:sz w:val="24"/>
          <w:szCs w:val="24"/>
        </w:rPr>
        <w:t>he data indicate that</w:t>
      </w:r>
      <w:r w:rsidR="00D8602C" w:rsidRPr="009159AB">
        <w:rPr>
          <w:rFonts w:ascii="Times New Roman" w:hAnsi="Times New Roman" w:cs="Times New Roman"/>
          <w:sz w:val="24"/>
          <w:szCs w:val="24"/>
        </w:rPr>
        <w:t>, across the board,</w:t>
      </w:r>
      <w:r w:rsidRPr="009159AB">
        <w:rPr>
          <w:rFonts w:ascii="Times New Roman" w:hAnsi="Times New Roman" w:cs="Times New Roman"/>
          <w:sz w:val="24"/>
          <w:szCs w:val="24"/>
        </w:rPr>
        <w:t xml:space="preserve"> </w:t>
      </w:r>
      <w:r w:rsidRPr="009159AB">
        <w:rPr>
          <w:rFonts w:ascii="Times New Roman" w:hAnsi="Times New Roman" w:cs="Times New Roman"/>
          <w:sz w:val="24"/>
          <w:szCs w:val="24"/>
        </w:rPr>
        <w:lastRenderedPageBreak/>
        <w:t xml:space="preserve">the ostracism effect </w:t>
      </w:r>
      <w:r w:rsidRPr="009159AB">
        <w:rPr>
          <w:rFonts w:ascii="Times New Roman" w:hAnsi="Times New Roman" w:cs="Times New Roman"/>
          <w:i/>
          <w:sz w:val="24"/>
          <w:szCs w:val="24"/>
        </w:rPr>
        <w:t>can</w:t>
      </w:r>
      <w:r w:rsidRPr="009159AB">
        <w:rPr>
          <w:rFonts w:ascii="Times New Roman" w:hAnsi="Times New Roman" w:cs="Times New Roman"/>
          <w:sz w:val="24"/>
          <w:szCs w:val="24"/>
        </w:rPr>
        <w:t xml:space="preserve"> be moderated on the first measure following the ostracism sequence</w:t>
      </w:r>
      <w:r w:rsidR="000B1401" w:rsidRPr="009159AB">
        <w:rPr>
          <w:rFonts w:ascii="Times New Roman" w:hAnsi="Times New Roman" w:cs="Times New Roman"/>
          <w:sz w:val="24"/>
          <w:szCs w:val="24"/>
        </w:rPr>
        <w:t xml:space="preserve">, but </w:t>
      </w:r>
      <w:r w:rsidR="00D643EA" w:rsidRPr="009159AB">
        <w:rPr>
          <w:rFonts w:ascii="Times New Roman" w:hAnsi="Times New Roman" w:cs="Times New Roman"/>
          <w:sz w:val="24"/>
          <w:szCs w:val="24"/>
        </w:rPr>
        <w:t>it is possible that</w:t>
      </w:r>
      <w:r w:rsidR="000B1401" w:rsidRPr="009159AB">
        <w:rPr>
          <w:rFonts w:ascii="Times New Roman" w:hAnsi="Times New Roman" w:cs="Times New Roman"/>
          <w:sz w:val="24"/>
          <w:szCs w:val="24"/>
        </w:rPr>
        <w:t xml:space="preserve"> publication bias may have affected the interaction estimates</w:t>
      </w:r>
      <w:r w:rsidRPr="009159AB">
        <w:rPr>
          <w:rFonts w:ascii="Times New Roman" w:hAnsi="Times New Roman" w:cs="Times New Roman"/>
          <w:sz w:val="24"/>
          <w:szCs w:val="24"/>
        </w:rPr>
        <w:t>.</w:t>
      </w:r>
    </w:p>
    <w:p w14:paraId="2B026248" w14:textId="1BAC28B2"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On the last measure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46), the mixed-effects model (with estimated time as predictor) for the interaction effect </w:t>
      </w:r>
      <w:r w:rsidR="000B1401" w:rsidRPr="009159AB">
        <w:rPr>
          <w:rFonts w:ascii="Times New Roman" w:hAnsi="Times New Roman" w:cs="Times New Roman"/>
          <w:sz w:val="24"/>
          <w:szCs w:val="24"/>
        </w:rPr>
        <w:t xml:space="preserve">again </w:t>
      </w:r>
      <w:r w:rsidRPr="009159AB">
        <w:rPr>
          <w:rFonts w:ascii="Times New Roman" w:hAnsi="Times New Roman" w:cs="Times New Roman"/>
          <w:sz w:val="24"/>
          <w:szCs w:val="24"/>
        </w:rPr>
        <w:t xml:space="preserve">showed residual heterogeneity,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E</w:t>
      </w:r>
      <w:r w:rsidR="001B6421" w:rsidRPr="009159AB">
        <w:rPr>
          <w:rFonts w:ascii="Times New Roman" w:hAnsi="Times New Roman" w:cs="Times New Roman"/>
          <w:sz w:val="24"/>
          <w:szCs w:val="24"/>
          <w:vertAlign w:val="subscript"/>
        </w:rPr>
        <w:t xml:space="preserve"> </w:t>
      </w:r>
      <w:r w:rsidRPr="009159AB">
        <w:rPr>
          <w:rFonts w:ascii="Times New Roman" w:hAnsi="Times New Roman" w:cs="Times New Roman"/>
          <w:sz w:val="24"/>
          <w:szCs w:val="24"/>
        </w:rPr>
        <w:t xml:space="preserve">(44) = </w:t>
      </w:r>
      <w:r w:rsidR="00F15DFE" w:rsidRPr="009159AB">
        <w:rPr>
          <w:rFonts w:ascii="Times New Roman" w:hAnsi="Times New Roman" w:cs="Times New Roman"/>
          <w:sz w:val="24"/>
          <w:szCs w:val="24"/>
        </w:rPr>
        <w:t>100.82</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&lt; .001</w:t>
      </w:r>
      <w:r w:rsidRPr="009159AB">
        <w:rPr>
          <w:rFonts w:ascii="Times New Roman" w:hAnsi="Times New Roman" w:cs="Times New Roman"/>
          <w:sz w:val="24"/>
          <w:szCs w:val="24"/>
        </w:rPr>
        <w:t xml:space="preserve"> and estimated τ</w:t>
      </w:r>
      <w:r w:rsidR="00CE352D" w:rsidRPr="009159AB">
        <w:rPr>
          <w:rFonts w:ascii="Times New Roman" w:hAnsi="Times New Roman" w:cs="Times New Roman"/>
          <w:sz w:val="24"/>
          <w:szCs w:val="24"/>
          <w:vertAlign w:val="subscript"/>
        </w:rPr>
        <w:t>res</w:t>
      </w:r>
      <w:r w:rsidRPr="009159AB">
        <w:rPr>
          <w:rFonts w:ascii="Times New Roman" w:hAnsi="Times New Roman" w:cs="Times New Roman"/>
          <w:sz w:val="24"/>
          <w:szCs w:val="24"/>
          <w:vertAlign w:val="superscript"/>
        </w:rPr>
        <w:t>2</w:t>
      </w:r>
      <w:r w:rsidRPr="009159AB">
        <w:rPr>
          <w:rFonts w:ascii="Times New Roman" w:hAnsi="Times New Roman" w:cs="Times New Roman"/>
          <w:sz w:val="24"/>
          <w:szCs w:val="24"/>
        </w:rPr>
        <w:t xml:space="preserve"> = 0.</w:t>
      </w:r>
      <w:r w:rsidR="00F15DFE" w:rsidRPr="009159AB">
        <w:rPr>
          <w:rFonts w:ascii="Times New Roman" w:hAnsi="Times New Roman" w:cs="Times New Roman"/>
          <w:sz w:val="24"/>
          <w:szCs w:val="24"/>
        </w:rPr>
        <w:t>21</w:t>
      </w:r>
      <w:r w:rsidRPr="009159AB">
        <w:rPr>
          <w:rFonts w:ascii="Times New Roman" w:hAnsi="Times New Roman" w:cs="Times New Roman"/>
          <w:sz w:val="24"/>
          <w:szCs w:val="24"/>
        </w:rPr>
        <w:t>, 95% CI [0</w:t>
      </w:r>
      <w:r w:rsidR="00F15DFE" w:rsidRPr="009159AB">
        <w:rPr>
          <w:rFonts w:ascii="Times New Roman" w:hAnsi="Times New Roman" w:cs="Times New Roman"/>
          <w:sz w:val="24"/>
          <w:szCs w:val="24"/>
        </w:rPr>
        <w:t>.10</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0.55</w:t>
      </w:r>
      <w:r w:rsidRPr="009159AB">
        <w:rPr>
          <w:rFonts w:ascii="Times New Roman" w:hAnsi="Times New Roman" w:cs="Times New Roman"/>
          <w:sz w:val="24"/>
          <w:szCs w:val="24"/>
        </w:rPr>
        <w:t>]. The intercept of the interaction effect was estimated at Δ</w:t>
      </w:r>
      <w:r w:rsidRPr="009159AB">
        <w:rPr>
          <w:rFonts w:ascii="Times New Roman" w:hAnsi="Times New Roman" w:cs="Times New Roman"/>
          <w:i/>
          <w:sz w:val="24"/>
          <w:szCs w:val="24"/>
        </w:rPr>
        <w:t>d</w:t>
      </w:r>
      <w:r w:rsidRPr="009159AB">
        <w:rPr>
          <w:rFonts w:ascii="Times New Roman" w:hAnsi="Times New Roman" w:cs="Times New Roman"/>
          <w:i/>
          <w:sz w:val="24"/>
          <w:szCs w:val="24"/>
          <w:vertAlign w:val="subscript"/>
        </w:rPr>
        <w:t>intercept</w:t>
      </w:r>
      <w:r w:rsidRPr="009159AB">
        <w:rPr>
          <w:rFonts w:ascii="Times New Roman" w:hAnsi="Times New Roman" w:cs="Times New Roman"/>
          <w:i/>
          <w:sz w:val="24"/>
          <w:szCs w:val="24"/>
          <w:vertAlign w:val="subscript"/>
        </w:rPr>
        <w:softHyphen/>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-0.20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.052</w:t>
      </w:r>
      <w:r w:rsidRPr="009159AB">
        <w:rPr>
          <w:rFonts w:ascii="Times New Roman" w:hAnsi="Times New Roman" w:cs="Times New Roman"/>
          <w:sz w:val="24"/>
          <w:szCs w:val="24"/>
        </w:rPr>
        <w:t>, 95% CI [</w:t>
      </w:r>
      <w:r w:rsidR="00F15DFE" w:rsidRPr="009159AB">
        <w:rPr>
          <w:rFonts w:ascii="Times New Roman" w:hAnsi="Times New Roman" w:cs="Times New Roman"/>
          <w:sz w:val="24"/>
          <w:szCs w:val="24"/>
        </w:rPr>
        <w:t>-0.402, 0.002]</w:t>
      </w:r>
      <w:r w:rsidRPr="009159AB">
        <w:rPr>
          <w:rFonts w:ascii="Times New Roman" w:hAnsi="Times New Roman" w:cs="Times New Roman"/>
          <w:sz w:val="24"/>
          <w:szCs w:val="24"/>
        </w:rPr>
        <w:t xml:space="preserve"> and no</w:t>
      </w:r>
      <w:r w:rsidR="003645B6" w:rsidRPr="009159AB">
        <w:rPr>
          <w:rFonts w:ascii="Times New Roman" w:hAnsi="Times New Roman" w:cs="Times New Roman"/>
          <w:sz w:val="24"/>
          <w:szCs w:val="24"/>
        </w:rPr>
        <w:t xml:space="preserve"> significant</w:t>
      </w:r>
      <w:r w:rsidRPr="009159AB">
        <w:rPr>
          <w:rFonts w:ascii="Times New Roman" w:hAnsi="Times New Roman" w:cs="Times New Roman"/>
          <w:sz w:val="24"/>
          <w:szCs w:val="24"/>
        </w:rPr>
        <w:t xml:space="preserve"> moderation of time was found,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0.</w:t>
      </w:r>
      <w:r w:rsidR="00F96491">
        <w:rPr>
          <w:rFonts w:ascii="Times New Roman" w:hAnsi="Times New Roman" w:cs="Times New Roman"/>
          <w:sz w:val="24"/>
          <w:szCs w:val="24"/>
        </w:rPr>
        <w:t>011</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159</w:t>
      </w:r>
      <w:r w:rsidRPr="009159AB">
        <w:rPr>
          <w:rFonts w:ascii="Times New Roman" w:hAnsi="Times New Roman" w:cs="Times New Roman"/>
          <w:sz w:val="24"/>
          <w:szCs w:val="24"/>
        </w:rPr>
        <w:t>, 95% CI [-0.</w:t>
      </w:r>
      <w:r w:rsidR="00F96491">
        <w:rPr>
          <w:rFonts w:ascii="Times New Roman" w:hAnsi="Times New Roman" w:cs="Times New Roman"/>
          <w:sz w:val="24"/>
          <w:szCs w:val="24"/>
        </w:rPr>
        <w:t>0043</w:t>
      </w:r>
      <w:r w:rsidRPr="009159AB">
        <w:rPr>
          <w:rFonts w:ascii="Times New Roman" w:hAnsi="Times New Roman" w:cs="Times New Roman"/>
          <w:sz w:val="24"/>
          <w:szCs w:val="24"/>
        </w:rPr>
        <w:t>, 0.</w:t>
      </w:r>
      <w:r w:rsidR="00F96491">
        <w:rPr>
          <w:rFonts w:ascii="Times New Roman" w:hAnsi="Times New Roman" w:cs="Times New Roman"/>
          <w:sz w:val="24"/>
          <w:szCs w:val="24"/>
        </w:rPr>
        <w:t>0264</w:t>
      </w:r>
      <w:r w:rsidRPr="009159AB">
        <w:rPr>
          <w:rFonts w:ascii="Times New Roman" w:hAnsi="Times New Roman" w:cs="Times New Roman"/>
          <w:sz w:val="24"/>
          <w:szCs w:val="24"/>
        </w:rPr>
        <w:t>]. The regression test</w:t>
      </w:r>
      <w:r w:rsidR="00D643EA" w:rsidRPr="009159AB">
        <w:rPr>
          <w:rFonts w:ascii="Times New Roman" w:hAnsi="Times New Roman" w:cs="Times New Roman"/>
          <w:sz w:val="24"/>
          <w:szCs w:val="24"/>
        </w:rPr>
        <w:t xml:space="preserve"> with the time and SE as predictors</w:t>
      </w:r>
      <w:r w:rsidRPr="009159AB">
        <w:rPr>
          <w:rFonts w:ascii="Times New Roman" w:hAnsi="Times New Roman" w:cs="Times New Roman"/>
          <w:sz w:val="24"/>
          <w:szCs w:val="24"/>
        </w:rPr>
        <w:t xml:space="preserve"> showed </w:t>
      </w:r>
      <w:r w:rsidR="00F15DFE" w:rsidRPr="009159AB">
        <w:rPr>
          <w:rFonts w:ascii="Times New Roman" w:hAnsi="Times New Roman" w:cs="Times New Roman"/>
          <w:sz w:val="24"/>
          <w:szCs w:val="24"/>
        </w:rPr>
        <w:t xml:space="preserve">no </w:t>
      </w:r>
      <w:r w:rsidRPr="009159AB">
        <w:rPr>
          <w:rFonts w:ascii="Times New Roman" w:hAnsi="Times New Roman" w:cs="Times New Roman"/>
          <w:sz w:val="24"/>
          <w:szCs w:val="24"/>
        </w:rPr>
        <w:t xml:space="preserve">funnel plot asymmetry, </w:t>
      </w:r>
      <w:r w:rsidR="0069440F" w:rsidRPr="009159AB">
        <w:rPr>
          <w:rFonts w:ascii="Times New Roman" w:hAnsi="Times New Roman" w:cs="Times New Roman"/>
          <w:i/>
          <w:sz w:val="24"/>
          <w:szCs w:val="24"/>
        </w:rPr>
        <w:t>Z</w:t>
      </w:r>
      <w:r w:rsidR="0069440F"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-0.68</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F15DFE" w:rsidRPr="009159AB">
        <w:rPr>
          <w:rFonts w:ascii="Times New Roman" w:hAnsi="Times New Roman" w:cs="Times New Roman"/>
          <w:sz w:val="24"/>
          <w:szCs w:val="24"/>
        </w:rPr>
        <w:t>495</w:t>
      </w:r>
      <w:r w:rsidRPr="009159AB">
        <w:rPr>
          <w:rFonts w:ascii="Times New Roman" w:hAnsi="Times New Roman" w:cs="Times New Roman"/>
          <w:sz w:val="24"/>
          <w:szCs w:val="24"/>
        </w:rPr>
        <w:t xml:space="preserve">. These results indicate that moderation of the average ostracism effect is </w:t>
      </w:r>
      <w:r w:rsidR="00593A23" w:rsidRPr="009159AB">
        <w:rPr>
          <w:rFonts w:ascii="Times New Roman" w:hAnsi="Times New Roman" w:cs="Times New Roman"/>
          <w:i/>
          <w:sz w:val="24"/>
          <w:szCs w:val="24"/>
        </w:rPr>
        <w:t>not</w:t>
      </w:r>
      <w:r w:rsidRPr="009159AB">
        <w:rPr>
          <w:rFonts w:ascii="Times New Roman" w:hAnsi="Times New Roman" w:cs="Times New Roman"/>
          <w:sz w:val="24"/>
          <w:szCs w:val="24"/>
        </w:rPr>
        <w:t xml:space="preserve"> found a</w:t>
      </w:r>
      <w:r w:rsidR="00F15DFE" w:rsidRPr="009159AB">
        <w:rPr>
          <w:rFonts w:ascii="Times New Roman" w:hAnsi="Times New Roman" w:cs="Times New Roman"/>
          <w:sz w:val="24"/>
          <w:szCs w:val="24"/>
        </w:rPr>
        <w:t>t a later time</w:t>
      </w:r>
      <w:r w:rsidR="0080034C">
        <w:rPr>
          <w:rFonts w:ascii="Times New Roman" w:hAnsi="Times New Roman" w:cs="Times New Roman"/>
          <w:sz w:val="24"/>
          <w:szCs w:val="24"/>
        </w:rPr>
        <w:t xml:space="preserve"> </w:t>
      </w:r>
      <w:r w:rsidR="00F15DFE" w:rsidRPr="009159AB">
        <w:rPr>
          <w:rFonts w:ascii="Times New Roman" w:hAnsi="Times New Roman" w:cs="Times New Roman"/>
          <w:sz w:val="24"/>
          <w:szCs w:val="24"/>
        </w:rPr>
        <w:t>point in the included studies</w:t>
      </w:r>
      <w:r w:rsidRPr="009159AB">
        <w:rPr>
          <w:rFonts w:ascii="Times New Roman" w:hAnsi="Times New Roman" w:cs="Times New Roman"/>
          <w:sz w:val="24"/>
          <w:szCs w:val="24"/>
        </w:rPr>
        <w:t xml:space="preserve"> and time itself does not moderate th</w:t>
      </w:r>
      <w:r w:rsidR="00F15DFE" w:rsidRPr="009159AB">
        <w:rPr>
          <w:rFonts w:ascii="Times New Roman" w:hAnsi="Times New Roman" w:cs="Times New Roman"/>
          <w:sz w:val="24"/>
          <w:szCs w:val="24"/>
        </w:rPr>
        <w:t>e</w:t>
      </w:r>
      <w:r w:rsidRPr="009159AB">
        <w:rPr>
          <w:rFonts w:ascii="Times New Roman" w:hAnsi="Times New Roman" w:cs="Times New Roman"/>
          <w:sz w:val="24"/>
          <w:szCs w:val="24"/>
        </w:rPr>
        <w:t xml:space="preserve"> </w:t>
      </w:r>
      <w:r w:rsidR="00F15DFE" w:rsidRPr="009159AB">
        <w:rPr>
          <w:rFonts w:ascii="Times New Roman" w:hAnsi="Times New Roman" w:cs="Times New Roman"/>
          <w:sz w:val="24"/>
          <w:szCs w:val="24"/>
        </w:rPr>
        <w:t xml:space="preserve">computed </w:t>
      </w:r>
      <w:r w:rsidRPr="009159AB">
        <w:rPr>
          <w:rFonts w:ascii="Times New Roman" w:hAnsi="Times New Roman" w:cs="Times New Roman"/>
          <w:sz w:val="24"/>
          <w:szCs w:val="24"/>
        </w:rPr>
        <w:t>interaction</w:t>
      </w:r>
      <w:r w:rsidR="00F15DFE"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 xml:space="preserve">However, </w:t>
      </w:r>
      <w:r w:rsidR="00EC614B" w:rsidRPr="0057467A">
        <w:rPr>
          <w:rFonts w:ascii="Times New Roman" w:hAnsi="Times New Roman" w:cs="Times New Roman"/>
          <w:sz w:val="24"/>
          <w:szCs w:val="24"/>
        </w:rPr>
        <w:t>statistical</w:t>
      </w:r>
      <w:r w:rsidR="00EC614B" w:rsidRPr="009159AB">
        <w:rPr>
          <w:rFonts w:ascii="Times New Roman" w:hAnsi="Times New Roman" w:cs="Times New Roman"/>
          <w:sz w:val="24"/>
          <w:szCs w:val="24"/>
        </w:rPr>
        <w:t xml:space="preserve"> </w:t>
      </w:r>
      <w:r w:rsidR="00A95997" w:rsidRPr="009159AB">
        <w:rPr>
          <w:rFonts w:ascii="Times New Roman" w:hAnsi="Times New Roman" w:cs="Times New Roman"/>
          <w:sz w:val="24"/>
          <w:szCs w:val="24"/>
        </w:rPr>
        <w:t>sensitivity analyses show</w:t>
      </w:r>
      <w:r w:rsidR="00D643EA" w:rsidRPr="009159AB">
        <w:rPr>
          <w:rFonts w:ascii="Times New Roman" w:hAnsi="Times New Roman" w:cs="Times New Roman"/>
          <w:sz w:val="24"/>
          <w:szCs w:val="24"/>
        </w:rPr>
        <w:t>ed</w:t>
      </w:r>
      <w:r w:rsidR="00A95997" w:rsidRPr="009159AB">
        <w:rPr>
          <w:rFonts w:ascii="Times New Roman" w:hAnsi="Times New Roman" w:cs="Times New Roman"/>
          <w:sz w:val="24"/>
          <w:szCs w:val="24"/>
        </w:rPr>
        <w:t xml:space="preserve"> that this interaction </w:t>
      </w:r>
      <w:r w:rsidR="00D643EA" w:rsidRPr="009159AB">
        <w:rPr>
          <w:rFonts w:ascii="Times New Roman" w:hAnsi="Times New Roman" w:cs="Times New Roman"/>
          <w:i/>
          <w:sz w:val="24"/>
          <w:szCs w:val="24"/>
        </w:rPr>
        <w:t>wa</w:t>
      </w:r>
      <w:r w:rsidR="00A95997" w:rsidRPr="009159AB">
        <w:rPr>
          <w:rFonts w:ascii="Times New Roman" w:hAnsi="Times New Roman" w:cs="Times New Roman"/>
          <w:i/>
          <w:sz w:val="24"/>
          <w:szCs w:val="24"/>
        </w:rPr>
        <w:t xml:space="preserve">s </w:t>
      </w:r>
      <w:r w:rsidR="00A95997" w:rsidRPr="009159AB">
        <w:rPr>
          <w:rFonts w:ascii="Times New Roman" w:hAnsi="Times New Roman" w:cs="Times New Roman"/>
          <w:sz w:val="24"/>
          <w:szCs w:val="24"/>
        </w:rPr>
        <w:t>significant when we remove</w:t>
      </w:r>
      <w:r w:rsidR="00D643EA" w:rsidRPr="009159AB">
        <w:rPr>
          <w:rFonts w:ascii="Times New Roman" w:hAnsi="Times New Roman" w:cs="Times New Roman"/>
          <w:sz w:val="24"/>
          <w:szCs w:val="24"/>
        </w:rPr>
        <w:t>d</w:t>
      </w:r>
      <w:r w:rsidR="00A95997" w:rsidRPr="009159AB">
        <w:rPr>
          <w:rFonts w:ascii="Times New Roman" w:hAnsi="Times New Roman" w:cs="Times New Roman"/>
          <w:sz w:val="24"/>
          <w:szCs w:val="24"/>
        </w:rPr>
        <w:t xml:space="preserve"> three outliers based on studentized residuals, Δ</w:t>
      </w:r>
      <w:r w:rsidR="00A95997" w:rsidRPr="009159AB">
        <w:rPr>
          <w:rFonts w:ascii="Times New Roman" w:hAnsi="Times New Roman" w:cs="Times New Roman"/>
          <w:i/>
          <w:sz w:val="24"/>
          <w:szCs w:val="24"/>
        </w:rPr>
        <w:t>d</w:t>
      </w:r>
      <w:r w:rsidR="00A95997" w:rsidRPr="009159AB">
        <w:rPr>
          <w:rFonts w:ascii="Times New Roman" w:hAnsi="Times New Roman" w:cs="Times New Roman"/>
          <w:i/>
          <w:sz w:val="24"/>
          <w:szCs w:val="24"/>
          <w:vertAlign w:val="subscript"/>
        </w:rPr>
        <w:t>intercept</w:t>
      </w:r>
      <w:r w:rsidR="00A95997" w:rsidRPr="009159AB">
        <w:rPr>
          <w:rFonts w:ascii="Times New Roman" w:hAnsi="Times New Roman" w:cs="Times New Roman"/>
          <w:i/>
          <w:sz w:val="24"/>
          <w:szCs w:val="24"/>
          <w:vertAlign w:val="subscript"/>
        </w:rPr>
        <w:softHyphen/>
      </w:r>
      <w:r w:rsidR="00A95997" w:rsidRPr="009159AB">
        <w:rPr>
          <w:rFonts w:ascii="Times New Roman" w:hAnsi="Times New Roman" w:cs="Times New Roman"/>
          <w:sz w:val="24"/>
          <w:szCs w:val="24"/>
        </w:rPr>
        <w:t xml:space="preserve"> = -0.32,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.029, 95% CI [-0.60, -0.03], whereas the regression coefficient time </w:t>
      </w:r>
      <w:r w:rsidR="00EF022B" w:rsidRPr="009159AB">
        <w:rPr>
          <w:rFonts w:ascii="Times New Roman" w:hAnsi="Times New Roman" w:cs="Times New Roman"/>
          <w:sz w:val="24"/>
          <w:szCs w:val="24"/>
        </w:rPr>
        <w:t>continued to be</w:t>
      </w:r>
      <w:r w:rsidR="00A95997" w:rsidRPr="009159AB">
        <w:rPr>
          <w:rFonts w:ascii="Times New Roman" w:hAnsi="Times New Roman" w:cs="Times New Roman"/>
          <w:sz w:val="24"/>
          <w:szCs w:val="24"/>
        </w:rPr>
        <w:t xml:space="preserve"> non-significant, </w:t>
      </w:r>
      <w:r w:rsidR="00A95997" w:rsidRPr="009159AB">
        <w:rPr>
          <w:rFonts w:ascii="Times New Roman" w:hAnsi="Times New Roman" w:cs="Times New Roman"/>
          <w:i/>
          <w:sz w:val="24"/>
          <w:szCs w:val="24"/>
        </w:rPr>
        <w:t>b</w:t>
      </w:r>
      <w:r w:rsidR="00A95997" w:rsidRPr="009159AB">
        <w:rPr>
          <w:rFonts w:ascii="Times New Roman" w:hAnsi="Times New Roman" w:cs="Times New Roman"/>
          <w:sz w:val="24"/>
          <w:szCs w:val="24"/>
        </w:rPr>
        <w:t xml:space="preserve"> = 0.0002, </w:t>
      </w:r>
      <w:r w:rsidR="00A95997" w:rsidRPr="009159AB">
        <w:rPr>
          <w:rFonts w:ascii="Times New Roman" w:hAnsi="Times New Roman" w:cs="Times New Roman"/>
          <w:i/>
          <w:sz w:val="24"/>
          <w:szCs w:val="24"/>
        </w:rPr>
        <w:t>p</w:t>
      </w:r>
      <w:r w:rsidR="00A95997" w:rsidRPr="009159AB">
        <w:rPr>
          <w:rFonts w:ascii="Times New Roman" w:hAnsi="Times New Roman" w:cs="Times New Roman"/>
          <w:sz w:val="24"/>
          <w:szCs w:val="24"/>
        </w:rPr>
        <w:t xml:space="preserve"> = .207, 95% CI [-0.0001, 0.0006]. </w:t>
      </w:r>
      <w:r w:rsidR="00D64455" w:rsidRPr="009159AB">
        <w:rPr>
          <w:rFonts w:ascii="Times New Roman" w:hAnsi="Times New Roman" w:cs="Times New Roman"/>
          <w:sz w:val="24"/>
          <w:szCs w:val="24"/>
        </w:rPr>
        <w:t>On the last measure, t</w:t>
      </w:r>
      <w:r w:rsidR="00A95997" w:rsidRPr="009159AB">
        <w:rPr>
          <w:rFonts w:ascii="Times New Roman" w:hAnsi="Times New Roman" w:cs="Times New Roman"/>
          <w:sz w:val="24"/>
          <w:szCs w:val="24"/>
        </w:rPr>
        <w:t>his indicates that the non-significant interaction effect is sensitive to outliers in the data</w:t>
      </w:r>
      <w:r w:rsidR="00D643EA" w:rsidRPr="009159AB">
        <w:rPr>
          <w:rFonts w:ascii="Times New Roman" w:hAnsi="Times New Roman" w:cs="Times New Roman"/>
          <w:sz w:val="24"/>
          <w:szCs w:val="24"/>
        </w:rPr>
        <w:t>.</w:t>
      </w:r>
      <w:r w:rsidR="001F7AEF" w:rsidRPr="009159AB">
        <w:rPr>
          <w:rFonts w:ascii="Times New Roman" w:hAnsi="Times New Roman" w:cs="Times New Roman"/>
          <w:sz w:val="24"/>
          <w:szCs w:val="24"/>
        </w:rPr>
        <w:t xml:space="preserve"> </w:t>
      </w:r>
    </w:p>
    <w:p w14:paraId="15813F0C" w14:textId="77777777" w:rsidR="00E76D2C" w:rsidRPr="009159AB" w:rsidRDefault="00731737"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To see whether the interaction</w:t>
      </w:r>
      <w:r w:rsidR="00D643EA" w:rsidRPr="009159AB">
        <w:rPr>
          <w:rFonts w:ascii="Times New Roman" w:hAnsi="Times New Roman" w:cs="Times New Roman"/>
          <w:sz w:val="24"/>
          <w:szCs w:val="24"/>
        </w:rPr>
        <w:t xml:space="preserve"> effects</w:t>
      </w:r>
      <w:r w:rsidRPr="009159AB">
        <w:rPr>
          <w:rFonts w:ascii="Times New Roman" w:hAnsi="Times New Roman" w:cs="Times New Roman"/>
          <w:sz w:val="24"/>
          <w:szCs w:val="24"/>
        </w:rPr>
        <w:t xml:space="preserve"> </w:t>
      </w:r>
      <w:r w:rsidR="00512781">
        <w:rPr>
          <w:rFonts w:ascii="Times New Roman" w:hAnsi="Times New Roman" w:cs="Times New Roman"/>
          <w:sz w:val="24"/>
          <w:szCs w:val="24"/>
        </w:rPr>
        <w:t>changed</w:t>
      </w:r>
      <w:r w:rsidR="00512781"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from the first to the last measure, we again compared confidence intervals. On the first measure, the 95% CI was </w:t>
      </w:r>
      <w:r w:rsidR="00F15DFE" w:rsidRPr="009159AB">
        <w:rPr>
          <w:rFonts w:ascii="Times New Roman" w:hAnsi="Times New Roman" w:cs="Times New Roman"/>
          <w:sz w:val="24"/>
          <w:szCs w:val="24"/>
        </w:rPr>
        <w:t>[-0.64, -0.28]</w:t>
      </w:r>
      <w:r w:rsidRPr="009159AB">
        <w:rPr>
          <w:rFonts w:ascii="Times New Roman" w:hAnsi="Times New Roman" w:cs="Times New Roman"/>
          <w:sz w:val="24"/>
          <w:szCs w:val="24"/>
        </w:rPr>
        <w:t xml:space="preserve"> whereas for the last measure, the 95% CI was </w:t>
      </w:r>
      <w:r w:rsidR="00F15DFE" w:rsidRPr="009159AB">
        <w:rPr>
          <w:rFonts w:ascii="Times New Roman" w:hAnsi="Times New Roman" w:cs="Times New Roman"/>
          <w:sz w:val="24"/>
          <w:szCs w:val="24"/>
        </w:rPr>
        <w:t>[-0.</w:t>
      </w:r>
      <w:r w:rsidR="00F870BD">
        <w:rPr>
          <w:rFonts w:ascii="Times New Roman" w:hAnsi="Times New Roman" w:cs="Times New Roman"/>
          <w:sz w:val="24"/>
          <w:szCs w:val="24"/>
        </w:rPr>
        <w:t>32</w:t>
      </w:r>
      <w:r w:rsidR="00F15DFE" w:rsidRPr="009159AB">
        <w:rPr>
          <w:rFonts w:ascii="Times New Roman" w:hAnsi="Times New Roman" w:cs="Times New Roman"/>
          <w:sz w:val="24"/>
          <w:szCs w:val="24"/>
        </w:rPr>
        <w:t>, 0.</w:t>
      </w:r>
      <w:r w:rsidR="00F870BD">
        <w:rPr>
          <w:rFonts w:ascii="Times New Roman" w:hAnsi="Times New Roman" w:cs="Times New Roman"/>
          <w:sz w:val="24"/>
          <w:szCs w:val="24"/>
        </w:rPr>
        <w:t>05</w:t>
      </w:r>
      <w:r w:rsidR="00F15DFE" w:rsidRPr="009159AB">
        <w:rPr>
          <w:rFonts w:ascii="Times New Roman" w:hAnsi="Times New Roman" w:cs="Times New Roman"/>
          <w:sz w:val="24"/>
          <w:szCs w:val="24"/>
        </w:rPr>
        <w:t>]</w:t>
      </w:r>
      <w:r w:rsidRPr="009159AB">
        <w:rPr>
          <w:rFonts w:ascii="Times New Roman" w:hAnsi="Times New Roman" w:cs="Times New Roman"/>
          <w:sz w:val="24"/>
          <w:szCs w:val="24"/>
        </w:rPr>
        <w:t xml:space="preserve">. </w:t>
      </w:r>
      <w:r w:rsidR="00F65837" w:rsidRPr="009159AB">
        <w:rPr>
          <w:rFonts w:ascii="Times New Roman" w:hAnsi="Times New Roman" w:cs="Times New Roman"/>
          <w:sz w:val="24"/>
          <w:szCs w:val="24"/>
        </w:rPr>
        <w:t xml:space="preserve">Considering </w:t>
      </w:r>
      <w:r w:rsidRPr="009159AB">
        <w:rPr>
          <w:rFonts w:ascii="Times New Roman" w:hAnsi="Times New Roman" w:cs="Times New Roman"/>
          <w:sz w:val="24"/>
          <w:szCs w:val="24"/>
        </w:rPr>
        <w:t xml:space="preserve">the overlap of these CIs, </w:t>
      </w:r>
      <w:r w:rsidR="00DE0791">
        <w:rPr>
          <w:rFonts w:ascii="Times New Roman" w:hAnsi="Times New Roman" w:cs="Times New Roman"/>
          <w:sz w:val="24"/>
          <w:szCs w:val="24"/>
        </w:rPr>
        <w:t xml:space="preserve">one needs to be </w:t>
      </w:r>
      <w:r w:rsidR="00512781">
        <w:rPr>
          <w:rFonts w:ascii="Times New Roman" w:hAnsi="Times New Roman" w:cs="Times New Roman"/>
          <w:sz w:val="24"/>
          <w:szCs w:val="24"/>
        </w:rPr>
        <w:t>careful</w:t>
      </w:r>
      <w:r w:rsidR="00DE0791">
        <w:rPr>
          <w:rFonts w:ascii="Times New Roman" w:hAnsi="Times New Roman" w:cs="Times New Roman"/>
          <w:sz w:val="24"/>
          <w:szCs w:val="24"/>
        </w:rPr>
        <w:t xml:space="preserve"> to interpret this as a </w:t>
      </w:r>
      <w:r w:rsidR="00CC551D" w:rsidRPr="009159AB">
        <w:rPr>
          <w:rFonts w:ascii="Times New Roman" w:hAnsi="Times New Roman" w:cs="Times New Roman"/>
          <w:sz w:val="24"/>
          <w:szCs w:val="24"/>
        </w:rPr>
        <w:t xml:space="preserve">reduction </w:t>
      </w:r>
      <w:r w:rsidRPr="009159AB">
        <w:rPr>
          <w:rFonts w:ascii="Times New Roman" w:hAnsi="Times New Roman" w:cs="Times New Roman"/>
          <w:sz w:val="24"/>
          <w:szCs w:val="24"/>
        </w:rPr>
        <w:t>in the moderation across the measures examined</w:t>
      </w:r>
      <w:r w:rsidR="00F65837" w:rsidRPr="009159AB">
        <w:rPr>
          <w:rFonts w:ascii="Times New Roman" w:hAnsi="Times New Roman" w:cs="Times New Roman"/>
          <w:sz w:val="24"/>
          <w:szCs w:val="24"/>
        </w:rPr>
        <w:t xml:space="preserve">. </w:t>
      </w:r>
      <w:r w:rsidR="00512781">
        <w:rPr>
          <w:rFonts w:ascii="Times New Roman" w:hAnsi="Times New Roman" w:cs="Times New Roman"/>
          <w:sz w:val="24"/>
          <w:szCs w:val="24"/>
        </w:rPr>
        <w:t xml:space="preserve">It is clear, however, that the average effect size of the interaction does not increase from first to last measure. </w:t>
      </w:r>
    </w:p>
    <w:p w14:paraId="1A5C6F80" w14:textId="7B6C2E0E" w:rsidR="001E02DF" w:rsidRPr="009159AB" w:rsidRDefault="00D802B4" w:rsidP="00BF0960">
      <w:pPr>
        <w:pStyle w:val="Heading2"/>
      </w:pPr>
      <w:r>
        <w:t xml:space="preserve">Secondary </w:t>
      </w:r>
      <w:r w:rsidR="00BF5B8B">
        <w:t>analyses</w:t>
      </w:r>
    </w:p>
    <w:p w14:paraId="672E478E" w14:textId="77777777" w:rsidR="00E76D2C" w:rsidRPr="009159AB" w:rsidRDefault="0076527D" w:rsidP="00A0436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I</w:t>
      </w:r>
      <w:r w:rsidR="00731737" w:rsidRPr="009159AB">
        <w:rPr>
          <w:rFonts w:ascii="Times New Roman" w:hAnsi="Times New Roman" w:cs="Times New Roman"/>
          <w:sz w:val="24"/>
          <w:szCs w:val="24"/>
        </w:rPr>
        <w:t>n</w:t>
      </w:r>
      <w:r w:rsidRPr="009159AB">
        <w:rPr>
          <w:rFonts w:ascii="Times New Roman" w:hAnsi="Times New Roman" w:cs="Times New Roman"/>
          <w:sz w:val="24"/>
          <w:szCs w:val="24"/>
        </w:rPr>
        <w:t xml:space="preserve"> addition to the simple effects over all studies,</w:t>
      </w:r>
      <w:r w:rsidR="00132DA6" w:rsidRPr="009159AB">
        <w:rPr>
          <w:rFonts w:ascii="Times New Roman" w:hAnsi="Times New Roman" w:cs="Times New Roman"/>
          <w:sz w:val="24"/>
          <w:szCs w:val="24"/>
        </w:rPr>
        <w:t xml:space="preserve"> we analyzed</w:t>
      </w:r>
      <w:r w:rsidR="00731737" w:rsidRPr="009159AB">
        <w:rPr>
          <w:rFonts w:ascii="Times New Roman" w:hAnsi="Times New Roman" w:cs="Times New Roman"/>
          <w:sz w:val="24"/>
          <w:szCs w:val="24"/>
        </w:rPr>
        <w:t xml:space="preserve"> subsets of studies that differ in </w:t>
      </w:r>
      <w:r w:rsidR="00D802B4">
        <w:rPr>
          <w:rFonts w:ascii="Times New Roman" w:hAnsi="Times New Roman" w:cs="Times New Roman"/>
          <w:sz w:val="24"/>
          <w:szCs w:val="24"/>
        </w:rPr>
        <w:t xml:space="preserve">type </w:t>
      </w:r>
      <w:r w:rsidR="00966EE4">
        <w:rPr>
          <w:rFonts w:ascii="Times New Roman" w:hAnsi="Times New Roman" w:cs="Times New Roman"/>
          <w:sz w:val="24"/>
          <w:szCs w:val="24"/>
        </w:rPr>
        <w:t xml:space="preserve">of </w:t>
      </w:r>
      <w:r w:rsidR="00D802B4">
        <w:rPr>
          <w:rFonts w:ascii="Times New Roman" w:hAnsi="Times New Roman" w:cs="Times New Roman"/>
          <w:sz w:val="24"/>
          <w:szCs w:val="24"/>
        </w:rPr>
        <w:t xml:space="preserve">dependent </w:t>
      </w:r>
      <w:r w:rsidR="00731737" w:rsidRPr="009159AB">
        <w:rPr>
          <w:rFonts w:ascii="Times New Roman" w:hAnsi="Times New Roman" w:cs="Times New Roman"/>
          <w:sz w:val="24"/>
          <w:szCs w:val="24"/>
        </w:rPr>
        <w:t xml:space="preserve">measure </w:t>
      </w:r>
      <w:r w:rsidR="00132DA6" w:rsidRPr="009159AB">
        <w:rPr>
          <w:rFonts w:ascii="Times New Roman" w:hAnsi="Times New Roman" w:cs="Times New Roman"/>
          <w:sz w:val="24"/>
          <w:szCs w:val="24"/>
        </w:rPr>
        <w:t>to study</w:t>
      </w:r>
      <w:r w:rsidRPr="009159AB">
        <w:rPr>
          <w:rFonts w:ascii="Times New Roman" w:hAnsi="Times New Roman" w:cs="Times New Roman"/>
          <w:sz w:val="24"/>
          <w:szCs w:val="24"/>
        </w:rPr>
        <w:t xml:space="preserve"> </w:t>
      </w:r>
      <w:r w:rsidR="00BD5138" w:rsidRPr="009159AB">
        <w:rPr>
          <w:rFonts w:ascii="Times New Roman" w:hAnsi="Times New Roman" w:cs="Times New Roman"/>
          <w:sz w:val="24"/>
          <w:szCs w:val="24"/>
        </w:rPr>
        <w:t>robustness</w:t>
      </w:r>
      <w:r w:rsidRPr="009159AB">
        <w:rPr>
          <w:rFonts w:ascii="Times New Roman" w:hAnsi="Times New Roman" w:cs="Times New Roman"/>
          <w:sz w:val="24"/>
          <w:szCs w:val="24"/>
        </w:rPr>
        <w:t xml:space="preserve"> of the </w:t>
      </w:r>
      <w:r w:rsidR="00132DA6" w:rsidRPr="009159AB">
        <w:rPr>
          <w:rFonts w:ascii="Times New Roman" w:hAnsi="Times New Roman" w:cs="Times New Roman"/>
          <w:sz w:val="24"/>
          <w:szCs w:val="24"/>
        </w:rPr>
        <w:t>effects</w:t>
      </w:r>
      <w:r w:rsidRPr="009159AB">
        <w:rPr>
          <w:rFonts w:ascii="Times New Roman" w:hAnsi="Times New Roman" w:cs="Times New Roman"/>
          <w:sz w:val="24"/>
          <w:szCs w:val="24"/>
        </w:rPr>
        <w: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We also inspected whether s</w:t>
      </w:r>
      <w:r w:rsidR="00731737" w:rsidRPr="009159AB">
        <w:rPr>
          <w:rFonts w:ascii="Times New Roman" w:hAnsi="Times New Roman" w:cs="Times New Roman"/>
          <w:sz w:val="24"/>
          <w:szCs w:val="24"/>
        </w:rPr>
        <w:t xml:space="preserve">ample composition, scale composition, </w:t>
      </w:r>
      <w:r w:rsidRPr="009159AB">
        <w:rPr>
          <w:rFonts w:ascii="Times New Roman" w:hAnsi="Times New Roman" w:cs="Times New Roman"/>
          <w:sz w:val="24"/>
          <w:szCs w:val="24"/>
        </w:rPr>
        <w:t xml:space="preserve">and </w:t>
      </w:r>
      <w:r w:rsidR="00731737" w:rsidRPr="009159AB">
        <w:rPr>
          <w:rFonts w:ascii="Times New Roman" w:hAnsi="Times New Roman" w:cs="Times New Roman"/>
          <w:sz w:val="24"/>
          <w:szCs w:val="24"/>
        </w:rPr>
        <w:t>Cyberball specifics</w:t>
      </w:r>
      <w:r w:rsidRPr="009159AB">
        <w:rPr>
          <w:rFonts w:ascii="Times New Roman" w:hAnsi="Times New Roman" w:cs="Times New Roman"/>
          <w:sz w:val="24"/>
          <w:szCs w:val="24"/>
        </w:rPr>
        <w:t xml:space="preserve"> could predict the </w:t>
      </w:r>
      <w:r w:rsidRPr="009159AB">
        <w:rPr>
          <w:rFonts w:ascii="Times New Roman" w:hAnsi="Times New Roman" w:cs="Times New Roman"/>
          <w:sz w:val="24"/>
          <w:szCs w:val="24"/>
        </w:rPr>
        <w:lastRenderedPageBreak/>
        <w:t>estimated effect size</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Finally, we </w:t>
      </w:r>
      <w:r w:rsidR="001A1739" w:rsidRPr="009159AB">
        <w:rPr>
          <w:rFonts w:ascii="Times New Roman" w:hAnsi="Times New Roman" w:cs="Times New Roman"/>
          <w:sz w:val="24"/>
          <w:szCs w:val="24"/>
        </w:rPr>
        <w:t xml:space="preserve">selected a </w:t>
      </w:r>
      <w:r w:rsidR="00731737" w:rsidRPr="009159AB">
        <w:rPr>
          <w:rFonts w:ascii="Times New Roman" w:hAnsi="Times New Roman" w:cs="Times New Roman"/>
          <w:sz w:val="24"/>
          <w:szCs w:val="24"/>
        </w:rPr>
        <w:t xml:space="preserve">homogeneous subset of studies to come to grips with the relatively large heterogeneity of simple main effects found </w:t>
      </w:r>
      <w:r w:rsidR="00D802B4">
        <w:rPr>
          <w:rFonts w:ascii="Times New Roman" w:hAnsi="Times New Roman" w:cs="Times New Roman"/>
          <w:sz w:val="24"/>
          <w:szCs w:val="24"/>
        </w:rPr>
        <w:t xml:space="preserve">for </w:t>
      </w:r>
      <w:r w:rsidR="00731737" w:rsidRPr="009159AB">
        <w:rPr>
          <w:rFonts w:ascii="Times New Roman" w:hAnsi="Times New Roman" w:cs="Times New Roman"/>
          <w:sz w:val="24"/>
          <w:szCs w:val="24"/>
        </w:rPr>
        <w:t xml:space="preserve">the </w:t>
      </w:r>
      <w:r w:rsidR="00D802B4">
        <w:rPr>
          <w:rFonts w:ascii="Times New Roman" w:hAnsi="Times New Roman" w:cs="Times New Roman"/>
          <w:sz w:val="24"/>
          <w:szCs w:val="24"/>
        </w:rPr>
        <w:t>primary hypotheses</w:t>
      </w:r>
      <w:r w:rsidR="00731737" w:rsidRPr="009159AB">
        <w:rPr>
          <w:rFonts w:ascii="Times New Roman" w:hAnsi="Times New Roman" w:cs="Times New Roman"/>
          <w:sz w:val="24"/>
          <w:szCs w:val="24"/>
        </w:rPr>
        <w:t>.</w:t>
      </w:r>
    </w:p>
    <w:p w14:paraId="472A61E4" w14:textId="301D5EF2" w:rsidR="00BF0960" w:rsidRDefault="00731737" w:rsidP="00BF0960">
      <w:pPr>
        <w:pStyle w:val="Heading3"/>
      </w:pPr>
      <w:r w:rsidRPr="009159AB">
        <w:t xml:space="preserve">Measures </w:t>
      </w:r>
    </w:p>
    <w:p w14:paraId="757C0C6B" w14:textId="2E877FEA" w:rsidR="00E76D2C" w:rsidRDefault="00731737" w:rsidP="00707205">
      <w:pPr>
        <w:spacing w:after="0" w:line="480" w:lineRule="auto"/>
        <w:ind w:firstLine="567"/>
        <w:rPr>
          <w:rFonts w:ascii="Times New Roman" w:hAnsi="Times New Roman" w:cs="Times New Roman"/>
          <w:sz w:val="24"/>
          <w:szCs w:val="24"/>
        </w:rPr>
      </w:pPr>
      <w:r w:rsidRPr="009159AB">
        <w:rPr>
          <w:rFonts w:ascii="Times New Roman" w:hAnsi="Times New Roman" w:cs="Times New Roman"/>
          <w:sz w:val="24"/>
          <w:szCs w:val="24"/>
        </w:rPr>
        <w:t xml:space="preserve">To inspect </w:t>
      </w:r>
      <w:r w:rsidR="00004F28" w:rsidRPr="009159AB">
        <w:rPr>
          <w:rFonts w:ascii="Times New Roman" w:hAnsi="Times New Roman" w:cs="Times New Roman"/>
          <w:sz w:val="24"/>
          <w:szCs w:val="24"/>
        </w:rPr>
        <w:t xml:space="preserve">the </w:t>
      </w:r>
      <w:r w:rsidRPr="009159AB">
        <w:rPr>
          <w:rFonts w:ascii="Times New Roman" w:hAnsi="Times New Roman" w:cs="Times New Roman"/>
          <w:sz w:val="24"/>
          <w:szCs w:val="24"/>
        </w:rPr>
        <w:t>robust</w:t>
      </w:r>
      <w:r w:rsidR="00004F28" w:rsidRPr="009159AB">
        <w:rPr>
          <w:rFonts w:ascii="Times New Roman" w:hAnsi="Times New Roman" w:cs="Times New Roman"/>
          <w:sz w:val="24"/>
          <w:szCs w:val="24"/>
        </w:rPr>
        <w:t>ness of</w:t>
      </w:r>
      <w:r w:rsidRPr="009159AB">
        <w:rPr>
          <w:rFonts w:ascii="Times New Roman" w:hAnsi="Times New Roman" w:cs="Times New Roman"/>
          <w:sz w:val="24"/>
          <w:szCs w:val="24"/>
        </w:rPr>
        <w:t xml:space="preserve"> the estimate</w:t>
      </w:r>
      <w:r w:rsidR="0073067A" w:rsidRPr="009159AB">
        <w:rPr>
          <w:rFonts w:ascii="Times New Roman" w:hAnsi="Times New Roman" w:cs="Times New Roman"/>
          <w:sz w:val="24"/>
          <w:szCs w:val="24"/>
        </w:rPr>
        <w:t>s</w:t>
      </w:r>
      <w:r w:rsidR="00512781">
        <w:rPr>
          <w:rFonts w:ascii="Times New Roman" w:hAnsi="Times New Roman" w:cs="Times New Roman"/>
          <w:sz w:val="24"/>
          <w:szCs w:val="24"/>
        </w:rPr>
        <w:t xml:space="preserve"> of the first and last measure</w:t>
      </w:r>
      <w:r w:rsidRPr="009159AB">
        <w:rPr>
          <w:rFonts w:ascii="Times New Roman" w:hAnsi="Times New Roman" w:cs="Times New Roman"/>
          <w:sz w:val="24"/>
          <w:szCs w:val="24"/>
        </w:rPr>
        <w:t xml:space="preserve">, we </w:t>
      </w:r>
      <w:r w:rsidR="00F1349C" w:rsidRPr="009159AB">
        <w:rPr>
          <w:rFonts w:ascii="Times New Roman" w:hAnsi="Times New Roman" w:cs="Times New Roman"/>
          <w:sz w:val="24"/>
          <w:szCs w:val="24"/>
        </w:rPr>
        <w:t xml:space="preserve">studied </w:t>
      </w:r>
      <w:r w:rsidRPr="009159AB">
        <w:rPr>
          <w:rFonts w:ascii="Times New Roman" w:hAnsi="Times New Roman" w:cs="Times New Roman"/>
          <w:sz w:val="24"/>
          <w:szCs w:val="24"/>
        </w:rPr>
        <w:t xml:space="preserve">simple effects across several subsets of measures. These </w:t>
      </w:r>
      <w:r w:rsidR="0073067A" w:rsidRPr="009159AB">
        <w:rPr>
          <w:rFonts w:ascii="Times New Roman" w:hAnsi="Times New Roman" w:cs="Times New Roman"/>
          <w:sz w:val="24"/>
          <w:szCs w:val="24"/>
        </w:rPr>
        <w:t>subsets</w:t>
      </w:r>
      <w:r w:rsidRPr="009159AB">
        <w:rPr>
          <w:rFonts w:ascii="Times New Roman" w:hAnsi="Times New Roman" w:cs="Times New Roman"/>
          <w:sz w:val="24"/>
          <w:szCs w:val="24"/>
        </w:rPr>
        <w:t xml:space="preserve"> encompassed </w:t>
      </w:r>
      <w:r w:rsidR="00A576E5" w:rsidRPr="009159AB">
        <w:rPr>
          <w:rFonts w:ascii="Times New Roman" w:hAnsi="Times New Roman" w:cs="Times New Roman"/>
          <w:sz w:val="24"/>
          <w:szCs w:val="24"/>
        </w:rPr>
        <w:t xml:space="preserve">interpersonal measures (i.e., measures that relate to others or the self in the context of others), intrapersonal measures (i.e., measures that relate only to the self), </w:t>
      </w:r>
      <w:r w:rsidRPr="009159AB">
        <w:rPr>
          <w:rFonts w:ascii="Times New Roman" w:hAnsi="Times New Roman" w:cs="Times New Roman"/>
          <w:sz w:val="24"/>
          <w:szCs w:val="24"/>
        </w:rPr>
        <w:t xml:space="preserve">fundamental needs (single- and composite </w:t>
      </w:r>
      <w:r w:rsidR="00FF7607" w:rsidRPr="009159AB">
        <w:rPr>
          <w:rFonts w:ascii="Times New Roman" w:hAnsi="Times New Roman" w:cs="Times New Roman"/>
          <w:sz w:val="24"/>
          <w:szCs w:val="24"/>
        </w:rPr>
        <w:t>needs</w:t>
      </w:r>
      <w:r w:rsidRPr="009159AB">
        <w:rPr>
          <w:rFonts w:ascii="Times New Roman" w:hAnsi="Times New Roman" w:cs="Times New Roman"/>
          <w:sz w:val="24"/>
          <w:szCs w:val="24"/>
        </w:rPr>
        <w:t>)</w:t>
      </w:r>
      <w:r w:rsidR="00A576E5" w:rsidRPr="009159AB">
        <w:rPr>
          <w:rFonts w:ascii="Times New Roman" w:hAnsi="Times New Roman" w:cs="Times New Roman"/>
          <w:sz w:val="24"/>
          <w:szCs w:val="24"/>
        </w:rPr>
        <w:t>,</w:t>
      </w:r>
      <w:r w:rsidRPr="009159AB">
        <w:rPr>
          <w:rFonts w:ascii="Times New Roman" w:hAnsi="Times New Roman" w:cs="Times New Roman"/>
          <w:sz w:val="24"/>
          <w:szCs w:val="24"/>
        </w:rPr>
        <w:t xml:space="preserve"> and measures that were coded by the first two authors as fitting the description of being immediate or delayed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questions related to during- or after the game, respectively</w:t>
      </w:r>
      <w:r w:rsidR="004B71E1" w:rsidRPr="009159AB">
        <w:rPr>
          <w:rFonts w:ascii="Times New Roman" w:hAnsi="Times New Roman" w:cs="Times New Roman"/>
          <w:sz w:val="24"/>
          <w:szCs w:val="24"/>
        </w:rPr>
        <w:t>; shown in Fig</w:t>
      </w:r>
      <w:r w:rsidR="0075273E">
        <w:rPr>
          <w:rFonts w:ascii="Times New Roman" w:hAnsi="Times New Roman" w:cs="Times New Roman"/>
          <w:sz w:val="24"/>
          <w:szCs w:val="24"/>
        </w:rPr>
        <w:t>.</w:t>
      </w:r>
      <w:r w:rsidR="004B71E1"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8E6660"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as </w:t>
      </w:r>
      <w:r w:rsidR="004B71E1" w:rsidRPr="009159AB">
        <w:rPr>
          <w:rFonts w:ascii="Times New Roman" w:hAnsi="Times New Roman" w:cs="Times New Roman"/>
          <w:i/>
          <w:sz w:val="24"/>
          <w:szCs w:val="24"/>
        </w:rPr>
        <w:t>model</w:t>
      </w:r>
      <w:r w:rsidRPr="009159AB">
        <w:rPr>
          <w:rFonts w:ascii="Times New Roman" w:hAnsi="Times New Roman" w:cs="Times New Roman"/>
          <w:sz w:val="24"/>
          <w:szCs w:val="24"/>
        </w:rPr>
        <w:t xml:space="preserve">). </w:t>
      </w:r>
      <w:r w:rsidR="005C127B" w:rsidRPr="009159AB">
        <w:rPr>
          <w:rFonts w:ascii="Times New Roman" w:hAnsi="Times New Roman" w:cs="Times New Roman"/>
          <w:sz w:val="24"/>
          <w:szCs w:val="24"/>
        </w:rPr>
        <w:t xml:space="preserve">We ran the </w:t>
      </w:r>
      <w:r w:rsidRPr="009159AB">
        <w:rPr>
          <w:rFonts w:ascii="Times New Roman" w:hAnsi="Times New Roman" w:cs="Times New Roman"/>
          <w:sz w:val="24"/>
          <w:szCs w:val="24"/>
        </w:rPr>
        <w:t>analyses for the different measures for the two time points separately (i.e.</w:t>
      </w:r>
      <w:r w:rsidR="00BD5138" w:rsidRPr="009159AB">
        <w:rPr>
          <w:rFonts w:ascii="Times New Roman" w:hAnsi="Times New Roman" w:cs="Times New Roman"/>
          <w:sz w:val="24"/>
          <w:szCs w:val="24"/>
        </w:rPr>
        <w:t>,</w:t>
      </w:r>
      <w:r w:rsidRPr="009159AB">
        <w:rPr>
          <w:rFonts w:ascii="Times New Roman" w:hAnsi="Times New Roman" w:cs="Times New Roman"/>
          <w:sz w:val="24"/>
          <w:szCs w:val="24"/>
        </w:rPr>
        <w:t xml:space="preserve"> first and last measure).</w:t>
      </w:r>
      <w:r w:rsidR="00BD5138" w:rsidRPr="009159AB">
        <w:rPr>
          <w:rFonts w:ascii="Times New Roman" w:hAnsi="Times New Roman" w:cs="Times New Roman"/>
          <w:sz w:val="24"/>
          <w:szCs w:val="24"/>
        </w:rPr>
        <w:t xml:space="preserve"> </w:t>
      </w:r>
    </w:p>
    <w:p w14:paraId="4B5EC151" w14:textId="77777777" w:rsidR="000D5210" w:rsidRDefault="000D5210" w:rsidP="00C30555">
      <w:pPr>
        <w:spacing w:after="0" w:line="480" w:lineRule="auto"/>
        <w:ind w:firstLine="708"/>
        <w:rPr>
          <w:rFonts w:ascii="Times New Roman" w:hAnsi="Times New Roman" w:cs="Times New Roman"/>
          <w:i/>
          <w:sz w:val="24"/>
          <w:szCs w:val="24"/>
        </w:rPr>
      </w:pPr>
    </w:p>
    <w:p w14:paraId="71B9D27B" w14:textId="7FA8F7B6" w:rsidR="000D5210" w:rsidRDefault="000D5210" w:rsidP="00C30555">
      <w:pPr>
        <w:spacing w:after="0" w:line="480" w:lineRule="auto"/>
        <w:ind w:firstLine="708"/>
        <w:rPr>
          <w:rFonts w:ascii="Times New Roman" w:hAnsi="Times New Roman" w:cs="Times New Roman"/>
          <w:sz w:val="24"/>
          <w:szCs w:val="24"/>
        </w:rPr>
      </w:pPr>
      <w:r w:rsidRPr="00BF0960">
        <w:rPr>
          <w:rFonts w:ascii="Times New Roman" w:hAnsi="Times New Roman" w:cs="Times New Roman"/>
          <w:b/>
          <w:sz w:val="24"/>
          <w:szCs w:val="24"/>
        </w:rPr>
        <w:t xml:space="preserve">Fig. </w:t>
      </w:r>
      <w:r w:rsidR="00EF4585">
        <w:rPr>
          <w:rFonts w:ascii="Times New Roman" w:hAnsi="Times New Roman" w:cs="Times New Roman"/>
          <w:b/>
          <w:sz w:val="24"/>
          <w:szCs w:val="24"/>
        </w:rPr>
        <w:t>3</w:t>
      </w:r>
      <w:r w:rsidRPr="00BF0960">
        <w:rPr>
          <w:rFonts w:ascii="Times New Roman" w:hAnsi="Times New Roman" w:cs="Times New Roman"/>
          <w:b/>
          <w:sz w:val="24"/>
          <w:szCs w:val="24"/>
        </w:rPr>
        <w:t>. Dotplots of the average estimated simple effects with 95% confidence intervals</w:t>
      </w:r>
      <w:r w:rsidR="00BF0960">
        <w:rPr>
          <w:rFonts w:ascii="Times New Roman" w:hAnsi="Times New Roman" w:cs="Times New Roman"/>
          <w:sz w:val="24"/>
          <w:szCs w:val="24"/>
        </w:rPr>
        <w:t xml:space="preserve">. </w:t>
      </w:r>
      <w:r w:rsidRPr="009159AB">
        <w:rPr>
          <w:rFonts w:ascii="Times New Roman" w:hAnsi="Times New Roman" w:cs="Times New Roman"/>
          <w:sz w:val="24"/>
          <w:szCs w:val="24"/>
        </w:rPr>
        <w:t xml:space="preserve">T1 represents first measure and T2 represents last measure. </w:t>
      </w:r>
      <w:r>
        <w:rPr>
          <w:rFonts w:ascii="Times New Roman" w:hAnsi="Times New Roman" w:cs="Times New Roman"/>
          <w:sz w:val="24"/>
          <w:szCs w:val="24"/>
        </w:rPr>
        <w:t xml:space="preserve">These effects are across the same subset. </w:t>
      </w:r>
      <w:r w:rsidRPr="009159AB">
        <w:rPr>
          <w:rFonts w:ascii="Times New Roman" w:hAnsi="Times New Roman" w:cs="Times New Roman"/>
          <w:sz w:val="24"/>
          <w:szCs w:val="24"/>
        </w:rPr>
        <w:t xml:space="preserve">Traditional ostracism effect refers to the between-subjects effect of being ostracized with </w:t>
      </w:r>
      <w:r w:rsidRPr="009159AB">
        <w:rPr>
          <w:rFonts w:ascii="Times New Roman" w:hAnsi="Times New Roman" w:cs="Times New Roman"/>
          <w:i/>
          <w:sz w:val="24"/>
          <w:szCs w:val="24"/>
        </w:rPr>
        <w:t>no</w:t>
      </w:r>
      <w:r w:rsidRPr="009159AB">
        <w:rPr>
          <w:rFonts w:ascii="Times New Roman" w:hAnsi="Times New Roman" w:cs="Times New Roman"/>
          <w:sz w:val="24"/>
          <w:szCs w:val="24"/>
        </w:rPr>
        <w:t xml:space="preserve"> moderator present, whereas moderated ostracism effect refers to being ostracized </w:t>
      </w:r>
      <w:r w:rsidRPr="009159AB">
        <w:rPr>
          <w:rFonts w:ascii="Times New Roman" w:hAnsi="Times New Roman" w:cs="Times New Roman"/>
          <w:i/>
          <w:sz w:val="24"/>
          <w:szCs w:val="24"/>
        </w:rPr>
        <w:t>with</w:t>
      </w:r>
      <w:r w:rsidRPr="009159AB">
        <w:rPr>
          <w:rFonts w:ascii="Times New Roman" w:hAnsi="Times New Roman" w:cs="Times New Roman"/>
          <w:sz w:val="24"/>
          <w:szCs w:val="24"/>
        </w:rPr>
        <w:t xml:space="preserve"> a moderator present. Vice versa, moderator effect within ostracism/inclusion level refers to the between-subjects effect of the moderator factor, within the ostracized/inclusion conditions. </w:t>
      </w:r>
      <w:r w:rsidR="004076F4" w:rsidRPr="004076F4">
        <w:rPr>
          <w:rFonts w:ascii="Times New Roman" w:hAnsi="Times New Roman" w:cs="Times New Roman"/>
          <w:sz w:val="24"/>
          <w:szCs w:val="24"/>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w:t>
      </w:r>
      <w:r w:rsidR="004076F4">
        <w:rPr>
          <w:rFonts w:ascii="Times New Roman" w:hAnsi="Times New Roman" w:cs="Times New Roman"/>
          <w:sz w:val="24"/>
          <w:szCs w:val="24"/>
        </w:rPr>
        <w:t xml:space="preserve"> is delayed. See S4</w:t>
      </w:r>
      <w:r w:rsidR="00780327">
        <w:rPr>
          <w:rFonts w:ascii="Times New Roman" w:hAnsi="Times New Roman" w:cs="Times New Roman"/>
          <w:sz w:val="24"/>
          <w:szCs w:val="24"/>
        </w:rPr>
        <w:t xml:space="preserve"> File</w:t>
      </w:r>
      <w:r w:rsidR="004076F4">
        <w:rPr>
          <w:rFonts w:ascii="Times New Roman" w:hAnsi="Times New Roman" w:cs="Times New Roman"/>
          <w:sz w:val="24"/>
          <w:szCs w:val="24"/>
        </w:rPr>
        <w:t>.</w:t>
      </w:r>
    </w:p>
    <w:p w14:paraId="6AAA6A68" w14:textId="77777777" w:rsidR="000D5210" w:rsidRDefault="000D5210" w:rsidP="00C30555">
      <w:pPr>
        <w:spacing w:after="0" w:line="480" w:lineRule="auto"/>
        <w:ind w:firstLine="708"/>
        <w:rPr>
          <w:rFonts w:ascii="Times New Roman" w:hAnsi="Times New Roman" w:cs="Times New Roman"/>
          <w:sz w:val="24"/>
          <w:szCs w:val="24"/>
        </w:rPr>
      </w:pPr>
    </w:p>
    <w:p w14:paraId="32F54C0C" w14:textId="355153F4" w:rsidR="008E3780" w:rsidRDefault="002778FB" w:rsidP="00C30555">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The different panels in Fig</w:t>
      </w:r>
      <w:r w:rsidR="0075273E">
        <w:rPr>
          <w:rFonts w:ascii="Times New Roman" w:hAnsi="Times New Roman" w:cs="Times New Roman"/>
          <w:sz w:val="24"/>
          <w:szCs w:val="24"/>
        </w:rPr>
        <w:t>.</w:t>
      </w:r>
      <w:r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Pr="009159AB">
        <w:rPr>
          <w:rFonts w:ascii="Times New Roman" w:hAnsi="Times New Roman" w:cs="Times New Roman"/>
          <w:sz w:val="24"/>
          <w:szCs w:val="24"/>
        </w:rPr>
        <w:t xml:space="preserve"> show the results for the different simple effects per subset and overall</w:t>
      </w:r>
      <w:r w:rsidR="00A26372" w:rsidRPr="009159AB">
        <w:rPr>
          <w:rFonts w:ascii="Times New Roman" w:hAnsi="Times New Roman" w:cs="Times New Roman"/>
          <w:sz w:val="24"/>
          <w:szCs w:val="24"/>
        </w:rPr>
        <w:t xml:space="preserve">; </w:t>
      </w:r>
      <w:r w:rsidR="004B71E1" w:rsidRPr="009159AB">
        <w:rPr>
          <w:rFonts w:ascii="Times New Roman" w:hAnsi="Times New Roman" w:cs="Times New Roman"/>
          <w:sz w:val="24"/>
          <w:szCs w:val="24"/>
        </w:rPr>
        <w:t xml:space="preserve">Table </w:t>
      </w:r>
      <w:r w:rsidR="0080312C" w:rsidRPr="009159AB">
        <w:rPr>
          <w:rFonts w:ascii="Times New Roman" w:hAnsi="Times New Roman" w:cs="Times New Roman"/>
          <w:sz w:val="24"/>
          <w:szCs w:val="24"/>
        </w:rPr>
        <w:t xml:space="preserve">3 </w:t>
      </w:r>
      <w:r w:rsidR="004B71E1" w:rsidRPr="009159AB">
        <w:rPr>
          <w:rFonts w:ascii="Times New Roman" w:hAnsi="Times New Roman" w:cs="Times New Roman"/>
          <w:sz w:val="24"/>
          <w:szCs w:val="24"/>
        </w:rPr>
        <w:t xml:space="preserve">summarizes the estimated interaction effects. </w:t>
      </w:r>
      <w:r w:rsidR="008D5B38" w:rsidRPr="009159AB">
        <w:rPr>
          <w:rFonts w:ascii="Times New Roman" w:hAnsi="Times New Roman" w:cs="Times New Roman"/>
          <w:sz w:val="24"/>
          <w:szCs w:val="24"/>
        </w:rPr>
        <w:t xml:space="preserve">A comparison of the </w:t>
      </w:r>
      <w:r w:rsidRPr="009159AB">
        <w:rPr>
          <w:rFonts w:ascii="Times New Roman" w:hAnsi="Times New Roman" w:cs="Times New Roman"/>
          <w:sz w:val="24"/>
          <w:szCs w:val="24"/>
        </w:rPr>
        <w:t xml:space="preserve">results within each panel shows whether the overall results are robust and representative of all subsets, or whether there are nuances per type of measure. The main differences </w:t>
      </w:r>
      <w:r w:rsidR="008D5B38" w:rsidRPr="009159AB">
        <w:rPr>
          <w:rFonts w:ascii="Times New Roman" w:hAnsi="Times New Roman" w:cs="Times New Roman"/>
          <w:sz w:val="24"/>
          <w:szCs w:val="24"/>
        </w:rPr>
        <w:t>are</w:t>
      </w:r>
      <w:r w:rsidRPr="009159AB">
        <w:rPr>
          <w:rFonts w:ascii="Times New Roman" w:hAnsi="Times New Roman" w:cs="Times New Roman"/>
          <w:sz w:val="24"/>
          <w:szCs w:val="24"/>
        </w:rPr>
        <w:t xml:space="preserve"> not</w:t>
      </w:r>
      <w:r w:rsidR="008D5B38" w:rsidRPr="009159AB">
        <w:rPr>
          <w:rFonts w:ascii="Times New Roman" w:hAnsi="Times New Roman" w:cs="Times New Roman"/>
          <w:sz w:val="24"/>
          <w:szCs w:val="24"/>
        </w:rPr>
        <w:t>able</w:t>
      </w:r>
      <w:r w:rsidRPr="009159AB">
        <w:rPr>
          <w:rFonts w:ascii="Times New Roman" w:hAnsi="Times New Roman" w:cs="Times New Roman"/>
          <w:sz w:val="24"/>
          <w:szCs w:val="24"/>
        </w:rPr>
        <w:t xml:space="preserve"> in panels (1), (2)</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(5). The first and second panels indicate that the effect of ostracism </w:t>
      </w:r>
      <w:r w:rsidR="00991BD5">
        <w:rPr>
          <w:rFonts w:ascii="Times New Roman" w:hAnsi="Times New Roman" w:cs="Times New Roman"/>
          <w:sz w:val="24"/>
          <w:szCs w:val="24"/>
        </w:rPr>
        <w:t>is</w:t>
      </w:r>
      <w:r w:rsidRPr="009159AB">
        <w:rPr>
          <w:rFonts w:ascii="Times New Roman" w:hAnsi="Times New Roman" w:cs="Times New Roman"/>
          <w:sz w:val="24"/>
          <w:szCs w:val="24"/>
        </w:rPr>
        <w:t xml:space="preserve"> weaker for interpersonal measures</w:t>
      </w:r>
      <w:r w:rsidR="00097127">
        <w:rPr>
          <w:rFonts w:ascii="Times New Roman" w:hAnsi="Times New Roman" w:cs="Times New Roman"/>
          <w:sz w:val="24"/>
          <w:szCs w:val="24"/>
        </w:rPr>
        <w:t xml:space="preserve">, compared to </w:t>
      </w:r>
      <w:r w:rsidR="008E3780">
        <w:rPr>
          <w:rFonts w:ascii="Times New Roman" w:hAnsi="Times New Roman" w:cs="Times New Roman"/>
          <w:sz w:val="24"/>
          <w:szCs w:val="24"/>
        </w:rPr>
        <w:t>all intrapersonal measures (including fundamental needs)</w:t>
      </w:r>
      <w:r w:rsidRPr="009159AB">
        <w:rPr>
          <w:rFonts w:ascii="Times New Roman" w:hAnsi="Times New Roman" w:cs="Times New Roman"/>
          <w:sz w:val="24"/>
          <w:szCs w:val="24"/>
        </w:rPr>
        <w:t xml:space="preserve">. </w:t>
      </w:r>
      <w:r w:rsidR="001724F0" w:rsidRPr="009159AB">
        <w:rPr>
          <w:rFonts w:ascii="Times New Roman" w:hAnsi="Times New Roman" w:cs="Times New Roman"/>
          <w:sz w:val="24"/>
          <w:szCs w:val="24"/>
        </w:rPr>
        <w:t xml:space="preserve">This indicates that in a similar factorial design, interpersonal measures </w:t>
      </w:r>
      <w:r w:rsidR="00991BD5">
        <w:rPr>
          <w:rFonts w:ascii="Times New Roman" w:hAnsi="Times New Roman" w:cs="Times New Roman"/>
          <w:sz w:val="24"/>
          <w:szCs w:val="24"/>
        </w:rPr>
        <w:t xml:space="preserve">show </w:t>
      </w:r>
      <w:r w:rsidR="001724F0" w:rsidRPr="009159AB">
        <w:rPr>
          <w:rFonts w:ascii="Times New Roman" w:hAnsi="Times New Roman" w:cs="Times New Roman"/>
          <w:sz w:val="24"/>
          <w:szCs w:val="24"/>
        </w:rPr>
        <w:t>weaker effects</w:t>
      </w:r>
      <w:r w:rsidR="008E3780">
        <w:rPr>
          <w:rFonts w:ascii="Times New Roman" w:hAnsi="Times New Roman" w:cs="Times New Roman"/>
          <w:sz w:val="24"/>
          <w:szCs w:val="24"/>
        </w:rPr>
        <w:t xml:space="preserve"> than intrapersonal measures</w:t>
      </w:r>
      <w:r w:rsidR="001724F0"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Panel 5 indicates that the moderation of interpersonal measures is stronger compared to the other subsets. This suggests that interpersonal measures </w:t>
      </w:r>
      <w:r w:rsidR="009F6162" w:rsidRPr="009159AB">
        <w:rPr>
          <w:rFonts w:ascii="Times New Roman" w:hAnsi="Times New Roman" w:cs="Times New Roman"/>
          <w:sz w:val="24"/>
          <w:szCs w:val="24"/>
        </w:rPr>
        <w:t xml:space="preserve">are more subject to moderation, whereas the effects of ostracism on </w:t>
      </w:r>
      <w:r w:rsidR="00991BD5">
        <w:rPr>
          <w:rFonts w:ascii="Times New Roman" w:hAnsi="Times New Roman" w:cs="Times New Roman"/>
          <w:sz w:val="24"/>
          <w:szCs w:val="24"/>
        </w:rPr>
        <w:t>interpersonal measures are smaller</w:t>
      </w:r>
      <w:r w:rsidR="009F6162" w:rsidRPr="009159AB">
        <w:rPr>
          <w:rFonts w:ascii="Times New Roman" w:hAnsi="Times New Roman" w:cs="Times New Roman"/>
          <w:sz w:val="24"/>
          <w:szCs w:val="24"/>
        </w:rPr>
        <w:t xml:space="preserve"> initially</w:t>
      </w:r>
      <w:r w:rsidRPr="009159AB">
        <w:rPr>
          <w:rFonts w:ascii="Times New Roman" w:hAnsi="Times New Roman" w:cs="Times New Roman"/>
          <w:sz w:val="24"/>
          <w:szCs w:val="24"/>
        </w:rPr>
        <w:t>.</w:t>
      </w:r>
      <w:r w:rsidR="008E6660" w:rsidRPr="009159AB">
        <w:rPr>
          <w:rFonts w:ascii="Times New Roman" w:hAnsi="Times New Roman" w:cs="Times New Roman"/>
          <w:sz w:val="24"/>
          <w:szCs w:val="24"/>
        </w:rPr>
        <w:t xml:space="preserve"> Additionally, for the </w:t>
      </w:r>
      <w:r w:rsidR="008E3780">
        <w:rPr>
          <w:rFonts w:ascii="Times New Roman" w:hAnsi="Times New Roman" w:cs="Times New Roman"/>
          <w:sz w:val="24"/>
          <w:szCs w:val="24"/>
        </w:rPr>
        <w:t xml:space="preserve">specific </w:t>
      </w:r>
      <w:r w:rsidR="008E6660" w:rsidRPr="009159AB">
        <w:rPr>
          <w:rFonts w:ascii="Times New Roman" w:hAnsi="Times New Roman" w:cs="Times New Roman"/>
          <w:sz w:val="24"/>
          <w:szCs w:val="24"/>
        </w:rPr>
        <w:t xml:space="preserve">subset of fundamental needs, we noted that the point estimated interactions (Table 3) follow the </w:t>
      </w:r>
      <w:r w:rsidR="00F1349C" w:rsidRPr="009159AB">
        <w:rPr>
          <w:rFonts w:ascii="Times New Roman" w:hAnsi="Times New Roman" w:cs="Times New Roman"/>
          <w:sz w:val="24"/>
          <w:szCs w:val="24"/>
        </w:rPr>
        <w:t>pattern predicted by</w:t>
      </w:r>
      <w:r w:rsidR="008E6660" w:rsidRPr="009159AB">
        <w:rPr>
          <w:rFonts w:ascii="Times New Roman" w:hAnsi="Times New Roman" w:cs="Times New Roman"/>
          <w:sz w:val="24"/>
          <w:szCs w:val="24"/>
        </w:rPr>
        <w:t xml:space="preserve"> the need-threat model</w:t>
      </w:r>
      <w:r w:rsidR="00F1349C"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3F78BD" w:rsidRPr="009159AB">
        <w:rPr>
          <w:rFonts w:ascii="Times New Roman" w:hAnsi="Times New Roman" w:cs="Times New Roman"/>
          <w:sz w:val="24"/>
          <w:szCs w:val="24"/>
        </w:rPr>
        <w:t>:</w:t>
      </w:r>
      <w:r w:rsidR="008E16C1" w:rsidRPr="009159AB">
        <w:rPr>
          <w:rFonts w:ascii="Times New Roman" w:hAnsi="Times New Roman" w:cs="Times New Roman"/>
          <w:sz w:val="24"/>
          <w:szCs w:val="24"/>
        </w:rPr>
        <w:t xml:space="preserve"> </w:t>
      </w:r>
      <w:r w:rsidR="006676DB">
        <w:rPr>
          <w:rFonts w:ascii="Times New Roman" w:hAnsi="Times New Roman" w:cs="Times New Roman"/>
          <w:sz w:val="24"/>
          <w:szCs w:val="24"/>
        </w:rPr>
        <w:t xml:space="preserve">the </w:t>
      </w:r>
      <w:r w:rsidR="008E6660" w:rsidRPr="009159AB">
        <w:rPr>
          <w:rFonts w:ascii="Times New Roman" w:hAnsi="Times New Roman" w:cs="Times New Roman"/>
          <w:sz w:val="24"/>
          <w:szCs w:val="24"/>
        </w:rPr>
        <w:t xml:space="preserve">first measures are moderated less </w:t>
      </w:r>
      <w:r w:rsidR="00D768A1">
        <w:rPr>
          <w:rFonts w:ascii="Times New Roman" w:hAnsi="Times New Roman" w:cs="Times New Roman"/>
          <w:sz w:val="24"/>
          <w:szCs w:val="24"/>
        </w:rPr>
        <w:t xml:space="preserve">strongly </w:t>
      </w:r>
      <w:r w:rsidR="008E6660" w:rsidRPr="009159AB">
        <w:rPr>
          <w:rFonts w:ascii="Times New Roman" w:hAnsi="Times New Roman" w:cs="Times New Roman"/>
          <w:sz w:val="24"/>
          <w:szCs w:val="24"/>
        </w:rPr>
        <w:t>than the last measures.</w:t>
      </w:r>
      <w:r w:rsidR="004076F4">
        <w:rPr>
          <w:rFonts w:ascii="Times New Roman" w:hAnsi="Times New Roman" w:cs="Times New Roman"/>
          <w:sz w:val="24"/>
          <w:szCs w:val="24"/>
          <w:vertAlign w:val="superscript"/>
        </w:rPr>
        <w:t>5</w:t>
      </w:r>
    </w:p>
    <w:p w14:paraId="3D455C07" w14:textId="77777777" w:rsidR="00C34534" w:rsidRDefault="00C34534" w:rsidP="00BE08E4">
      <w:pPr>
        <w:spacing w:after="0" w:line="480" w:lineRule="auto"/>
        <w:ind w:firstLine="708"/>
        <w:rPr>
          <w:rFonts w:ascii="Times New Roman" w:hAnsi="Times New Roman" w:cs="Times New Roman"/>
          <w:b/>
          <w:sz w:val="24"/>
          <w:szCs w:val="24"/>
        </w:rPr>
      </w:pPr>
    </w:p>
    <w:p w14:paraId="1A396C24" w14:textId="5A268C62"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3</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Interaction effect per subset</w:t>
      </w:r>
      <w:r w:rsidR="00BF0960" w:rsidRPr="00BF0960">
        <w:rPr>
          <w:rFonts w:ascii="Times New Roman" w:hAnsi="Times New Roman" w:cs="Times New Roman"/>
          <w:b/>
          <w:sz w:val="24"/>
          <w:szCs w:val="24"/>
        </w:rPr>
        <w:t>.</w:t>
      </w:r>
    </w:p>
    <w:tbl>
      <w:tblPr>
        <w:tblW w:w="8398" w:type="dxa"/>
        <w:tblCellMar>
          <w:left w:w="70" w:type="dxa"/>
          <w:right w:w="70" w:type="dxa"/>
        </w:tblCellMar>
        <w:tblLook w:val="04A0" w:firstRow="1" w:lastRow="0" w:firstColumn="1" w:lastColumn="0" w:noHBand="0" w:noVBand="1"/>
      </w:tblPr>
      <w:tblGrid>
        <w:gridCol w:w="1276"/>
        <w:gridCol w:w="760"/>
        <w:gridCol w:w="516"/>
        <w:gridCol w:w="1134"/>
        <w:gridCol w:w="709"/>
        <w:gridCol w:w="850"/>
        <w:gridCol w:w="851"/>
        <w:gridCol w:w="1162"/>
        <w:gridCol w:w="1140"/>
      </w:tblGrid>
      <w:tr w:rsidR="00C34534" w:rsidRPr="009159AB" w14:paraId="5C0FF3AF" w14:textId="77777777" w:rsidTr="00696718">
        <w:trPr>
          <w:trHeight w:val="315"/>
        </w:trPr>
        <w:tc>
          <w:tcPr>
            <w:tcW w:w="1276" w:type="dxa"/>
            <w:tcBorders>
              <w:top w:val="single" w:sz="4" w:space="0" w:color="auto"/>
              <w:left w:val="nil"/>
              <w:bottom w:val="single" w:sz="8" w:space="0" w:color="auto"/>
              <w:right w:val="nil"/>
            </w:tcBorders>
            <w:shd w:val="clear" w:color="auto" w:fill="auto"/>
            <w:noWrap/>
            <w:vAlign w:val="center"/>
            <w:hideMark/>
          </w:tcPr>
          <w:p w14:paraId="27F66AE2"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single" w:sz="4" w:space="0" w:color="auto"/>
              <w:left w:val="nil"/>
              <w:bottom w:val="single" w:sz="8" w:space="0" w:color="auto"/>
              <w:right w:val="nil"/>
            </w:tcBorders>
            <w:shd w:val="clear" w:color="auto" w:fill="auto"/>
            <w:noWrap/>
            <w:vAlign w:val="center"/>
            <w:hideMark/>
          </w:tcPr>
          <w:p w14:paraId="336F36B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516" w:type="dxa"/>
            <w:tcBorders>
              <w:top w:val="single" w:sz="4" w:space="0" w:color="auto"/>
              <w:left w:val="nil"/>
              <w:bottom w:val="single" w:sz="8" w:space="0" w:color="auto"/>
              <w:right w:val="nil"/>
            </w:tcBorders>
            <w:shd w:val="clear" w:color="auto" w:fill="auto"/>
            <w:noWrap/>
            <w:vAlign w:val="center"/>
            <w:hideMark/>
          </w:tcPr>
          <w:p w14:paraId="4C9309C8" w14:textId="77777777" w:rsidR="00C34534" w:rsidRPr="009159AB" w:rsidRDefault="00C34534" w:rsidP="00696718">
            <w:pPr>
              <w:keepNext/>
              <w:keepLines/>
              <w:spacing w:before="200" w:after="0" w:line="480" w:lineRule="auto"/>
              <w:outlineLvl w:val="5"/>
              <w:rPr>
                <w:rFonts w:ascii="Times New Roman" w:eastAsia="Times New Roman" w:hAnsi="Times New Roman" w:cs="Times New Roman"/>
                <w:i/>
                <w:color w:val="000000"/>
                <w:sz w:val="20"/>
                <w:szCs w:val="20"/>
                <w:lang w:eastAsia="nl-NL"/>
              </w:rPr>
            </w:pPr>
            <w:r w:rsidRPr="009159AB">
              <w:rPr>
                <w:rFonts w:ascii="Times New Roman" w:eastAsia="Times New Roman" w:hAnsi="Times New Roman" w:cs="Times New Roman"/>
                <w:i/>
                <w:color w:val="000000"/>
                <w:sz w:val="20"/>
                <w:szCs w:val="20"/>
                <w:lang w:eastAsia="nl-NL"/>
              </w:rPr>
              <w:t>k</w:t>
            </w:r>
          </w:p>
        </w:tc>
        <w:tc>
          <w:tcPr>
            <w:tcW w:w="1134" w:type="dxa"/>
            <w:tcBorders>
              <w:top w:val="single" w:sz="4" w:space="0" w:color="auto"/>
              <w:left w:val="nil"/>
              <w:bottom w:val="single" w:sz="8" w:space="0" w:color="auto"/>
              <w:right w:val="nil"/>
            </w:tcBorders>
            <w:shd w:val="clear" w:color="auto" w:fill="auto"/>
            <w:noWrap/>
            <w:vAlign w:val="center"/>
            <w:hideMark/>
          </w:tcPr>
          <w:p w14:paraId="3FEB2EC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709" w:type="dxa"/>
            <w:tcBorders>
              <w:top w:val="single" w:sz="4" w:space="0" w:color="auto"/>
              <w:left w:val="nil"/>
              <w:bottom w:val="single" w:sz="8" w:space="0" w:color="auto"/>
              <w:right w:val="nil"/>
            </w:tcBorders>
            <w:shd w:val="clear" w:color="auto" w:fill="auto"/>
            <w:noWrap/>
            <w:vAlign w:val="center"/>
            <w:hideMark/>
          </w:tcPr>
          <w:p w14:paraId="3C6F2C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0" w:type="dxa"/>
            <w:tcBorders>
              <w:top w:val="single" w:sz="4" w:space="0" w:color="auto"/>
              <w:left w:val="nil"/>
              <w:bottom w:val="single" w:sz="8" w:space="0" w:color="auto"/>
              <w:right w:val="nil"/>
            </w:tcBorders>
            <w:shd w:val="clear" w:color="auto" w:fill="auto"/>
            <w:noWrap/>
            <w:vAlign w:val="center"/>
            <w:hideMark/>
          </w:tcPr>
          <w:p w14:paraId="100E6697"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851" w:type="dxa"/>
            <w:tcBorders>
              <w:top w:val="single" w:sz="4" w:space="0" w:color="auto"/>
              <w:left w:val="nil"/>
              <w:bottom w:val="single" w:sz="8" w:space="0" w:color="auto"/>
              <w:right w:val="nil"/>
            </w:tcBorders>
            <w:shd w:val="clear" w:color="auto" w:fill="auto"/>
            <w:noWrap/>
            <w:vAlign w:val="center"/>
            <w:hideMark/>
          </w:tcPr>
          <w:p w14:paraId="138258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162" w:type="dxa"/>
            <w:tcBorders>
              <w:top w:val="single" w:sz="4" w:space="0" w:color="auto"/>
              <w:left w:val="nil"/>
              <w:bottom w:val="single" w:sz="8" w:space="0" w:color="auto"/>
              <w:right w:val="nil"/>
            </w:tcBorders>
            <w:shd w:val="clear" w:color="auto" w:fill="auto"/>
            <w:noWrap/>
            <w:vAlign w:val="center"/>
            <w:hideMark/>
          </w:tcPr>
          <w:p w14:paraId="0A7C3A25"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ACF417B"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4DB1A082" w14:textId="77777777" w:rsidTr="00696718">
        <w:trPr>
          <w:trHeight w:val="300"/>
        </w:trPr>
        <w:tc>
          <w:tcPr>
            <w:tcW w:w="1276" w:type="dxa"/>
            <w:tcBorders>
              <w:top w:val="nil"/>
              <w:left w:val="nil"/>
              <w:bottom w:val="nil"/>
              <w:right w:val="nil"/>
            </w:tcBorders>
            <w:shd w:val="clear" w:color="auto" w:fill="auto"/>
            <w:noWrap/>
            <w:vAlign w:val="center"/>
            <w:hideMark/>
          </w:tcPr>
          <w:p w14:paraId="6B045EE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Overall</w:t>
            </w:r>
          </w:p>
        </w:tc>
        <w:tc>
          <w:tcPr>
            <w:tcW w:w="760" w:type="dxa"/>
            <w:tcBorders>
              <w:top w:val="nil"/>
              <w:left w:val="nil"/>
              <w:bottom w:val="nil"/>
              <w:right w:val="nil"/>
            </w:tcBorders>
            <w:shd w:val="clear" w:color="auto" w:fill="auto"/>
            <w:noWrap/>
            <w:vAlign w:val="center"/>
            <w:hideMark/>
          </w:tcPr>
          <w:p w14:paraId="21B9DE6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2969D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52</w:t>
            </w:r>
          </w:p>
        </w:tc>
        <w:tc>
          <w:tcPr>
            <w:tcW w:w="1134" w:type="dxa"/>
            <w:tcBorders>
              <w:top w:val="nil"/>
              <w:left w:val="nil"/>
              <w:bottom w:val="nil"/>
              <w:right w:val="nil"/>
            </w:tcBorders>
            <w:shd w:val="clear" w:color="auto" w:fill="auto"/>
            <w:noWrap/>
            <w:vAlign w:val="center"/>
            <w:hideMark/>
          </w:tcPr>
          <w:p w14:paraId="172C5B9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-0.46</w:t>
            </w:r>
          </w:p>
        </w:tc>
        <w:tc>
          <w:tcPr>
            <w:tcW w:w="709" w:type="dxa"/>
            <w:tcBorders>
              <w:top w:val="nil"/>
              <w:left w:val="nil"/>
              <w:bottom w:val="nil"/>
              <w:right w:val="nil"/>
            </w:tcBorders>
            <w:shd w:val="clear" w:color="auto" w:fill="auto"/>
            <w:noWrap/>
            <w:vAlign w:val="center"/>
            <w:hideMark/>
          </w:tcPr>
          <w:p w14:paraId="1BC2134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7F6B8FA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-5.08</w:t>
            </w:r>
          </w:p>
        </w:tc>
        <w:tc>
          <w:tcPr>
            <w:tcW w:w="851" w:type="dxa"/>
            <w:tcBorders>
              <w:top w:val="nil"/>
              <w:left w:val="nil"/>
              <w:bottom w:val="nil"/>
              <w:right w:val="nil"/>
            </w:tcBorders>
            <w:shd w:val="clear" w:color="auto" w:fill="auto"/>
            <w:noWrap/>
            <w:vAlign w:val="center"/>
            <w:hideMark/>
          </w:tcPr>
          <w:p w14:paraId="5C73886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5743FB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-0.64</w:t>
            </w:r>
          </w:p>
        </w:tc>
        <w:tc>
          <w:tcPr>
            <w:tcW w:w="1140" w:type="dxa"/>
            <w:tcBorders>
              <w:top w:val="nil"/>
              <w:left w:val="nil"/>
              <w:bottom w:val="nil"/>
              <w:right w:val="nil"/>
            </w:tcBorders>
            <w:shd w:val="clear" w:color="auto" w:fill="auto"/>
            <w:noWrap/>
            <w:vAlign w:val="center"/>
            <w:hideMark/>
          </w:tcPr>
          <w:p w14:paraId="661EFBE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E5EF4EA" w14:textId="77777777" w:rsidTr="00696718">
        <w:trPr>
          <w:trHeight w:val="300"/>
        </w:trPr>
        <w:tc>
          <w:tcPr>
            <w:tcW w:w="1276" w:type="dxa"/>
            <w:tcBorders>
              <w:top w:val="nil"/>
              <w:left w:val="nil"/>
              <w:bottom w:val="nil"/>
              <w:right w:val="nil"/>
            </w:tcBorders>
            <w:shd w:val="clear" w:color="auto" w:fill="auto"/>
            <w:noWrap/>
            <w:vAlign w:val="bottom"/>
            <w:hideMark/>
          </w:tcPr>
          <w:p w14:paraId="326776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4644FBE0"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F7F87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46</w:t>
            </w:r>
          </w:p>
        </w:tc>
        <w:tc>
          <w:tcPr>
            <w:tcW w:w="1134" w:type="dxa"/>
            <w:tcBorders>
              <w:top w:val="nil"/>
              <w:left w:val="nil"/>
              <w:bottom w:val="nil"/>
              <w:right w:val="nil"/>
            </w:tcBorders>
            <w:shd w:val="clear" w:color="auto" w:fill="auto"/>
            <w:noWrap/>
            <w:vAlign w:val="center"/>
            <w:hideMark/>
          </w:tcPr>
          <w:p w14:paraId="3A8601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-0.19</w:t>
            </w:r>
          </w:p>
        </w:tc>
        <w:tc>
          <w:tcPr>
            <w:tcW w:w="709" w:type="dxa"/>
            <w:tcBorders>
              <w:top w:val="nil"/>
              <w:left w:val="nil"/>
              <w:bottom w:val="nil"/>
              <w:right w:val="nil"/>
            </w:tcBorders>
            <w:shd w:val="clear" w:color="auto" w:fill="auto"/>
            <w:noWrap/>
            <w:vAlign w:val="center"/>
            <w:hideMark/>
          </w:tcPr>
          <w:p w14:paraId="41F8121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64D9D49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-1.82</w:t>
            </w:r>
          </w:p>
        </w:tc>
        <w:tc>
          <w:tcPr>
            <w:tcW w:w="851" w:type="dxa"/>
            <w:tcBorders>
              <w:top w:val="nil"/>
              <w:left w:val="nil"/>
              <w:bottom w:val="nil"/>
              <w:right w:val="nil"/>
            </w:tcBorders>
            <w:shd w:val="clear" w:color="auto" w:fill="auto"/>
            <w:noWrap/>
            <w:vAlign w:val="center"/>
            <w:hideMark/>
          </w:tcPr>
          <w:p w14:paraId="13BD8A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.069</w:t>
            </w:r>
          </w:p>
        </w:tc>
        <w:tc>
          <w:tcPr>
            <w:tcW w:w="1162" w:type="dxa"/>
            <w:tcBorders>
              <w:top w:val="nil"/>
              <w:left w:val="nil"/>
              <w:bottom w:val="nil"/>
              <w:right w:val="nil"/>
            </w:tcBorders>
            <w:shd w:val="clear" w:color="auto" w:fill="auto"/>
            <w:noWrap/>
            <w:vAlign w:val="center"/>
            <w:hideMark/>
          </w:tcPr>
          <w:p w14:paraId="6975900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-0.40</w:t>
            </w:r>
          </w:p>
        </w:tc>
        <w:tc>
          <w:tcPr>
            <w:tcW w:w="1140" w:type="dxa"/>
            <w:tcBorders>
              <w:top w:val="nil"/>
              <w:left w:val="nil"/>
              <w:bottom w:val="nil"/>
              <w:right w:val="nil"/>
            </w:tcBorders>
            <w:shd w:val="clear" w:color="auto" w:fill="auto"/>
            <w:noWrap/>
            <w:vAlign w:val="center"/>
            <w:hideMark/>
          </w:tcPr>
          <w:p w14:paraId="5E23617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r>
      <w:tr w:rsidR="00C34534" w:rsidRPr="009159AB" w14:paraId="7040F7EC" w14:textId="77777777" w:rsidTr="00696718">
        <w:trPr>
          <w:trHeight w:val="300"/>
        </w:trPr>
        <w:tc>
          <w:tcPr>
            <w:tcW w:w="1276" w:type="dxa"/>
            <w:tcBorders>
              <w:top w:val="nil"/>
              <w:left w:val="nil"/>
              <w:bottom w:val="nil"/>
              <w:right w:val="nil"/>
            </w:tcBorders>
            <w:shd w:val="clear" w:color="auto" w:fill="auto"/>
            <w:noWrap/>
            <w:vAlign w:val="center"/>
            <w:hideMark/>
          </w:tcPr>
          <w:p w14:paraId="6BE670F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Fundamental</w:t>
            </w:r>
          </w:p>
        </w:tc>
        <w:tc>
          <w:tcPr>
            <w:tcW w:w="760" w:type="dxa"/>
            <w:tcBorders>
              <w:top w:val="nil"/>
              <w:left w:val="nil"/>
              <w:bottom w:val="nil"/>
              <w:right w:val="nil"/>
            </w:tcBorders>
            <w:shd w:val="clear" w:color="auto" w:fill="auto"/>
            <w:noWrap/>
            <w:vAlign w:val="center"/>
            <w:hideMark/>
          </w:tcPr>
          <w:p w14:paraId="0288001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3678DFF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w:t>
            </w:r>
          </w:p>
        </w:tc>
        <w:tc>
          <w:tcPr>
            <w:tcW w:w="1134" w:type="dxa"/>
            <w:tcBorders>
              <w:top w:val="nil"/>
              <w:left w:val="nil"/>
              <w:bottom w:val="nil"/>
              <w:right w:val="nil"/>
            </w:tcBorders>
            <w:shd w:val="clear" w:color="auto" w:fill="auto"/>
            <w:noWrap/>
            <w:vAlign w:val="center"/>
            <w:hideMark/>
          </w:tcPr>
          <w:p w14:paraId="56346CC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-0.39</w:t>
            </w:r>
          </w:p>
        </w:tc>
        <w:tc>
          <w:tcPr>
            <w:tcW w:w="709" w:type="dxa"/>
            <w:tcBorders>
              <w:top w:val="nil"/>
              <w:left w:val="nil"/>
              <w:bottom w:val="nil"/>
              <w:right w:val="nil"/>
            </w:tcBorders>
            <w:shd w:val="clear" w:color="auto" w:fill="auto"/>
            <w:noWrap/>
            <w:vAlign w:val="center"/>
            <w:hideMark/>
          </w:tcPr>
          <w:p w14:paraId="343F118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0.12</w:t>
            </w:r>
          </w:p>
        </w:tc>
        <w:tc>
          <w:tcPr>
            <w:tcW w:w="850" w:type="dxa"/>
            <w:tcBorders>
              <w:top w:val="nil"/>
              <w:left w:val="nil"/>
              <w:bottom w:val="nil"/>
              <w:right w:val="nil"/>
            </w:tcBorders>
            <w:shd w:val="clear" w:color="auto" w:fill="auto"/>
            <w:noWrap/>
            <w:vAlign w:val="center"/>
            <w:hideMark/>
          </w:tcPr>
          <w:p w14:paraId="729010B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-3.42</w:t>
            </w:r>
          </w:p>
        </w:tc>
        <w:tc>
          <w:tcPr>
            <w:tcW w:w="851" w:type="dxa"/>
            <w:tcBorders>
              <w:top w:val="nil"/>
              <w:left w:val="nil"/>
              <w:bottom w:val="nil"/>
              <w:right w:val="nil"/>
            </w:tcBorders>
            <w:shd w:val="clear" w:color="auto" w:fill="auto"/>
            <w:noWrap/>
            <w:vAlign w:val="center"/>
            <w:hideMark/>
          </w:tcPr>
          <w:p w14:paraId="1BDEA19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46EAC93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40" w:type="dxa"/>
            <w:tcBorders>
              <w:top w:val="nil"/>
              <w:left w:val="nil"/>
              <w:bottom w:val="nil"/>
              <w:right w:val="nil"/>
            </w:tcBorders>
            <w:shd w:val="clear" w:color="auto" w:fill="auto"/>
            <w:noWrap/>
            <w:vAlign w:val="center"/>
            <w:hideMark/>
          </w:tcPr>
          <w:p w14:paraId="38354FB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r>
      <w:tr w:rsidR="00C34534" w:rsidRPr="009159AB" w14:paraId="784B4CE4" w14:textId="77777777" w:rsidTr="00696718">
        <w:trPr>
          <w:trHeight w:val="300"/>
        </w:trPr>
        <w:tc>
          <w:tcPr>
            <w:tcW w:w="1276" w:type="dxa"/>
            <w:tcBorders>
              <w:top w:val="nil"/>
              <w:left w:val="nil"/>
              <w:bottom w:val="nil"/>
              <w:right w:val="nil"/>
            </w:tcBorders>
            <w:shd w:val="clear" w:color="auto" w:fill="auto"/>
            <w:noWrap/>
            <w:vAlign w:val="bottom"/>
            <w:hideMark/>
          </w:tcPr>
          <w:p w14:paraId="0774190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BF060BC"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FBBBB3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17</w:t>
            </w:r>
          </w:p>
        </w:tc>
        <w:tc>
          <w:tcPr>
            <w:tcW w:w="1134" w:type="dxa"/>
            <w:tcBorders>
              <w:top w:val="nil"/>
              <w:left w:val="nil"/>
              <w:bottom w:val="nil"/>
              <w:right w:val="nil"/>
            </w:tcBorders>
            <w:shd w:val="clear" w:color="auto" w:fill="auto"/>
            <w:noWrap/>
            <w:vAlign w:val="center"/>
            <w:hideMark/>
          </w:tcPr>
          <w:p w14:paraId="0009887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-0.77</w:t>
            </w:r>
          </w:p>
        </w:tc>
        <w:tc>
          <w:tcPr>
            <w:tcW w:w="709" w:type="dxa"/>
            <w:tcBorders>
              <w:top w:val="nil"/>
              <w:left w:val="nil"/>
              <w:bottom w:val="nil"/>
              <w:right w:val="nil"/>
            </w:tcBorders>
            <w:shd w:val="clear" w:color="auto" w:fill="auto"/>
            <w:noWrap/>
            <w:vAlign w:val="center"/>
            <w:hideMark/>
          </w:tcPr>
          <w:p w14:paraId="08C6120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0.25</w:t>
            </w:r>
          </w:p>
        </w:tc>
        <w:tc>
          <w:tcPr>
            <w:tcW w:w="850" w:type="dxa"/>
            <w:tcBorders>
              <w:top w:val="nil"/>
              <w:left w:val="nil"/>
              <w:bottom w:val="nil"/>
              <w:right w:val="nil"/>
            </w:tcBorders>
            <w:shd w:val="clear" w:color="auto" w:fill="auto"/>
            <w:noWrap/>
            <w:vAlign w:val="center"/>
            <w:hideMark/>
          </w:tcPr>
          <w:p w14:paraId="31AD8E1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-3.05</w:t>
            </w:r>
          </w:p>
        </w:tc>
        <w:tc>
          <w:tcPr>
            <w:tcW w:w="851" w:type="dxa"/>
            <w:tcBorders>
              <w:top w:val="nil"/>
              <w:left w:val="nil"/>
              <w:bottom w:val="nil"/>
              <w:right w:val="nil"/>
            </w:tcBorders>
            <w:shd w:val="clear" w:color="auto" w:fill="auto"/>
            <w:noWrap/>
            <w:vAlign w:val="center"/>
            <w:hideMark/>
          </w:tcPr>
          <w:p w14:paraId="6A31457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.002</w:t>
            </w:r>
          </w:p>
        </w:tc>
        <w:tc>
          <w:tcPr>
            <w:tcW w:w="1162" w:type="dxa"/>
            <w:tcBorders>
              <w:top w:val="nil"/>
              <w:left w:val="nil"/>
              <w:bottom w:val="nil"/>
              <w:right w:val="nil"/>
            </w:tcBorders>
            <w:shd w:val="clear" w:color="auto" w:fill="auto"/>
            <w:noWrap/>
            <w:vAlign w:val="center"/>
            <w:hideMark/>
          </w:tcPr>
          <w:p w14:paraId="7F43D66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-1.27</w:t>
            </w:r>
          </w:p>
        </w:tc>
        <w:tc>
          <w:tcPr>
            <w:tcW w:w="1140" w:type="dxa"/>
            <w:tcBorders>
              <w:top w:val="nil"/>
              <w:left w:val="nil"/>
              <w:bottom w:val="nil"/>
              <w:right w:val="nil"/>
            </w:tcBorders>
            <w:shd w:val="clear" w:color="auto" w:fill="auto"/>
            <w:noWrap/>
            <w:vAlign w:val="center"/>
            <w:hideMark/>
          </w:tcPr>
          <w:p w14:paraId="688603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-0.28</w:t>
            </w:r>
          </w:p>
        </w:tc>
      </w:tr>
      <w:tr w:rsidR="00C34534" w:rsidRPr="009159AB" w14:paraId="017928D5" w14:textId="77777777" w:rsidTr="00696718">
        <w:trPr>
          <w:trHeight w:val="300"/>
        </w:trPr>
        <w:tc>
          <w:tcPr>
            <w:tcW w:w="1276" w:type="dxa"/>
            <w:tcBorders>
              <w:top w:val="nil"/>
              <w:left w:val="nil"/>
              <w:bottom w:val="nil"/>
              <w:right w:val="nil"/>
            </w:tcBorders>
            <w:shd w:val="clear" w:color="auto" w:fill="auto"/>
            <w:noWrap/>
            <w:vAlign w:val="center"/>
            <w:hideMark/>
          </w:tcPr>
          <w:p w14:paraId="7BD1CD1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Intrapersonal</w:t>
            </w:r>
          </w:p>
        </w:tc>
        <w:tc>
          <w:tcPr>
            <w:tcW w:w="760" w:type="dxa"/>
            <w:tcBorders>
              <w:top w:val="nil"/>
              <w:left w:val="nil"/>
              <w:bottom w:val="nil"/>
              <w:right w:val="nil"/>
            </w:tcBorders>
            <w:shd w:val="clear" w:color="auto" w:fill="auto"/>
            <w:noWrap/>
            <w:vAlign w:val="center"/>
            <w:hideMark/>
          </w:tcPr>
          <w:p w14:paraId="3AB6251A"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78BA3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42</w:t>
            </w:r>
          </w:p>
        </w:tc>
        <w:tc>
          <w:tcPr>
            <w:tcW w:w="1134" w:type="dxa"/>
            <w:tcBorders>
              <w:top w:val="nil"/>
              <w:left w:val="nil"/>
              <w:bottom w:val="nil"/>
              <w:right w:val="nil"/>
            </w:tcBorders>
            <w:shd w:val="clear" w:color="auto" w:fill="auto"/>
            <w:noWrap/>
            <w:vAlign w:val="center"/>
            <w:hideMark/>
          </w:tcPr>
          <w:p w14:paraId="1B849F0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709" w:type="dxa"/>
            <w:tcBorders>
              <w:top w:val="nil"/>
              <w:left w:val="nil"/>
              <w:bottom w:val="nil"/>
              <w:right w:val="nil"/>
            </w:tcBorders>
            <w:shd w:val="clear" w:color="auto" w:fill="auto"/>
            <w:noWrap/>
            <w:vAlign w:val="center"/>
            <w:hideMark/>
          </w:tcPr>
          <w:p w14:paraId="49D6932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0.09</w:t>
            </w:r>
          </w:p>
        </w:tc>
        <w:tc>
          <w:tcPr>
            <w:tcW w:w="850" w:type="dxa"/>
            <w:tcBorders>
              <w:top w:val="nil"/>
              <w:left w:val="nil"/>
              <w:bottom w:val="nil"/>
              <w:right w:val="nil"/>
            </w:tcBorders>
            <w:shd w:val="clear" w:color="auto" w:fill="auto"/>
            <w:noWrap/>
            <w:vAlign w:val="center"/>
            <w:hideMark/>
          </w:tcPr>
          <w:p w14:paraId="47D852C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-3.38</w:t>
            </w:r>
          </w:p>
        </w:tc>
        <w:tc>
          <w:tcPr>
            <w:tcW w:w="851" w:type="dxa"/>
            <w:tcBorders>
              <w:top w:val="nil"/>
              <w:left w:val="nil"/>
              <w:bottom w:val="nil"/>
              <w:right w:val="nil"/>
            </w:tcBorders>
            <w:shd w:val="clear" w:color="auto" w:fill="auto"/>
            <w:noWrap/>
            <w:vAlign w:val="center"/>
            <w:hideMark/>
          </w:tcPr>
          <w:p w14:paraId="50EC6FB0"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 .001</w:t>
            </w:r>
          </w:p>
        </w:tc>
        <w:tc>
          <w:tcPr>
            <w:tcW w:w="1162" w:type="dxa"/>
            <w:tcBorders>
              <w:top w:val="nil"/>
              <w:left w:val="nil"/>
              <w:bottom w:val="nil"/>
              <w:right w:val="nil"/>
            </w:tcBorders>
            <w:shd w:val="clear" w:color="auto" w:fill="auto"/>
            <w:noWrap/>
            <w:vAlign w:val="center"/>
            <w:hideMark/>
          </w:tcPr>
          <w:p w14:paraId="1985932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-0.49</w:t>
            </w:r>
          </w:p>
        </w:tc>
        <w:tc>
          <w:tcPr>
            <w:tcW w:w="1140" w:type="dxa"/>
            <w:tcBorders>
              <w:top w:val="nil"/>
              <w:left w:val="nil"/>
              <w:bottom w:val="nil"/>
              <w:right w:val="nil"/>
            </w:tcBorders>
            <w:shd w:val="clear" w:color="auto" w:fill="auto"/>
            <w:noWrap/>
            <w:vAlign w:val="center"/>
            <w:hideMark/>
          </w:tcPr>
          <w:p w14:paraId="346AD4F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-0.13</w:t>
            </w:r>
          </w:p>
        </w:tc>
      </w:tr>
      <w:tr w:rsidR="00C34534" w:rsidRPr="009159AB" w14:paraId="42C46902" w14:textId="77777777" w:rsidTr="00696718">
        <w:trPr>
          <w:trHeight w:val="300"/>
        </w:trPr>
        <w:tc>
          <w:tcPr>
            <w:tcW w:w="1276" w:type="dxa"/>
            <w:tcBorders>
              <w:top w:val="nil"/>
              <w:left w:val="nil"/>
              <w:bottom w:val="nil"/>
              <w:right w:val="nil"/>
            </w:tcBorders>
            <w:shd w:val="clear" w:color="auto" w:fill="auto"/>
            <w:noWrap/>
            <w:vAlign w:val="bottom"/>
            <w:hideMark/>
          </w:tcPr>
          <w:p w14:paraId="202014B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09C7D08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5197AFC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39</w:t>
            </w:r>
          </w:p>
        </w:tc>
        <w:tc>
          <w:tcPr>
            <w:tcW w:w="1134" w:type="dxa"/>
            <w:tcBorders>
              <w:top w:val="nil"/>
              <w:left w:val="nil"/>
              <w:bottom w:val="nil"/>
              <w:right w:val="nil"/>
            </w:tcBorders>
            <w:shd w:val="clear" w:color="auto" w:fill="auto"/>
            <w:noWrap/>
            <w:vAlign w:val="center"/>
            <w:hideMark/>
          </w:tcPr>
          <w:p w14:paraId="433F80F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-0.21</w:t>
            </w:r>
          </w:p>
        </w:tc>
        <w:tc>
          <w:tcPr>
            <w:tcW w:w="709" w:type="dxa"/>
            <w:tcBorders>
              <w:top w:val="nil"/>
              <w:left w:val="nil"/>
              <w:bottom w:val="nil"/>
              <w:right w:val="nil"/>
            </w:tcBorders>
            <w:shd w:val="clear" w:color="auto" w:fill="auto"/>
            <w:noWrap/>
            <w:vAlign w:val="center"/>
            <w:hideMark/>
          </w:tcPr>
          <w:p w14:paraId="76430B5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0.11</w:t>
            </w:r>
          </w:p>
        </w:tc>
        <w:tc>
          <w:tcPr>
            <w:tcW w:w="850" w:type="dxa"/>
            <w:tcBorders>
              <w:top w:val="nil"/>
              <w:left w:val="nil"/>
              <w:bottom w:val="nil"/>
              <w:right w:val="nil"/>
            </w:tcBorders>
            <w:shd w:val="clear" w:color="auto" w:fill="auto"/>
            <w:noWrap/>
            <w:vAlign w:val="center"/>
            <w:hideMark/>
          </w:tcPr>
          <w:p w14:paraId="0518299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-1.87</w:t>
            </w:r>
          </w:p>
        </w:tc>
        <w:tc>
          <w:tcPr>
            <w:tcW w:w="851" w:type="dxa"/>
            <w:tcBorders>
              <w:top w:val="nil"/>
              <w:left w:val="nil"/>
              <w:bottom w:val="nil"/>
              <w:right w:val="nil"/>
            </w:tcBorders>
            <w:shd w:val="clear" w:color="auto" w:fill="auto"/>
            <w:noWrap/>
            <w:vAlign w:val="center"/>
            <w:hideMark/>
          </w:tcPr>
          <w:p w14:paraId="0B000C8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1162" w:type="dxa"/>
            <w:tcBorders>
              <w:top w:val="nil"/>
              <w:left w:val="nil"/>
              <w:bottom w:val="nil"/>
              <w:right w:val="nil"/>
            </w:tcBorders>
            <w:shd w:val="clear" w:color="auto" w:fill="auto"/>
            <w:noWrap/>
            <w:vAlign w:val="center"/>
            <w:hideMark/>
          </w:tcPr>
          <w:p w14:paraId="1BED50E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-0.44</w:t>
            </w:r>
          </w:p>
        </w:tc>
        <w:tc>
          <w:tcPr>
            <w:tcW w:w="1140" w:type="dxa"/>
            <w:tcBorders>
              <w:top w:val="nil"/>
              <w:left w:val="nil"/>
              <w:bottom w:val="nil"/>
              <w:right w:val="nil"/>
            </w:tcBorders>
            <w:shd w:val="clear" w:color="auto" w:fill="auto"/>
            <w:noWrap/>
            <w:vAlign w:val="center"/>
            <w:hideMark/>
          </w:tcPr>
          <w:p w14:paraId="7A44F6FE"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r>
      <w:tr w:rsidR="00C34534" w:rsidRPr="009159AB" w14:paraId="1C95A075" w14:textId="77777777" w:rsidTr="00696718">
        <w:trPr>
          <w:trHeight w:val="300"/>
        </w:trPr>
        <w:tc>
          <w:tcPr>
            <w:tcW w:w="1276" w:type="dxa"/>
            <w:tcBorders>
              <w:top w:val="nil"/>
              <w:left w:val="nil"/>
              <w:bottom w:val="nil"/>
              <w:right w:val="nil"/>
            </w:tcBorders>
            <w:shd w:val="clear" w:color="auto" w:fill="auto"/>
            <w:noWrap/>
            <w:vAlign w:val="center"/>
            <w:hideMark/>
          </w:tcPr>
          <w:p w14:paraId="03FD3996"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Interpersonal</w:t>
            </w:r>
          </w:p>
        </w:tc>
        <w:tc>
          <w:tcPr>
            <w:tcW w:w="760" w:type="dxa"/>
            <w:tcBorders>
              <w:top w:val="nil"/>
              <w:left w:val="nil"/>
              <w:bottom w:val="nil"/>
              <w:right w:val="nil"/>
            </w:tcBorders>
            <w:shd w:val="clear" w:color="auto" w:fill="auto"/>
            <w:noWrap/>
            <w:vAlign w:val="center"/>
            <w:hideMark/>
          </w:tcPr>
          <w:p w14:paraId="2496EA63"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4CAAA8F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w:t>
            </w:r>
          </w:p>
        </w:tc>
        <w:tc>
          <w:tcPr>
            <w:tcW w:w="1134" w:type="dxa"/>
            <w:tcBorders>
              <w:top w:val="nil"/>
              <w:left w:val="nil"/>
              <w:bottom w:val="nil"/>
              <w:right w:val="nil"/>
            </w:tcBorders>
            <w:shd w:val="clear" w:color="auto" w:fill="auto"/>
            <w:noWrap/>
            <w:vAlign w:val="center"/>
            <w:hideMark/>
          </w:tcPr>
          <w:p w14:paraId="4A20CCC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-1.03</w:t>
            </w:r>
          </w:p>
        </w:tc>
        <w:tc>
          <w:tcPr>
            <w:tcW w:w="709" w:type="dxa"/>
            <w:tcBorders>
              <w:top w:val="nil"/>
              <w:left w:val="nil"/>
              <w:bottom w:val="nil"/>
              <w:right w:val="nil"/>
            </w:tcBorders>
            <w:shd w:val="clear" w:color="auto" w:fill="auto"/>
            <w:noWrap/>
            <w:vAlign w:val="center"/>
            <w:hideMark/>
          </w:tcPr>
          <w:p w14:paraId="675C6E8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0.18</w:t>
            </w:r>
          </w:p>
        </w:tc>
        <w:tc>
          <w:tcPr>
            <w:tcW w:w="850" w:type="dxa"/>
            <w:tcBorders>
              <w:top w:val="nil"/>
              <w:left w:val="nil"/>
              <w:bottom w:val="nil"/>
              <w:right w:val="nil"/>
            </w:tcBorders>
            <w:shd w:val="clear" w:color="auto" w:fill="auto"/>
            <w:noWrap/>
            <w:vAlign w:val="center"/>
            <w:hideMark/>
          </w:tcPr>
          <w:p w14:paraId="6008ACB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-5.69</w:t>
            </w:r>
          </w:p>
        </w:tc>
        <w:tc>
          <w:tcPr>
            <w:tcW w:w="851" w:type="dxa"/>
            <w:tcBorders>
              <w:top w:val="nil"/>
              <w:left w:val="nil"/>
              <w:bottom w:val="nil"/>
              <w:right w:val="nil"/>
            </w:tcBorders>
            <w:shd w:val="clear" w:color="auto" w:fill="auto"/>
            <w:noWrap/>
            <w:vAlign w:val="center"/>
            <w:hideMark/>
          </w:tcPr>
          <w:p w14:paraId="47D6145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&lt;.0001</w:t>
            </w:r>
          </w:p>
        </w:tc>
        <w:tc>
          <w:tcPr>
            <w:tcW w:w="1162" w:type="dxa"/>
            <w:tcBorders>
              <w:top w:val="nil"/>
              <w:left w:val="nil"/>
              <w:bottom w:val="nil"/>
              <w:right w:val="nil"/>
            </w:tcBorders>
            <w:shd w:val="clear" w:color="auto" w:fill="auto"/>
            <w:noWrap/>
            <w:vAlign w:val="center"/>
            <w:hideMark/>
          </w:tcPr>
          <w:p w14:paraId="7AD701C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-1.38</w:t>
            </w:r>
          </w:p>
        </w:tc>
        <w:tc>
          <w:tcPr>
            <w:tcW w:w="1140" w:type="dxa"/>
            <w:tcBorders>
              <w:top w:val="nil"/>
              <w:left w:val="nil"/>
              <w:bottom w:val="nil"/>
              <w:right w:val="nil"/>
            </w:tcBorders>
            <w:shd w:val="clear" w:color="auto" w:fill="auto"/>
            <w:noWrap/>
            <w:vAlign w:val="center"/>
            <w:hideMark/>
          </w:tcPr>
          <w:p w14:paraId="256B332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-0.67</w:t>
            </w:r>
          </w:p>
        </w:tc>
      </w:tr>
      <w:tr w:rsidR="00C34534" w:rsidRPr="009159AB" w14:paraId="25B1E07B" w14:textId="77777777" w:rsidTr="00696718">
        <w:trPr>
          <w:trHeight w:val="300"/>
        </w:trPr>
        <w:tc>
          <w:tcPr>
            <w:tcW w:w="1276" w:type="dxa"/>
            <w:tcBorders>
              <w:top w:val="nil"/>
              <w:left w:val="nil"/>
              <w:bottom w:val="nil"/>
              <w:right w:val="nil"/>
            </w:tcBorders>
            <w:shd w:val="clear" w:color="auto" w:fill="auto"/>
            <w:noWrap/>
            <w:vAlign w:val="center"/>
            <w:hideMark/>
          </w:tcPr>
          <w:p w14:paraId="33395AB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3A59A00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r w:rsidRPr="009159AB">
              <w:rPr>
                <w:rFonts w:ascii="Times New Roman" w:eastAsia="Times New Roman" w:hAnsi="Times New Roman" w:cs="Times New Roman"/>
                <w:color w:val="000000"/>
                <w:sz w:val="20"/>
                <w:szCs w:val="20"/>
                <w:vertAlign w:val="subscript"/>
                <w:lang w:eastAsia="nl-NL"/>
              </w:rPr>
              <w:t>listwise</w:t>
            </w:r>
          </w:p>
        </w:tc>
        <w:tc>
          <w:tcPr>
            <w:tcW w:w="516" w:type="dxa"/>
            <w:tcBorders>
              <w:top w:val="nil"/>
              <w:left w:val="nil"/>
              <w:bottom w:val="nil"/>
              <w:right w:val="nil"/>
            </w:tcBorders>
            <w:shd w:val="clear" w:color="auto" w:fill="auto"/>
            <w:noWrap/>
            <w:vAlign w:val="center"/>
            <w:hideMark/>
          </w:tcPr>
          <w:p w14:paraId="1B5E0BC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01F7CC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-0.36</w:t>
            </w:r>
          </w:p>
        </w:tc>
        <w:tc>
          <w:tcPr>
            <w:tcW w:w="709" w:type="dxa"/>
            <w:tcBorders>
              <w:top w:val="nil"/>
              <w:left w:val="nil"/>
              <w:bottom w:val="nil"/>
              <w:right w:val="nil"/>
            </w:tcBorders>
            <w:shd w:val="clear" w:color="auto" w:fill="auto"/>
            <w:noWrap/>
            <w:vAlign w:val="center"/>
            <w:hideMark/>
          </w:tcPr>
          <w:p w14:paraId="1A5C165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0.22</w:t>
            </w:r>
          </w:p>
        </w:tc>
        <w:tc>
          <w:tcPr>
            <w:tcW w:w="850" w:type="dxa"/>
            <w:tcBorders>
              <w:top w:val="nil"/>
              <w:left w:val="nil"/>
              <w:bottom w:val="nil"/>
              <w:right w:val="nil"/>
            </w:tcBorders>
            <w:shd w:val="clear" w:color="auto" w:fill="auto"/>
            <w:noWrap/>
            <w:vAlign w:val="center"/>
            <w:hideMark/>
          </w:tcPr>
          <w:p w14:paraId="59D1FEF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-1.63</w:t>
            </w:r>
          </w:p>
        </w:tc>
        <w:tc>
          <w:tcPr>
            <w:tcW w:w="851" w:type="dxa"/>
            <w:tcBorders>
              <w:top w:val="nil"/>
              <w:left w:val="nil"/>
              <w:bottom w:val="nil"/>
              <w:right w:val="nil"/>
            </w:tcBorders>
            <w:shd w:val="clear" w:color="auto" w:fill="auto"/>
            <w:noWrap/>
            <w:vAlign w:val="center"/>
            <w:hideMark/>
          </w:tcPr>
          <w:p w14:paraId="682F48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.104</w:t>
            </w:r>
          </w:p>
        </w:tc>
        <w:tc>
          <w:tcPr>
            <w:tcW w:w="1162" w:type="dxa"/>
            <w:tcBorders>
              <w:top w:val="nil"/>
              <w:left w:val="nil"/>
              <w:bottom w:val="nil"/>
              <w:right w:val="nil"/>
            </w:tcBorders>
            <w:shd w:val="clear" w:color="auto" w:fill="auto"/>
            <w:noWrap/>
            <w:vAlign w:val="center"/>
            <w:hideMark/>
          </w:tcPr>
          <w:p w14:paraId="78EF2A9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-0.79</w:t>
            </w:r>
          </w:p>
        </w:tc>
        <w:tc>
          <w:tcPr>
            <w:tcW w:w="1140" w:type="dxa"/>
            <w:tcBorders>
              <w:top w:val="nil"/>
              <w:left w:val="nil"/>
              <w:bottom w:val="nil"/>
              <w:right w:val="nil"/>
            </w:tcBorders>
            <w:shd w:val="clear" w:color="auto" w:fill="auto"/>
            <w:noWrap/>
            <w:vAlign w:val="center"/>
            <w:hideMark/>
          </w:tcPr>
          <w:p w14:paraId="0A421F2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0.07</w:t>
            </w:r>
          </w:p>
        </w:tc>
      </w:tr>
      <w:tr w:rsidR="00C34534" w:rsidRPr="009159AB" w14:paraId="33B8BB2E" w14:textId="77777777" w:rsidTr="00696718">
        <w:trPr>
          <w:trHeight w:val="300"/>
        </w:trPr>
        <w:tc>
          <w:tcPr>
            <w:tcW w:w="1276" w:type="dxa"/>
            <w:tcBorders>
              <w:top w:val="nil"/>
              <w:left w:val="nil"/>
              <w:bottom w:val="nil"/>
              <w:right w:val="nil"/>
            </w:tcBorders>
            <w:shd w:val="clear" w:color="auto" w:fill="auto"/>
            <w:noWrap/>
            <w:vAlign w:val="bottom"/>
            <w:hideMark/>
          </w:tcPr>
          <w:p w14:paraId="33FD82D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p>
        </w:tc>
        <w:tc>
          <w:tcPr>
            <w:tcW w:w="760" w:type="dxa"/>
            <w:tcBorders>
              <w:top w:val="nil"/>
              <w:left w:val="nil"/>
              <w:bottom w:val="nil"/>
              <w:right w:val="nil"/>
            </w:tcBorders>
            <w:shd w:val="clear" w:color="auto" w:fill="auto"/>
            <w:noWrap/>
            <w:vAlign w:val="center"/>
            <w:hideMark/>
          </w:tcPr>
          <w:p w14:paraId="1F910F68"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nil"/>
              <w:right w:val="nil"/>
            </w:tcBorders>
            <w:shd w:val="clear" w:color="auto" w:fill="auto"/>
            <w:noWrap/>
            <w:vAlign w:val="center"/>
            <w:hideMark/>
          </w:tcPr>
          <w:p w14:paraId="1B08BD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6</w:t>
            </w:r>
          </w:p>
        </w:tc>
        <w:tc>
          <w:tcPr>
            <w:tcW w:w="1134" w:type="dxa"/>
            <w:tcBorders>
              <w:top w:val="nil"/>
              <w:left w:val="nil"/>
              <w:bottom w:val="nil"/>
              <w:right w:val="nil"/>
            </w:tcBorders>
            <w:shd w:val="clear" w:color="auto" w:fill="auto"/>
            <w:noWrap/>
            <w:vAlign w:val="center"/>
            <w:hideMark/>
          </w:tcPr>
          <w:p w14:paraId="394AA03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0.63</w:t>
            </w:r>
          </w:p>
        </w:tc>
        <w:tc>
          <w:tcPr>
            <w:tcW w:w="709" w:type="dxa"/>
            <w:tcBorders>
              <w:top w:val="nil"/>
              <w:left w:val="nil"/>
              <w:bottom w:val="nil"/>
              <w:right w:val="nil"/>
            </w:tcBorders>
            <w:shd w:val="clear" w:color="auto" w:fill="auto"/>
            <w:noWrap/>
            <w:vAlign w:val="center"/>
            <w:hideMark/>
          </w:tcPr>
          <w:p w14:paraId="7EF1A37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0.62</w:t>
            </w:r>
          </w:p>
        </w:tc>
        <w:tc>
          <w:tcPr>
            <w:tcW w:w="850" w:type="dxa"/>
            <w:tcBorders>
              <w:top w:val="nil"/>
              <w:left w:val="nil"/>
              <w:bottom w:val="nil"/>
              <w:right w:val="nil"/>
            </w:tcBorders>
            <w:shd w:val="clear" w:color="auto" w:fill="auto"/>
            <w:noWrap/>
            <w:vAlign w:val="center"/>
            <w:hideMark/>
          </w:tcPr>
          <w:p w14:paraId="1719EB1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1.02</w:t>
            </w:r>
          </w:p>
        </w:tc>
        <w:tc>
          <w:tcPr>
            <w:tcW w:w="851" w:type="dxa"/>
            <w:tcBorders>
              <w:top w:val="nil"/>
              <w:left w:val="nil"/>
              <w:bottom w:val="nil"/>
              <w:right w:val="nil"/>
            </w:tcBorders>
            <w:shd w:val="clear" w:color="auto" w:fill="auto"/>
            <w:noWrap/>
            <w:vAlign w:val="center"/>
            <w:hideMark/>
          </w:tcPr>
          <w:p w14:paraId="585DCFB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.309</w:t>
            </w:r>
          </w:p>
        </w:tc>
        <w:tc>
          <w:tcPr>
            <w:tcW w:w="1162" w:type="dxa"/>
            <w:tcBorders>
              <w:top w:val="nil"/>
              <w:left w:val="nil"/>
              <w:bottom w:val="nil"/>
              <w:right w:val="nil"/>
            </w:tcBorders>
            <w:shd w:val="clear" w:color="auto" w:fill="auto"/>
            <w:noWrap/>
            <w:vAlign w:val="center"/>
            <w:hideMark/>
          </w:tcPr>
          <w:p w14:paraId="21F675F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-0.58</w:t>
            </w:r>
          </w:p>
        </w:tc>
        <w:tc>
          <w:tcPr>
            <w:tcW w:w="1140" w:type="dxa"/>
            <w:tcBorders>
              <w:top w:val="nil"/>
              <w:left w:val="nil"/>
              <w:bottom w:val="nil"/>
              <w:right w:val="nil"/>
            </w:tcBorders>
            <w:shd w:val="clear" w:color="auto" w:fill="auto"/>
            <w:noWrap/>
            <w:vAlign w:val="center"/>
            <w:hideMark/>
          </w:tcPr>
          <w:p w14:paraId="0717B649"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1.84</w:t>
            </w:r>
          </w:p>
        </w:tc>
      </w:tr>
      <w:tr w:rsidR="00C34534" w:rsidRPr="009159AB" w14:paraId="03581D3E" w14:textId="77777777" w:rsidTr="00696718">
        <w:trPr>
          <w:trHeight w:val="300"/>
        </w:trPr>
        <w:tc>
          <w:tcPr>
            <w:tcW w:w="1276" w:type="dxa"/>
            <w:tcBorders>
              <w:top w:val="nil"/>
              <w:left w:val="nil"/>
              <w:bottom w:val="nil"/>
              <w:right w:val="nil"/>
            </w:tcBorders>
            <w:shd w:val="clear" w:color="auto" w:fill="auto"/>
            <w:noWrap/>
            <w:vAlign w:val="center"/>
            <w:hideMark/>
          </w:tcPr>
          <w:p w14:paraId="50F19114"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lastRenderedPageBreak/>
              <w:t>Model</w:t>
            </w:r>
          </w:p>
        </w:tc>
        <w:tc>
          <w:tcPr>
            <w:tcW w:w="760" w:type="dxa"/>
            <w:tcBorders>
              <w:top w:val="nil"/>
              <w:left w:val="nil"/>
              <w:bottom w:val="nil"/>
              <w:right w:val="nil"/>
            </w:tcBorders>
            <w:shd w:val="clear" w:color="auto" w:fill="auto"/>
            <w:noWrap/>
            <w:vAlign w:val="center"/>
            <w:hideMark/>
          </w:tcPr>
          <w:p w14:paraId="5E577D09"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T1</w:t>
            </w:r>
          </w:p>
        </w:tc>
        <w:tc>
          <w:tcPr>
            <w:tcW w:w="516" w:type="dxa"/>
            <w:tcBorders>
              <w:top w:val="nil"/>
              <w:left w:val="nil"/>
              <w:bottom w:val="nil"/>
              <w:right w:val="nil"/>
            </w:tcBorders>
            <w:shd w:val="clear" w:color="auto" w:fill="auto"/>
            <w:noWrap/>
            <w:vAlign w:val="center"/>
            <w:hideMark/>
          </w:tcPr>
          <w:p w14:paraId="5D64BB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36</w:t>
            </w:r>
          </w:p>
        </w:tc>
        <w:tc>
          <w:tcPr>
            <w:tcW w:w="1134" w:type="dxa"/>
            <w:tcBorders>
              <w:top w:val="nil"/>
              <w:left w:val="nil"/>
              <w:bottom w:val="nil"/>
              <w:right w:val="nil"/>
            </w:tcBorders>
            <w:shd w:val="clear" w:color="auto" w:fill="auto"/>
            <w:noWrap/>
            <w:vAlign w:val="center"/>
            <w:hideMark/>
          </w:tcPr>
          <w:p w14:paraId="7C6BBA4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-0.29</w:t>
            </w:r>
          </w:p>
        </w:tc>
        <w:tc>
          <w:tcPr>
            <w:tcW w:w="709" w:type="dxa"/>
            <w:tcBorders>
              <w:top w:val="nil"/>
              <w:left w:val="nil"/>
              <w:bottom w:val="nil"/>
              <w:right w:val="nil"/>
            </w:tcBorders>
            <w:shd w:val="clear" w:color="auto" w:fill="auto"/>
            <w:noWrap/>
            <w:vAlign w:val="center"/>
            <w:hideMark/>
          </w:tcPr>
          <w:p w14:paraId="4BD7099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c>
          <w:tcPr>
            <w:tcW w:w="850" w:type="dxa"/>
            <w:tcBorders>
              <w:top w:val="nil"/>
              <w:left w:val="nil"/>
              <w:bottom w:val="nil"/>
              <w:right w:val="nil"/>
            </w:tcBorders>
            <w:shd w:val="clear" w:color="auto" w:fill="auto"/>
            <w:noWrap/>
            <w:vAlign w:val="center"/>
            <w:hideMark/>
          </w:tcPr>
          <w:p w14:paraId="1397DC2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-2.99</w:t>
            </w:r>
          </w:p>
        </w:tc>
        <w:tc>
          <w:tcPr>
            <w:tcW w:w="851" w:type="dxa"/>
            <w:tcBorders>
              <w:top w:val="nil"/>
              <w:left w:val="nil"/>
              <w:bottom w:val="nil"/>
              <w:right w:val="nil"/>
            </w:tcBorders>
            <w:shd w:val="clear" w:color="auto" w:fill="auto"/>
            <w:noWrap/>
            <w:vAlign w:val="center"/>
            <w:hideMark/>
          </w:tcPr>
          <w:p w14:paraId="43E6303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.003</w:t>
            </w:r>
          </w:p>
        </w:tc>
        <w:tc>
          <w:tcPr>
            <w:tcW w:w="1162" w:type="dxa"/>
            <w:tcBorders>
              <w:top w:val="nil"/>
              <w:left w:val="nil"/>
              <w:bottom w:val="nil"/>
              <w:right w:val="nil"/>
            </w:tcBorders>
            <w:shd w:val="clear" w:color="auto" w:fill="auto"/>
            <w:noWrap/>
            <w:vAlign w:val="center"/>
            <w:hideMark/>
          </w:tcPr>
          <w:p w14:paraId="70D3A815"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-0.48</w:t>
            </w:r>
          </w:p>
        </w:tc>
        <w:tc>
          <w:tcPr>
            <w:tcW w:w="1140" w:type="dxa"/>
            <w:tcBorders>
              <w:top w:val="nil"/>
              <w:left w:val="nil"/>
              <w:bottom w:val="nil"/>
              <w:right w:val="nil"/>
            </w:tcBorders>
            <w:shd w:val="clear" w:color="auto" w:fill="auto"/>
            <w:noWrap/>
            <w:vAlign w:val="center"/>
            <w:hideMark/>
          </w:tcPr>
          <w:p w14:paraId="02E4172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-0.10</w:t>
            </w:r>
          </w:p>
        </w:tc>
      </w:tr>
      <w:tr w:rsidR="00C34534" w:rsidRPr="009159AB" w14:paraId="1110095F" w14:textId="77777777" w:rsidTr="00696718">
        <w:trPr>
          <w:trHeight w:val="315"/>
        </w:trPr>
        <w:tc>
          <w:tcPr>
            <w:tcW w:w="1276" w:type="dxa"/>
            <w:tcBorders>
              <w:top w:val="nil"/>
              <w:left w:val="nil"/>
              <w:bottom w:val="single" w:sz="8" w:space="0" w:color="auto"/>
              <w:right w:val="nil"/>
            </w:tcBorders>
            <w:shd w:val="clear" w:color="auto" w:fill="auto"/>
            <w:noWrap/>
            <w:vAlign w:val="center"/>
            <w:hideMark/>
          </w:tcPr>
          <w:p w14:paraId="6666753E"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760" w:type="dxa"/>
            <w:tcBorders>
              <w:top w:val="nil"/>
              <w:left w:val="nil"/>
              <w:bottom w:val="single" w:sz="8" w:space="0" w:color="auto"/>
              <w:right w:val="nil"/>
            </w:tcBorders>
            <w:shd w:val="clear" w:color="auto" w:fill="auto"/>
            <w:noWrap/>
            <w:vAlign w:val="center"/>
            <w:hideMark/>
          </w:tcPr>
          <w:p w14:paraId="03ACB252" w14:textId="77777777" w:rsidR="00C34534" w:rsidRPr="009159AB" w:rsidRDefault="00C34534" w:rsidP="00696718">
            <w:pPr>
              <w:spacing w:after="0" w:line="480" w:lineRule="auto"/>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T2</w:t>
            </w:r>
          </w:p>
        </w:tc>
        <w:tc>
          <w:tcPr>
            <w:tcW w:w="516" w:type="dxa"/>
            <w:tcBorders>
              <w:top w:val="nil"/>
              <w:left w:val="nil"/>
              <w:bottom w:val="single" w:sz="8" w:space="0" w:color="auto"/>
              <w:right w:val="nil"/>
            </w:tcBorders>
            <w:shd w:val="clear" w:color="auto" w:fill="auto"/>
            <w:noWrap/>
            <w:vAlign w:val="center"/>
            <w:hideMark/>
          </w:tcPr>
          <w:p w14:paraId="1341A01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23</w:t>
            </w:r>
          </w:p>
        </w:tc>
        <w:tc>
          <w:tcPr>
            <w:tcW w:w="1134" w:type="dxa"/>
            <w:tcBorders>
              <w:top w:val="nil"/>
              <w:left w:val="nil"/>
              <w:bottom w:val="single" w:sz="8" w:space="0" w:color="auto"/>
              <w:right w:val="nil"/>
            </w:tcBorders>
            <w:shd w:val="clear" w:color="auto" w:fill="auto"/>
            <w:noWrap/>
            <w:vAlign w:val="center"/>
            <w:hideMark/>
          </w:tcPr>
          <w:p w14:paraId="57A6B9C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0.01</w:t>
            </w:r>
          </w:p>
        </w:tc>
        <w:tc>
          <w:tcPr>
            <w:tcW w:w="709" w:type="dxa"/>
            <w:tcBorders>
              <w:top w:val="nil"/>
              <w:left w:val="nil"/>
              <w:bottom w:val="single" w:sz="8" w:space="0" w:color="auto"/>
              <w:right w:val="nil"/>
            </w:tcBorders>
            <w:shd w:val="clear" w:color="auto" w:fill="auto"/>
            <w:noWrap/>
            <w:vAlign w:val="center"/>
            <w:hideMark/>
          </w:tcPr>
          <w:p w14:paraId="32325FC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0.17</w:t>
            </w:r>
          </w:p>
        </w:tc>
        <w:tc>
          <w:tcPr>
            <w:tcW w:w="850" w:type="dxa"/>
            <w:tcBorders>
              <w:top w:val="nil"/>
              <w:left w:val="nil"/>
              <w:bottom w:val="single" w:sz="8" w:space="0" w:color="auto"/>
              <w:right w:val="nil"/>
            </w:tcBorders>
            <w:shd w:val="clear" w:color="auto" w:fill="auto"/>
            <w:noWrap/>
            <w:vAlign w:val="center"/>
            <w:hideMark/>
          </w:tcPr>
          <w:p w14:paraId="51908C76"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0.08</w:t>
            </w:r>
          </w:p>
        </w:tc>
        <w:tc>
          <w:tcPr>
            <w:tcW w:w="851" w:type="dxa"/>
            <w:tcBorders>
              <w:top w:val="nil"/>
              <w:left w:val="nil"/>
              <w:bottom w:val="single" w:sz="8" w:space="0" w:color="auto"/>
              <w:right w:val="nil"/>
            </w:tcBorders>
            <w:shd w:val="clear" w:color="auto" w:fill="auto"/>
            <w:noWrap/>
            <w:vAlign w:val="center"/>
            <w:hideMark/>
          </w:tcPr>
          <w:p w14:paraId="316975C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.938</w:t>
            </w:r>
          </w:p>
        </w:tc>
        <w:tc>
          <w:tcPr>
            <w:tcW w:w="1162" w:type="dxa"/>
            <w:tcBorders>
              <w:top w:val="nil"/>
              <w:left w:val="nil"/>
              <w:bottom w:val="single" w:sz="8" w:space="0" w:color="auto"/>
              <w:right w:val="nil"/>
            </w:tcBorders>
            <w:shd w:val="clear" w:color="auto" w:fill="auto"/>
            <w:noWrap/>
            <w:vAlign w:val="center"/>
            <w:hideMark/>
          </w:tcPr>
          <w:p w14:paraId="35D8A7F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-0.31</w:t>
            </w:r>
          </w:p>
        </w:tc>
        <w:tc>
          <w:tcPr>
            <w:tcW w:w="1140" w:type="dxa"/>
            <w:tcBorders>
              <w:top w:val="nil"/>
              <w:left w:val="nil"/>
              <w:bottom w:val="single" w:sz="8" w:space="0" w:color="auto"/>
              <w:right w:val="nil"/>
            </w:tcBorders>
            <w:shd w:val="clear" w:color="auto" w:fill="auto"/>
            <w:noWrap/>
            <w:vAlign w:val="center"/>
            <w:hideMark/>
          </w:tcPr>
          <w:p w14:paraId="53AF8F0F"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0.34</w:t>
            </w:r>
          </w:p>
        </w:tc>
      </w:tr>
    </w:tbl>
    <w:p w14:paraId="753E48AC" w14:textId="3410E893" w:rsidR="00C34534" w:rsidRDefault="004076F4" w:rsidP="0068126D">
      <w:pPr>
        <w:spacing w:after="0" w:line="480" w:lineRule="auto"/>
        <w:rPr>
          <w:rFonts w:ascii="Times New Roman" w:hAnsi="Times New Roman" w:cs="Times New Roman"/>
          <w:b/>
          <w:sz w:val="24"/>
          <w:szCs w:val="24"/>
        </w:rPr>
      </w:pPr>
      <w:r w:rsidRPr="004076F4">
        <w:rPr>
          <w:rFonts w:ascii="Times New Roman" w:eastAsia="Times New Roman" w:hAnsi="Times New Roman" w:cs="Times New Roman"/>
          <w:color w:val="000000"/>
          <w:sz w:val="24"/>
          <w:szCs w:val="24"/>
          <w:lang w:eastAsia="nl-NL"/>
        </w:rPr>
        <w:t>The subset labeled “All” contains all measures. The subset labeled “Fundamental” contains only fundamental need measures. The subset labeled “Intrapersonal” contains all intrapersonal measures. The subset labeled “Interpersonal” contains all interpersonal measures. The subset labeled “Model” contains those where first measures is immediate and last measure is delayed. See S4</w:t>
      </w:r>
      <w:r w:rsidR="00780327">
        <w:rPr>
          <w:rFonts w:ascii="Times New Roman" w:eastAsia="Times New Roman" w:hAnsi="Times New Roman" w:cs="Times New Roman"/>
          <w:color w:val="000000"/>
          <w:sz w:val="24"/>
          <w:szCs w:val="24"/>
          <w:lang w:eastAsia="nl-NL"/>
        </w:rPr>
        <w:t xml:space="preserve"> File</w:t>
      </w:r>
      <w:r w:rsidRPr="004076F4">
        <w:rPr>
          <w:rFonts w:ascii="Times New Roman" w:eastAsia="Times New Roman" w:hAnsi="Times New Roman" w:cs="Times New Roman"/>
          <w:color w:val="000000"/>
          <w:sz w:val="24"/>
          <w:szCs w:val="24"/>
          <w:lang w:eastAsia="nl-NL"/>
        </w:rPr>
        <w:t>.</w:t>
      </w:r>
      <w:r>
        <w:rPr>
          <w:rFonts w:ascii="Times New Roman" w:eastAsia="Times New Roman" w:hAnsi="Times New Roman" w:cs="Times New Roman"/>
          <w:color w:val="000000"/>
          <w:sz w:val="24"/>
          <w:szCs w:val="24"/>
          <w:lang w:eastAsia="nl-NL"/>
        </w:rPr>
        <w:t xml:space="preserve"> </w:t>
      </w:r>
      <w:r w:rsidRPr="004076F4">
        <w:rPr>
          <w:rFonts w:ascii="Times New Roman" w:eastAsia="Times New Roman" w:hAnsi="Times New Roman" w:cs="Times New Roman"/>
          <w:color w:val="000000"/>
          <w:sz w:val="24"/>
          <w:szCs w:val="24"/>
          <w:lang w:eastAsia="nl-NL"/>
        </w:rPr>
        <w:t>Listwise deletion ensures that estimates are made on full rows in the data. Listwise deletion was applied in all the subsets, which only altered results for interpersonal measures.</w:t>
      </w:r>
    </w:p>
    <w:p w14:paraId="25702CBA" w14:textId="77777777" w:rsidR="00C34534" w:rsidRDefault="00C34534" w:rsidP="00BE08E4">
      <w:pPr>
        <w:spacing w:after="0" w:line="480" w:lineRule="auto"/>
        <w:ind w:firstLine="708"/>
        <w:rPr>
          <w:rFonts w:ascii="Times New Roman" w:hAnsi="Times New Roman" w:cs="Times New Roman"/>
          <w:b/>
          <w:sz w:val="24"/>
          <w:szCs w:val="24"/>
        </w:rPr>
      </w:pPr>
    </w:p>
    <w:p w14:paraId="61F94FF5" w14:textId="455DFA6F" w:rsidR="00BF0960" w:rsidRDefault="00BF0960" w:rsidP="00BF0960">
      <w:pPr>
        <w:spacing w:after="0" w:line="480" w:lineRule="auto"/>
        <w:rPr>
          <w:rStyle w:val="Heading3Char"/>
        </w:rPr>
      </w:pPr>
      <w:r>
        <w:rPr>
          <w:rStyle w:val="Heading3Char"/>
        </w:rPr>
        <w:t>Composition</w:t>
      </w:r>
    </w:p>
    <w:p w14:paraId="077346D9" w14:textId="554741E4" w:rsidR="00512781" w:rsidRDefault="004076F4" w:rsidP="00BE08E4">
      <w:pPr>
        <w:spacing w:after="0" w:line="480" w:lineRule="auto"/>
        <w:ind w:firstLine="708"/>
        <w:rPr>
          <w:rFonts w:ascii="Times New Roman" w:hAnsi="Times New Roman" w:cs="Times New Roman"/>
          <w:sz w:val="24"/>
          <w:szCs w:val="24"/>
        </w:rPr>
      </w:pPr>
      <w:r w:rsidRPr="004076F4">
        <w:rPr>
          <w:rFonts w:ascii="Times New Roman" w:hAnsi="Times New Roman" w:cs="Times New Roman"/>
          <w:sz w:val="24"/>
          <w:szCs w:val="24"/>
        </w:rPr>
        <w:t>To inspect for structural and sampling effects of the studies, we ran mixed-effect models on the 120 ostracism effects, on both the first and the last measure. Due to listwise deletion, only 45 of 120 effect sizes remained on the first measure and 41 of 95 effect sizes for the last measure.</w:t>
      </w:r>
      <w:r>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The predictors in the mixed effects model were (1) </w:t>
      </w:r>
      <w:r w:rsidR="00B0101C" w:rsidRPr="009159AB">
        <w:rPr>
          <w:rFonts w:ascii="Times New Roman" w:hAnsi="Times New Roman" w:cs="Times New Roman"/>
          <w:sz w:val="24"/>
          <w:szCs w:val="24"/>
        </w:rPr>
        <w:t>country</w:t>
      </w:r>
      <w:r w:rsidR="0074166C" w:rsidRPr="009159AB">
        <w:rPr>
          <w:rFonts w:ascii="Times New Roman" w:hAnsi="Times New Roman" w:cs="Times New Roman"/>
          <w:sz w:val="24"/>
          <w:szCs w:val="24"/>
        </w:rPr>
        <w:t xml:space="preserve"> (US, oth</w:t>
      </w:r>
      <w:r w:rsidR="00DB066D" w:rsidRPr="009159AB">
        <w:rPr>
          <w:rFonts w:ascii="Times New Roman" w:hAnsi="Times New Roman" w:cs="Times New Roman"/>
          <w:sz w:val="24"/>
          <w:szCs w:val="24"/>
        </w:rPr>
        <w:t>er Western country, Asian, other</w:t>
      </w:r>
      <w:r w:rsidR="0074166C" w:rsidRPr="009159AB">
        <w:rPr>
          <w:rFonts w:ascii="Times New Roman" w:hAnsi="Times New Roman" w:cs="Times New Roman"/>
          <w:sz w:val="24"/>
          <w:szCs w:val="24"/>
        </w:rPr>
        <w:t>)</w:t>
      </w:r>
      <w:r w:rsidR="00B0101C" w:rsidRPr="009159AB">
        <w:rPr>
          <w:rFonts w:ascii="Times New Roman" w:hAnsi="Times New Roman" w:cs="Times New Roman"/>
          <w:sz w:val="24"/>
          <w:szCs w:val="24"/>
        </w:rPr>
        <w:t xml:space="preserve">, (2) proportion of males in the study, (3) mean age of the sample, (4) </w:t>
      </w:r>
      <w:r w:rsidR="00731737" w:rsidRPr="009159AB">
        <w:rPr>
          <w:rFonts w:ascii="Times New Roman" w:hAnsi="Times New Roman" w:cs="Times New Roman"/>
          <w:sz w:val="24"/>
          <w:szCs w:val="24"/>
        </w:rPr>
        <w:t xml:space="preserve">number of players in the game, </w:t>
      </w:r>
      <w:r w:rsidR="00B0101C" w:rsidRPr="009159AB">
        <w:rPr>
          <w:rFonts w:ascii="Times New Roman" w:hAnsi="Times New Roman" w:cs="Times New Roman"/>
          <w:sz w:val="24"/>
          <w:szCs w:val="24"/>
        </w:rPr>
        <w:t>(5) length of the game</w:t>
      </w:r>
      <w:r w:rsidR="00792D66"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 5min, 5-10 min or &gt; 10 min</w:t>
      </w:r>
      <w:r w:rsidR="00792D66" w:rsidRPr="009159AB">
        <w:rPr>
          <w:rFonts w:ascii="Times New Roman" w:hAnsi="Times New Roman" w:cs="Times New Roman"/>
          <w:sz w:val="24"/>
          <w:szCs w:val="24"/>
        </w:rPr>
        <w:t>)</w:t>
      </w:r>
      <w:r w:rsidR="00BE08E4" w:rsidRPr="009159AB">
        <w:rPr>
          <w:rFonts w:ascii="Times New Roman" w:hAnsi="Times New Roman" w:cs="Times New Roman"/>
          <w:sz w:val="24"/>
          <w:szCs w:val="24"/>
        </w:rPr>
        <w:t>, (6) the number of throws in the game</w:t>
      </w:r>
      <w:r w:rsidR="00B0101C" w:rsidRPr="009159AB">
        <w:rPr>
          <w:rFonts w:ascii="Times New Roman" w:hAnsi="Times New Roman" w:cs="Times New Roman"/>
          <w:sz w:val="24"/>
          <w:szCs w:val="24"/>
        </w:rPr>
        <w:t xml:space="preserve"> and (</w:t>
      </w:r>
      <w:r w:rsidR="00BE08E4" w:rsidRPr="009159AB">
        <w:rPr>
          <w:rFonts w:ascii="Times New Roman" w:hAnsi="Times New Roman" w:cs="Times New Roman"/>
          <w:sz w:val="24"/>
          <w:szCs w:val="24"/>
        </w:rPr>
        <w:t>7</w:t>
      </w:r>
      <w:r w:rsidR="00B0101C"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type of needs scale referenced</w:t>
      </w:r>
      <w:r w:rsidR="0074166C" w:rsidRPr="009159AB">
        <w:rPr>
          <w:rFonts w:ascii="Times New Roman" w:hAnsi="Times New Roman" w:cs="Times New Roman"/>
          <w:sz w:val="24"/>
          <w:szCs w:val="24"/>
        </w:rPr>
        <w:t xml:space="preserve"> (by assigning unique values for every unique reference)</w:t>
      </w:r>
      <w:r w:rsidR="00731737" w:rsidRPr="009159AB">
        <w:rPr>
          <w:rFonts w:ascii="Times New Roman" w:hAnsi="Times New Roman" w:cs="Times New Roman"/>
          <w:sz w:val="24"/>
          <w:szCs w:val="24"/>
        </w:rPr>
        <w:t xml:space="preserve">. </w:t>
      </w:r>
    </w:p>
    <w:p w14:paraId="6C71A82E" w14:textId="43D21FCB" w:rsidR="00512781" w:rsidRDefault="00512781" w:rsidP="00BE08E4">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On the first measure, t</w:t>
      </w:r>
      <w:r w:rsidR="00731737" w:rsidRPr="009159AB">
        <w:rPr>
          <w:rFonts w:ascii="Times New Roman" w:hAnsi="Times New Roman" w:cs="Times New Roman"/>
          <w:sz w:val="24"/>
          <w:szCs w:val="24"/>
        </w:rPr>
        <w:t>his model (</w:t>
      </w:r>
      <w:r w:rsidR="00731737" w:rsidRPr="009159AB">
        <w:rPr>
          <w:rFonts w:ascii="Times New Roman" w:hAnsi="Times New Roman" w:cs="Times New Roman"/>
          <w:i/>
          <w:sz w:val="24"/>
          <w:szCs w:val="24"/>
        </w:rPr>
        <w:t xml:space="preserve">k = </w:t>
      </w:r>
      <w:r w:rsidR="00731737" w:rsidRPr="009159AB">
        <w:rPr>
          <w:rFonts w:ascii="Times New Roman" w:hAnsi="Times New Roman" w:cs="Times New Roman"/>
          <w:sz w:val="24"/>
          <w:szCs w:val="24"/>
        </w:rPr>
        <w:t>4</w:t>
      </w:r>
      <w:r w:rsidR="00035D34" w:rsidRPr="009159AB">
        <w:rPr>
          <w:rFonts w:ascii="Times New Roman" w:hAnsi="Times New Roman" w:cs="Times New Roman"/>
          <w:sz w:val="24"/>
          <w:szCs w:val="24"/>
        </w:rPr>
        <w:t>5</w:t>
      </w:r>
      <w:r w:rsidR="00731737" w:rsidRPr="009159AB">
        <w:rPr>
          <w:rFonts w:ascii="Times New Roman" w:hAnsi="Times New Roman" w:cs="Times New Roman"/>
          <w:sz w:val="24"/>
          <w:szCs w:val="24"/>
        </w:rPr>
        <w:t>) showed clear residual heterogeneity</w:t>
      </w:r>
      <w:r w:rsidR="00E55686">
        <w:rPr>
          <w:rFonts w:ascii="Times New Roman" w:hAnsi="Times New Roman" w:cs="Times New Roman"/>
          <w:sz w:val="24"/>
          <w:szCs w:val="24"/>
        </w:rPr>
        <w:t xml:space="preserve"> after controlling for these structural- and sampling aspects of the studies</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E</w:t>
      </w:r>
      <w:r w:rsidR="004B71E1"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w:t>
      </w:r>
      <w:r w:rsidR="00446742" w:rsidRPr="009159AB">
        <w:rPr>
          <w:rFonts w:ascii="Times New Roman" w:hAnsi="Times New Roman" w:cs="Times New Roman"/>
          <w:sz w:val="24"/>
          <w:szCs w:val="24"/>
        </w:rPr>
        <w:t>3</w:t>
      </w:r>
      <w:r w:rsidR="004076F4">
        <w:rPr>
          <w:rFonts w:ascii="Times New Roman" w:hAnsi="Times New Roman" w:cs="Times New Roman"/>
          <w:sz w:val="24"/>
          <w:szCs w:val="24"/>
        </w:rPr>
        <w:t>3</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449.52</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&lt; .001, estimated τ</w:t>
      </w:r>
      <w:r w:rsidR="00743B0E" w:rsidRPr="009159AB">
        <w:rPr>
          <w:rFonts w:ascii="Times New Roman" w:hAnsi="Times New Roman" w:cs="Times New Roman"/>
          <w:sz w:val="24"/>
          <w:szCs w:val="24"/>
          <w:vertAlign w:val="subscript"/>
        </w:rPr>
        <w:t>res</w:t>
      </w:r>
      <w:r w:rsidR="00731737" w:rsidRPr="009159AB">
        <w:rPr>
          <w:rFonts w:ascii="Times New Roman" w:hAnsi="Times New Roman" w:cs="Times New Roman"/>
          <w:sz w:val="24"/>
          <w:szCs w:val="24"/>
          <w:vertAlign w:val="superscript"/>
        </w:rPr>
        <w:t>2</w:t>
      </w:r>
      <w:r w:rsidR="00731737" w:rsidRPr="009159AB">
        <w:rPr>
          <w:rFonts w:ascii="Times New Roman" w:hAnsi="Times New Roman" w:cs="Times New Roman"/>
          <w:sz w:val="24"/>
          <w:szCs w:val="24"/>
        </w:rPr>
        <w:t xml:space="preserve"> = 0.</w:t>
      </w:r>
      <w:r w:rsidR="0085089E">
        <w:rPr>
          <w:rFonts w:ascii="Times New Roman" w:hAnsi="Times New Roman" w:cs="Times New Roman"/>
          <w:sz w:val="24"/>
          <w:szCs w:val="24"/>
        </w:rPr>
        <w:t>90</w:t>
      </w:r>
      <w:r w:rsidR="00731737" w:rsidRPr="009159AB">
        <w:rPr>
          <w:rFonts w:ascii="Times New Roman" w:hAnsi="Times New Roman" w:cs="Times New Roman"/>
          <w:sz w:val="24"/>
          <w:szCs w:val="24"/>
        </w:rPr>
        <w:t>, 95% CI [0.</w:t>
      </w:r>
      <w:r w:rsidR="0085089E">
        <w:rPr>
          <w:rFonts w:ascii="Times New Roman" w:hAnsi="Times New Roman" w:cs="Times New Roman"/>
          <w:sz w:val="24"/>
          <w:szCs w:val="24"/>
        </w:rPr>
        <w:t>54</w:t>
      </w:r>
      <w:r w:rsidR="00731737" w:rsidRPr="009159AB">
        <w:rPr>
          <w:rFonts w:ascii="Times New Roman" w:hAnsi="Times New Roman" w:cs="Times New Roman"/>
          <w:sz w:val="24"/>
          <w:szCs w:val="24"/>
        </w:rPr>
        <w:t xml:space="preserve">, </w:t>
      </w:r>
      <w:r w:rsidR="009F6162" w:rsidRPr="009159AB">
        <w:rPr>
          <w:rFonts w:ascii="Times New Roman" w:hAnsi="Times New Roman" w:cs="Times New Roman"/>
          <w:sz w:val="24"/>
          <w:szCs w:val="24"/>
        </w:rPr>
        <w:t>1.</w:t>
      </w:r>
      <w:r w:rsidR="00035D34" w:rsidRPr="009159AB">
        <w:rPr>
          <w:rFonts w:ascii="Times New Roman" w:hAnsi="Times New Roman" w:cs="Times New Roman"/>
          <w:sz w:val="24"/>
          <w:szCs w:val="24"/>
        </w:rPr>
        <w:t>59</w:t>
      </w:r>
      <w:r w:rsidR="00731737" w:rsidRPr="009159AB">
        <w:rPr>
          <w:rFonts w:ascii="Times New Roman" w:hAnsi="Times New Roman" w:cs="Times New Roman"/>
          <w:sz w:val="24"/>
          <w:szCs w:val="24"/>
        </w:rPr>
        <w:t xml:space="preserve">], but no overall moderation, </w:t>
      </w:r>
      <w:r w:rsidR="00731737" w:rsidRPr="009159AB">
        <w:rPr>
          <w:rFonts w:ascii="Times New Roman" w:hAnsi="Times New Roman" w:cs="Times New Roman"/>
          <w:i/>
          <w:sz w:val="24"/>
          <w:szCs w:val="24"/>
        </w:rPr>
        <w:t>Q</w:t>
      </w:r>
      <w:r w:rsidR="00731737" w:rsidRPr="009159AB">
        <w:rPr>
          <w:rFonts w:ascii="Times New Roman" w:hAnsi="Times New Roman" w:cs="Times New Roman"/>
          <w:i/>
          <w:sz w:val="24"/>
          <w:szCs w:val="24"/>
          <w:vertAlign w:val="subscript"/>
        </w:rPr>
        <w:t>M</w:t>
      </w:r>
      <w:r w:rsidR="004B71E1" w:rsidRPr="009159AB">
        <w:rPr>
          <w:rFonts w:ascii="Times New Roman" w:hAnsi="Times New Roman" w:cs="Times New Roman"/>
          <w:sz w:val="24"/>
          <w:szCs w:val="24"/>
        </w:rPr>
        <w:t xml:space="preserve"> </w:t>
      </w:r>
      <w:r w:rsidR="00DB066D"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85089E">
        <w:rPr>
          <w:rFonts w:ascii="Times New Roman" w:hAnsi="Times New Roman" w:cs="Times New Roman"/>
          <w:sz w:val="24"/>
          <w:szCs w:val="24"/>
        </w:rPr>
        <w:t>1</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10.75</w:t>
      </w:r>
      <w:r w:rsidR="00731737" w:rsidRPr="009159AB">
        <w:rPr>
          <w:rFonts w:ascii="Times New Roman" w:hAnsi="Times New Roman" w:cs="Times New Roman"/>
          <w:sz w:val="24"/>
          <w:szCs w:val="24"/>
        </w:rPr>
        <w:t xml:space="preserve">, </w:t>
      </w:r>
      <w:r w:rsidR="00731737" w:rsidRPr="009159AB">
        <w:rPr>
          <w:rFonts w:ascii="Times New Roman" w:hAnsi="Times New Roman" w:cs="Times New Roman"/>
          <w:i/>
          <w:sz w:val="24"/>
          <w:szCs w:val="24"/>
        </w:rPr>
        <w:t>p</w:t>
      </w:r>
      <w:r w:rsidR="00731737" w:rsidRPr="009159AB">
        <w:rPr>
          <w:rFonts w:ascii="Times New Roman" w:hAnsi="Times New Roman" w:cs="Times New Roman"/>
          <w:sz w:val="24"/>
          <w:szCs w:val="24"/>
        </w:rPr>
        <w:t xml:space="preserve"> = .</w:t>
      </w:r>
      <w:r w:rsidR="0085089E">
        <w:rPr>
          <w:rFonts w:ascii="Times New Roman" w:hAnsi="Times New Roman" w:cs="Times New Roman"/>
          <w:sz w:val="24"/>
          <w:szCs w:val="24"/>
        </w:rPr>
        <w:t>465</w:t>
      </w:r>
      <w:r w:rsidR="00731737" w:rsidRPr="009159AB">
        <w:rPr>
          <w:rFonts w:ascii="Times New Roman" w:hAnsi="Times New Roman" w:cs="Times New Roman"/>
          <w:sz w:val="24"/>
          <w:szCs w:val="24"/>
        </w:rPr>
        <w:t xml:space="preserve">. </w:t>
      </w:r>
      <w:r w:rsidR="0074166C" w:rsidRPr="009159AB">
        <w:rPr>
          <w:rFonts w:ascii="Times New Roman" w:hAnsi="Times New Roman" w:cs="Times New Roman"/>
          <w:sz w:val="24"/>
          <w:szCs w:val="24"/>
        </w:rPr>
        <w:t>T</w:t>
      </w:r>
      <w:r w:rsidR="009657C1" w:rsidRPr="009159AB">
        <w:rPr>
          <w:rFonts w:ascii="Times New Roman" w:hAnsi="Times New Roman" w:cs="Times New Roman"/>
          <w:sz w:val="24"/>
          <w:szCs w:val="24"/>
        </w:rPr>
        <w:t xml:space="preserve">he different types of need scales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"ITEM-1", "issue" : "5", "issued" : { "date-parts" : [ [ "2006", "11" ] ] }, "page" : "918-928", "title" : "When inclusion costs and ostracism pays, ostracism still hurts.", "type" : "article-journal", "volume" : "91" }, "uris" : [ "http://www.mendeley.com/documents/?uuid=3f1d4b94-98a8-46a1-b457-5ad671ebec04" ] }, { "id" : "ITEM-2", "itemData" : { "DOI" : "10.1016/S0065-2601(08)00406-1", "author" : [ { "dropping-particle" : "", "family" : "Williams", "given" : "K.D.", "non-dropping-particle" : "", "parse-names" : false, "suffix" : "" } ], "container-title" : "Advances in Experimental Social Psychology", "id" : "ITEM-2", "issued" : { "date-parts" : [ [ "2009" ] ] }, "page" : "275-314", "title" : "Ostracism: a temporal need-threat model", "type" : "article-journal", "volume" : "41" }, "uris" : [ "http://www.mendeley.com/documents/?uuid=b119c228-d6e1-467b-bdcb-2b2c2085c026" ] }, { "id" : "ITEM-3",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"ITEM-3",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"mendeley" : { "formattedCitation" : "[11,21,22]", "plainTextFormattedCitation" : "[11,21,22]", "previouslyFormattedCitation" : "[11,21,22]"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[11,21,22]</w:t>
      </w:r>
      <w:r w:rsidR="00302845">
        <w:rPr>
          <w:rFonts w:ascii="Times New Roman" w:hAnsi="Times New Roman" w:cs="Times New Roman"/>
          <w:sz w:val="24"/>
          <w:szCs w:val="24"/>
        </w:rPr>
        <w:fldChar w:fldCharType="end"/>
      </w:r>
      <w:r w:rsidR="009657C1" w:rsidRPr="009159AB">
        <w:rPr>
          <w:rFonts w:ascii="Times New Roman" w:hAnsi="Times New Roman" w:cs="Times New Roman"/>
          <w:sz w:val="24"/>
          <w:szCs w:val="24"/>
        </w:rPr>
        <w:t xml:space="preserve"> did not significantly </w:t>
      </w:r>
      <w:r w:rsidR="00004F28" w:rsidRPr="009159AB">
        <w:rPr>
          <w:rFonts w:ascii="Times New Roman" w:hAnsi="Times New Roman" w:cs="Times New Roman"/>
          <w:sz w:val="24"/>
          <w:szCs w:val="24"/>
        </w:rPr>
        <w:t xml:space="preserve">moderate </w:t>
      </w:r>
      <w:r w:rsidR="009657C1" w:rsidRPr="009159AB">
        <w:rPr>
          <w:rFonts w:ascii="Times New Roman" w:hAnsi="Times New Roman" w:cs="Times New Roman"/>
          <w:sz w:val="24"/>
          <w:szCs w:val="24"/>
        </w:rPr>
        <w:t>effect sizes, showing psychometric convergence among the three scales.</w:t>
      </w:r>
      <w:r>
        <w:rPr>
          <w:rFonts w:ascii="Times New Roman" w:hAnsi="Times New Roman" w:cs="Times New Roman"/>
          <w:sz w:val="24"/>
          <w:szCs w:val="24"/>
        </w:rPr>
        <w:t xml:space="preserve"> </w:t>
      </w:r>
      <w:r w:rsidRPr="009159AB">
        <w:rPr>
          <w:rFonts w:ascii="Times New Roman" w:hAnsi="Times New Roman" w:cs="Times New Roman"/>
          <w:sz w:val="24"/>
          <w:szCs w:val="24"/>
        </w:rPr>
        <w:t>Inspecting the predictors individually also showed no indication for moderation (</w:t>
      </w:r>
      <w:r w:rsidRPr="009159AB">
        <w:rPr>
          <w:rFonts w:ascii="Times New Roman" w:hAnsi="Times New Roman" w:cs="Times New Roman"/>
          <w:i/>
          <w:sz w:val="24"/>
          <w:szCs w:val="24"/>
        </w:rPr>
        <w:t>p</w:t>
      </w:r>
      <w:r w:rsidRPr="009159AB">
        <w:rPr>
          <w:rFonts w:ascii="Times New Roman" w:hAnsi="Times New Roman" w:cs="Times New Roman"/>
          <w:sz w:val="24"/>
          <w:szCs w:val="24"/>
        </w:rPr>
        <w:t>s &gt; .</w:t>
      </w:r>
      <w:r>
        <w:rPr>
          <w:rFonts w:ascii="Times New Roman" w:hAnsi="Times New Roman" w:cs="Times New Roman"/>
          <w:sz w:val="24"/>
          <w:szCs w:val="24"/>
        </w:rPr>
        <w:t>13</w:t>
      </w:r>
      <w:r w:rsidRPr="009159AB">
        <w:rPr>
          <w:rFonts w:ascii="Times New Roman" w:hAnsi="Times New Roman" w:cs="Times New Roman"/>
          <w:sz w:val="24"/>
          <w:szCs w:val="24"/>
        </w:rPr>
        <w:t xml:space="preserve">7; see Table 4). </w:t>
      </w:r>
    </w:p>
    <w:p w14:paraId="52CFF489" w14:textId="77777777" w:rsidR="00C34534" w:rsidRDefault="00C34534" w:rsidP="00BE08E4">
      <w:pPr>
        <w:spacing w:after="0" w:line="480" w:lineRule="auto"/>
        <w:ind w:firstLine="708"/>
        <w:rPr>
          <w:rFonts w:ascii="Times New Roman" w:hAnsi="Times New Roman" w:cs="Times New Roman"/>
          <w:b/>
          <w:sz w:val="24"/>
          <w:szCs w:val="24"/>
        </w:rPr>
      </w:pPr>
    </w:p>
    <w:p w14:paraId="162FB79B" w14:textId="5EB9D3E3" w:rsidR="00C34534" w:rsidRPr="00BF0960" w:rsidRDefault="00C34534" w:rsidP="00C34534">
      <w:pPr>
        <w:spacing w:before="120"/>
        <w:rPr>
          <w:rFonts w:ascii="Times New Roman" w:hAnsi="Times New Roman" w:cs="Times New Roman"/>
          <w:b/>
          <w:sz w:val="24"/>
          <w:szCs w:val="24"/>
        </w:rPr>
      </w:pPr>
      <w:r w:rsidRPr="00BF0960">
        <w:rPr>
          <w:rFonts w:ascii="Times New Roman" w:hAnsi="Times New Roman" w:cs="Times New Roman"/>
          <w:b/>
          <w:sz w:val="24"/>
          <w:szCs w:val="24"/>
        </w:rPr>
        <w:lastRenderedPageBreak/>
        <w:t>Table 4</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 regression coefficients for composition effects (first measure; k = 45)</w:t>
      </w:r>
      <w:r w:rsidR="00BF0960" w:rsidRPr="00BF0960">
        <w:rPr>
          <w:rFonts w:ascii="Times New Roman" w:hAnsi="Times New Roman" w:cs="Times New Roman"/>
          <w:b/>
          <w:sz w:val="24"/>
          <w:szCs w:val="24"/>
        </w:rPr>
        <w:t>.</w:t>
      </w:r>
    </w:p>
    <w:tbl>
      <w:tblPr>
        <w:tblW w:w="9214" w:type="dxa"/>
        <w:tblCellMar>
          <w:left w:w="70" w:type="dxa"/>
          <w:right w:w="70" w:type="dxa"/>
        </w:tblCellMar>
        <w:tblLook w:val="04A0" w:firstRow="1" w:lastRow="0" w:firstColumn="1" w:lastColumn="0" w:noHBand="0" w:noVBand="1"/>
      </w:tblPr>
      <w:tblGrid>
        <w:gridCol w:w="1969"/>
        <w:gridCol w:w="840"/>
        <w:gridCol w:w="840"/>
        <w:gridCol w:w="851"/>
        <w:gridCol w:w="1040"/>
        <w:gridCol w:w="1831"/>
        <w:gridCol w:w="1843"/>
      </w:tblGrid>
      <w:tr w:rsidR="00C34534" w:rsidRPr="009159AB" w14:paraId="1FF29269" w14:textId="77777777" w:rsidTr="00696718">
        <w:trPr>
          <w:trHeight w:val="325"/>
        </w:trPr>
        <w:tc>
          <w:tcPr>
            <w:tcW w:w="1969" w:type="dxa"/>
            <w:tcBorders>
              <w:top w:val="single" w:sz="4" w:space="0" w:color="auto"/>
              <w:left w:val="nil"/>
              <w:bottom w:val="single" w:sz="4" w:space="0" w:color="auto"/>
              <w:right w:val="nil"/>
            </w:tcBorders>
            <w:shd w:val="clear" w:color="auto" w:fill="auto"/>
            <w:noWrap/>
            <w:vAlign w:val="bottom"/>
            <w:hideMark/>
          </w:tcPr>
          <w:p w14:paraId="3FA37A8B"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840" w:type="dxa"/>
            <w:tcBorders>
              <w:top w:val="single" w:sz="4" w:space="0" w:color="auto"/>
              <w:left w:val="nil"/>
              <w:bottom w:val="single" w:sz="4" w:space="0" w:color="auto"/>
              <w:right w:val="nil"/>
            </w:tcBorders>
            <w:shd w:val="clear" w:color="auto" w:fill="auto"/>
            <w:noWrap/>
            <w:vAlign w:val="bottom"/>
            <w:hideMark/>
          </w:tcPr>
          <w:p w14:paraId="7DA0FA0A"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40" w:type="dxa"/>
            <w:tcBorders>
              <w:top w:val="single" w:sz="4" w:space="0" w:color="auto"/>
              <w:left w:val="nil"/>
              <w:bottom w:val="single" w:sz="4" w:space="0" w:color="auto"/>
              <w:right w:val="nil"/>
            </w:tcBorders>
            <w:shd w:val="clear" w:color="auto" w:fill="auto"/>
            <w:noWrap/>
            <w:vAlign w:val="bottom"/>
            <w:hideMark/>
          </w:tcPr>
          <w:p w14:paraId="23A53FC8"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851" w:type="dxa"/>
            <w:tcBorders>
              <w:top w:val="single" w:sz="4" w:space="0" w:color="auto"/>
              <w:left w:val="nil"/>
              <w:bottom w:val="single" w:sz="4" w:space="0" w:color="auto"/>
              <w:right w:val="nil"/>
            </w:tcBorders>
            <w:shd w:val="clear" w:color="auto" w:fill="auto"/>
            <w:noWrap/>
            <w:vAlign w:val="bottom"/>
            <w:hideMark/>
          </w:tcPr>
          <w:p w14:paraId="158C8FB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1040" w:type="dxa"/>
            <w:tcBorders>
              <w:top w:val="single" w:sz="4" w:space="0" w:color="auto"/>
              <w:left w:val="nil"/>
              <w:bottom w:val="single" w:sz="4" w:space="0" w:color="auto"/>
              <w:right w:val="nil"/>
            </w:tcBorders>
            <w:shd w:val="clear" w:color="auto" w:fill="auto"/>
            <w:noWrap/>
            <w:vAlign w:val="bottom"/>
            <w:hideMark/>
          </w:tcPr>
          <w:p w14:paraId="4C72DBFD"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831" w:type="dxa"/>
            <w:tcBorders>
              <w:top w:val="single" w:sz="4" w:space="0" w:color="auto"/>
              <w:left w:val="nil"/>
              <w:bottom w:val="single" w:sz="4" w:space="0" w:color="auto"/>
              <w:right w:val="nil"/>
            </w:tcBorders>
            <w:shd w:val="clear" w:color="auto" w:fill="auto"/>
            <w:noWrap/>
            <w:vAlign w:val="bottom"/>
            <w:hideMark/>
          </w:tcPr>
          <w:p w14:paraId="6D6E57B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843" w:type="dxa"/>
            <w:tcBorders>
              <w:top w:val="single" w:sz="4" w:space="0" w:color="auto"/>
              <w:left w:val="nil"/>
              <w:bottom w:val="single" w:sz="4" w:space="0" w:color="auto"/>
              <w:right w:val="nil"/>
            </w:tcBorders>
            <w:shd w:val="clear" w:color="auto" w:fill="auto"/>
            <w:noWrap/>
            <w:vAlign w:val="bottom"/>
            <w:hideMark/>
          </w:tcPr>
          <w:p w14:paraId="3D2718E3"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74AC6DFD" w14:textId="77777777" w:rsidTr="00696718">
        <w:trPr>
          <w:trHeight w:val="325"/>
        </w:trPr>
        <w:tc>
          <w:tcPr>
            <w:tcW w:w="1969" w:type="dxa"/>
            <w:tcBorders>
              <w:top w:val="nil"/>
              <w:left w:val="nil"/>
              <w:bottom w:val="nil"/>
              <w:right w:val="nil"/>
            </w:tcBorders>
            <w:shd w:val="clear" w:color="auto" w:fill="auto"/>
            <w:noWrap/>
            <w:vAlign w:val="center"/>
            <w:hideMark/>
          </w:tcPr>
          <w:p w14:paraId="37E786BC"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840" w:type="dxa"/>
            <w:tcBorders>
              <w:top w:val="nil"/>
              <w:left w:val="nil"/>
              <w:bottom w:val="nil"/>
              <w:right w:val="nil"/>
            </w:tcBorders>
            <w:shd w:val="clear" w:color="auto" w:fill="auto"/>
            <w:noWrap/>
            <w:vAlign w:val="center"/>
            <w:hideMark/>
          </w:tcPr>
          <w:p w14:paraId="4828A3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-2.14</w:t>
            </w:r>
          </w:p>
        </w:tc>
        <w:tc>
          <w:tcPr>
            <w:tcW w:w="840" w:type="dxa"/>
            <w:tcBorders>
              <w:top w:val="nil"/>
              <w:left w:val="nil"/>
              <w:bottom w:val="nil"/>
              <w:right w:val="nil"/>
            </w:tcBorders>
            <w:shd w:val="clear" w:color="auto" w:fill="auto"/>
            <w:noWrap/>
            <w:vAlign w:val="center"/>
            <w:hideMark/>
          </w:tcPr>
          <w:p w14:paraId="5A20D09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3.27</w:t>
            </w:r>
          </w:p>
        </w:tc>
        <w:tc>
          <w:tcPr>
            <w:tcW w:w="851" w:type="dxa"/>
            <w:tcBorders>
              <w:top w:val="nil"/>
              <w:left w:val="nil"/>
              <w:bottom w:val="nil"/>
              <w:right w:val="nil"/>
            </w:tcBorders>
            <w:shd w:val="clear" w:color="auto" w:fill="auto"/>
            <w:noWrap/>
            <w:vAlign w:val="center"/>
            <w:hideMark/>
          </w:tcPr>
          <w:p w14:paraId="37EEA7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-1.89</w:t>
            </w:r>
          </w:p>
        </w:tc>
        <w:tc>
          <w:tcPr>
            <w:tcW w:w="1040" w:type="dxa"/>
            <w:tcBorders>
              <w:top w:val="nil"/>
              <w:left w:val="nil"/>
              <w:bottom w:val="nil"/>
              <w:right w:val="nil"/>
            </w:tcBorders>
            <w:shd w:val="clear" w:color="auto" w:fill="auto"/>
            <w:noWrap/>
            <w:vAlign w:val="center"/>
            <w:hideMark/>
          </w:tcPr>
          <w:p w14:paraId="5990CC1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0.058</w:t>
            </w:r>
          </w:p>
        </w:tc>
        <w:tc>
          <w:tcPr>
            <w:tcW w:w="1831" w:type="dxa"/>
            <w:tcBorders>
              <w:top w:val="nil"/>
              <w:left w:val="nil"/>
              <w:bottom w:val="nil"/>
              <w:right w:val="nil"/>
            </w:tcBorders>
            <w:shd w:val="clear" w:color="auto" w:fill="auto"/>
            <w:noWrap/>
            <w:vAlign w:val="center"/>
            <w:hideMark/>
          </w:tcPr>
          <w:p w14:paraId="22F20D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-4.35</w:t>
            </w:r>
          </w:p>
        </w:tc>
        <w:tc>
          <w:tcPr>
            <w:tcW w:w="1843" w:type="dxa"/>
            <w:tcBorders>
              <w:top w:val="nil"/>
              <w:left w:val="nil"/>
              <w:bottom w:val="nil"/>
              <w:right w:val="nil"/>
            </w:tcBorders>
            <w:shd w:val="clear" w:color="auto" w:fill="auto"/>
            <w:noWrap/>
            <w:vAlign w:val="center"/>
            <w:hideMark/>
          </w:tcPr>
          <w:p w14:paraId="3B0973C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30EBB066" w14:textId="77777777" w:rsidTr="00696718">
        <w:trPr>
          <w:trHeight w:val="325"/>
        </w:trPr>
        <w:tc>
          <w:tcPr>
            <w:tcW w:w="1969" w:type="dxa"/>
            <w:tcBorders>
              <w:top w:val="nil"/>
              <w:left w:val="nil"/>
              <w:bottom w:val="nil"/>
              <w:right w:val="nil"/>
            </w:tcBorders>
            <w:shd w:val="clear" w:color="auto" w:fill="auto"/>
            <w:noWrap/>
            <w:vAlign w:val="center"/>
          </w:tcPr>
          <w:p w14:paraId="160480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840" w:type="dxa"/>
            <w:tcBorders>
              <w:top w:val="nil"/>
              <w:left w:val="nil"/>
              <w:bottom w:val="nil"/>
              <w:right w:val="nil"/>
            </w:tcBorders>
            <w:shd w:val="clear" w:color="auto" w:fill="auto"/>
            <w:noWrap/>
            <w:vAlign w:val="center"/>
          </w:tcPr>
          <w:p w14:paraId="45B0E6A9"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40" w:type="dxa"/>
            <w:tcBorders>
              <w:top w:val="nil"/>
              <w:left w:val="nil"/>
              <w:bottom w:val="nil"/>
              <w:right w:val="nil"/>
            </w:tcBorders>
            <w:shd w:val="clear" w:color="auto" w:fill="auto"/>
            <w:noWrap/>
            <w:vAlign w:val="center"/>
          </w:tcPr>
          <w:p w14:paraId="2E8DB1DE"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0CED6EA3"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center"/>
          </w:tcPr>
          <w:p w14:paraId="0BBA26A7"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31" w:type="dxa"/>
            <w:tcBorders>
              <w:top w:val="nil"/>
              <w:left w:val="nil"/>
              <w:bottom w:val="nil"/>
              <w:right w:val="nil"/>
            </w:tcBorders>
            <w:shd w:val="clear" w:color="auto" w:fill="auto"/>
            <w:noWrap/>
            <w:vAlign w:val="center"/>
          </w:tcPr>
          <w:p w14:paraId="7F699A6C"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843" w:type="dxa"/>
            <w:tcBorders>
              <w:top w:val="nil"/>
              <w:left w:val="nil"/>
              <w:bottom w:val="nil"/>
              <w:right w:val="nil"/>
            </w:tcBorders>
            <w:shd w:val="clear" w:color="auto" w:fill="auto"/>
            <w:noWrap/>
            <w:vAlign w:val="center"/>
          </w:tcPr>
          <w:p w14:paraId="115625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7E5995C1" w14:textId="77777777" w:rsidTr="00696718">
        <w:trPr>
          <w:trHeight w:val="325"/>
        </w:trPr>
        <w:tc>
          <w:tcPr>
            <w:tcW w:w="1969" w:type="dxa"/>
            <w:tcBorders>
              <w:top w:val="nil"/>
              <w:left w:val="nil"/>
              <w:bottom w:val="nil"/>
              <w:right w:val="nil"/>
            </w:tcBorders>
            <w:shd w:val="clear" w:color="auto" w:fill="auto"/>
            <w:noWrap/>
            <w:vAlign w:val="center"/>
          </w:tcPr>
          <w:p w14:paraId="5CDAFD8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840" w:type="dxa"/>
            <w:tcBorders>
              <w:top w:val="nil"/>
              <w:left w:val="nil"/>
              <w:bottom w:val="nil"/>
              <w:right w:val="nil"/>
            </w:tcBorders>
            <w:shd w:val="clear" w:color="auto" w:fill="auto"/>
            <w:noWrap/>
            <w:vAlign w:val="center"/>
          </w:tcPr>
          <w:p w14:paraId="583D71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840" w:type="dxa"/>
            <w:tcBorders>
              <w:top w:val="nil"/>
              <w:left w:val="nil"/>
              <w:bottom w:val="nil"/>
              <w:right w:val="nil"/>
            </w:tcBorders>
            <w:shd w:val="clear" w:color="auto" w:fill="auto"/>
            <w:noWrap/>
            <w:vAlign w:val="center"/>
          </w:tcPr>
          <w:p w14:paraId="484090D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1.05</w:t>
            </w:r>
          </w:p>
        </w:tc>
        <w:tc>
          <w:tcPr>
            <w:tcW w:w="851" w:type="dxa"/>
            <w:tcBorders>
              <w:top w:val="nil"/>
              <w:left w:val="nil"/>
              <w:bottom w:val="nil"/>
              <w:right w:val="nil"/>
            </w:tcBorders>
            <w:shd w:val="clear" w:color="auto" w:fill="auto"/>
            <w:noWrap/>
            <w:vAlign w:val="center"/>
          </w:tcPr>
          <w:p w14:paraId="7001384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1040" w:type="dxa"/>
            <w:tcBorders>
              <w:top w:val="nil"/>
              <w:left w:val="nil"/>
              <w:bottom w:val="nil"/>
              <w:right w:val="nil"/>
            </w:tcBorders>
            <w:shd w:val="clear" w:color="auto" w:fill="auto"/>
            <w:noWrap/>
            <w:vAlign w:val="center"/>
          </w:tcPr>
          <w:p w14:paraId="79D91A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0.837</w:t>
            </w:r>
          </w:p>
        </w:tc>
        <w:tc>
          <w:tcPr>
            <w:tcW w:w="1831" w:type="dxa"/>
            <w:tcBorders>
              <w:top w:val="nil"/>
              <w:left w:val="nil"/>
              <w:bottom w:val="nil"/>
              <w:right w:val="nil"/>
            </w:tcBorders>
            <w:shd w:val="clear" w:color="auto" w:fill="auto"/>
            <w:noWrap/>
            <w:vAlign w:val="center"/>
          </w:tcPr>
          <w:p w14:paraId="18DA22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-2.28</w:t>
            </w:r>
          </w:p>
        </w:tc>
        <w:tc>
          <w:tcPr>
            <w:tcW w:w="1843" w:type="dxa"/>
            <w:tcBorders>
              <w:top w:val="nil"/>
              <w:left w:val="nil"/>
              <w:bottom w:val="nil"/>
              <w:right w:val="nil"/>
            </w:tcBorders>
            <w:shd w:val="clear" w:color="auto" w:fill="auto"/>
            <w:noWrap/>
            <w:vAlign w:val="center"/>
          </w:tcPr>
          <w:p w14:paraId="0376C46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1.85</w:t>
            </w:r>
          </w:p>
        </w:tc>
      </w:tr>
      <w:tr w:rsidR="00C34534" w:rsidRPr="009159AB" w14:paraId="09B562DA" w14:textId="77777777" w:rsidTr="00696718">
        <w:trPr>
          <w:trHeight w:val="325"/>
        </w:trPr>
        <w:tc>
          <w:tcPr>
            <w:tcW w:w="1969" w:type="dxa"/>
            <w:tcBorders>
              <w:top w:val="nil"/>
              <w:left w:val="nil"/>
              <w:bottom w:val="nil"/>
              <w:right w:val="nil"/>
            </w:tcBorders>
            <w:shd w:val="clear" w:color="auto" w:fill="auto"/>
            <w:noWrap/>
            <w:vAlign w:val="center"/>
            <w:hideMark/>
          </w:tcPr>
          <w:p w14:paraId="4DD3145C"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840" w:type="dxa"/>
            <w:tcBorders>
              <w:top w:val="nil"/>
              <w:left w:val="nil"/>
              <w:bottom w:val="nil"/>
              <w:right w:val="nil"/>
            </w:tcBorders>
            <w:shd w:val="clear" w:color="auto" w:fill="auto"/>
            <w:noWrap/>
            <w:vAlign w:val="center"/>
            <w:hideMark/>
          </w:tcPr>
          <w:p w14:paraId="35C0E20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hideMark/>
          </w:tcPr>
          <w:p w14:paraId="43AB901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851" w:type="dxa"/>
            <w:tcBorders>
              <w:top w:val="nil"/>
              <w:left w:val="nil"/>
              <w:bottom w:val="nil"/>
              <w:right w:val="nil"/>
            </w:tcBorders>
            <w:shd w:val="clear" w:color="auto" w:fill="auto"/>
            <w:noWrap/>
            <w:vAlign w:val="center"/>
            <w:hideMark/>
          </w:tcPr>
          <w:p w14:paraId="27C2A32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1.49</w:t>
            </w:r>
          </w:p>
        </w:tc>
        <w:tc>
          <w:tcPr>
            <w:tcW w:w="1040" w:type="dxa"/>
            <w:tcBorders>
              <w:top w:val="nil"/>
              <w:left w:val="nil"/>
              <w:bottom w:val="nil"/>
              <w:right w:val="nil"/>
            </w:tcBorders>
            <w:shd w:val="clear" w:color="auto" w:fill="auto"/>
            <w:noWrap/>
            <w:vAlign w:val="center"/>
            <w:hideMark/>
          </w:tcPr>
          <w:p w14:paraId="70F929B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0.137</w:t>
            </w:r>
          </w:p>
        </w:tc>
        <w:tc>
          <w:tcPr>
            <w:tcW w:w="1831" w:type="dxa"/>
            <w:tcBorders>
              <w:top w:val="nil"/>
              <w:left w:val="nil"/>
              <w:bottom w:val="nil"/>
              <w:right w:val="nil"/>
            </w:tcBorders>
            <w:shd w:val="clear" w:color="auto" w:fill="auto"/>
            <w:noWrap/>
            <w:vAlign w:val="center"/>
            <w:hideMark/>
          </w:tcPr>
          <w:p w14:paraId="21C22D9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1843" w:type="dxa"/>
            <w:tcBorders>
              <w:top w:val="nil"/>
              <w:left w:val="nil"/>
              <w:bottom w:val="nil"/>
              <w:right w:val="nil"/>
            </w:tcBorders>
            <w:shd w:val="clear" w:color="auto" w:fill="auto"/>
            <w:noWrap/>
            <w:vAlign w:val="center"/>
            <w:hideMark/>
          </w:tcPr>
          <w:p w14:paraId="315AF6A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r>
      <w:tr w:rsidR="00C34534" w:rsidRPr="009159AB" w14:paraId="16F62022" w14:textId="77777777" w:rsidTr="00696718">
        <w:trPr>
          <w:trHeight w:val="325"/>
        </w:trPr>
        <w:tc>
          <w:tcPr>
            <w:tcW w:w="1969" w:type="dxa"/>
            <w:tcBorders>
              <w:top w:val="nil"/>
              <w:left w:val="nil"/>
              <w:bottom w:val="nil"/>
              <w:right w:val="nil"/>
            </w:tcBorders>
            <w:shd w:val="clear" w:color="auto" w:fill="auto"/>
            <w:noWrap/>
            <w:vAlign w:val="center"/>
            <w:hideMark/>
          </w:tcPr>
          <w:p w14:paraId="0E9DF42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840" w:type="dxa"/>
            <w:tcBorders>
              <w:top w:val="nil"/>
              <w:left w:val="nil"/>
              <w:bottom w:val="nil"/>
              <w:right w:val="nil"/>
            </w:tcBorders>
            <w:shd w:val="clear" w:color="auto" w:fill="auto"/>
            <w:noWrap/>
            <w:vAlign w:val="center"/>
            <w:hideMark/>
          </w:tcPr>
          <w:p w14:paraId="5CAD37E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7C46F67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496AAA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1C270CF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2129CDD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5BCB07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3F9F12B0" w14:textId="77777777" w:rsidTr="00696718">
        <w:trPr>
          <w:trHeight w:val="325"/>
        </w:trPr>
        <w:tc>
          <w:tcPr>
            <w:tcW w:w="1969" w:type="dxa"/>
            <w:tcBorders>
              <w:top w:val="nil"/>
              <w:left w:val="nil"/>
              <w:bottom w:val="nil"/>
              <w:right w:val="nil"/>
            </w:tcBorders>
            <w:shd w:val="clear" w:color="auto" w:fill="auto"/>
            <w:noWrap/>
            <w:vAlign w:val="center"/>
            <w:hideMark/>
          </w:tcPr>
          <w:p w14:paraId="7B3B6CB9"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840" w:type="dxa"/>
            <w:tcBorders>
              <w:top w:val="nil"/>
              <w:left w:val="nil"/>
              <w:bottom w:val="nil"/>
              <w:right w:val="nil"/>
            </w:tcBorders>
            <w:shd w:val="clear" w:color="auto" w:fill="auto"/>
            <w:noWrap/>
            <w:vAlign w:val="center"/>
            <w:hideMark/>
          </w:tcPr>
          <w:p w14:paraId="31C6F42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0.75</w:t>
            </w:r>
          </w:p>
        </w:tc>
        <w:tc>
          <w:tcPr>
            <w:tcW w:w="840" w:type="dxa"/>
            <w:tcBorders>
              <w:top w:val="nil"/>
              <w:left w:val="nil"/>
              <w:bottom w:val="nil"/>
              <w:right w:val="nil"/>
            </w:tcBorders>
            <w:shd w:val="clear" w:color="auto" w:fill="auto"/>
            <w:noWrap/>
            <w:vAlign w:val="center"/>
            <w:hideMark/>
          </w:tcPr>
          <w:p w14:paraId="3890B12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0.81</w:t>
            </w:r>
          </w:p>
        </w:tc>
        <w:tc>
          <w:tcPr>
            <w:tcW w:w="851" w:type="dxa"/>
            <w:tcBorders>
              <w:top w:val="nil"/>
              <w:left w:val="nil"/>
              <w:bottom w:val="nil"/>
              <w:right w:val="nil"/>
            </w:tcBorders>
            <w:shd w:val="clear" w:color="auto" w:fill="auto"/>
            <w:noWrap/>
            <w:vAlign w:val="center"/>
            <w:hideMark/>
          </w:tcPr>
          <w:p w14:paraId="21E978E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1040" w:type="dxa"/>
            <w:tcBorders>
              <w:top w:val="nil"/>
              <w:left w:val="nil"/>
              <w:bottom w:val="nil"/>
              <w:right w:val="nil"/>
            </w:tcBorders>
            <w:shd w:val="clear" w:color="auto" w:fill="auto"/>
            <w:noWrap/>
            <w:vAlign w:val="center"/>
            <w:hideMark/>
          </w:tcPr>
          <w:p w14:paraId="14D08EF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0.358</w:t>
            </w:r>
          </w:p>
        </w:tc>
        <w:tc>
          <w:tcPr>
            <w:tcW w:w="1831" w:type="dxa"/>
            <w:tcBorders>
              <w:top w:val="nil"/>
              <w:left w:val="nil"/>
              <w:bottom w:val="nil"/>
              <w:right w:val="nil"/>
            </w:tcBorders>
            <w:shd w:val="clear" w:color="auto" w:fill="auto"/>
            <w:noWrap/>
            <w:vAlign w:val="center"/>
            <w:hideMark/>
          </w:tcPr>
          <w:p w14:paraId="200A3B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1843" w:type="dxa"/>
            <w:tcBorders>
              <w:top w:val="nil"/>
              <w:left w:val="nil"/>
              <w:bottom w:val="nil"/>
              <w:right w:val="nil"/>
            </w:tcBorders>
            <w:shd w:val="clear" w:color="auto" w:fill="auto"/>
            <w:noWrap/>
            <w:vAlign w:val="center"/>
            <w:hideMark/>
          </w:tcPr>
          <w:p w14:paraId="439B80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2.34</w:t>
            </w:r>
          </w:p>
        </w:tc>
      </w:tr>
      <w:tr w:rsidR="00C34534" w:rsidRPr="009159AB" w14:paraId="283E3D1D" w14:textId="77777777" w:rsidTr="00696718">
        <w:trPr>
          <w:trHeight w:val="325"/>
        </w:trPr>
        <w:tc>
          <w:tcPr>
            <w:tcW w:w="1969" w:type="dxa"/>
            <w:tcBorders>
              <w:top w:val="nil"/>
              <w:left w:val="nil"/>
              <w:bottom w:val="nil"/>
              <w:right w:val="nil"/>
            </w:tcBorders>
            <w:shd w:val="clear" w:color="auto" w:fill="auto"/>
            <w:noWrap/>
            <w:vAlign w:val="center"/>
            <w:hideMark/>
          </w:tcPr>
          <w:p w14:paraId="549CBA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840" w:type="dxa"/>
            <w:tcBorders>
              <w:top w:val="nil"/>
              <w:left w:val="nil"/>
              <w:bottom w:val="nil"/>
              <w:right w:val="nil"/>
            </w:tcBorders>
            <w:shd w:val="clear" w:color="auto" w:fill="auto"/>
            <w:noWrap/>
            <w:vAlign w:val="center"/>
            <w:hideMark/>
          </w:tcPr>
          <w:p w14:paraId="1BB0CAB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hideMark/>
          </w:tcPr>
          <w:p w14:paraId="685EB8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14D74DC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hideMark/>
          </w:tcPr>
          <w:p w14:paraId="22CE922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hideMark/>
          </w:tcPr>
          <w:p w14:paraId="69C975A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hideMark/>
          </w:tcPr>
          <w:p w14:paraId="70B34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2A9BB48E" w14:textId="77777777" w:rsidTr="00696718">
        <w:trPr>
          <w:trHeight w:val="325"/>
        </w:trPr>
        <w:tc>
          <w:tcPr>
            <w:tcW w:w="1969" w:type="dxa"/>
            <w:tcBorders>
              <w:top w:val="nil"/>
              <w:left w:val="nil"/>
              <w:bottom w:val="nil"/>
              <w:right w:val="nil"/>
            </w:tcBorders>
            <w:shd w:val="clear" w:color="auto" w:fill="auto"/>
            <w:noWrap/>
            <w:vAlign w:val="center"/>
            <w:hideMark/>
          </w:tcPr>
          <w:p w14:paraId="76BB4963"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840" w:type="dxa"/>
            <w:tcBorders>
              <w:top w:val="nil"/>
              <w:left w:val="nil"/>
              <w:bottom w:val="nil"/>
              <w:right w:val="nil"/>
            </w:tcBorders>
            <w:shd w:val="clear" w:color="auto" w:fill="auto"/>
            <w:noWrap/>
            <w:vAlign w:val="center"/>
            <w:hideMark/>
          </w:tcPr>
          <w:p w14:paraId="09FB629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-0.36</w:t>
            </w:r>
          </w:p>
        </w:tc>
        <w:tc>
          <w:tcPr>
            <w:tcW w:w="840" w:type="dxa"/>
            <w:tcBorders>
              <w:top w:val="nil"/>
              <w:left w:val="nil"/>
              <w:bottom w:val="nil"/>
              <w:right w:val="nil"/>
            </w:tcBorders>
            <w:shd w:val="clear" w:color="auto" w:fill="auto"/>
            <w:noWrap/>
            <w:vAlign w:val="center"/>
            <w:hideMark/>
          </w:tcPr>
          <w:p w14:paraId="0C01E5A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851" w:type="dxa"/>
            <w:tcBorders>
              <w:top w:val="nil"/>
              <w:left w:val="nil"/>
              <w:bottom w:val="nil"/>
              <w:right w:val="nil"/>
            </w:tcBorders>
            <w:shd w:val="clear" w:color="auto" w:fill="auto"/>
            <w:noWrap/>
            <w:vAlign w:val="center"/>
            <w:hideMark/>
          </w:tcPr>
          <w:p w14:paraId="3FD3938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-0.88</w:t>
            </w:r>
          </w:p>
        </w:tc>
        <w:tc>
          <w:tcPr>
            <w:tcW w:w="1040" w:type="dxa"/>
            <w:tcBorders>
              <w:top w:val="nil"/>
              <w:left w:val="nil"/>
              <w:bottom w:val="nil"/>
              <w:right w:val="nil"/>
            </w:tcBorders>
            <w:shd w:val="clear" w:color="auto" w:fill="auto"/>
            <w:noWrap/>
            <w:vAlign w:val="center"/>
            <w:hideMark/>
          </w:tcPr>
          <w:p w14:paraId="32D0734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0.381</w:t>
            </w:r>
          </w:p>
        </w:tc>
        <w:tc>
          <w:tcPr>
            <w:tcW w:w="1831" w:type="dxa"/>
            <w:tcBorders>
              <w:top w:val="nil"/>
              <w:left w:val="nil"/>
              <w:bottom w:val="nil"/>
              <w:right w:val="nil"/>
            </w:tcBorders>
            <w:shd w:val="clear" w:color="auto" w:fill="auto"/>
            <w:noWrap/>
            <w:vAlign w:val="center"/>
            <w:hideMark/>
          </w:tcPr>
          <w:p w14:paraId="01E3F3B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843" w:type="dxa"/>
            <w:tcBorders>
              <w:top w:val="nil"/>
              <w:left w:val="nil"/>
              <w:bottom w:val="nil"/>
              <w:right w:val="nil"/>
            </w:tcBorders>
            <w:shd w:val="clear" w:color="auto" w:fill="auto"/>
            <w:noWrap/>
            <w:vAlign w:val="center"/>
            <w:hideMark/>
          </w:tcPr>
          <w:p w14:paraId="210A7E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0.45</w:t>
            </w:r>
          </w:p>
        </w:tc>
      </w:tr>
      <w:tr w:rsidR="00C34534" w:rsidRPr="009159AB" w14:paraId="4E086E3B" w14:textId="77777777" w:rsidTr="00696718">
        <w:trPr>
          <w:trHeight w:val="325"/>
        </w:trPr>
        <w:tc>
          <w:tcPr>
            <w:tcW w:w="1969" w:type="dxa"/>
            <w:tcBorders>
              <w:top w:val="nil"/>
              <w:left w:val="nil"/>
              <w:bottom w:val="nil"/>
              <w:right w:val="nil"/>
            </w:tcBorders>
            <w:shd w:val="clear" w:color="auto" w:fill="auto"/>
            <w:noWrap/>
            <w:vAlign w:val="center"/>
          </w:tcPr>
          <w:p w14:paraId="326A63A2"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840" w:type="dxa"/>
            <w:tcBorders>
              <w:top w:val="nil"/>
              <w:left w:val="nil"/>
              <w:bottom w:val="nil"/>
              <w:right w:val="nil"/>
            </w:tcBorders>
            <w:shd w:val="clear" w:color="auto" w:fill="auto"/>
            <w:noWrap/>
            <w:vAlign w:val="center"/>
          </w:tcPr>
          <w:p w14:paraId="367D129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0.07</w:t>
            </w:r>
          </w:p>
        </w:tc>
        <w:tc>
          <w:tcPr>
            <w:tcW w:w="840" w:type="dxa"/>
            <w:tcBorders>
              <w:top w:val="nil"/>
              <w:left w:val="nil"/>
              <w:bottom w:val="nil"/>
              <w:right w:val="nil"/>
            </w:tcBorders>
            <w:shd w:val="clear" w:color="auto" w:fill="auto"/>
            <w:noWrap/>
            <w:vAlign w:val="center"/>
          </w:tcPr>
          <w:p w14:paraId="773F3B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0.54</w:t>
            </w:r>
          </w:p>
        </w:tc>
        <w:tc>
          <w:tcPr>
            <w:tcW w:w="851" w:type="dxa"/>
            <w:tcBorders>
              <w:top w:val="nil"/>
              <w:left w:val="nil"/>
              <w:bottom w:val="nil"/>
              <w:right w:val="nil"/>
            </w:tcBorders>
            <w:shd w:val="clear" w:color="auto" w:fill="auto"/>
            <w:noWrap/>
            <w:vAlign w:val="center"/>
          </w:tcPr>
          <w:p w14:paraId="4FE4B34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0.13</w:t>
            </w:r>
          </w:p>
        </w:tc>
        <w:tc>
          <w:tcPr>
            <w:tcW w:w="1040" w:type="dxa"/>
            <w:tcBorders>
              <w:top w:val="nil"/>
              <w:left w:val="nil"/>
              <w:bottom w:val="nil"/>
              <w:right w:val="nil"/>
            </w:tcBorders>
            <w:shd w:val="clear" w:color="auto" w:fill="auto"/>
            <w:noWrap/>
            <w:vAlign w:val="center"/>
          </w:tcPr>
          <w:p w14:paraId="13BEAC5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0.894</w:t>
            </w:r>
          </w:p>
        </w:tc>
        <w:tc>
          <w:tcPr>
            <w:tcW w:w="1831" w:type="dxa"/>
            <w:tcBorders>
              <w:top w:val="nil"/>
              <w:left w:val="nil"/>
              <w:bottom w:val="nil"/>
              <w:right w:val="nil"/>
            </w:tcBorders>
            <w:shd w:val="clear" w:color="auto" w:fill="auto"/>
            <w:noWrap/>
            <w:vAlign w:val="center"/>
          </w:tcPr>
          <w:p w14:paraId="14E687F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-0.98</w:t>
            </w:r>
          </w:p>
        </w:tc>
        <w:tc>
          <w:tcPr>
            <w:tcW w:w="1843" w:type="dxa"/>
            <w:tcBorders>
              <w:top w:val="nil"/>
              <w:left w:val="nil"/>
              <w:bottom w:val="nil"/>
              <w:right w:val="nil"/>
            </w:tcBorders>
            <w:shd w:val="clear" w:color="auto" w:fill="auto"/>
            <w:noWrap/>
            <w:vAlign w:val="center"/>
          </w:tcPr>
          <w:p w14:paraId="6AFB841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1.12</w:t>
            </w:r>
          </w:p>
        </w:tc>
      </w:tr>
      <w:tr w:rsidR="00C34534" w:rsidRPr="009159AB" w14:paraId="215282CE" w14:textId="77777777" w:rsidTr="00696718">
        <w:trPr>
          <w:trHeight w:val="325"/>
        </w:trPr>
        <w:tc>
          <w:tcPr>
            <w:tcW w:w="1969" w:type="dxa"/>
            <w:tcBorders>
              <w:top w:val="nil"/>
              <w:left w:val="nil"/>
              <w:bottom w:val="nil"/>
              <w:right w:val="nil"/>
            </w:tcBorders>
            <w:shd w:val="clear" w:color="auto" w:fill="auto"/>
            <w:noWrap/>
            <w:vAlign w:val="center"/>
          </w:tcPr>
          <w:p w14:paraId="3479A6AD"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840" w:type="dxa"/>
            <w:tcBorders>
              <w:top w:val="nil"/>
              <w:left w:val="nil"/>
              <w:bottom w:val="nil"/>
              <w:right w:val="nil"/>
            </w:tcBorders>
            <w:shd w:val="clear" w:color="auto" w:fill="auto"/>
            <w:noWrap/>
            <w:vAlign w:val="center"/>
          </w:tcPr>
          <w:p w14:paraId="39FBFB2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-0.03</w:t>
            </w:r>
          </w:p>
        </w:tc>
        <w:tc>
          <w:tcPr>
            <w:tcW w:w="840" w:type="dxa"/>
            <w:tcBorders>
              <w:top w:val="nil"/>
              <w:left w:val="nil"/>
              <w:bottom w:val="nil"/>
              <w:right w:val="nil"/>
            </w:tcBorders>
            <w:shd w:val="clear" w:color="auto" w:fill="auto"/>
            <w:noWrap/>
            <w:vAlign w:val="center"/>
          </w:tcPr>
          <w:p w14:paraId="12DE41B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0.62</w:t>
            </w:r>
          </w:p>
        </w:tc>
        <w:tc>
          <w:tcPr>
            <w:tcW w:w="851" w:type="dxa"/>
            <w:tcBorders>
              <w:top w:val="nil"/>
              <w:left w:val="nil"/>
              <w:bottom w:val="nil"/>
              <w:right w:val="nil"/>
            </w:tcBorders>
            <w:shd w:val="clear" w:color="auto" w:fill="auto"/>
            <w:noWrap/>
            <w:vAlign w:val="center"/>
          </w:tcPr>
          <w:p w14:paraId="738BAE58"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-0.04</w:t>
            </w:r>
          </w:p>
        </w:tc>
        <w:tc>
          <w:tcPr>
            <w:tcW w:w="1040" w:type="dxa"/>
            <w:tcBorders>
              <w:top w:val="nil"/>
              <w:left w:val="nil"/>
              <w:bottom w:val="nil"/>
              <w:right w:val="nil"/>
            </w:tcBorders>
            <w:shd w:val="clear" w:color="auto" w:fill="auto"/>
            <w:noWrap/>
            <w:vAlign w:val="center"/>
          </w:tcPr>
          <w:p w14:paraId="50AC4DE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0.965</w:t>
            </w:r>
          </w:p>
        </w:tc>
        <w:tc>
          <w:tcPr>
            <w:tcW w:w="1831" w:type="dxa"/>
            <w:tcBorders>
              <w:top w:val="nil"/>
              <w:left w:val="nil"/>
              <w:bottom w:val="nil"/>
              <w:right w:val="nil"/>
            </w:tcBorders>
            <w:shd w:val="clear" w:color="auto" w:fill="auto"/>
            <w:noWrap/>
            <w:vAlign w:val="center"/>
          </w:tcPr>
          <w:p w14:paraId="7D3521A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-1.25</w:t>
            </w:r>
          </w:p>
        </w:tc>
        <w:tc>
          <w:tcPr>
            <w:tcW w:w="1843" w:type="dxa"/>
            <w:tcBorders>
              <w:top w:val="nil"/>
              <w:left w:val="nil"/>
              <w:bottom w:val="nil"/>
              <w:right w:val="nil"/>
            </w:tcBorders>
            <w:shd w:val="clear" w:color="auto" w:fill="auto"/>
            <w:noWrap/>
            <w:vAlign w:val="center"/>
          </w:tcPr>
          <w:p w14:paraId="7A581CB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1.19</w:t>
            </w:r>
          </w:p>
        </w:tc>
      </w:tr>
      <w:tr w:rsidR="00C34534" w:rsidRPr="009159AB" w14:paraId="6B8D8840" w14:textId="77777777" w:rsidTr="00696718">
        <w:trPr>
          <w:trHeight w:val="325"/>
        </w:trPr>
        <w:tc>
          <w:tcPr>
            <w:tcW w:w="1969" w:type="dxa"/>
            <w:tcBorders>
              <w:top w:val="nil"/>
              <w:left w:val="nil"/>
              <w:bottom w:val="nil"/>
              <w:right w:val="nil"/>
            </w:tcBorders>
            <w:shd w:val="clear" w:color="auto" w:fill="auto"/>
            <w:noWrap/>
            <w:vAlign w:val="center"/>
          </w:tcPr>
          <w:p w14:paraId="7570E91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840" w:type="dxa"/>
            <w:tcBorders>
              <w:top w:val="nil"/>
              <w:left w:val="nil"/>
              <w:bottom w:val="nil"/>
              <w:right w:val="nil"/>
            </w:tcBorders>
            <w:shd w:val="clear" w:color="auto" w:fill="auto"/>
            <w:noWrap/>
            <w:vAlign w:val="center"/>
          </w:tcPr>
          <w:p w14:paraId="07AAB91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0.68</w:t>
            </w:r>
          </w:p>
        </w:tc>
        <w:tc>
          <w:tcPr>
            <w:tcW w:w="840" w:type="dxa"/>
            <w:tcBorders>
              <w:top w:val="nil"/>
              <w:left w:val="nil"/>
              <w:bottom w:val="nil"/>
              <w:right w:val="nil"/>
            </w:tcBorders>
            <w:shd w:val="clear" w:color="auto" w:fill="auto"/>
            <w:noWrap/>
            <w:vAlign w:val="center"/>
          </w:tcPr>
          <w:p w14:paraId="3B8ADDD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851" w:type="dxa"/>
            <w:tcBorders>
              <w:top w:val="nil"/>
              <w:left w:val="nil"/>
              <w:bottom w:val="nil"/>
              <w:right w:val="nil"/>
            </w:tcBorders>
            <w:shd w:val="clear" w:color="auto" w:fill="auto"/>
            <w:noWrap/>
            <w:vAlign w:val="center"/>
          </w:tcPr>
          <w:p w14:paraId="596DC6C4"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0.82</w:t>
            </w:r>
          </w:p>
        </w:tc>
        <w:tc>
          <w:tcPr>
            <w:tcW w:w="1040" w:type="dxa"/>
            <w:tcBorders>
              <w:top w:val="nil"/>
              <w:left w:val="nil"/>
              <w:bottom w:val="nil"/>
              <w:right w:val="nil"/>
            </w:tcBorders>
            <w:shd w:val="clear" w:color="auto" w:fill="auto"/>
            <w:noWrap/>
            <w:vAlign w:val="center"/>
          </w:tcPr>
          <w:p w14:paraId="636F2D7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0.414</w:t>
            </w:r>
          </w:p>
        </w:tc>
        <w:tc>
          <w:tcPr>
            <w:tcW w:w="1831" w:type="dxa"/>
            <w:tcBorders>
              <w:top w:val="nil"/>
              <w:left w:val="nil"/>
              <w:bottom w:val="nil"/>
              <w:right w:val="nil"/>
            </w:tcBorders>
            <w:shd w:val="clear" w:color="auto" w:fill="auto"/>
            <w:noWrap/>
            <w:vAlign w:val="center"/>
          </w:tcPr>
          <w:p w14:paraId="3B30D78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-0.94</w:t>
            </w:r>
          </w:p>
        </w:tc>
        <w:tc>
          <w:tcPr>
            <w:tcW w:w="1843" w:type="dxa"/>
            <w:tcBorders>
              <w:top w:val="nil"/>
              <w:left w:val="nil"/>
              <w:bottom w:val="nil"/>
              <w:right w:val="nil"/>
            </w:tcBorders>
            <w:shd w:val="clear" w:color="auto" w:fill="auto"/>
            <w:noWrap/>
            <w:vAlign w:val="center"/>
          </w:tcPr>
          <w:p w14:paraId="5BC9E61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2.30</w:t>
            </w:r>
          </w:p>
        </w:tc>
      </w:tr>
      <w:tr w:rsidR="00C34534" w:rsidRPr="00294B91" w14:paraId="612A2A61" w14:textId="77777777" w:rsidTr="00696718">
        <w:trPr>
          <w:trHeight w:val="325"/>
        </w:trPr>
        <w:tc>
          <w:tcPr>
            <w:tcW w:w="1969" w:type="dxa"/>
            <w:tcBorders>
              <w:top w:val="nil"/>
              <w:left w:val="nil"/>
              <w:bottom w:val="nil"/>
              <w:right w:val="nil"/>
            </w:tcBorders>
            <w:shd w:val="clear" w:color="auto" w:fill="auto"/>
            <w:noWrap/>
            <w:vAlign w:val="center"/>
          </w:tcPr>
          <w:p w14:paraId="2FB0F56A"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840" w:type="dxa"/>
            <w:tcBorders>
              <w:top w:val="nil"/>
              <w:left w:val="nil"/>
              <w:bottom w:val="nil"/>
              <w:right w:val="nil"/>
            </w:tcBorders>
            <w:shd w:val="clear" w:color="auto" w:fill="auto"/>
            <w:noWrap/>
            <w:vAlign w:val="center"/>
          </w:tcPr>
          <w:p w14:paraId="32C3A83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40" w:type="dxa"/>
            <w:tcBorders>
              <w:top w:val="nil"/>
              <w:left w:val="nil"/>
              <w:bottom w:val="nil"/>
              <w:right w:val="nil"/>
            </w:tcBorders>
            <w:shd w:val="clear" w:color="auto" w:fill="auto"/>
            <w:noWrap/>
            <w:vAlign w:val="center"/>
          </w:tcPr>
          <w:p w14:paraId="1719357A"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851" w:type="dxa"/>
            <w:tcBorders>
              <w:top w:val="nil"/>
              <w:left w:val="nil"/>
              <w:bottom w:val="nil"/>
              <w:right w:val="nil"/>
            </w:tcBorders>
            <w:shd w:val="clear" w:color="auto" w:fill="auto"/>
            <w:noWrap/>
            <w:vAlign w:val="center"/>
          </w:tcPr>
          <w:p w14:paraId="3D254796"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040" w:type="dxa"/>
            <w:tcBorders>
              <w:top w:val="nil"/>
              <w:left w:val="nil"/>
              <w:bottom w:val="nil"/>
              <w:right w:val="nil"/>
            </w:tcBorders>
            <w:shd w:val="clear" w:color="auto" w:fill="auto"/>
            <w:noWrap/>
            <w:vAlign w:val="center"/>
          </w:tcPr>
          <w:p w14:paraId="5A381D28"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31" w:type="dxa"/>
            <w:tcBorders>
              <w:top w:val="nil"/>
              <w:left w:val="nil"/>
              <w:bottom w:val="nil"/>
              <w:right w:val="nil"/>
            </w:tcBorders>
            <w:shd w:val="clear" w:color="auto" w:fill="auto"/>
            <w:noWrap/>
            <w:vAlign w:val="center"/>
          </w:tcPr>
          <w:p w14:paraId="35C3754D"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c>
          <w:tcPr>
            <w:tcW w:w="1843" w:type="dxa"/>
            <w:tcBorders>
              <w:top w:val="nil"/>
              <w:left w:val="nil"/>
              <w:bottom w:val="nil"/>
              <w:right w:val="nil"/>
            </w:tcBorders>
            <w:shd w:val="clear" w:color="auto" w:fill="auto"/>
            <w:noWrap/>
            <w:vAlign w:val="center"/>
          </w:tcPr>
          <w:p w14:paraId="2677E8C9" w14:textId="77777777" w:rsidR="00C34534" w:rsidRPr="00294B91" w:rsidRDefault="00C34534" w:rsidP="00696718">
            <w:pPr>
              <w:spacing w:after="0" w:line="480" w:lineRule="auto"/>
              <w:jc w:val="right"/>
              <w:rPr>
                <w:rFonts w:ascii="Times New Roman" w:hAnsi="Times New Roman" w:cs="Times New Roman"/>
                <w:i/>
                <w:color w:val="000000"/>
                <w:sz w:val="20"/>
                <w:szCs w:val="20"/>
              </w:rPr>
            </w:pPr>
          </w:p>
        </w:tc>
      </w:tr>
      <w:tr w:rsidR="00C34534" w:rsidRPr="009159AB" w14:paraId="53F8C34E" w14:textId="77777777" w:rsidTr="00696718">
        <w:trPr>
          <w:trHeight w:val="325"/>
        </w:trPr>
        <w:tc>
          <w:tcPr>
            <w:tcW w:w="1969" w:type="dxa"/>
            <w:tcBorders>
              <w:top w:val="nil"/>
              <w:left w:val="nil"/>
              <w:bottom w:val="nil"/>
              <w:right w:val="nil"/>
            </w:tcBorders>
            <w:shd w:val="clear" w:color="auto" w:fill="auto"/>
            <w:noWrap/>
            <w:vAlign w:val="center"/>
          </w:tcPr>
          <w:p w14:paraId="29A8B065"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840" w:type="dxa"/>
            <w:tcBorders>
              <w:top w:val="nil"/>
              <w:left w:val="nil"/>
              <w:bottom w:val="nil"/>
              <w:right w:val="nil"/>
            </w:tcBorders>
            <w:shd w:val="clear" w:color="auto" w:fill="auto"/>
            <w:noWrap/>
            <w:vAlign w:val="center"/>
          </w:tcPr>
          <w:p w14:paraId="4783CE69"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40" w:type="dxa"/>
            <w:tcBorders>
              <w:top w:val="nil"/>
              <w:left w:val="nil"/>
              <w:bottom w:val="nil"/>
              <w:right w:val="nil"/>
            </w:tcBorders>
            <w:shd w:val="clear" w:color="auto" w:fill="auto"/>
            <w:noWrap/>
            <w:vAlign w:val="center"/>
          </w:tcPr>
          <w:p w14:paraId="26926312"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tcPr>
          <w:p w14:paraId="58EF639B"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040" w:type="dxa"/>
            <w:tcBorders>
              <w:top w:val="nil"/>
              <w:left w:val="nil"/>
              <w:bottom w:val="nil"/>
              <w:right w:val="nil"/>
            </w:tcBorders>
            <w:shd w:val="clear" w:color="auto" w:fill="auto"/>
            <w:noWrap/>
            <w:vAlign w:val="center"/>
          </w:tcPr>
          <w:p w14:paraId="72CD28B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31" w:type="dxa"/>
            <w:tcBorders>
              <w:top w:val="nil"/>
              <w:left w:val="nil"/>
              <w:bottom w:val="nil"/>
              <w:right w:val="nil"/>
            </w:tcBorders>
            <w:shd w:val="clear" w:color="auto" w:fill="auto"/>
            <w:noWrap/>
            <w:vAlign w:val="center"/>
          </w:tcPr>
          <w:p w14:paraId="43A0EF6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c>
          <w:tcPr>
            <w:tcW w:w="1843" w:type="dxa"/>
            <w:tcBorders>
              <w:top w:val="nil"/>
              <w:left w:val="nil"/>
              <w:bottom w:val="nil"/>
              <w:right w:val="nil"/>
            </w:tcBorders>
            <w:shd w:val="clear" w:color="auto" w:fill="auto"/>
            <w:noWrap/>
            <w:vAlign w:val="center"/>
          </w:tcPr>
          <w:p w14:paraId="100CBE9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w:t>
            </w:r>
          </w:p>
        </w:tc>
      </w:tr>
      <w:tr w:rsidR="00C34534" w:rsidRPr="009159AB" w14:paraId="5065E6A3" w14:textId="77777777" w:rsidTr="00696718">
        <w:trPr>
          <w:trHeight w:val="325"/>
        </w:trPr>
        <w:tc>
          <w:tcPr>
            <w:tcW w:w="1969" w:type="dxa"/>
            <w:tcBorders>
              <w:top w:val="nil"/>
              <w:left w:val="nil"/>
              <w:bottom w:val="nil"/>
              <w:right w:val="nil"/>
            </w:tcBorders>
            <w:shd w:val="clear" w:color="auto" w:fill="auto"/>
            <w:noWrap/>
            <w:vAlign w:val="center"/>
          </w:tcPr>
          <w:p w14:paraId="09696B5E"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840" w:type="dxa"/>
            <w:tcBorders>
              <w:top w:val="nil"/>
              <w:left w:val="nil"/>
              <w:bottom w:val="nil"/>
              <w:right w:val="nil"/>
            </w:tcBorders>
            <w:shd w:val="clear" w:color="auto" w:fill="auto"/>
            <w:noWrap/>
            <w:vAlign w:val="center"/>
          </w:tcPr>
          <w:p w14:paraId="2C48BB6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-0.42</w:t>
            </w:r>
          </w:p>
        </w:tc>
        <w:tc>
          <w:tcPr>
            <w:tcW w:w="840" w:type="dxa"/>
            <w:tcBorders>
              <w:top w:val="nil"/>
              <w:left w:val="nil"/>
              <w:bottom w:val="nil"/>
              <w:right w:val="nil"/>
            </w:tcBorders>
            <w:shd w:val="clear" w:color="auto" w:fill="auto"/>
            <w:noWrap/>
            <w:vAlign w:val="center"/>
          </w:tcPr>
          <w:p w14:paraId="7D4B535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0.36</w:t>
            </w:r>
          </w:p>
        </w:tc>
        <w:tc>
          <w:tcPr>
            <w:tcW w:w="851" w:type="dxa"/>
            <w:tcBorders>
              <w:top w:val="nil"/>
              <w:left w:val="nil"/>
              <w:bottom w:val="nil"/>
              <w:right w:val="nil"/>
            </w:tcBorders>
            <w:shd w:val="clear" w:color="auto" w:fill="auto"/>
            <w:noWrap/>
            <w:vAlign w:val="center"/>
          </w:tcPr>
          <w:p w14:paraId="4DC8E50E"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-1.15</w:t>
            </w:r>
          </w:p>
        </w:tc>
        <w:tc>
          <w:tcPr>
            <w:tcW w:w="1040" w:type="dxa"/>
            <w:tcBorders>
              <w:top w:val="nil"/>
              <w:left w:val="nil"/>
              <w:bottom w:val="nil"/>
              <w:right w:val="nil"/>
            </w:tcBorders>
            <w:shd w:val="clear" w:color="auto" w:fill="auto"/>
            <w:noWrap/>
            <w:vAlign w:val="center"/>
          </w:tcPr>
          <w:p w14:paraId="2F08299F"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0.249</w:t>
            </w:r>
          </w:p>
        </w:tc>
        <w:tc>
          <w:tcPr>
            <w:tcW w:w="1831" w:type="dxa"/>
            <w:tcBorders>
              <w:top w:val="nil"/>
              <w:left w:val="nil"/>
              <w:bottom w:val="nil"/>
              <w:right w:val="nil"/>
            </w:tcBorders>
            <w:shd w:val="clear" w:color="auto" w:fill="auto"/>
            <w:noWrap/>
            <w:vAlign w:val="center"/>
          </w:tcPr>
          <w:p w14:paraId="673182F0"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1843" w:type="dxa"/>
            <w:tcBorders>
              <w:top w:val="nil"/>
              <w:left w:val="nil"/>
              <w:bottom w:val="nil"/>
              <w:right w:val="nil"/>
            </w:tcBorders>
            <w:shd w:val="clear" w:color="auto" w:fill="auto"/>
            <w:noWrap/>
            <w:vAlign w:val="center"/>
          </w:tcPr>
          <w:p w14:paraId="71792AA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0.29</w:t>
            </w:r>
          </w:p>
        </w:tc>
      </w:tr>
      <w:tr w:rsidR="00C34534" w:rsidRPr="009159AB" w14:paraId="67A506FD" w14:textId="77777777" w:rsidTr="00696718">
        <w:trPr>
          <w:trHeight w:val="325"/>
        </w:trPr>
        <w:tc>
          <w:tcPr>
            <w:tcW w:w="1969" w:type="dxa"/>
            <w:tcBorders>
              <w:top w:val="nil"/>
              <w:left w:val="nil"/>
              <w:bottom w:val="nil"/>
              <w:right w:val="nil"/>
            </w:tcBorders>
            <w:shd w:val="clear" w:color="auto" w:fill="auto"/>
            <w:noWrap/>
            <w:vAlign w:val="center"/>
          </w:tcPr>
          <w:p w14:paraId="704DEE3A"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840" w:type="dxa"/>
            <w:tcBorders>
              <w:top w:val="nil"/>
              <w:left w:val="nil"/>
              <w:bottom w:val="nil"/>
              <w:right w:val="nil"/>
            </w:tcBorders>
            <w:shd w:val="clear" w:color="auto" w:fill="auto"/>
            <w:noWrap/>
            <w:vAlign w:val="center"/>
          </w:tcPr>
          <w:p w14:paraId="78B9204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-0.30</w:t>
            </w:r>
          </w:p>
        </w:tc>
        <w:tc>
          <w:tcPr>
            <w:tcW w:w="840" w:type="dxa"/>
            <w:tcBorders>
              <w:top w:val="nil"/>
              <w:left w:val="nil"/>
              <w:bottom w:val="nil"/>
              <w:right w:val="nil"/>
            </w:tcBorders>
            <w:shd w:val="clear" w:color="auto" w:fill="auto"/>
            <w:noWrap/>
            <w:vAlign w:val="center"/>
          </w:tcPr>
          <w:p w14:paraId="7119264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1.13</w:t>
            </w:r>
          </w:p>
        </w:tc>
        <w:tc>
          <w:tcPr>
            <w:tcW w:w="851" w:type="dxa"/>
            <w:tcBorders>
              <w:top w:val="nil"/>
              <w:left w:val="nil"/>
              <w:bottom w:val="nil"/>
              <w:right w:val="nil"/>
            </w:tcBorders>
            <w:shd w:val="clear" w:color="auto" w:fill="auto"/>
            <w:noWrap/>
            <w:vAlign w:val="center"/>
          </w:tcPr>
          <w:p w14:paraId="6CDE58D1"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-0.26</w:t>
            </w:r>
          </w:p>
        </w:tc>
        <w:tc>
          <w:tcPr>
            <w:tcW w:w="1040" w:type="dxa"/>
            <w:tcBorders>
              <w:top w:val="nil"/>
              <w:left w:val="nil"/>
              <w:bottom w:val="nil"/>
              <w:right w:val="nil"/>
            </w:tcBorders>
            <w:shd w:val="clear" w:color="auto" w:fill="auto"/>
            <w:noWrap/>
            <w:vAlign w:val="center"/>
          </w:tcPr>
          <w:p w14:paraId="290240D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0.793</w:t>
            </w:r>
          </w:p>
        </w:tc>
        <w:tc>
          <w:tcPr>
            <w:tcW w:w="1831" w:type="dxa"/>
            <w:tcBorders>
              <w:top w:val="nil"/>
              <w:left w:val="nil"/>
              <w:bottom w:val="nil"/>
              <w:right w:val="nil"/>
            </w:tcBorders>
            <w:shd w:val="clear" w:color="auto" w:fill="auto"/>
            <w:noWrap/>
            <w:vAlign w:val="center"/>
          </w:tcPr>
          <w:p w14:paraId="567E35C5"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-2.51</w:t>
            </w:r>
          </w:p>
        </w:tc>
        <w:tc>
          <w:tcPr>
            <w:tcW w:w="1843" w:type="dxa"/>
            <w:tcBorders>
              <w:top w:val="nil"/>
              <w:left w:val="nil"/>
              <w:bottom w:val="nil"/>
              <w:right w:val="nil"/>
            </w:tcBorders>
            <w:shd w:val="clear" w:color="auto" w:fill="auto"/>
            <w:noWrap/>
            <w:vAlign w:val="center"/>
          </w:tcPr>
          <w:p w14:paraId="42E1B336"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1.92</w:t>
            </w:r>
          </w:p>
        </w:tc>
      </w:tr>
      <w:tr w:rsidR="00C34534" w:rsidRPr="009159AB" w14:paraId="0EF1DF4C" w14:textId="77777777" w:rsidTr="00696718">
        <w:trPr>
          <w:trHeight w:val="325"/>
        </w:trPr>
        <w:tc>
          <w:tcPr>
            <w:tcW w:w="1969" w:type="dxa"/>
            <w:tcBorders>
              <w:top w:val="nil"/>
              <w:left w:val="nil"/>
              <w:bottom w:val="nil"/>
              <w:right w:val="nil"/>
            </w:tcBorders>
            <w:shd w:val="clear" w:color="auto" w:fill="auto"/>
            <w:noWrap/>
            <w:vAlign w:val="center"/>
          </w:tcPr>
          <w:p w14:paraId="410A1916" w14:textId="77777777" w:rsidR="00C34534" w:rsidRPr="0029598D" w:rsidRDefault="00C34534" w:rsidP="00696718">
            <w:pPr>
              <w:spacing w:after="0" w:line="480" w:lineRule="auto"/>
              <w:ind w:left="142"/>
              <w:rPr>
                <w:rFonts w:ascii="Times New Roman" w:hAnsi="Times New Roman" w:cs="Times New Roman"/>
                <w:color w:val="000000"/>
                <w:sz w:val="20"/>
                <w:szCs w:val="20"/>
              </w:rPr>
            </w:pPr>
            <w:r w:rsidRPr="0029598D">
              <w:rPr>
                <w:rFonts w:ascii="Times New Roman" w:hAnsi="Times New Roman" w:cs="Times New Roman"/>
                <w:color w:val="000000"/>
                <w:sz w:val="20"/>
                <w:szCs w:val="20"/>
              </w:rPr>
              <w:t>Proportion male</w:t>
            </w:r>
          </w:p>
        </w:tc>
        <w:tc>
          <w:tcPr>
            <w:tcW w:w="840" w:type="dxa"/>
            <w:tcBorders>
              <w:top w:val="nil"/>
              <w:left w:val="nil"/>
              <w:bottom w:val="nil"/>
              <w:right w:val="nil"/>
            </w:tcBorders>
            <w:shd w:val="clear" w:color="auto" w:fill="auto"/>
            <w:noWrap/>
            <w:vAlign w:val="center"/>
          </w:tcPr>
          <w:p w14:paraId="3B714087"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1.54</w:t>
            </w:r>
          </w:p>
        </w:tc>
        <w:tc>
          <w:tcPr>
            <w:tcW w:w="840" w:type="dxa"/>
            <w:tcBorders>
              <w:top w:val="nil"/>
              <w:left w:val="nil"/>
              <w:bottom w:val="nil"/>
              <w:right w:val="nil"/>
            </w:tcBorders>
            <w:shd w:val="clear" w:color="auto" w:fill="auto"/>
            <w:noWrap/>
            <w:vAlign w:val="center"/>
          </w:tcPr>
          <w:p w14:paraId="02C5453A"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1.09</w:t>
            </w:r>
          </w:p>
        </w:tc>
        <w:tc>
          <w:tcPr>
            <w:tcW w:w="851" w:type="dxa"/>
            <w:tcBorders>
              <w:top w:val="nil"/>
              <w:left w:val="nil"/>
              <w:bottom w:val="nil"/>
              <w:right w:val="nil"/>
            </w:tcBorders>
            <w:shd w:val="clear" w:color="auto" w:fill="auto"/>
            <w:noWrap/>
            <w:vAlign w:val="center"/>
          </w:tcPr>
          <w:p w14:paraId="64FD6ECD"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1.42</w:t>
            </w:r>
          </w:p>
        </w:tc>
        <w:tc>
          <w:tcPr>
            <w:tcW w:w="1040" w:type="dxa"/>
            <w:tcBorders>
              <w:top w:val="nil"/>
              <w:left w:val="nil"/>
              <w:bottom w:val="nil"/>
              <w:right w:val="nil"/>
            </w:tcBorders>
            <w:shd w:val="clear" w:color="auto" w:fill="auto"/>
            <w:noWrap/>
            <w:vAlign w:val="center"/>
          </w:tcPr>
          <w:p w14:paraId="6990992C"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0.156</w:t>
            </w:r>
          </w:p>
        </w:tc>
        <w:tc>
          <w:tcPr>
            <w:tcW w:w="1831" w:type="dxa"/>
            <w:tcBorders>
              <w:top w:val="nil"/>
              <w:left w:val="nil"/>
              <w:bottom w:val="nil"/>
              <w:right w:val="nil"/>
            </w:tcBorders>
            <w:shd w:val="clear" w:color="auto" w:fill="auto"/>
            <w:noWrap/>
            <w:vAlign w:val="center"/>
          </w:tcPr>
          <w:p w14:paraId="6B5110A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-0.59</w:t>
            </w:r>
          </w:p>
        </w:tc>
        <w:tc>
          <w:tcPr>
            <w:tcW w:w="1843" w:type="dxa"/>
            <w:tcBorders>
              <w:top w:val="nil"/>
              <w:left w:val="nil"/>
              <w:bottom w:val="nil"/>
              <w:right w:val="nil"/>
            </w:tcBorders>
            <w:shd w:val="clear" w:color="auto" w:fill="auto"/>
            <w:noWrap/>
            <w:vAlign w:val="center"/>
          </w:tcPr>
          <w:p w14:paraId="1FF82D63" w14:textId="77777777" w:rsidR="00C34534" w:rsidRPr="0029598D" w:rsidRDefault="00C34534" w:rsidP="00696718">
            <w:pPr>
              <w:spacing w:after="0" w:line="480" w:lineRule="auto"/>
              <w:jc w:val="right"/>
              <w:rPr>
                <w:rFonts w:ascii="Times New Roman" w:hAnsi="Times New Roman" w:cs="Times New Roman"/>
                <w:color w:val="000000"/>
                <w:sz w:val="20"/>
                <w:szCs w:val="20"/>
              </w:rPr>
            </w:pPr>
            <w:r w:rsidRPr="0029598D">
              <w:rPr>
                <w:rFonts w:ascii="Times New Roman" w:hAnsi="Times New Roman" w:cs="Times New Roman"/>
                <w:color w:val="000000"/>
                <w:sz w:val="20"/>
                <w:szCs w:val="20"/>
              </w:rPr>
              <w:t>3.68</w:t>
            </w:r>
          </w:p>
        </w:tc>
      </w:tr>
      <w:tr w:rsidR="00C34534" w:rsidRPr="009159AB" w14:paraId="2349750A" w14:textId="77777777" w:rsidTr="00696718">
        <w:trPr>
          <w:trHeight w:val="325"/>
        </w:trPr>
        <w:tc>
          <w:tcPr>
            <w:tcW w:w="1969" w:type="dxa"/>
            <w:tcBorders>
              <w:top w:val="nil"/>
              <w:left w:val="nil"/>
              <w:bottom w:val="single" w:sz="4" w:space="0" w:color="auto"/>
              <w:right w:val="nil"/>
            </w:tcBorders>
            <w:shd w:val="clear" w:color="auto" w:fill="auto"/>
            <w:noWrap/>
            <w:vAlign w:val="center"/>
            <w:hideMark/>
          </w:tcPr>
          <w:p w14:paraId="70102027" w14:textId="77777777" w:rsidR="00C34534" w:rsidRPr="0029598D" w:rsidRDefault="00C34534" w:rsidP="00696718">
            <w:pPr>
              <w:spacing w:after="0" w:line="480" w:lineRule="auto"/>
              <w:ind w:left="14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840" w:type="dxa"/>
            <w:tcBorders>
              <w:top w:val="nil"/>
              <w:left w:val="nil"/>
              <w:bottom w:val="single" w:sz="4" w:space="0" w:color="auto"/>
              <w:right w:val="nil"/>
            </w:tcBorders>
            <w:shd w:val="clear" w:color="auto" w:fill="auto"/>
            <w:noWrap/>
            <w:vAlign w:val="center"/>
            <w:hideMark/>
          </w:tcPr>
          <w:p w14:paraId="35AE65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40" w:type="dxa"/>
            <w:tcBorders>
              <w:top w:val="nil"/>
              <w:left w:val="nil"/>
              <w:bottom w:val="single" w:sz="4" w:space="0" w:color="auto"/>
              <w:right w:val="nil"/>
            </w:tcBorders>
            <w:shd w:val="clear" w:color="auto" w:fill="auto"/>
            <w:noWrap/>
            <w:vAlign w:val="center"/>
            <w:hideMark/>
          </w:tcPr>
          <w:p w14:paraId="7E6CC75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c>
          <w:tcPr>
            <w:tcW w:w="851" w:type="dxa"/>
            <w:tcBorders>
              <w:top w:val="nil"/>
              <w:left w:val="nil"/>
              <w:bottom w:val="single" w:sz="4" w:space="0" w:color="auto"/>
              <w:right w:val="nil"/>
            </w:tcBorders>
            <w:shd w:val="clear" w:color="auto" w:fill="auto"/>
            <w:noWrap/>
            <w:vAlign w:val="center"/>
            <w:hideMark/>
          </w:tcPr>
          <w:p w14:paraId="2E292E5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-0.97</w:t>
            </w:r>
          </w:p>
        </w:tc>
        <w:tc>
          <w:tcPr>
            <w:tcW w:w="1040" w:type="dxa"/>
            <w:tcBorders>
              <w:top w:val="nil"/>
              <w:left w:val="nil"/>
              <w:bottom w:val="single" w:sz="4" w:space="0" w:color="auto"/>
              <w:right w:val="nil"/>
            </w:tcBorders>
            <w:shd w:val="clear" w:color="auto" w:fill="auto"/>
            <w:noWrap/>
            <w:vAlign w:val="center"/>
            <w:hideMark/>
          </w:tcPr>
          <w:p w14:paraId="7CE303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0.332</w:t>
            </w:r>
          </w:p>
        </w:tc>
        <w:tc>
          <w:tcPr>
            <w:tcW w:w="1831" w:type="dxa"/>
            <w:tcBorders>
              <w:top w:val="nil"/>
              <w:left w:val="nil"/>
              <w:bottom w:val="single" w:sz="4" w:space="0" w:color="auto"/>
              <w:right w:val="nil"/>
            </w:tcBorders>
            <w:shd w:val="clear" w:color="auto" w:fill="auto"/>
            <w:noWrap/>
            <w:vAlign w:val="center"/>
            <w:hideMark/>
          </w:tcPr>
          <w:p w14:paraId="2C0D7E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-0.16</w:t>
            </w:r>
          </w:p>
        </w:tc>
        <w:tc>
          <w:tcPr>
            <w:tcW w:w="1843" w:type="dxa"/>
            <w:tcBorders>
              <w:top w:val="nil"/>
              <w:left w:val="nil"/>
              <w:bottom w:val="single" w:sz="4" w:space="0" w:color="auto"/>
              <w:right w:val="nil"/>
            </w:tcBorders>
            <w:shd w:val="clear" w:color="auto" w:fill="auto"/>
            <w:noWrap/>
            <w:vAlign w:val="center"/>
            <w:hideMark/>
          </w:tcPr>
          <w:p w14:paraId="1CC3EC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0.05</w:t>
            </w:r>
          </w:p>
        </w:tc>
      </w:tr>
    </w:tbl>
    <w:p w14:paraId="1140E42F" w14:textId="5ACE1512" w:rsidR="00C34534" w:rsidRDefault="00C34534" w:rsidP="0068126D">
      <w:pPr>
        <w:spacing w:after="0" w:line="480" w:lineRule="auto"/>
        <w:rPr>
          <w:rFonts w:ascii="Times New Roman" w:hAnsi="Times New Roman" w:cs="Times New Roman"/>
          <w:b/>
          <w:sz w:val="24"/>
          <w:szCs w:val="24"/>
        </w:rPr>
      </w:pPr>
      <w:r w:rsidRPr="009159AB">
        <w:rPr>
          <w:rFonts w:ascii="Times New Roman" w:eastAsia="Times New Roman" w:hAnsi="Times New Roman" w:cs="Times New Roman"/>
          <w:color w:val="000000"/>
          <w:sz w:val="24"/>
          <w:szCs w:val="24"/>
          <w:lang w:eastAsia="nl-NL"/>
        </w:rPr>
        <w:t>This can be interpreted as a standard regression formula. Empty rows represent reference categories.</w:t>
      </w:r>
    </w:p>
    <w:p w14:paraId="648FE0F7" w14:textId="77777777" w:rsidR="00C34534" w:rsidRDefault="00C34534" w:rsidP="00BE08E4">
      <w:pPr>
        <w:spacing w:after="0" w:line="480" w:lineRule="auto"/>
        <w:ind w:firstLine="708"/>
        <w:rPr>
          <w:rFonts w:ascii="Times New Roman" w:hAnsi="Times New Roman" w:cs="Times New Roman"/>
          <w:b/>
          <w:sz w:val="24"/>
          <w:szCs w:val="24"/>
        </w:rPr>
      </w:pPr>
    </w:p>
    <w:p w14:paraId="5F4DD323" w14:textId="1C45D5D4" w:rsidR="00E76D2C" w:rsidRDefault="00DB08CE" w:rsidP="00BE08E4">
      <w:pPr>
        <w:spacing w:after="0" w:line="480" w:lineRule="auto"/>
        <w:ind w:firstLine="708"/>
        <w:rPr>
          <w:rFonts w:ascii="Times New Roman" w:hAnsi="Times New Roman" w:cs="Times New Roman"/>
          <w:sz w:val="24"/>
          <w:szCs w:val="24"/>
          <w:vertAlign w:val="superscript"/>
        </w:rPr>
      </w:pPr>
      <w:r w:rsidRPr="009159AB">
        <w:rPr>
          <w:rFonts w:ascii="Times New Roman" w:hAnsi="Times New Roman" w:cs="Times New Roman"/>
          <w:sz w:val="24"/>
          <w:szCs w:val="24"/>
        </w:rPr>
        <w:lastRenderedPageBreak/>
        <w:t>On the last measure</w:t>
      </w:r>
      <w:r w:rsidR="004F0EBB" w:rsidRPr="009159AB">
        <w:rPr>
          <w:rFonts w:ascii="Times New Roman" w:hAnsi="Times New Roman" w:cs="Times New Roman"/>
          <w:sz w:val="24"/>
          <w:szCs w:val="24"/>
        </w:rPr>
        <w:t xml:space="preserve"> (</w:t>
      </w:r>
      <w:r w:rsidR="004F0EBB" w:rsidRPr="009159AB">
        <w:rPr>
          <w:rFonts w:ascii="Times New Roman" w:hAnsi="Times New Roman" w:cs="Times New Roman"/>
          <w:i/>
          <w:sz w:val="24"/>
          <w:szCs w:val="24"/>
        </w:rPr>
        <w:t>k</w:t>
      </w:r>
      <w:r w:rsidR="004F0EBB" w:rsidRPr="009159AB">
        <w:rPr>
          <w:rFonts w:ascii="Times New Roman" w:hAnsi="Times New Roman" w:cs="Times New Roman"/>
          <w:sz w:val="24"/>
          <w:szCs w:val="24"/>
        </w:rPr>
        <w:t xml:space="preserve"> = 4</w:t>
      </w:r>
      <w:r w:rsidR="00035D34" w:rsidRPr="009159AB">
        <w:rPr>
          <w:rFonts w:ascii="Times New Roman" w:hAnsi="Times New Roman" w:cs="Times New Roman"/>
          <w:sz w:val="24"/>
          <w:szCs w:val="24"/>
        </w:rPr>
        <w:t>1</w:t>
      </w:r>
      <w:r w:rsidR="00C34534">
        <w:rPr>
          <w:rFonts w:ascii="Times New Roman" w:hAnsi="Times New Roman" w:cs="Times New Roman"/>
          <w:sz w:val="24"/>
          <w:szCs w:val="24"/>
        </w:rPr>
        <w:t>; Table 5</w:t>
      </w:r>
      <w:r w:rsidR="004F0EBB" w:rsidRPr="009159AB">
        <w:rPr>
          <w:rFonts w:ascii="Times New Roman" w:hAnsi="Times New Roman" w:cs="Times New Roman"/>
          <w:sz w:val="24"/>
          <w:szCs w:val="24"/>
        </w:rPr>
        <w:t>)</w:t>
      </w:r>
      <w:r w:rsidRPr="009159AB">
        <w:rPr>
          <w:rFonts w:ascii="Times New Roman" w:hAnsi="Times New Roman" w:cs="Times New Roman"/>
          <w:sz w:val="24"/>
          <w:szCs w:val="24"/>
        </w:rPr>
        <w:t xml:space="preserve">, no overall moderation was found, </w:t>
      </w:r>
      <w:r w:rsidRPr="009159AB">
        <w:rPr>
          <w:rFonts w:ascii="Times New Roman" w:hAnsi="Times New Roman" w:cs="Times New Roman"/>
          <w:i/>
          <w:sz w:val="24"/>
          <w:szCs w:val="24"/>
        </w:rPr>
        <w:t>Q</w:t>
      </w:r>
      <w:r w:rsidRPr="009159AB">
        <w:rPr>
          <w:rFonts w:ascii="Times New Roman" w:hAnsi="Times New Roman" w:cs="Times New Roman"/>
          <w:i/>
          <w:sz w:val="24"/>
          <w:szCs w:val="24"/>
          <w:vertAlign w:val="subscript"/>
        </w:rPr>
        <w:t>M</w:t>
      </w:r>
      <w:r w:rsidR="0080312C" w:rsidRPr="009159AB">
        <w:rPr>
          <w:rFonts w:ascii="Times New Roman" w:hAnsi="Times New Roman" w:cs="Times New Roman"/>
          <w:sz w:val="24"/>
          <w:szCs w:val="24"/>
        </w:rPr>
        <w:t xml:space="preserve"> </w:t>
      </w:r>
      <w:r w:rsidRPr="009159AB">
        <w:rPr>
          <w:rFonts w:ascii="Times New Roman" w:hAnsi="Times New Roman" w:cs="Times New Roman"/>
          <w:sz w:val="24"/>
          <w:szCs w:val="24"/>
        </w:rPr>
        <w:t>(</w:t>
      </w:r>
      <w:r w:rsidR="00446742" w:rsidRPr="009159AB">
        <w:rPr>
          <w:rFonts w:ascii="Times New Roman" w:hAnsi="Times New Roman" w:cs="Times New Roman"/>
          <w:sz w:val="24"/>
          <w:szCs w:val="24"/>
        </w:rPr>
        <w:t>1</w:t>
      </w:r>
      <w:r w:rsidR="004076F4">
        <w:rPr>
          <w:rFonts w:ascii="Times New Roman" w:hAnsi="Times New Roman" w:cs="Times New Roman"/>
          <w:sz w:val="24"/>
          <w:szCs w:val="24"/>
        </w:rPr>
        <w:t>1</w:t>
      </w:r>
      <w:r w:rsidRPr="009159AB">
        <w:rPr>
          <w:rFonts w:ascii="Times New Roman" w:hAnsi="Times New Roman" w:cs="Times New Roman"/>
          <w:sz w:val="24"/>
          <w:szCs w:val="24"/>
        </w:rPr>
        <w:t xml:space="preserve">) = </w:t>
      </w:r>
      <w:r w:rsidR="00446742">
        <w:rPr>
          <w:rFonts w:ascii="Times New Roman" w:hAnsi="Times New Roman" w:cs="Times New Roman"/>
          <w:sz w:val="24"/>
          <w:szCs w:val="24"/>
        </w:rPr>
        <w:t>6.</w:t>
      </w:r>
      <w:r w:rsidR="00EF6BE3">
        <w:rPr>
          <w:rFonts w:ascii="Times New Roman" w:hAnsi="Times New Roman" w:cs="Times New Roman"/>
          <w:sz w:val="24"/>
          <w:szCs w:val="24"/>
        </w:rPr>
        <w:t>00</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EF6BE3">
        <w:rPr>
          <w:rFonts w:ascii="Times New Roman" w:hAnsi="Times New Roman" w:cs="Times New Roman"/>
          <w:sz w:val="24"/>
          <w:szCs w:val="24"/>
        </w:rPr>
        <w:t>873</w:t>
      </w:r>
      <w:r w:rsidRPr="009159AB">
        <w:rPr>
          <w:rFonts w:ascii="Times New Roman" w:hAnsi="Times New Roman" w:cs="Times New Roman"/>
          <w:sz w:val="24"/>
          <w:szCs w:val="24"/>
        </w:rPr>
        <w:t>, bu</w:t>
      </w:r>
      <w:r w:rsidR="00085E6C" w:rsidRPr="009159AB">
        <w:rPr>
          <w:rFonts w:ascii="Times New Roman" w:hAnsi="Times New Roman" w:cs="Times New Roman"/>
          <w:sz w:val="24"/>
          <w:szCs w:val="24"/>
        </w:rPr>
        <w:t xml:space="preserve">t </w:t>
      </w:r>
      <w:r w:rsidR="004076F4">
        <w:rPr>
          <w:rFonts w:ascii="Times New Roman" w:hAnsi="Times New Roman" w:cs="Times New Roman"/>
          <w:sz w:val="24"/>
          <w:szCs w:val="24"/>
        </w:rPr>
        <w:t xml:space="preserve">heterogeneity did occur, </w:t>
      </w:r>
      <w:r w:rsidR="004076F4" w:rsidRPr="004076F4">
        <w:rPr>
          <w:rFonts w:ascii="Times New Roman" w:hAnsi="Times New Roman" w:cs="Times New Roman"/>
          <w:i/>
          <w:sz w:val="24"/>
          <w:szCs w:val="24"/>
        </w:rPr>
        <w:t>Q</w:t>
      </w:r>
      <w:r w:rsidR="004076F4" w:rsidRPr="004076F4">
        <w:rPr>
          <w:rFonts w:ascii="Times New Roman" w:hAnsi="Times New Roman" w:cs="Times New Roman"/>
          <w:i/>
          <w:sz w:val="24"/>
          <w:szCs w:val="24"/>
          <w:vertAlign w:val="subscript"/>
        </w:rPr>
        <w:t>E</w:t>
      </w:r>
      <w:r w:rsidR="004076F4" w:rsidRPr="004076F4">
        <w:rPr>
          <w:rFonts w:ascii="Times New Roman" w:hAnsi="Times New Roman" w:cs="Times New Roman"/>
          <w:sz w:val="24"/>
          <w:szCs w:val="24"/>
        </w:rPr>
        <w:t xml:space="preserve"> (29) = 214.69, </w:t>
      </w:r>
      <w:r w:rsidR="004076F4" w:rsidRPr="004076F4">
        <w:rPr>
          <w:rFonts w:ascii="Times New Roman" w:hAnsi="Times New Roman" w:cs="Times New Roman"/>
          <w:i/>
          <w:sz w:val="24"/>
          <w:szCs w:val="24"/>
        </w:rPr>
        <w:t>p</w:t>
      </w:r>
      <w:r w:rsidR="004076F4" w:rsidRPr="004076F4">
        <w:rPr>
          <w:rFonts w:ascii="Times New Roman" w:hAnsi="Times New Roman" w:cs="Times New Roman"/>
          <w:sz w:val="24"/>
          <w:szCs w:val="24"/>
        </w:rPr>
        <w:t xml:space="preserve"> &lt; .0001</w:t>
      </w:r>
      <w:r w:rsidR="004076F4">
        <w:rPr>
          <w:rFonts w:ascii="Times New Roman" w:hAnsi="Times New Roman" w:cs="Times New Roman"/>
          <w:sz w:val="24"/>
          <w:szCs w:val="24"/>
        </w:rPr>
        <w:t>. T</w:t>
      </w:r>
      <w:r w:rsidR="00085E6C" w:rsidRPr="009159AB">
        <w:rPr>
          <w:rFonts w:ascii="Times New Roman" w:hAnsi="Times New Roman" w:cs="Times New Roman"/>
          <w:sz w:val="24"/>
          <w:szCs w:val="24"/>
        </w:rPr>
        <w:t xml:space="preserve">he number of </w:t>
      </w:r>
      <w:r w:rsidRPr="009159AB">
        <w:rPr>
          <w:rFonts w:ascii="Times New Roman" w:hAnsi="Times New Roman" w:cs="Times New Roman"/>
          <w:sz w:val="24"/>
          <w:szCs w:val="24"/>
        </w:rPr>
        <w:t>players in the game significant</w:t>
      </w:r>
      <w:r w:rsidR="0054575F" w:rsidRPr="009159AB">
        <w:rPr>
          <w:rFonts w:ascii="Times New Roman" w:hAnsi="Times New Roman" w:cs="Times New Roman"/>
          <w:sz w:val="24"/>
          <w:szCs w:val="24"/>
        </w:rPr>
        <w:t>ly predict</w:t>
      </w:r>
      <w:r w:rsidR="004076F4">
        <w:rPr>
          <w:rFonts w:ascii="Times New Roman" w:hAnsi="Times New Roman" w:cs="Times New Roman"/>
          <w:sz w:val="24"/>
          <w:szCs w:val="24"/>
        </w:rPr>
        <w:t>ed</w:t>
      </w:r>
      <w:r w:rsidRPr="009159AB">
        <w:rPr>
          <w:rFonts w:ascii="Times New Roman" w:hAnsi="Times New Roman" w:cs="Times New Roman"/>
          <w:sz w:val="24"/>
          <w:szCs w:val="24"/>
        </w:rPr>
        <w:t xml:space="preserve"> </w:t>
      </w:r>
      <w:r w:rsidR="0054575F" w:rsidRPr="009159AB">
        <w:rPr>
          <w:rFonts w:ascii="Times New Roman" w:hAnsi="Times New Roman" w:cs="Times New Roman"/>
          <w:sz w:val="24"/>
          <w:szCs w:val="24"/>
        </w:rPr>
        <w:t xml:space="preserve">the </w:t>
      </w:r>
      <w:r w:rsidRPr="009159AB">
        <w:rPr>
          <w:rFonts w:ascii="Times New Roman" w:hAnsi="Times New Roman" w:cs="Times New Roman"/>
          <w:sz w:val="24"/>
          <w:szCs w:val="24"/>
        </w:rPr>
        <w:t>effect</w:t>
      </w:r>
      <w:r w:rsidR="0054575F" w:rsidRPr="009159AB">
        <w:rPr>
          <w:rFonts w:ascii="Times New Roman" w:hAnsi="Times New Roman" w:cs="Times New Roman"/>
          <w:sz w:val="24"/>
          <w:szCs w:val="24"/>
        </w:rPr>
        <w:t>s</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b</w:t>
      </w:r>
      <w:r w:rsidRPr="009159AB">
        <w:rPr>
          <w:rFonts w:ascii="Times New Roman" w:hAnsi="Times New Roman" w:cs="Times New Roman"/>
          <w:sz w:val="24"/>
          <w:szCs w:val="24"/>
        </w:rPr>
        <w:t xml:space="preserve"> = 1.</w:t>
      </w:r>
      <w:r w:rsidR="00EF6BE3">
        <w:rPr>
          <w:rFonts w:ascii="Times New Roman" w:hAnsi="Times New Roman" w:cs="Times New Roman"/>
          <w:sz w:val="24"/>
          <w:szCs w:val="24"/>
        </w:rPr>
        <w:t>55</w:t>
      </w:r>
      <w:r w:rsidRPr="009159AB">
        <w:rPr>
          <w:rFonts w:ascii="Times New Roman" w:hAnsi="Times New Roman" w:cs="Times New Roman"/>
          <w:sz w:val="24"/>
          <w:szCs w:val="24"/>
        </w:rPr>
        <w:t xml:space="preserve">, </w:t>
      </w:r>
      <w:r w:rsidRPr="009159AB">
        <w:rPr>
          <w:rFonts w:ascii="Times New Roman" w:hAnsi="Times New Roman" w:cs="Times New Roman"/>
          <w:i/>
          <w:sz w:val="24"/>
          <w:szCs w:val="24"/>
        </w:rPr>
        <w:t>p</w:t>
      </w:r>
      <w:r w:rsidRPr="009159AB">
        <w:rPr>
          <w:rFonts w:ascii="Times New Roman" w:hAnsi="Times New Roman" w:cs="Times New Roman"/>
          <w:sz w:val="24"/>
          <w:szCs w:val="24"/>
        </w:rPr>
        <w:t xml:space="preserve"> = .</w:t>
      </w:r>
      <w:r w:rsidR="00446742" w:rsidRPr="009159AB">
        <w:rPr>
          <w:rFonts w:ascii="Times New Roman" w:hAnsi="Times New Roman" w:cs="Times New Roman"/>
          <w:sz w:val="24"/>
          <w:szCs w:val="24"/>
        </w:rPr>
        <w:t>04</w:t>
      </w:r>
      <w:r w:rsidR="00EF6BE3">
        <w:rPr>
          <w:rFonts w:ascii="Times New Roman" w:hAnsi="Times New Roman" w:cs="Times New Roman"/>
          <w:sz w:val="24"/>
          <w:szCs w:val="24"/>
        </w:rPr>
        <w:t>7</w:t>
      </w:r>
      <w:r w:rsidRPr="009159AB">
        <w:rPr>
          <w:rFonts w:ascii="Times New Roman" w:hAnsi="Times New Roman" w:cs="Times New Roman"/>
          <w:sz w:val="24"/>
          <w:szCs w:val="24"/>
        </w:rPr>
        <w:t>, 95% CI [0.</w:t>
      </w:r>
      <w:r w:rsidR="00EF6BE3">
        <w:rPr>
          <w:rFonts w:ascii="Times New Roman" w:hAnsi="Times New Roman" w:cs="Times New Roman"/>
          <w:sz w:val="24"/>
          <w:szCs w:val="24"/>
        </w:rPr>
        <w:t>2</w:t>
      </w:r>
      <w:r w:rsidRPr="009159AB">
        <w:rPr>
          <w:rFonts w:ascii="Times New Roman" w:hAnsi="Times New Roman" w:cs="Times New Roman"/>
          <w:sz w:val="24"/>
          <w:szCs w:val="24"/>
        </w:rPr>
        <w:t xml:space="preserve">; </w:t>
      </w:r>
      <w:r w:rsidR="00446742">
        <w:rPr>
          <w:rFonts w:ascii="Times New Roman" w:hAnsi="Times New Roman" w:cs="Times New Roman"/>
          <w:sz w:val="24"/>
          <w:szCs w:val="24"/>
        </w:rPr>
        <w:t>3.</w:t>
      </w:r>
      <w:r w:rsidR="00EF6BE3">
        <w:rPr>
          <w:rFonts w:ascii="Times New Roman" w:hAnsi="Times New Roman" w:cs="Times New Roman"/>
          <w:sz w:val="24"/>
          <w:szCs w:val="24"/>
        </w:rPr>
        <w:t>07</w:t>
      </w:r>
      <w:r w:rsidRPr="009159AB">
        <w:rPr>
          <w:rFonts w:ascii="Times New Roman" w:hAnsi="Times New Roman" w:cs="Times New Roman"/>
          <w:sz w:val="24"/>
          <w:szCs w:val="24"/>
        </w:rPr>
        <w:t>]</w:t>
      </w:r>
      <w:r w:rsidR="00991BD5">
        <w:rPr>
          <w:rFonts w:ascii="Times New Roman" w:hAnsi="Times New Roman" w:cs="Times New Roman"/>
          <w:sz w:val="24"/>
          <w:szCs w:val="24"/>
        </w:rPr>
        <w:t xml:space="preserve">, which would be interpreted as </w:t>
      </w:r>
      <w:r w:rsidR="0020480A">
        <w:rPr>
          <w:rFonts w:ascii="Times New Roman" w:hAnsi="Times New Roman" w:cs="Times New Roman"/>
          <w:sz w:val="24"/>
          <w:szCs w:val="24"/>
        </w:rPr>
        <w:t xml:space="preserve">four </w:t>
      </w:r>
      <w:r w:rsidR="00991BD5">
        <w:rPr>
          <w:rFonts w:ascii="Times New Roman" w:hAnsi="Times New Roman" w:cs="Times New Roman"/>
          <w:sz w:val="24"/>
          <w:szCs w:val="24"/>
        </w:rPr>
        <w:t xml:space="preserve">players eliciting </w:t>
      </w:r>
      <w:r w:rsidR="00A93033">
        <w:rPr>
          <w:rFonts w:ascii="Times New Roman" w:hAnsi="Times New Roman" w:cs="Times New Roman"/>
          <w:sz w:val="24"/>
          <w:szCs w:val="24"/>
        </w:rPr>
        <w:t>smaller ostracism</w:t>
      </w:r>
      <w:r w:rsidR="00991BD5">
        <w:rPr>
          <w:rFonts w:ascii="Times New Roman" w:hAnsi="Times New Roman" w:cs="Times New Roman"/>
          <w:sz w:val="24"/>
          <w:szCs w:val="24"/>
        </w:rPr>
        <w:t xml:space="preserve"> effects</w:t>
      </w:r>
      <w:r w:rsidR="0020480A">
        <w:rPr>
          <w:rFonts w:ascii="Times New Roman" w:hAnsi="Times New Roman" w:cs="Times New Roman"/>
          <w:sz w:val="24"/>
          <w:szCs w:val="24"/>
        </w:rPr>
        <w:t>, when compared to three players</w:t>
      </w:r>
      <w:r w:rsidRPr="009159AB">
        <w:rPr>
          <w:rFonts w:ascii="Times New Roman" w:hAnsi="Times New Roman" w:cs="Times New Roman"/>
          <w:sz w:val="24"/>
          <w:szCs w:val="24"/>
        </w:rPr>
        <w:t xml:space="preserve">. </w:t>
      </w:r>
      <w:r w:rsidR="006F3F08" w:rsidRPr="009159AB">
        <w:rPr>
          <w:rFonts w:ascii="Times New Roman" w:hAnsi="Times New Roman" w:cs="Times New Roman"/>
          <w:sz w:val="24"/>
          <w:szCs w:val="24"/>
        </w:rPr>
        <w:t>T</w:t>
      </w:r>
      <w:r w:rsidRPr="009159AB">
        <w:rPr>
          <w:rFonts w:ascii="Times New Roman" w:hAnsi="Times New Roman" w:cs="Times New Roman"/>
          <w:sz w:val="24"/>
          <w:szCs w:val="24"/>
        </w:rPr>
        <w:t xml:space="preserve">he significance of this individual predictor </w:t>
      </w:r>
      <w:r w:rsidR="006F3F08" w:rsidRPr="009159AB">
        <w:rPr>
          <w:rFonts w:ascii="Times New Roman" w:hAnsi="Times New Roman" w:cs="Times New Roman"/>
          <w:sz w:val="24"/>
          <w:szCs w:val="24"/>
        </w:rPr>
        <w:t>should be interpreted carefully</w:t>
      </w:r>
      <w:r w:rsidRPr="009159AB">
        <w:rPr>
          <w:rFonts w:ascii="Times New Roman" w:hAnsi="Times New Roman" w:cs="Times New Roman"/>
          <w:sz w:val="24"/>
          <w:szCs w:val="24"/>
        </w:rPr>
        <w:t xml:space="preserve">, as the </w:t>
      </w:r>
      <w:r w:rsidR="0054575F" w:rsidRPr="009159AB">
        <w:rPr>
          <w:rFonts w:ascii="Times New Roman" w:hAnsi="Times New Roman" w:cs="Times New Roman"/>
          <w:sz w:val="24"/>
          <w:szCs w:val="24"/>
        </w:rPr>
        <w:t>omnibus</w:t>
      </w:r>
      <w:r w:rsidRPr="009159AB">
        <w:rPr>
          <w:rFonts w:ascii="Times New Roman" w:hAnsi="Times New Roman" w:cs="Times New Roman"/>
          <w:sz w:val="24"/>
          <w:szCs w:val="24"/>
        </w:rPr>
        <w:t xml:space="preserve"> moderation test </w:t>
      </w:r>
      <w:r w:rsidR="006F3F08" w:rsidRPr="009159AB">
        <w:rPr>
          <w:rFonts w:ascii="Times New Roman" w:hAnsi="Times New Roman" w:cs="Times New Roman"/>
          <w:sz w:val="24"/>
          <w:szCs w:val="24"/>
        </w:rPr>
        <w:t xml:space="preserve">showed </w:t>
      </w:r>
      <w:r w:rsidRPr="009159AB">
        <w:rPr>
          <w:rFonts w:ascii="Times New Roman" w:hAnsi="Times New Roman" w:cs="Times New Roman"/>
          <w:sz w:val="24"/>
          <w:szCs w:val="24"/>
        </w:rPr>
        <w:t xml:space="preserve">no systematic decrease in heterogeneity. </w:t>
      </w:r>
      <w:r w:rsidR="00991BD5">
        <w:rPr>
          <w:rFonts w:ascii="Times New Roman" w:hAnsi="Times New Roman" w:cs="Times New Roman"/>
          <w:sz w:val="24"/>
          <w:szCs w:val="24"/>
        </w:rPr>
        <w:t>Overall, w</w:t>
      </w:r>
      <w:r w:rsidR="0064326E" w:rsidRPr="009159AB">
        <w:rPr>
          <w:rFonts w:ascii="Times New Roman" w:hAnsi="Times New Roman" w:cs="Times New Roman"/>
          <w:sz w:val="24"/>
          <w:szCs w:val="24"/>
        </w:rPr>
        <w:t xml:space="preserve">e found no </w:t>
      </w:r>
      <w:r w:rsidR="00991BD5">
        <w:rPr>
          <w:rFonts w:ascii="Times New Roman" w:hAnsi="Times New Roman" w:cs="Times New Roman"/>
          <w:sz w:val="24"/>
          <w:szCs w:val="24"/>
        </w:rPr>
        <w:t xml:space="preserve">strong evidence </w:t>
      </w:r>
      <w:r w:rsidR="0064326E" w:rsidRPr="009159AB">
        <w:rPr>
          <w:rFonts w:ascii="Times New Roman" w:hAnsi="Times New Roman" w:cs="Times New Roman"/>
          <w:sz w:val="24"/>
          <w:szCs w:val="24"/>
        </w:rPr>
        <w:t xml:space="preserve">for moderation due to study </w:t>
      </w:r>
      <w:r w:rsidR="0057467A">
        <w:rPr>
          <w:rFonts w:ascii="Times New Roman" w:hAnsi="Times New Roman" w:cs="Times New Roman"/>
          <w:sz w:val="24"/>
          <w:szCs w:val="24"/>
        </w:rPr>
        <w:t xml:space="preserve">or sample </w:t>
      </w:r>
      <w:r w:rsidR="0064326E" w:rsidRPr="009159AB">
        <w:rPr>
          <w:rFonts w:ascii="Times New Roman" w:hAnsi="Times New Roman" w:cs="Times New Roman"/>
          <w:sz w:val="24"/>
          <w:szCs w:val="24"/>
        </w:rPr>
        <w:t>composition.</w:t>
      </w:r>
      <w:r w:rsidR="004076F4">
        <w:rPr>
          <w:rFonts w:ascii="Times New Roman" w:hAnsi="Times New Roman" w:cs="Times New Roman"/>
          <w:sz w:val="24"/>
          <w:szCs w:val="24"/>
          <w:vertAlign w:val="superscript"/>
        </w:rPr>
        <w:t>6</w:t>
      </w:r>
    </w:p>
    <w:p w14:paraId="50E7AD61" w14:textId="77777777" w:rsidR="00C34534" w:rsidRDefault="00C34534" w:rsidP="00BE08E4">
      <w:pPr>
        <w:spacing w:after="0" w:line="480" w:lineRule="auto"/>
        <w:ind w:firstLine="708"/>
        <w:rPr>
          <w:rFonts w:ascii="Times New Roman" w:hAnsi="Times New Roman" w:cs="Times New Roman"/>
          <w:b/>
          <w:sz w:val="24"/>
          <w:szCs w:val="24"/>
        </w:rPr>
      </w:pPr>
    </w:p>
    <w:p w14:paraId="0EF33A82" w14:textId="68A66951" w:rsidR="00C34534" w:rsidRPr="00BF0960" w:rsidRDefault="00C34534" w:rsidP="00C34534">
      <w:pPr>
        <w:rPr>
          <w:rFonts w:ascii="Times New Roman" w:hAnsi="Times New Roman" w:cs="Times New Roman"/>
          <w:b/>
          <w:sz w:val="24"/>
          <w:szCs w:val="24"/>
        </w:rPr>
      </w:pPr>
      <w:r w:rsidRPr="00BF0960">
        <w:rPr>
          <w:rFonts w:ascii="Times New Roman" w:hAnsi="Times New Roman" w:cs="Times New Roman"/>
          <w:b/>
          <w:sz w:val="24"/>
          <w:szCs w:val="24"/>
        </w:rPr>
        <w:t>Table 5</w:t>
      </w:r>
      <w:r w:rsidR="00BF0960" w:rsidRPr="00BF0960">
        <w:rPr>
          <w:rFonts w:ascii="Times New Roman" w:hAnsi="Times New Roman" w:cs="Times New Roman"/>
          <w:b/>
          <w:sz w:val="24"/>
          <w:szCs w:val="24"/>
        </w:rPr>
        <w:t xml:space="preserve">. </w:t>
      </w:r>
      <w:r w:rsidRPr="00BF0960">
        <w:rPr>
          <w:rFonts w:ascii="Times New Roman" w:hAnsi="Times New Roman" w:cs="Times New Roman"/>
          <w:b/>
          <w:sz w:val="24"/>
          <w:szCs w:val="24"/>
        </w:rPr>
        <w:t>Meta-regression coefficients for composition effects (last measure; k = 41)</w:t>
      </w:r>
      <w:r w:rsidR="00BF0960" w:rsidRPr="00BF0960">
        <w:rPr>
          <w:rFonts w:ascii="Times New Roman" w:hAnsi="Times New Roman" w:cs="Times New Roman"/>
          <w:b/>
          <w:sz w:val="24"/>
          <w:szCs w:val="24"/>
        </w:rPr>
        <w:t>.</w:t>
      </w:r>
    </w:p>
    <w:tbl>
      <w:tblPr>
        <w:tblW w:w="9292" w:type="dxa"/>
        <w:tblInd w:w="70" w:type="dxa"/>
        <w:tblCellMar>
          <w:left w:w="70" w:type="dxa"/>
          <w:right w:w="70" w:type="dxa"/>
        </w:tblCellMar>
        <w:tblLook w:val="04A0" w:firstRow="1" w:lastRow="0" w:firstColumn="1" w:lastColumn="0" w:noHBand="0" w:noVBand="1"/>
      </w:tblPr>
      <w:tblGrid>
        <w:gridCol w:w="3049"/>
        <w:gridCol w:w="992"/>
        <w:gridCol w:w="851"/>
        <w:gridCol w:w="992"/>
        <w:gridCol w:w="992"/>
        <w:gridCol w:w="1276"/>
        <w:gridCol w:w="1140"/>
      </w:tblGrid>
      <w:tr w:rsidR="00C34534" w:rsidRPr="009159AB" w14:paraId="4FFA18CA" w14:textId="77777777" w:rsidTr="00696718">
        <w:trPr>
          <w:trHeight w:val="315"/>
        </w:trPr>
        <w:tc>
          <w:tcPr>
            <w:tcW w:w="3049" w:type="dxa"/>
            <w:tcBorders>
              <w:top w:val="single" w:sz="4" w:space="0" w:color="auto"/>
              <w:left w:val="nil"/>
              <w:bottom w:val="single" w:sz="8" w:space="0" w:color="auto"/>
              <w:right w:val="nil"/>
            </w:tcBorders>
            <w:shd w:val="clear" w:color="auto" w:fill="auto"/>
            <w:noWrap/>
            <w:vAlign w:val="center"/>
            <w:hideMark/>
          </w:tcPr>
          <w:p w14:paraId="241846EC"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 </w:t>
            </w:r>
          </w:p>
        </w:tc>
        <w:tc>
          <w:tcPr>
            <w:tcW w:w="992" w:type="dxa"/>
            <w:tcBorders>
              <w:top w:val="single" w:sz="4" w:space="0" w:color="auto"/>
              <w:left w:val="nil"/>
              <w:bottom w:val="single" w:sz="8" w:space="0" w:color="auto"/>
              <w:right w:val="nil"/>
            </w:tcBorders>
            <w:shd w:val="clear" w:color="auto" w:fill="auto"/>
            <w:noWrap/>
            <w:vAlign w:val="center"/>
            <w:hideMark/>
          </w:tcPr>
          <w:p w14:paraId="5265A05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Estimate</w:t>
            </w:r>
          </w:p>
        </w:tc>
        <w:tc>
          <w:tcPr>
            <w:tcW w:w="851" w:type="dxa"/>
            <w:tcBorders>
              <w:top w:val="single" w:sz="4" w:space="0" w:color="auto"/>
              <w:left w:val="nil"/>
              <w:bottom w:val="single" w:sz="8" w:space="0" w:color="auto"/>
              <w:right w:val="nil"/>
            </w:tcBorders>
            <w:shd w:val="clear" w:color="auto" w:fill="auto"/>
            <w:noWrap/>
            <w:vAlign w:val="center"/>
            <w:hideMark/>
          </w:tcPr>
          <w:p w14:paraId="1FC4932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w:t>
            </w:r>
            <w:r w:rsidRPr="009159AB">
              <w:rPr>
                <w:rFonts w:ascii="Times New Roman" w:eastAsia="Times New Roman" w:hAnsi="Times New Roman" w:cs="Times New Roman"/>
                <w:i/>
                <w:color w:val="000000"/>
                <w:sz w:val="20"/>
                <w:szCs w:val="20"/>
                <w:lang w:eastAsia="nl-NL"/>
              </w:rPr>
              <w:t>SE</w:t>
            </w:r>
            <w:r w:rsidRPr="009159AB">
              <w:rPr>
                <w:rFonts w:ascii="Times New Roman" w:eastAsia="Times New Roman" w:hAnsi="Times New Roman" w:cs="Times New Roman"/>
                <w:color w:val="000000"/>
                <w:sz w:val="20"/>
                <w:szCs w:val="20"/>
                <w:lang w:eastAsia="nl-NL"/>
              </w:rPr>
              <w:t>)</w:t>
            </w:r>
          </w:p>
        </w:tc>
        <w:tc>
          <w:tcPr>
            <w:tcW w:w="992" w:type="dxa"/>
            <w:tcBorders>
              <w:top w:val="single" w:sz="4" w:space="0" w:color="auto"/>
              <w:left w:val="nil"/>
              <w:bottom w:val="single" w:sz="8" w:space="0" w:color="auto"/>
              <w:right w:val="nil"/>
            </w:tcBorders>
            <w:shd w:val="clear" w:color="auto" w:fill="auto"/>
            <w:noWrap/>
            <w:vAlign w:val="center"/>
            <w:hideMark/>
          </w:tcPr>
          <w:p w14:paraId="534D1FF2"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Z</w:t>
            </w:r>
            <w:r w:rsidRPr="009159AB">
              <w:rPr>
                <w:rFonts w:ascii="Times New Roman" w:eastAsia="Times New Roman" w:hAnsi="Times New Roman" w:cs="Times New Roman"/>
                <w:color w:val="000000"/>
                <w:sz w:val="20"/>
                <w:szCs w:val="20"/>
                <w:lang w:eastAsia="nl-NL"/>
              </w:rPr>
              <w:t>-value</w:t>
            </w:r>
          </w:p>
        </w:tc>
        <w:tc>
          <w:tcPr>
            <w:tcW w:w="992" w:type="dxa"/>
            <w:tcBorders>
              <w:top w:val="single" w:sz="4" w:space="0" w:color="auto"/>
              <w:left w:val="nil"/>
              <w:bottom w:val="single" w:sz="8" w:space="0" w:color="auto"/>
              <w:right w:val="nil"/>
            </w:tcBorders>
            <w:shd w:val="clear" w:color="auto" w:fill="auto"/>
            <w:noWrap/>
            <w:vAlign w:val="center"/>
            <w:hideMark/>
          </w:tcPr>
          <w:p w14:paraId="50CF6147"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i/>
                <w:color w:val="000000"/>
                <w:sz w:val="20"/>
                <w:szCs w:val="20"/>
                <w:lang w:eastAsia="nl-NL"/>
              </w:rPr>
              <w:t>p</w:t>
            </w:r>
            <w:r w:rsidRPr="009159AB">
              <w:rPr>
                <w:rFonts w:ascii="Times New Roman" w:eastAsia="Times New Roman" w:hAnsi="Times New Roman" w:cs="Times New Roman"/>
                <w:color w:val="000000"/>
                <w:sz w:val="20"/>
                <w:szCs w:val="20"/>
                <w:lang w:eastAsia="nl-NL"/>
              </w:rPr>
              <w:t>-value</w:t>
            </w:r>
          </w:p>
        </w:tc>
        <w:tc>
          <w:tcPr>
            <w:tcW w:w="1276" w:type="dxa"/>
            <w:tcBorders>
              <w:top w:val="single" w:sz="4" w:space="0" w:color="auto"/>
              <w:left w:val="nil"/>
              <w:bottom w:val="single" w:sz="8" w:space="0" w:color="auto"/>
              <w:right w:val="nil"/>
            </w:tcBorders>
            <w:shd w:val="clear" w:color="auto" w:fill="auto"/>
            <w:noWrap/>
            <w:vAlign w:val="center"/>
            <w:hideMark/>
          </w:tcPr>
          <w:p w14:paraId="3ED3BCE1"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Lowerbound</w:t>
            </w:r>
          </w:p>
        </w:tc>
        <w:tc>
          <w:tcPr>
            <w:tcW w:w="1140" w:type="dxa"/>
            <w:tcBorders>
              <w:top w:val="single" w:sz="4" w:space="0" w:color="auto"/>
              <w:left w:val="nil"/>
              <w:bottom w:val="single" w:sz="8" w:space="0" w:color="auto"/>
              <w:right w:val="nil"/>
            </w:tcBorders>
            <w:shd w:val="clear" w:color="auto" w:fill="auto"/>
            <w:noWrap/>
            <w:vAlign w:val="center"/>
            <w:hideMark/>
          </w:tcPr>
          <w:p w14:paraId="5C01E6A4" w14:textId="77777777" w:rsidR="00C34534" w:rsidRPr="009159AB"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9159AB">
              <w:rPr>
                <w:rFonts w:ascii="Times New Roman" w:eastAsia="Times New Roman" w:hAnsi="Times New Roman" w:cs="Times New Roman"/>
                <w:color w:val="000000"/>
                <w:sz w:val="20"/>
                <w:szCs w:val="20"/>
                <w:lang w:eastAsia="nl-NL"/>
              </w:rPr>
              <w:t>95% CI Upperbound</w:t>
            </w:r>
          </w:p>
        </w:tc>
      </w:tr>
      <w:tr w:rsidR="00C34534" w:rsidRPr="009159AB" w14:paraId="55235BBE" w14:textId="77777777" w:rsidTr="00696718">
        <w:trPr>
          <w:trHeight w:val="300"/>
        </w:trPr>
        <w:tc>
          <w:tcPr>
            <w:tcW w:w="3049" w:type="dxa"/>
            <w:tcBorders>
              <w:top w:val="nil"/>
              <w:left w:val="nil"/>
              <w:bottom w:val="nil"/>
              <w:right w:val="nil"/>
            </w:tcBorders>
            <w:shd w:val="clear" w:color="auto" w:fill="auto"/>
            <w:noWrap/>
            <w:vAlign w:val="center"/>
            <w:hideMark/>
          </w:tcPr>
          <w:p w14:paraId="4895D6D9" w14:textId="77777777" w:rsidR="00C34534" w:rsidRPr="0029598D" w:rsidRDefault="00C34534" w:rsidP="00696718">
            <w:pPr>
              <w:spacing w:after="0" w:line="480" w:lineRule="auto"/>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Intercept</w:t>
            </w:r>
          </w:p>
        </w:tc>
        <w:tc>
          <w:tcPr>
            <w:tcW w:w="992" w:type="dxa"/>
            <w:tcBorders>
              <w:top w:val="nil"/>
              <w:left w:val="nil"/>
              <w:bottom w:val="nil"/>
              <w:right w:val="nil"/>
            </w:tcBorders>
            <w:shd w:val="clear" w:color="auto" w:fill="auto"/>
            <w:noWrap/>
            <w:vAlign w:val="center"/>
            <w:hideMark/>
          </w:tcPr>
          <w:p w14:paraId="3760180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-1.12</w:t>
            </w:r>
          </w:p>
        </w:tc>
        <w:tc>
          <w:tcPr>
            <w:tcW w:w="851" w:type="dxa"/>
            <w:tcBorders>
              <w:top w:val="nil"/>
              <w:left w:val="nil"/>
              <w:bottom w:val="nil"/>
              <w:right w:val="nil"/>
            </w:tcBorders>
            <w:shd w:val="clear" w:color="auto" w:fill="auto"/>
            <w:noWrap/>
            <w:vAlign w:val="center"/>
            <w:hideMark/>
          </w:tcPr>
          <w:p w14:paraId="7C868C2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c>
          <w:tcPr>
            <w:tcW w:w="992" w:type="dxa"/>
            <w:tcBorders>
              <w:top w:val="nil"/>
              <w:left w:val="nil"/>
              <w:bottom w:val="nil"/>
              <w:right w:val="nil"/>
            </w:tcBorders>
            <w:shd w:val="clear" w:color="auto" w:fill="auto"/>
            <w:noWrap/>
            <w:vAlign w:val="center"/>
            <w:hideMark/>
          </w:tcPr>
          <w:p w14:paraId="50BC66B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-1.21</w:t>
            </w:r>
          </w:p>
        </w:tc>
        <w:tc>
          <w:tcPr>
            <w:tcW w:w="992" w:type="dxa"/>
            <w:tcBorders>
              <w:top w:val="nil"/>
              <w:left w:val="nil"/>
              <w:bottom w:val="nil"/>
              <w:right w:val="nil"/>
            </w:tcBorders>
            <w:shd w:val="clear" w:color="auto" w:fill="auto"/>
            <w:noWrap/>
            <w:vAlign w:val="center"/>
            <w:hideMark/>
          </w:tcPr>
          <w:p w14:paraId="66BCBE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0.227</w:t>
            </w:r>
          </w:p>
        </w:tc>
        <w:tc>
          <w:tcPr>
            <w:tcW w:w="1276" w:type="dxa"/>
            <w:tcBorders>
              <w:top w:val="nil"/>
              <w:left w:val="nil"/>
              <w:bottom w:val="nil"/>
              <w:right w:val="nil"/>
            </w:tcBorders>
            <w:shd w:val="clear" w:color="auto" w:fill="auto"/>
            <w:noWrap/>
            <w:vAlign w:val="center"/>
            <w:hideMark/>
          </w:tcPr>
          <w:p w14:paraId="71E3A21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-2.95</w:t>
            </w:r>
          </w:p>
        </w:tc>
        <w:tc>
          <w:tcPr>
            <w:tcW w:w="1140" w:type="dxa"/>
            <w:tcBorders>
              <w:top w:val="nil"/>
              <w:left w:val="nil"/>
              <w:bottom w:val="nil"/>
              <w:right w:val="nil"/>
            </w:tcBorders>
            <w:shd w:val="clear" w:color="auto" w:fill="auto"/>
            <w:noWrap/>
            <w:vAlign w:val="center"/>
            <w:hideMark/>
          </w:tcPr>
          <w:p w14:paraId="44CF05E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-0.70</w:t>
            </w:r>
          </w:p>
        </w:tc>
      </w:tr>
      <w:tr w:rsidR="00C34534" w:rsidRPr="009159AB" w14:paraId="007B2314" w14:textId="77777777" w:rsidTr="00696718">
        <w:trPr>
          <w:trHeight w:val="300"/>
        </w:trPr>
        <w:tc>
          <w:tcPr>
            <w:tcW w:w="3049" w:type="dxa"/>
            <w:tcBorders>
              <w:top w:val="nil"/>
              <w:left w:val="nil"/>
              <w:bottom w:val="nil"/>
              <w:right w:val="nil"/>
            </w:tcBorders>
            <w:shd w:val="clear" w:color="auto" w:fill="auto"/>
            <w:noWrap/>
            <w:vAlign w:val="center"/>
          </w:tcPr>
          <w:p w14:paraId="48837186"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Structural</w:t>
            </w:r>
          </w:p>
        </w:tc>
        <w:tc>
          <w:tcPr>
            <w:tcW w:w="992" w:type="dxa"/>
            <w:tcBorders>
              <w:top w:val="nil"/>
              <w:left w:val="nil"/>
              <w:bottom w:val="nil"/>
              <w:right w:val="nil"/>
            </w:tcBorders>
            <w:shd w:val="clear" w:color="auto" w:fill="auto"/>
            <w:noWrap/>
            <w:vAlign w:val="center"/>
          </w:tcPr>
          <w:p w14:paraId="75A6F1ED"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209BFF8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1BA747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B6CB2FB"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141B4DD5"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685A79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17EE9188" w14:textId="77777777" w:rsidTr="00696718">
        <w:trPr>
          <w:trHeight w:val="300"/>
        </w:trPr>
        <w:tc>
          <w:tcPr>
            <w:tcW w:w="3049" w:type="dxa"/>
            <w:tcBorders>
              <w:top w:val="nil"/>
              <w:left w:val="nil"/>
              <w:bottom w:val="nil"/>
              <w:right w:val="nil"/>
            </w:tcBorders>
            <w:shd w:val="clear" w:color="auto" w:fill="auto"/>
            <w:noWrap/>
            <w:vAlign w:val="center"/>
            <w:hideMark/>
          </w:tcPr>
          <w:p w14:paraId="0EFD53D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players</w:t>
            </w:r>
          </w:p>
        </w:tc>
        <w:tc>
          <w:tcPr>
            <w:tcW w:w="992" w:type="dxa"/>
            <w:tcBorders>
              <w:top w:val="nil"/>
              <w:left w:val="nil"/>
              <w:bottom w:val="nil"/>
              <w:right w:val="nil"/>
            </w:tcBorders>
            <w:shd w:val="clear" w:color="auto" w:fill="auto"/>
            <w:noWrap/>
            <w:vAlign w:val="center"/>
            <w:hideMark/>
          </w:tcPr>
          <w:p w14:paraId="2787157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1.55</w:t>
            </w:r>
          </w:p>
        </w:tc>
        <w:tc>
          <w:tcPr>
            <w:tcW w:w="851" w:type="dxa"/>
            <w:tcBorders>
              <w:top w:val="nil"/>
              <w:left w:val="nil"/>
              <w:bottom w:val="nil"/>
              <w:right w:val="nil"/>
            </w:tcBorders>
            <w:shd w:val="clear" w:color="auto" w:fill="auto"/>
            <w:noWrap/>
            <w:vAlign w:val="center"/>
            <w:hideMark/>
          </w:tcPr>
          <w:p w14:paraId="044F1C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0.78</w:t>
            </w:r>
          </w:p>
        </w:tc>
        <w:tc>
          <w:tcPr>
            <w:tcW w:w="992" w:type="dxa"/>
            <w:tcBorders>
              <w:top w:val="nil"/>
              <w:left w:val="nil"/>
              <w:bottom w:val="nil"/>
              <w:right w:val="nil"/>
            </w:tcBorders>
            <w:shd w:val="clear" w:color="auto" w:fill="auto"/>
            <w:noWrap/>
            <w:vAlign w:val="center"/>
            <w:hideMark/>
          </w:tcPr>
          <w:p w14:paraId="6A047D4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1.98</w:t>
            </w:r>
          </w:p>
        </w:tc>
        <w:tc>
          <w:tcPr>
            <w:tcW w:w="992" w:type="dxa"/>
            <w:tcBorders>
              <w:top w:val="nil"/>
              <w:left w:val="nil"/>
              <w:bottom w:val="nil"/>
              <w:right w:val="nil"/>
            </w:tcBorders>
            <w:shd w:val="clear" w:color="auto" w:fill="auto"/>
            <w:noWrap/>
            <w:vAlign w:val="center"/>
            <w:hideMark/>
          </w:tcPr>
          <w:p w14:paraId="4945EB4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0.047</w:t>
            </w:r>
          </w:p>
        </w:tc>
        <w:tc>
          <w:tcPr>
            <w:tcW w:w="1276" w:type="dxa"/>
            <w:tcBorders>
              <w:top w:val="nil"/>
              <w:left w:val="nil"/>
              <w:bottom w:val="nil"/>
              <w:right w:val="nil"/>
            </w:tcBorders>
            <w:shd w:val="clear" w:color="auto" w:fill="auto"/>
            <w:noWrap/>
            <w:vAlign w:val="center"/>
            <w:hideMark/>
          </w:tcPr>
          <w:p w14:paraId="1A60286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75FA21C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3.07</w:t>
            </w:r>
          </w:p>
        </w:tc>
      </w:tr>
      <w:tr w:rsidR="00C34534" w:rsidRPr="009159AB" w14:paraId="50FBE7DC" w14:textId="77777777" w:rsidTr="00696718">
        <w:trPr>
          <w:trHeight w:val="300"/>
        </w:trPr>
        <w:tc>
          <w:tcPr>
            <w:tcW w:w="3049" w:type="dxa"/>
            <w:tcBorders>
              <w:top w:val="nil"/>
              <w:left w:val="nil"/>
              <w:bottom w:val="nil"/>
              <w:right w:val="nil"/>
            </w:tcBorders>
            <w:shd w:val="clear" w:color="auto" w:fill="auto"/>
            <w:noWrap/>
            <w:vAlign w:val="center"/>
            <w:hideMark/>
          </w:tcPr>
          <w:p w14:paraId="3651D7C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Nr. of throws</w:t>
            </w:r>
          </w:p>
        </w:tc>
        <w:tc>
          <w:tcPr>
            <w:tcW w:w="992" w:type="dxa"/>
            <w:tcBorders>
              <w:top w:val="nil"/>
              <w:left w:val="nil"/>
              <w:bottom w:val="nil"/>
              <w:right w:val="nil"/>
            </w:tcBorders>
            <w:shd w:val="clear" w:color="auto" w:fill="auto"/>
            <w:noWrap/>
            <w:vAlign w:val="center"/>
            <w:hideMark/>
          </w:tcPr>
          <w:p w14:paraId="7CCF270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nil"/>
              <w:right w:val="nil"/>
            </w:tcBorders>
            <w:shd w:val="clear" w:color="auto" w:fill="auto"/>
            <w:noWrap/>
            <w:vAlign w:val="center"/>
            <w:hideMark/>
          </w:tcPr>
          <w:p w14:paraId="321869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992" w:type="dxa"/>
            <w:tcBorders>
              <w:top w:val="nil"/>
              <w:left w:val="nil"/>
              <w:bottom w:val="nil"/>
              <w:right w:val="nil"/>
            </w:tcBorders>
            <w:shd w:val="clear" w:color="auto" w:fill="auto"/>
            <w:noWrap/>
            <w:vAlign w:val="center"/>
            <w:hideMark/>
          </w:tcPr>
          <w:p w14:paraId="6D90104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0.59</w:t>
            </w:r>
          </w:p>
        </w:tc>
        <w:tc>
          <w:tcPr>
            <w:tcW w:w="992" w:type="dxa"/>
            <w:tcBorders>
              <w:top w:val="nil"/>
              <w:left w:val="nil"/>
              <w:bottom w:val="nil"/>
              <w:right w:val="nil"/>
            </w:tcBorders>
            <w:shd w:val="clear" w:color="auto" w:fill="auto"/>
            <w:noWrap/>
            <w:vAlign w:val="center"/>
            <w:hideMark/>
          </w:tcPr>
          <w:p w14:paraId="4ACE0DD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0.556</w:t>
            </w:r>
          </w:p>
        </w:tc>
        <w:tc>
          <w:tcPr>
            <w:tcW w:w="1276" w:type="dxa"/>
            <w:tcBorders>
              <w:top w:val="nil"/>
              <w:left w:val="nil"/>
              <w:bottom w:val="nil"/>
              <w:right w:val="nil"/>
            </w:tcBorders>
            <w:shd w:val="clear" w:color="auto" w:fill="auto"/>
            <w:noWrap/>
            <w:vAlign w:val="center"/>
            <w:hideMark/>
          </w:tcPr>
          <w:p w14:paraId="5DF525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-0.02</w:t>
            </w:r>
          </w:p>
        </w:tc>
        <w:tc>
          <w:tcPr>
            <w:tcW w:w="1140" w:type="dxa"/>
            <w:tcBorders>
              <w:top w:val="nil"/>
              <w:left w:val="nil"/>
              <w:bottom w:val="nil"/>
              <w:right w:val="nil"/>
            </w:tcBorders>
            <w:shd w:val="clear" w:color="auto" w:fill="auto"/>
            <w:noWrap/>
            <w:vAlign w:val="center"/>
            <w:hideMark/>
          </w:tcPr>
          <w:p w14:paraId="20B8149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r>
      <w:tr w:rsidR="00C34534" w:rsidRPr="009159AB" w14:paraId="04B3D7E0" w14:textId="77777777" w:rsidTr="00696718">
        <w:trPr>
          <w:trHeight w:val="300"/>
        </w:trPr>
        <w:tc>
          <w:tcPr>
            <w:tcW w:w="3049" w:type="dxa"/>
            <w:tcBorders>
              <w:top w:val="nil"/>
              <w:left w:val="nil"/>
              <w:bottom w:val="nil"/>
              <w:right w:val="nil"/>
            </w:tcBorders>
            <w:shd w:val="clear" w:color="auto" w:fill="auto"/>
            <w:noWrap/>
            <w:vAlign w:val="center"/>
            <w:hideMark/>
          </w:tcPr>
          <w:p w14:paraId="6AFAC3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&lt;5 min</w:t>
            </w:r>
          </w:p>
        </w:tc>
        <w:tc>
          <w:tcPr>
            <w:tcW w:w="992" w:type="dxa"/>
            <w:tcBorders>
              <w:top w:val="nil"/>
              <w:left w:val="nil"/>
              <w:bottom w:val="nil"/>
              <w:right w:val="nil"/>
            </w:tcBorders>
            <w:shd w:val="clear" w:color="auto" w:fill="auto"/>
            <w:noWrap/>
            <w:vAlign w:val="center"/>
            <w:hideMark/>
          </w:tcPr>
          <w:p w14:paraId="31282B0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6D0689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2ECF055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570C28C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08853C2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7A6160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634A6CB8" w14:textId="77777777" w:rsidTr="00696718">
        <w:trPr>
          <w:trHeight w:val="300"/>
        </w:trPr>
        <w:tc>
          <w:tcPr>
            <w:tcW w:w="3049" w:type="dxa"/>
            <w:tcBorders>
              <w:top w:val="nil"/>
              <w:left w:val="nil"/>
              <w:bottom w:val="nil"/>
              <w:right w:val="nil"/>
            </w:tcBorders>
            <w:shd w:val="clear" w:color="auto" w:fill="auto"/>
            <w:noWrap/>
            <w:vAlign w:val="center"/>
            <w:hideMark/>
          </w:tcPr>
          <w:p w14:paraId="026D55F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Ostracism 5-10 min</w:t>
            </w:r>
          </w:p>
        </w:tc>
        <w:tc>
          <w:tcPr>
            <w:tcW w:w="992" w:type="dxa"/>
            <w:tcBorders>
              <w:top w:val="nil"/>
              <w:left w:val="nil"/>
              <w:bottom w:val="nil"/>
              <w:right w:val="nil"/>
            </w:tcBorders>
            <w:shd w:val="clear" w:color="auto" w:fill="auto"/>
            <w:noWrap/>
            <w:vAlign w:val="center"/>
            <w:hideMark/>
          </w:tcPr>
          <w:p w14:paraId="378790F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w:t>
            </w:r>
          </w:p>
        </w:tc>
        <w:tc>
          <w:tcPr>
            <w:tcW w:w="851" w:type="dxa"/>
            <w:tcBorders>
              <w:top w:val="nil"/>
              <w:left w:val="nil"/>
              <w:bottom w:val="nil"/>
              <w:right w:val="nil"/>
            </w:tcBorders>
            <w:shd w:val="clear" w:color="auto" w:fill="auto"/>
            <w:noWrap/>
            <w:vAlign w:val="center"/>
            <w:hideMark/>
          </w:tcPr>
          <w:p w14:paraId="66D027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0.62</w:t>
            </w:r>
          </w:p>
        </w:tc>
        <w:tc>
          <w:tcPr>
            <w:tcW w:w="992" w:type="dxa"/>
            <w:tcBorders>
              <w:top w:val="nil"/>
              <w:left w:val="nil"/>
              <w:bottom w:val="nil"/>
              <w:right w:val="nil"/>
            </w:tcBorders>
            <w:shd w:val="clear" w:color="auto" w:fill="auto"/>
            <w:noWrap/>
            <w:vAlign w:val="center"/>
            <w:hideMark/>
          </w:tcPr>
          <w:p w14:paraId="5A87271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w:t>
            </w:r>
          </w:p>
        </w:tc>
        <w:tc>
          <w:tcPr>
            <w:tcW w:w="992" w:type="dxa"/>
            <w:tcBorders>
              <w:top w:val="nil"/>
              <w:left w:val="nil"/>
              <w:bottom w:val="nil"/>
              <w:right w:val="nil"/>
            </w:tcBorders>
            <w:shd w:val="clear" w:color="auto" w:fill="auto"/>
            <w:noWrap/>
            <w:vAlign w:val="center"/>
            <w:hideMark/>
          </w:tcPr>
          <w:p w14:paraId="0DF3B14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0.539</w:t>
            </w:r>
          </w:p>
        </w:tc>
        <w:tc>
          <w:tcPr>
            <w:tcW w:w="1276" w:type="dxa"/>
            <w:tcBorders>
              <w:top w:val="nil"/>
              <w:left w:val="nil"/>
              <w:bottom w:val="nil"/>
              <w:right w:val="nil"/>
            </w:tcBorders>
            <w:shd w:val="clear" w:color="auto" w:fill="auto"/>
            <w:noWrap/>
            <w:vAlign w:val="center"/>
            <w:hideMark/>
          </w:tcPr>
          <w:p w14:paraId="58E4469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1140" w:type="dxa"/>
            <w:tcBorders>
              <w:top w:val="nil"/>
              <w:left w:val="nil"/>
              <w:bottom w:val="nil"/>
              <w:right w:val="nil"/>
            </w:tcBorders>
            <w:shd w:val="clear" w:color="auto" w:fill="auto"/>
            <w:noWrap/>
            <w:vAlign w:val="center"/>
            <w:hideMark/>
          </w:tcPr>
          <w:p w14:paraId="48759E6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1.59</w:t>
            </w:r>
          </w:p>
        </w:tc>
      </w:tr>
      <w:tr w:rsidR="00C34534" w:rsidRPr="009159AB" w14:paraId="2A24643E" w14:textId="77777777" w:rsidTr="00696718">
        <w:trPr>
          <w:trHeight w:val="300"/>
        </w:trPr>
        <w:tc>
          <w:tcPr>
            <w:tcW w:w="3049" w:type="dxa"/>
            <w:tcBorders>
              <w:top w:val="nil"/>
              <w:left w:val="nil"/>
              <w:bottom w:val="nil"/>
              <w:right w:val="nil"/>
            </w:tcBorders>
            <w:shd w:val="clear" w:color="auto" w:fill="auto"/>
            <w:noWrap/>
            <w:vAlign w:val="center"/>
            <w:hideMark/>
          </w:tcPr>
          <w:p w14:paraId="3939BB7E"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(2000)</w:t>
            </w:r>
          </w:p>
        </w:tc>
        <w:tc>
          <w:tcPr>
            <w:tcW w:w="992" w:type="dxa"/>
            <w:tcBorders>
              <w:top w:val="nil"/>
              <w:left w:val="nil"/>
              <w:bottom w:val="nil"/>
              <w:right w:val="nil"/>
            </w:tcBorders>
            <w:shd w:val="clear" w:color="auto" w:fill="auto"/>
            <w:noWrap/>
            <w:vAlign w:val="center"/>
            <w:hideMark/>
          </w:tcPr>
          <w:p w14:paraId="76DA92C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3A3E03D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825E1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6058982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41D33CA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5FCBD7D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1EA7AF6B" w14:textId="77777777" w:rsidTr="00696718">
        <w:trPr>
          <w:trHeight w:val="300"/>
        </w:trPr>
        <w:tc>
          <w:tcPr>
            <w:tcW w:w="3049" w:type="dxa"/>
            <w:tcBorders>
              <w:top w:val="nil"/>
              <w:left w:val="nil"/>
              <w:bottom w:val="nil"/>
              <w:right w:val="nil"/>
            </w:tcBorders>
            <w:shd w:val="clear" w:color="auto" w:fill="auto"/>
            <w:noWrap/>
            <w:vAlign w:val="center"/>
            <w:hideMark/>
          </w:tcPr>
          <w:p w14:paraId="5126722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Zadro et al. (2004)</w:t>
            </w:r>
          </w:p>
        </w:tc>
        <w:tc>
          <w:tcPr>
            <w:tcW w:w="992" w:type="dxa"/>
            <w:tcBorders>
              <w:top w:val="nil"/>
              <w:left w:val="nil"/>
              <w:bottom w:val="nil"/>
              <w:right w:val="nil"/>
            </w:tcBorders>
            <w:shd w:val="clear" w:color="auto" w:fill="auto"/>
            <w:noWrap/>
            <w:vAlign w:val="center"/>
            <w:hideMark/>
          </w:tcPr>
          <w:p w14:paraId="4AF5C43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-0.14</w:t>
            </w:r>
          </w:p>
        </w:tc>
        <w:tc>
          <w:tcPr>
            <w:tcW w:w="851" w:type="dxa"/>
            <w:tcBorders>
              <w:top w:val="nil"/>
              <w:left w:val="nil"/>
              <w:bottom w:val="nil"/>
              <w:right w:val="nil"/>
            </w:tcBorders>
            <w:shd w:val="clear" w:color="auto" w:fill="auto"/>
            <w:noWrap/>
            <w:vAlign w:val="center"/>
            <w:hideMark/>
          </w:tcPr>
          <w:p w14:paraId="517461F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0.32</w:t>
            </w:r>
          </w:p>
        </w:tc>
        <w:tc>
          <w:tcPr>
            <w:tcW w:w="992" w:type="dxa"/>
            <w:tcBorders>
              <w:top w:val="nil"/>
              <w:left w:val="nil"/>
              <w:bottom w:val="nil"/>
              <w:right w:val="nil"/>
            </w:tcBorders>
            <w:shd w:val="clear" w:color="auto" w:fill="auto"/>
            <w:noWrap/>
            <w:vAlign w:val="center"/>
            <w:hideMark/>
          </w:tcPr>
          <w:p w14:paraId="78DF3C9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-0.44</w:t>
            </w:r>
          </w:p>
        </w:tc>
        <w:tc>
          <w:tcPr>
            <w:tcW w:w="992" w:type="dxa"/>
            <w:tcBorders>
              <w:top w:val="nil"/>
              <w:left w:val="nil"/>
              <w:bottom w:val="nil"/>
              <w:right w:val="nil"/>
            </w:tcBorders>
            <w:shd w:val="clear" w:color="auto" w:fill="auto"/>
            <w:noWrap/>
            <w:vAlign w:val="center"/>
            <w:hideMark/>
          </w:tcPr>
          <w:p w14:paraId="27242A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0.658</w:t>
            </w:r>
          </w:p>
        </w:tc>
        <w:tc>
          <w:tcPr>
            <w:tcW w:w="1276" w:type="dxa"/>
            <w:tcBorders>
              <w:top w:val="nil"/>
              <w:left w:val="nil"/>
              <w:bottom w:val="nil"/>
              <w:right w:val="nil"/>
            </w:tcBorders>
            <w:shd w:val="clear" w:color="auto" w:fill="auto"/>
            <w:noWrap/>
            <w:vAlign w:val="center"/>
            <w:hideMark/>
          </w:tcPr>
          <w:p w14:paraId="316BFDD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-0.77</w:t>
            </w:r>
          </w:p>
        </w:tc>
        <w:tc>
          <w:tcPr>
            <w:tcW w:w="1140" w:type="dxa"/>
            <w:tcBorders>
              <w:top w:val="nil"/>
              <w:left w:val="nil"/>
              <w:bottom w:val="nil"/>
              <w:right w:val="nil"/>
            </w:tcBorders>
            <w:shd w:val="clear" w:color="auto" w:fill="auto"/>
            <w:noWrap/>
            <w:vAlign w:val="center"/>
            <w:hideMark/>
          </w:tcPr>
          <w:p w14:paraId="16F70C83"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0.49</w:t>
            </w:r>
          </w:p>
        </w:tc>
      </w:tr>
      <w:tr w:rsidR="00C34534" w:rsidRPr="009159AB" w14:paraId="38D4B890" w14:textId="77777777" w:rsidTr="00696718">
        <w:trPr>
          <w:trHeight w:val="300"/>
        </w:trPr>
        <w:tc>
          <w:tcPr>
            <w:tcW w:w="3049" w:type="dxa"/>
            <w:tcBorders>
              <w:top w:val="nil"/>
              <w:left w:val="nil"/>
              <w:bottom w:val="nil"/>
              <w:right w:val="nil"/>
            </w:tcBorders>
            <w:shd w:val="clear" w:color="auto" w:fill="auto"/>
            <w:noWrap/>
            <w:vAlign w:val="center"/>
            <w:hideMark/>
          </w:tcPr>
          <w:p w14:paraId="22016DB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Van Beest &amp; Williams (2006)</w:t>
            </w:r>
          </w:p>
        </w:tc>
        <w:tc>
          <w:tcPr>
            <w:tcW w:w="992" w:type="dxa"/>
            <w:tcBorders>
              <w:top w:val="nil"/>
              <w:left w:val="nil"/>
              <w:bottom w:val="nil"/>
              <w:right w:val="nil"/>
            </w:tcBorders>
            <w:shd w:val="clear" w:color="auto" w:fill="auto"/>
            <w:noWrap/>
            <w:vAlign w:val="center"/>
            <w:hideMark/>
          </w:tcPr>
          <w:p w14:paraId="2BDA06A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-0.21</w:t>
            </w:r>
          </w:p>
        </w:tc>
        <w:tc>
          <w:tcPr>
            <w:tcW w:w="851" w:type="dxa"/>
            <w:tcBorders>
              <w:top w:val="nil"/>
              <w:left w:val="nil"/>
              <w:bottom w:val="nil"/>
              <w:right w:val="nil"/>
            </w:tcBorders>
            <w:shd w:val="clear" w:color="auto" w:fill="auto"/>
            <w:noWrap/>
            <w:vAlign w:val="center"/>
            <w:hideMark/>
          </w:tcPr>
          <w:p w14:paraId="663D147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0.41</w:t>
            </w:r>
          </w:p>
        </w:tc>
        <w:tc>
          <w:tcPr>
            <w:tcW w:w="992" w:type="dxa"/>
            <w:tcBorders>
              <w:top w:val="nil"/>
              <w:left w:val="nil"/>
              <w:bottom w:val="nil"/>
              <w:right w:val="nil"/>
            </w:tcBorders>
            <w:shd w:val="clear" w:color="auto" w:fill="auto"/>
            <w:noWrap/>
            <w:vAlign w:val="center"/>
            <w:hideMark/>
          </w:tcPr>
          <w:p w14:paraId="504732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-0.51</w:t>
            </w:r>
          </w:p>
        </w:tc>
        <w:tc>
          <w:tcPr>
            <w:tcW w:w="992" w:type="dxa"/>
            <w:tcBorders>
              <w:top w:val="nil"/>
              <w:left w:val="nil"/>
              <w:bottom w:val="nil"/>
              <w:right w:val="nil"/>
            </w:tcBorders>
            <w:shd w:val="clear" w:color="auto" w:fill="auto"/>
            <w:noWrap/>
            <w:vAlign w:val="center"/>
            <w:hideMark/>
          </w:tcPr>
          <w:p w14:paraId="56679DC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0.613</w:t>
            </w:r>
          </w:p>
        </w:tc>
        <w:tc>
          <w:tcPr>
            <w:tcW w:w="1276" w:type="dxa"/>
            <w:tcBorders>
              <w:top w:val="nil"/>
              <w:left w:val="nil"/>
              <w:bottom w:val="nil"/>
              <w:right w:val="nil"/>
            </w:tcBorders>
            <w:shd w:val="clear" w:color="auto" w:fill="auto"/>
            <w:noWrap/>
            <w:vAlign w:val="center"/>
            <w:hideMark/>
          </w:tcPr>
          <w:p w14:paraId="601D9F8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-1.02</w:t>
            </w:r>
          </w:p>
        </w:tc>
        <w:tc>
          <w:tcPr>
            <w:tcW w:w="1140" w:type="dxa"/>
            <w:tcBorders>
              <w:top w:val="nil"/>
              <w:left w:val="nil"/>
              <w:bottom w:val="nil"/>
              <w:right w:val="nil"/>
            </w:tcBorders>
            <w:shd w:val="clear" w:color="auto" w:fill="auto"/>
            <w:noWrap/>
            <w:vAlign w:val="center"/>
            <w:hideMark/>
          </w:tcPr>
          <w:p w14:paraId="6B7D167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0.60</w:t>
            </w:r>
          </w:p>
        </w:tc>
      </w:tr>
      <w:tr w:rsidR="00C34534" w:rsidRPr="009159AB" w14:paraId="17467DCF" w14:textId="77777777" w:rsidTr="00696718">
        <w:trPr>
          <w:trHeight w:val="300"/>
        </w:trPr>
        <w:tc>
          <w:tcPr>
            <w:tcW w:w="3049" w:type="dxa"/>
            <w:tcBorders>
              <w:top w:val="nil"/>
              <w:left w:val="nil"/>
              <w:bottom w:val="nil"/>
              <w:right w:val="nil"/>
            </w:tcBorders>
            <w:shd w:val="clear" w:color="auto" w:fill="auto"/>
            <w:noWrap/>
            <w:vAlign w:val="center"/>
            <w:hideMark/>
          </w:tcPr>
          <w:p w14:paraId="53B94F97"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Williams Zadro</w:t>
            </w:r>
          </w:p>
        </w:tc>
        <w:tc>
          <w:tcPr>
            <w:tcW w:w="992" w:type="dxa"/>
            <w:tcBorders>
              <w:top w:val="nil"/>
              <w:left w:val="nil"/>
              <w:bottom w:val="nil"/>
              <w:right w:val="nil"/>
            </w:tcBorders>
            <w:shd w:val="clear" w:color="auto" w:fill="auto"/>
            <w:noWrap/>
            <w:vAlign w:val="center"/>
            <w:hideMark/>
          </w:tcPr>
          <w:p w14:paraId="072F478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-0.12</w:t>
            </w:r>
          </w:p>
        </w:tc>
        <w:tc>
          <w:tcPr>
            <w:tcW w:w="851" w:type="dxa"/>
            <w:tcBorders>
              <w:top w:val="nil"/>
              <w:left w:val="nil"/>
              <w:bottom w:val="nil"/>
              <w:right w:val="nil"/>
            </w:tcBorders>
            <w:shd w:val="clear" w:color="auto" w:fill="auto"/>
            <w:noWrap/>
            <w:vAlign w:val="center"/>
            <w:hideMark/>
          </w:tcPr>
          <w:p w14:paraId="3BD88AB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0.53</w:t>
            </w:r>
          </w:p>
        </w:tc>
        <w:tc>
          <w:tcPr>
            <w:tcW w:w="992" w:type="dxa"/>
            <w:tcBorders>
              <w:top w:val="nil"/>
              <w:left w:val="nil"/>
              <w:bottom w:val="nil"/>
              <w:right w:val="nil"/>
            </w:tcBorders>
            <w:shd w:val="clear" w:color="auto" w:fill="auto"/>
            <w:noWrap/>
            <w:vAlign w:val="center"/>
            <w:hideMark/>
          </w:tcPr>
          <w:p w14:paraId="7D4E8BE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-0.22</w:t>
            </w:r>
          </w:p>
        </w:tc>
        <w:tc>
          <w:tcPr>
            <w:tcW w:w="992" w:type="dxa"/>
            <w:tcBorders>
              <w:top w:val="nil"/>
              <w:left w:val="nil"/>
              <w:bottom w:val="nil"/>
              <w:right w:val="nil"/>
            </w:tcBorders>
            <w:shd w:val="clear" w:color="auto" w:fill="auto"/>
            <w:noWrap/>
            <w:vAlign w:val="center"/>
            <w:hideMark/>
          </w:tcPr>
          <w:p w14:paraId="495A460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0.826</w:t>
            </w:r>
          </w:p>
        </w:tc>
        <w:tc>
          <w:tcPr>
            <w:tcW w:w="1276" w:type="dxa"/>
            <w:tcBorders>
              <w:top w:val="nil"/>
              <w:left w:val="nil"/>
              <w:bottom w:val="nil"/>
              <w:right w:val="nil"/>
            </w:tcBorders>
            <w:shd w:val="clear" w:color="auto" w:fill="auto"/>
            <w:noWrap/>
            <w:vAlign w:val="center"/>
            <w:hideMark/>
          </w:tcPr>
          <w:p w14:paraId="273D796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-1.16</w:t>
            </w:r>
          </w:p>
        </w:tc>
        <w:tc>
          <w:tcPr>
            <w:tcW w:w="1140" w:type="dxa"/>
            <w:tcBorders>
              <w:top w:val="nil"/>
              <w:left w:val="nil"/>
              <w:bottom w:val="nil"/>
              <w:right w:val="nil"/>
            </w:tcBorders>
            <w:shd w:val="clear" w:color="auto" w:fill="auto"/>
            <w:noWrap/>
            <w:vAlign w:val="center"/>
            <w:hideMark/>
          </w:tcPr>
          <w:p w14:paraId="7C67056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0.92</w:t>
            </w:r>
          </w:p>
        </w:tc>
      </w:tr>
      <w:tr w:rsidR="00C34534" w:rsidRPr="009159AB" w14:paraId="44395AFD" w14:textId="77777777" w:rsidTr="00696718">
        <w:trPr>
          <w:trHeight w:val="300"/>
        </w:trPr>
        <w:tc>
          <w:tcPr>
            <w:tcW w:w="3049" w:type="dxa"/>
            <w:tcBorders>
              <w:top w:val="nil"/>
              <w:left w:val="nil"/>
              <w:bottom w:val="nil"/>
              <w:right w:val="nil"/>
            </w:tcBorders>
            <w:shd w:val="clear" w:color="auto" w:fill="auto"/>
            <w:noWrap/>
            <w:vAlign w:val="center"/>
            <w:hideMark/>
          </w:tcPr>
          <w:p w14:paraId="065535C2"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Need scale = Gonsalkorale &amp; Williams (2007)</w:t>
            </w:r>
          </w:p>
        </w:tc>
        <w:tc>
          <w:tcPr>
            <w:tcW w:w="992" w:type="dxa"/>
            <w:tcBorders>
              <w:top w:val="nil"/>
              <w:left w:val="nil"/>
              <w:bottom w:val="nil"/>
              <w:right w:val="nil"/>
            </w:tcBorders>
            <w:shd w:val="clear" w:color="auto" w:fill="auto"/>
            <w:noWrap/>
            <w:vAlign w:val="center"/>
            <w:hideMark/>
          </w:tcPr>
          <w:p w14:paraId="0DFC18D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-0.07</w:t>
            </w:r>
          </w:p>
        </w:tc>
        <w:tc>
          <w:tcPr>
            <w:tcW w:w="851" w:type="dxa"/>
            <w:tcBorders>
              <w:top w:val="nil"/>
              <w:left w:val="nil"/>
              <w:bottom w:val="nil"/>
              <w:right w:val="nil"/>
            </w:tcBorders>
            <w:shd w:val="clear" w:color="auto" w:fill="auto"/>
            <w:noWrap/>
            <w:vAlign w:val="center"/>
            <w:hideMark/>
          </w:tcPr>
          <w:p w14:paraId="1B529168"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0.65</w:t>
            </w:r>
          </w:p>
        </w:tc>
        <w:tc>
          <w:tcPr>
            <w:tcW w:w="992" w:type="dxa"/>
            <w:tcBorders>
              <w:top w:val="nil"/>
              <w:left w:val="nil"/>
              <w:bottom w:val="nil"/>
              <w:right w:val="nil"/>
            </w:tcBorders>
            <w:shd w:val="clear" w:color="auto" w:fill="auto"/>
            <w:noWrap/>
            <w:vAlign w:val="center"/>
            <w:hideMark/>
          </w:tcPr>
          <w:p w14:paraId="49A10252"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992" w:type="dxa"/>
            <w:tcBorders>
              <w:top w:val="nil"/>
              <w:left w:val="nil"/>
              <w:bottom w:val="nil"/>
              <w:right w:val="nil"/>
            </w:tcBorders>
            <w:shd w:val="clear" w:color="auto" w:fill="auto"/>
            <w:noWrap/>
            <w:vAlign w:val="center"/>
            <w:hideMark/>
          </w:tcPr>
          <w:p w14:paraId="40E2DED4"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0.916</w:t>
            </w:r>
          </w:p>
        </w:tc>
        <w:tc>
          <w:tcPr>
            <w:tcW w:w="1276" w:type="dxa"/>
            <w:tcBorders>
              <w:top w:val="nil"/>
              <w:left w:val="nil"/>
              <w:bottom w:val="nil"/>
              <w:right w:val="nil"/>
            </w:tcBorders>
            <w:shd w:val="clear" w:color="auto" w:fill="auto"/>
            <w:noWrap/>
            <w:vAlign w:val="center"/>
            <w:hideMark/>
          </w:tcPr>
          <w:p w14:paraId="5A8B391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-1.33</w:t>
            </w:r>
          </w:p>
        </w:tc>
        <w:tc>
          <w:tcPr>
            <w:tcW w:w="1140" w:type="dxa"/>
            <w:tcBorders>
              <w:top w:val="nil"/>
              <w:left w:val="nil"/>
              <w:bottom w:val="nil"/>
              <w:right w:val="nil"/>
            </w:tcBorders>
            <w:shd w:val="clear" w:color="auto" w:fill="auto"/>
            <w:noWrap/>
            <w:vAlign w:val="center"/>
            <w:hideMark/>
          </w:tcPr>
          <w:p w14:paraId="2A1A0B8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1.20</w:t>
            </w:r>
          </w:p>
        </w:tc>
      </w:tr>
      <w:tr w:rsidR="00C34534" w:rsidRPr="009159AB" w14:paraId="04EF3D97" w14:textId="77777777" w:rsidTr="00696718">
        <w:trPr>
          <w:trHeight w:val="300"/>
        </w:trPr>
        <w:tc>
          <w:tcPr>
            <w:tcW w:w="3049" w:type="dxa"/>
            <w:tcBorders>
              <w:top w:val="nil"/>
              <w:left w:val="nil"/>
              <w:bottom w:val="nil"/>
              <w:right w:val="nil"/>
            </w:tcBorders>
            <w:shd w:val="clear" w:color="auto" w:fill="auto"/>
            <w:noWrap/>
            <w:vAlign w:val="center"/>
          </w:tcPr>
          <w:p w14:paraId="67647C0B" w14:textId="77777777" w:rsidR="00C34534" w:rsidRPr="00294B91" w:rsidRDefault="00C34534" w:rsidP="00696718">
            <w:pPr>
              <w:spacing w:after="0" w:line="480" w:lineRule="auto"/>
              <w:rPr>
                <w:rFonts w:ascii="Times New Roman" w:hAnsi="Times New Roman" w:cs="Times New Roman"/>
                <w:i/>
                <w:color w:val="000000"/>
                <w:sz w:val="20"/>
                <w:szCs w:val="20"/>
              </w:rPr>
            </w:pPr>
            <w:r>
              <w:rPr>
                <w:rFonts w:ascii="Times New Roman" w:hAnsi="Times New Roman" w:cs="Times New Roman"/>
                <w:i/>
                <w:color w:val="000000"/>
                <w:sz w:val="20"/>
                <w:szCs w:val="20"/>
              </w:rPr>
              <w:t>Sampling</w:t>
            </w:r>
          </w:p>
        </w:tc>
        <w:tc>
          <w:tcPr>
            <w:tcW w:w="992" w:type="dxa"/>
            <w:tcBorders>
              <w:top w:val="nil"/>
              <w:left w:val="nil"/>
              <w:bottom w:val="nil"/>
              <w:right w:val="nil"/>
            </w:tcBorders>
            <w:shd w:val="clear" w:color="auto" w:fill="auto"/>
            <w:noWrap/>
            <w:vAlign w:val="center"/>
          </w:tcPr>
          <w:p w14:paraId="14F78D9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851" w:type="dxa"/>
            <w:tcBorders>
              <w:top w:val="nil"/>
              <w:left w:val="nil"/>
              <w:bottom w:val="nil"/>
              <w:right w:val="nil"/>
            </w:tcBorders>
            <w:shd w:val="clear" w:color="auto" w:fill="auto"/>
            <w:noWrap/>
            <w:vAlign w:val="center"/>
          </w:tcPr>
          <w:p w14:paraId="77FE7F70"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796BD961"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992" w:type="dxa"/>
            <w:tcBorders>
              <w:top w:val="nil"/>
              <w:left w:val="nil"/>
              <w:bottom w:val="nil"/>
              <w:right w:val="nil"/>
            </w:tcBorders>
            <w:shd w:val="clear" w:color="auto" w:fill="auto"/>
            <w:noWrap/>
            <w:vAlign w:val="center"/>
          </w:tcPr>
          <w:p w14:paraId="397F5B72"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276" w:type="dxa"/>
            <w:tcBorders>
              <w:top w:val="nil"/>
              <w:left w:val="nil"/>
              <w:bottom w:val="nil"/>
              <w:right w:val="nil"/>
            </w:tcBorders>
            <w:shd w:val="clear" w:color="auto" w:fill="auto"/>
            <w:noWrap/>
            <w:vAlign w:val="center"/>
          </w:tcPr>
          <w:p w14:paraId="65E3EBF8"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c>
          <w:tcPr>
            <w:tcW w:w="1140" w:type="dxa"/>
            <w:tcBorders>
              <w:top w:val="nil"/>
              <w:left w:val="nil"/>
              <w:bottom w:val="nil"/>
              <w:right w:val="nil"/>
            </w:tcBorders>
            <w:shd w:val="clear" w:color="auto" w:fill="auto"/>
            <w:noWrap/>
            <w:vAlign w:val="center"/>
          </w:tcPr>
          <w:p w14:paraId="73E074D6" w14:textId="77777777" w:rsidR="00C34534" w:rsidRPr="0029598D" w:rsidRDefault="00C34534" w:rsidP="00696718">
            <w:pPr>
              <w:spacing w:after="0" w:line="480" w:lineRule="auto"/>
              <w:jc w:val="right"/>
              <w:rPr>
                <w:rFonts w:ascii="Times New Roman" w:hAnsi="Times New Roman" w:cs="Times New Roman"/>
                <w:color w:val="000000"/>
                <w:sz w:val="20"/>
                <w:szCs w:val="20"/>
              </w:rPr>
            </w:pPr>
          </w:p>
        </w:tc>
      </w:tr>
      <w:tr w:rsidR="00C34534" w:rsidRPr="009159AB" w14:paraId="5B7B87CF" w14:textId="77777777" w:rsidTr="00696718">
        <w:trPr>
          <w:trHeight w:val="300"/>
        </w:trPr>
        <w:tc>
          <w:tcPr>
            <w:tcW w:w="3049" w:type="dxa"/>
            <w:tcBorders>
              <w:top w:val="nil"/>
              <w:left w:val="nil"/>
              <w:bottom w:val="nil"/>
              <w:right w:val="nil"/>
            </w:tcBorders>
            <w:shd w:val="clear" w:color="auto" w:fill="auto"/>
            <w:noWrap/>
            <w:vAlign w:val="center"/>
            <w:hideMark/>
          </w:tcPr>
          <w:p w14:paraId="691A8978"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US</w:t>
            </w:r>
          </w:p>
        </w:tc>
        <w:tc>
          <w:tcPr>
            <w:tcW w:w="992" w:type="dxa"/>
            <w:tcBorders>
              <w:top w:val="nil"/>
              <w:left w:val="nil"/>
              <w:bottom w:val="nil"/>
              <w:right w:val="nil"/>
            </w:tcBorders>
            <w:shd w:val="clear" w:color="auto" w:fill="auto"/>
            <w:noWrap/>
            <w:vAlign w:val="center"/>
            <w:hideMark/>
          </w:tcPr>
          <w:p w14:paraId="3A18A29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851" w:type="dxa"/>
            <w:tcBorders>
              <w:top w:val="nil"/>
              <w:left w:val="nil"/>
              <w:bottom w:val="nil"/>
              <w:right w:val="nil"/>
            </w:tcBorders>
            <w:shd w:val="clear" w:color="auto" w:fill="auto"/>
            <w:noWrap/>
            <w:vAlign w:val="center"/>
            <w:hideMark/>
          </w:tcPr>
          <w:p w14:paraId="5E22B7E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74F5D71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992" w:type="dxa"/>
            <w:tcBorders>
              <w:top w:val="nil"/>
              <w:left w:val="nil"/>
              <w:bottom w:val="nil"/>
              <w:right w:val="nil"/>
            </w:tcBorders>
            <w:shd w:val="clear" w:color="auto" w:fill="auto"/>
            <w:noWrap/>
            <w:vAlign w:val="center"/>
            <w:hideMark/>
          </w:tcPr>
          <w:p w14:paraId="164A1DDF"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276" w:type="dxa"/>
            <w:tcBorders>
              <w:top w:val="nil"/>
              <w:left w:val="nil"/>
              <w:bottom w:val="nil"/>
              <w:right w:val="nil"/>
            </w:tcBorders>
            <w:shd w:val="clear" w:color="auto" w:fill="auto"/>
            <w:noWrap/>
            <w:vAlign w:val="center"/>
            <w:hideMark/>
          </w:tcPr>
          <w:p w14:paraId="3468BF9E"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c>
          <w:tcPr>
            <w:tcW w:w="1140" w:type="dxa"/>
            <w:tcBorders>
              <w:top w:val="nil"/>
              <w:left w:val="nil"/>
              <w:bottom w:val="nil"/>
              <w:right w:val="nil"/>
            </w:tcBorders>
            <w:shd w:val="clear" w:color="auto" w:fill="auto"/>
            <w:noWrap/>
            <w:vAlign w:val="center"/>
            <w:hideMark/>
          </w:tcPr>
          <w:p w14:paraId="318BCE7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w:t>
            </w:r>
          </w:p>
        </w:tc>
      </w:tr>
      <w:tr w:rsidR="00C34534" w:rsidRPr="009159AB" w14:paraId="4E599815" w14:textId="77777777" w:rsidTr="00696718">
        <w:trPr>
          <w:trHeight w:val="300"/>
        </w:trPr>
        <w:tc>
          <w:tcPr>
            <w:tcW w:w="3049" w:type="dxa"/>
            <w:tcBorders>
              <w:top w:val="nil"/>
              <w:left w:val="nil"/>
              <w:bottom w:val="nil"/>
              <w:right w:val="nil"/>
            </w:tcBorders>
            <w:shd w:val="clear" w:color="auto" w:fill="auto"/>
            <w:noWrap/>
            <w:vAlign w:val="center"/>
            <w:hideMark/>
          </w:tcPr>
          <w:p w14:paraId="2D160A55"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Western</w:t>
            </w:r>
          </w:p>
        </w:tc>
        <w:tc>
          <w:tcPr>
            <w:tcW w:w="992" w:type="dxa"/>
            <w:tcBorders>
              <w:top w:val="nil"/>
              <w:left w:val="nil"/>
              <w:bottom w:val="nil"/>
              <w:right w:val="nil"/>
            </w:tcBorders>
            <w:shd w:val="clear" w:color="auto" w:fill="auto"/>
            <w:noWrap/>
            <w:vAlign w:val="center"/>
            <w:hideMark/>
          </w:tcPr>
          <w:p w14:paraId="41973B9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0.26</w:t>
            </w:r>
          </w:p>
        </w:tc>
        <w:tc>
          <w:tcPr>
            <w:tcW w:w="851" w:type="dxa"/>
            <w:tcBorders>
              <w:top w:val="nil"/>
              <w:left w:val="nil"/>
              <w:bottom w:val="nil"/>
              <w:right w:val="nil"/>
            </w:tcBorders>
            <w:shd w:val="clear" w:color="auto" w:fill="auto"/>
            <w:noWrap/>
            <w:vAlign w:val="center"/>
            <w:hideMark/>
          </w:tcPr>
          <w:p w14:paraId="61D4F79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0.30</w:t>
            </w:r>
          </w:p>
        </w:tc>
        <w:tc>
          <w:tcPr>
            <w:tcW w:w="992" w:type="dxa"/>
            <w:tcBorders>
              <w:top w:val="nil"/>
              <w:left w:val="nil"/>
              <w:bottom w:val="nil"/>
              <w:right w:val="nil"/>
            </w:tcBorders>
            <w:shd w:val="clear" w:color="auto" w:fill="auto"/>
            <w:noWrap/>
            <w:vAlign w:val="center"/>
            <w:hideMark/>
          </w:tcPr>
          <w:p w14:paraId="422BA53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0.87</w:t>
            </w:r>
          </w:p>
        </w:tc>
        <w:tc>
          <w:tcPr>
            <w:tcW w:w="992" w:type="dxa"/>
            <w:tcBorders>
              <w:top w:val="nil"/>
              <w:left w:val="nil"/>
              <w:bottom w:val="nil"/>
              <w:right w:val="nil"/>
            </w:tcBorders>
            <w:shd w:val="clear" w:color="auto" w:fill="auto"/>
            <w:noWrap/>
            <w:vAlign w:val="center"/>
            <w:hideMark/>
          </w:tcPr>
          <w:p w14:paraId="1F6CFEE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0.387</w:t>
            </w:r>
          </w:p>
        </w:tc>
        <w:tc>
          <w:tcPr>
            <w:tcW w:w="1276" w:type="dxa"/>
            <w:tcBorders>
              <w:top w:val="nil"/>
              <w:left w:val="nil"/>
              <w:bottom w:val="nil"/>
              <w:right w:val="nil"/>
            </w:tcBorders>
            <w:shd w:val="clear" w:color="auto" w:fill="auto"/>
            <w:noWrap/>
            <w:vAlign w:val="center"/>
            <w:hideMark/>
          </w:tcPr>
          <w:p w14:paraId="337B9CF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-0.33</w:t>
            </w:r>
          </w:p>
        </w:tc>
        <w:tc>
          <w:tcPr>
            <w:tcW w:w="1140" w:type="dxa"/>
            <w:tcBorders>
              <w:top w:val="nil"/>
              <w:left w:val="nil"/>
              <w:bottom w:val="nil"/>
              <w:right w:val="nil"/>
            </w:tcBorders>
            <w:shd w:val="clear" w:color="auto" w:fill="auto"/>
            <w:noWrap/>
            <w:vAlign w:val="center"/>
            <w:hideMark/>
          </w:tcPr>
          <w:p w14:paraId="284085C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0.86</w:t>
            </w:r>
          </w:p>
        </w:tc>
      </w:tr>
      <w:tr w:rsidR="00C34534" w:rsidRPr="009159AB" w14:paraId="36D8FCB8" w14:textId="77777777" w:rsidTr="00696718">
        <w:trPr>
          <w:trHeight w:val="300"/>
        </w:trPr>
        <w:tc>
          <w:tcPr>
            <w:tcW w:w="3049" w:type="dxa"/>
            <w:tcBorders>
              <w:top w:val="nil"/>
              <w:left w:val="nil"/>
              <w:bottom w:val="nil"/>
              <w:right w:val="nil"/>
            </w:tcBorders>
            <w:shd w:val="clear" w:color="auto" w:fill="auto"/>
            <w:noWrap/>
            <w:vAlign w:val="center"/>
            <w:hideMark/>
          </w:tcPr>
          <w:p w14:paraId="5E2C4793"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Country = Asian</w:t>
            </w:r>
          </w:p>
        </w:tc>
        <w:tc>
          <w:tcPr>
            <w:tcW w:w="992" w:type="dxa"/>
            <w:tcBorders>
              <w:top w:val="nil"/>
              <w:left w:val="nil"/>
              <w:bottom w:val="nil"/>
              <w:right w:val="nil"/>
            </w:tcBorders>
            <w:shd w:val="clear" w:color="auto" w:fill="auto"/>
            <w:noWrap/>
            <w:vAlign w:val="center"/>
            <w:hideMark/>
          </w:tcPr>
          <w:p w14:paraId="63C2CC7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0.85</w:t>
            </w:r>
          </w:p>
        </w:tc>
        <w:tc>
          <w:tcPr>
            <w:tcW w:w="851" w:type="dxa"/>
            <w:tcBorders>
              <w:top w:val="nil"/>
              <w:left w:val="nil"/>
              <w:bottom w:val="nil"/>
              <w:right w:val="nil"/>
            </w:tcBorders>
            <w:shd w:val="clear" w:color="auto" w:fill="auto"/>
            <w:noWrap/>
            <w:vAlign w:val="center"/>
            <w:hideMark/>
          </w:tcPr>
          <w:p w14:paraId="432AA09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0.84</w:t>
            </w:r>
          </w:p>
        </w:tc>
        <w:tc>
          <w:tcPr>
            <w:tcW w:w="992" w:type="dxa"/>
            <w:tcBorders>
              <w:top w:val="nil"/>
              <w:left w:val="nil"/>
              <w:bottom w:val="nil"/>
              <w:right w:val="nil"/>
            </w:tcBorders>
            <w:shd w:val="clear" w:color="auto" w:fill="auto"/>
            <w:noWrap/>
            <w:vAlign w:val="center"/>
            <w:hideMark/>
          </w:tcPr>
          <w:p w14:paraId="555F6C8A"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1.01</w:t>
            </w:r>
          </w:p>
        </w:tc>
        <w:tc>
          <w:tcPr>
            <w:tcW w:w="992" w:type="dxa"/>
            <w:tcBorders>
              <w:top w:val="nil"/>
              <w:left w:val="nil"/>
              <w:bottom w:val="nil"/>
              <w:right w:val="nil"/>
            </w:tcBorders>
            <w:shd w:val="clear" w:color="auto" w:fill="auto"/>
            <w:noWrap/>
            <w:vAlign w:val="center"/>
            <w:hideMark/>
          </w:tcPr>
          <w:p w14:paraId="48D3C00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0.313</w:t>
            </w:r>
          </w:p>
        </w:tc>
        <w:tc>
          <w:tcPr>
            <w:tcW w:w="1276" w:type="dxa"/>
            <w:tcBorders>
              <w:top w:val="nil"/>
              <w:left w:val="nil"/>
              <w:bottom w:val="nil"/>
              <w:right w:val="nil"/>
            </w:tcBorders>
            <w:shd w:val="clear" w:color="auto" w:fill="auto"/>
            <w:noWrap/>
            <w:vAlign w:val="center"/>
            <w:hideMark/>
          </w:tcPr>
          <w:p w14:paraId="7E799FFB"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w:t>
            </w:r>
          </w:p>
        </w:tc>
        <w:tc>
          <w:tcPr>
            <w:tcW w:w="1140" w:type="dxa"/>
            <w:tcBorders>
              <w:top w:val="nil"/>
              <w:left w:val="nil"/>
              <w:bottom w:val="nil"/>
              <w:right w:val="nil"/>
            </w:tcBorders>
            <w:shd w:val="clear" w:color="auto" w:fill="auto"/>
            <w:noWrap/>
            <w:vAlign w:val="center"/>
            <w:hideMark/>
          </w:tcPr>
          <w:p w14:paraId="1AFB542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2.49</w:t>
            </w:r>
          </w:p>
        </w:tc>
      </w:tr>
      <w:tr w:rsidR="00C34534" w:rsidRPr="009159AB" w14:paraId="42B023FD" w14:textId="77777777" w:rsidTr="00696718">
        <w:trPr>
          <w:trHeight w:val="300"/>
        </w:trPr>
        <w:tc>
          <w:tcPr>
            <w:tcW w:w="3049" w:type="dxa"/>
            <w:tcBorders>
              <w:top w:val="nil"/>
              <w:left w:val="nil"/>
              <w:right w:val="nil"/>
            </w:tcBorders>
            <w:shd w:val="clear" w:color="auto" w:fill="auto"/>
            <w:noWrap/>
            <w:vAlign w:val="center"/>
          </w:tcPr>
          <w:p w14:paraId="3D63E56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lastRenderedPageBreak/>
              <w:t>Proportion male</w:t>
            </w:r>
          </w:p>
        </w:tc>
        <w:tc>
          <w:tcPr>
            <w:tcW w:w="992" w:type="dxa"/>
            <w:tcBorders>
              <w:top w:val="nil"/>
              <w:left w:val="nil"/>
              <w:right w:val="nil"/>
            </w:tcBorders>
            <w:shd w:val="clear" w:color="auto" w:fill="auto"/>
            <w:noWrap/>
            <w:vAlign w:val="center"/>
          </w:tcPr>
          <w:p w14:paraId="3C65647C"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0.29</w:t>
            </w:r>
          </w:p>
        </w:tc>
        <w:tc>
          <w:tcPr>
            <w:tcW w:w="851" w:type="dxa"/>
            <w:tcBorders>
              <w:top w:val="nil"/>
              <w:left w:val="nil"/>
              <w:right w:val="nil"/>
            </w:tcBorders>
            <w:shd w:val="clear" w:color="auto" w:fill="auto"/>
            <w:noWrap/>
            <w:vAlign w:val="center"/>
          </w:tcPr>
          <w:p w14:paraId="18CCB361"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0.83</w:t>
            </w:r>
          </w:p>
        </w:tc>
        <w:tc>
          <w:tcPr>
            <w:tcW w:w="992" w:type="dxa"/>
            <w:tcBorders>
              <w:top w:val="nil"/>
              <w:left w:val="nil"/>
              <w:right w:val="nil"/>
            </w:tcBorders>
            <w:shd w:val="clear" w:color="auto" w:fill="auto"/>
            <w:noWrap/>
            <w:vAlign w:val="center"/>
          </w:tcPr>
          <w:p w14:paraId="000A4AE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0.35</w:t>
            </w:r>
          </w:p>
        </w:tc>
        <w:tc>
          <w:tcPr>
            <w:tcW w:w="992" w:type="dxa"/>
            <w:tcBorders>
              <w:top w:val="nil"/>
              <w:left w:val="nil"/>
              <w:right w:val="nil"/>
            </w:tcBorders>
            <w:shd w:val="clear" w:color="auto" w:fill="auto"/>
            <w:noWrap/>
            <w:vAlign w:val="center"/>
          </w:tcPr>
          <w:p w14:paraId="25E888B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0.730</w:t>
            </w:r>
          </w:p>
        </w:tc>
        <w:tc>
          <w:tcPr>
            <w:tcW w:w="1276" w:type="dxa"/>
            <w:tcBorders>
              <w:top w:val="nil"/>
              <w:left w:val="nil"/>
              <w:right w:val="nil"/>
            </w:tcBorders>
            <w:shd w:val="clear" w:color="auto" w:fill="auto"/>
            <w:noWrap/>
            <w:vAlign w:val="center"/>
          </w:tcPr>
          <w:p w14:paraId="64D28810"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-1.34</w:t>
            </w:r>
          </w:p>
        </w:tc>
        <w:tc>
          <w:tcPr>
            <w:tcW w:w="1140" w:type="dxa"/>
            <w:tcBorders>
              <w:top w:val="nil"/>
              <w:left w:val="nil"/>
              <w:right w:val="nil"/>
            </w:tcBorders>
            <w:shd w:val="clear" w:color="auto" w:fill="auto"/>
            <w:noWrap/>
            <w:vAlign w:val="center"/>
          </w:tcPr>
          <w:p w14:paraId="7BBAA7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1.91</w:t>
            </w:r>
          </w:p>
        </w:tc>
      </w:tr>
      <w:tr w:rsidR="00C34534" w:rsidRPr="009159AB" w14:paraId="18DE1237" w14:textId="77777777" w:rsidTr="00696718">
        <w:trPr>
          <w:trHeight w:val="315"/>
        </w:trPr>
        <w:tc>
          <w:tcPr>
            <w:tcW w:w="3049" w:type="dxa"/>
            <w:tcBorders>
              <w:top w:val="nil"/>
              <w:left w:val="nil"/>
              <w:bottom w:val="single" w:sz="4" w:space="0" w:color="auto"/>
              <w:right w:val="nil"/>
            </w:tcBorders>
            <w:shd w:val="clear" w:color="auto" w:fill="auto"/>
            <w:noWrap/>
            <w:vAlign w:val="center"/>
            <w:hideMark/>
          </w:tcPr>
          <w:p w14:paraId="7A61689D" w14:textId="77777777" w:rsidR="00C34534" w:rsidRPr="0029598D" w:rsidRDefault="00C34534" w:rsidP="00696718">
            <w:pPr>
              <w:spacing w:after="0" w:line="480" w:lineRule="auto"/>
              <w:ind w:left="72"/>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Mean age</w:t>
            </w:r>
          </w:p>
        </w:tc>
        <w:tc>
          <w:tcPr>
            <w:tcW w:w="992" w:type="dxa"/>
            <w:tcBorders>
              <w:top w:val="nil"/>
              <w:left w:val="nil"/>
              <w:bottom w:val="single" w:sz="4" w:space="0" w:color="auto"/>
              <w:right w:val="nil"/>
            </w:tcBorders>
            <w:shd w:val="clear" w:color="auto" w:fill="auto"/>
            <w:noWrap/>
            <w:vAlign w:val="center"/>
            <w:hideMark/>
          </w:tcPr>
          <w:p w14:paraId="05F748B9"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-0.01</w:t>
            </w:r>
          </w:p>
        </w:tc>
        <w:tc>
          <w:tcPr>
            <w:tcW w:w="851" w:type="dxa"/>
            <w:tcBorders>
              <w:top w:val="nil"/>
              <w:left w:val="nil"/>
              <w:bottom w:val="single" w:sz="4" w:space="0" w:color="auto"/>
              <w:right w:val="nil"/>
            </w:tcBorders>
            <w:shd w:val="clear" w:color="auto" w:fill="auto"/>
            <w:noWrap/>
            <w:vAlign w:val="center"/>
            <w:hideMark/>
          </w:tcPr>
          <w:p w14:paraId="7AAD941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0.04</w:t>
            </w:r>
          </w:p>
        </w:tc>
        <w:tc>
          <w:tcPr>
            <w:tcW w:w="992" w:type="dxa"/>
            <w:tcBorders>
              <w:top w:val="nil"/>
              <w:left w:val="nil"/>
              <w:bottom w:val="single" w:sz="4" w:space="0" w:color="auto"/>
              <w:right w:val="nil"/>
            </w:tcBorders>
            <w:shd w:val="clear" w:color="auto" w:fill="auto"/>
            <w:noWrap/>
            <w:vAlign w:val="center"/>
            <w:hideMark/>
          </w:tcPr>
          <w:p w14:paraId="7016D047"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-0.25</w:t>
            </w:r>
          </w:p>
        </w:tc>
        <w:tc>
          <w:tcPr>
            <w:tcW w:w="992" w:type="dxa"/>
            <w:tcBorders>
              <w:top w:val="nil"/>
              <w:left w:val="nil"/>
              <w:bottom w:val="single" w:sz="4" w:space="0" w:color="auto"/>
              <w:right w:val="nil"/>
            </w:tcBorders>
            <w:shd w:val="clear" w:color="auto" w:fill="auto"/>
            <w:noWrap/>
            <w:vAlign w:val="center"/>
            <w:hideMark/>
          </w:tcPr>
          <w:p w14:paraId="36412E4D"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0.806</w:t>
            </w:r>
          </w:p>
        </w:tc>
        <w:tc>
          <w:tcPr>
            <w:tcW w:w="1276" w:type="dxa"/>
            <w:tcBorders>
              <w:top w:val="nil"/>
              <w:left w:val="nil"/>
              <w:bottom w:val="single" w:sz="4" w:space="0" w:color="auto"/>
              <w:right w:val="nil"/>
            </w:tcBorders>
            <w:shd w:val="clear" w:color="auto" w:fill="auto"/>
            <w:noWrap/>
            <w:vAlign w:val="center"/>
            <w:hideMark/>
          </w:tcPr>
          <w:p w14:paraId="7D9A1935"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-0.10</w:t>
            </w:r>
          </w:p>
        </w:tc>
        <w:tc>
          <w:tcPr>
            <w:tcW w:w="1140" w:type="dxa"/>
            <w:tcBorders>
              <w:top w:val="nil"/>
              <w:left w:val="nil"/>
              <w:bottom w:val="single" w:sz="4" w:space="0" w:color="auto"/>
              <w:right w:val="nil"/>
            </w:tcBorders>
            <w:shd w:val="clear" w:color="auto" w:fill="auto"/>
            <w:noWrap/>
            <w:vAlign w:val="center"/>
            <w:hideMark/>
          </w:tcPr>
          <w:p w14:paraId="1BC61346" w14:textId="77777777" w:rsidR="00C34534" w:rsidRPr="0029598D" w:rsidRDefault="00C34534" w:rsidP="00696718">
            <w:pPr>
              <w:spacing w:after="0" w:line="480" w:lineRule="auto"/>
              <w:jc w:val="right"/>
              <w:rPr>
                <w:rFonts w:ascii="Times New Roman" w:eastAsia="Times New Roman" w:hAnsi="Times New Roman" w:cs="Times New Roman"/>
                <w:color w:val="000000"/>
                <w:sz w:val="20"/>
                <w:szCs w:val="20"/>
                <w:lang w:eastAsia="nl-NL"/>
              </w:rPr>
            </w:pPr>
            <w:r w:rsidRPr="0029598D">
              <w:rPr>
                <w:rFonts w:ascii="Times New Roman" w:hAnsi="Times New Roman" w:cs="Times New Roman"/>
                <w:color w:val="000000"/>
                <w:sz w:val="20"/>
                <w:szCs w:val="20"/>
              </w:rPr>
              <w:t>0.08</w:t>
            </w:r>
          </w:p>
        </w:tc>
      </w:tr>
    </w:tbl>
    <w:p w14:paraId="2B15D7FD" w14:textId="0923F9DF" w:rsidR="00C34534" w:rsidRDefault="00C34534" w:rsidP="0068126D">
      <w:pPr>
        <w:spacing w:after="0" w:line="480" w:lineRule="auto"/>
        <w:rPr>
          <w:rFonts w:ascii="Times New Roman" w:eastAsia="Times New Roman" w:hAnsi="Times New Roman" w:cs="Times New Roman"/>
          <w:color w:val="000000"/>
          <w:sz w:val="24"/>
          <w:szCs w:val="20"/>
          <w:lang w:eastAsia="nl-NL"/>
        </w:rPr>
      </w:pPr>
      <w:r w:rsidRPr="009159AB">
        <w:rPr>
          <w:rFonts w:ascii="Times New Roman" w:eastAsia="Times New Roman" w:hAnsi="Times New Roman" w:cs="Times New Roman"/>
          <w:color w:val="000000"/>
          <w:sz w:val="24"/>
          <w:szCs w:val="20"/>
          <w:lang w:eastAsia="nl-NL"/>
        </w:rPr>
        <w:t>This can be interpreted as a standard regression formula. Empty rows represent reference categories.</w:t>
      </w:r>
    </w:p>
    <w:p w14:paraId="544075C7" w14:textId="77777777" w:rsidR="00C34534" w:rsidRDefault="00C34534" w:rsidP="00C30555">
      <w:pPr>
        <w:spacing w:after="0" w:line="480" w:lineRule="auto"/>
        <w:ind w:firstLine="708"/>
        <w:rPr>
          <w:rFonts w:ascii="Times New Roman" w:hAnsi="Times New Roman" w:cs="Times New Roman"/>
          <w:b/>
          <w:sz w:val="24"/>
          <w:szCs w:val="24"/>
        </w:rPr>
      </w:pPr>
    </w:p>
    <w:p w14:paraId="1AC3F0F0" w14:textId="77777777" w:rsidR="00BF0960" w:rsidRDefault="00C16279" w:rsidP="00BF0960">
      <w:pPr>
        <w:pStyle w:val="Heading3"/>
      </w:pPr>
      <w:r w:rsidRPr="009159AB">
        <w:t xml:space="preserve">Homogeneity? </w:t>
      </w:r>
    </w:p>
    <w:p w14:paraId="47A9CB3E" w14:textId="69FEE00E" w:rsidR="00E76D2C" w:rsidRPr="009159AB" w:rsidRDefault="00A57D26" w:rsidP="00C30555">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The analysis of the simple ostracism effect on the first measure showed that differences of underlying effects made up 93% of the variability in study outcomes. </w:t>
      </w:r>
      <w:r w:rsidR="00731737" w:rsidRPr="009159AB">
        <w:rPr>
          <w:rFonts w:ascii="Times New Roman" w:hAnsi="Times New Roman" w:cs="Times New Roman"/>
          <w:sz w:val="24"/>
          <w:szCs w:val="24"/>
        </w:rPr>
        <w:t xml:space="preserve">We performed an additional </w:t>
      </w:r>
      <w:r w:rsidR="00E305DE">
        <w:rPr>
          <w:rFonts w:ascii="Times New Roman" w:hAnsi="Times New Roman" w:cs="Times New Roman"/>
          <w:sz w:val="24"/>
          <w:szCs w:val="24"/>
        </w:rPr>
        <w:t>secondary</w:t>
      </w:r>
      <w:r w:rsidR="00E305DE"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analysis </w:t>
      </w:r>
      <w:r w:rsidRPr="009159AB">
        <w:rPr>
          <w:rFonts w:ascii="Times New Roman" w:hAnsi="Times New Roman" w:cs="Times New Roman"/>
          <w:sz w:val="24"/>
          <w:szCs w:val="24"/>
        </w:rPr>
        <w:t>in a more</w:t>
      </w:r>
      <w:r w:rsidR="00731737" w:rsidRPr="009159AB">
        <w:rPr>
          <w:rFonts w:ascii="Times New Roman" w:hAnsi="Times New Roman" w:cs="Times New Roman"/>
          <w:sz w:val="24"/>
          <w:szCs w:val="24"/>
        </w:rPr>
        <w:t xml:space="preserve"> homogenous subset of studies</w:t>
      </w:r>
      <w:r w:rsidR="0020685C" w:rsidRPr="009159AB">
        <w:rPr>
          <w:rFonts w:ascii="Times New Roman" w:hAnsi="Times New Roman" w:cs="Times New Roman"/>
          <w:sz w:val="24"/>
          <w:szCs w:val="24"/>
        </w:rPr>
        <w:t xml:space="preserve"> to better understand this heterogeneity</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w:t>
      </w:r>
      <w:r w:rsidR="0083188D" w:rsidRPr="009159AB">
        <w:rPr>
          <w:rFonts w:ascii="Times New Roman" w:hAnsi="Times New Roman" w:cs="Times New Roman"/>
          <w:sz w:val="24"/>
          <w:szCs w:val="24"/>
        </w:rPr>
        <w:t xml:space="preserve">is subset only included </w:t>
      </w:r>
      <w:r w:rsidR="00731737" w:rsidRPr="009159AB">
        <w:rPr>
          <w:rFonts w:ascii="Times New Roman" w:hAnsi="Times New Roman" w:cs="Times New Roman"/>
          <w:sz w:val="24"/>
          <w:szCs w:val="24"/>
        </w:rPr>
        <w:t>typical Cyberball</w:t>
      </w:r>
      <w:r w:rsidRPr="009159AB">
        <w:rPr>
          <w:rFonts w:ascii="Times New Roman" w:hAnsi="Times New Roman" w:cs="Times New Roman"/>
          <w:sz w:val="24"/>
          <w:szCs w:val="24"/>
        </w:rPr>
        <w:t xml:space="preserve"> studies</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that</w:t>
      </w:r>
      <w:r w:rsidR="00731737"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involved </w:t>
      </w:r>
      <w:r w:rsidR="00AE1195" w:rsidRPr="009159AB">
        <w:rPr>
          <w:rFonts w:ascii="Times New Roman" w:hAnsi="Times New Roman" w:cs="Times New Roman"/>
          <w:sz w:val="24"/>
          <w:szCs w:val="24"/>
        </w:rPr>
        <w:t xml:space="preserve">three </w:t>
      </w:r>
      <w:r w:rsidR="00731737" w:rsidRPr="009159AB">
        <w:rPr>
          <w:rFonts w:ascii="Times New Roman" w:hAnsi="Times New Roman" w:cs="Times New Roman"/>
          <w:sz w:val="24"/>
          <w:szCs w:val="24"/>
        </w:rPr>
        <w:t>players in the game, 30 throws,</w:t>
      </w:r>
      <w:r w:rsidRPr="009159AB">
        <w:rPr>
          <w:rFonts w:ascii="Times New Roman" w:hAnsi="Times New Roman" w:cs="Times New Roman"/>
          <w:sz w:val="24"/>
          <w:szCs w:val="24"/>
        </w:rPr>
        <w:t xml:space="preserve"> and</w:t>
      </w:r>
      <w:r w:rsidR="00731737" w:rsidRPr="009159AB">
        <w:rPr>
          <w:rFonts w:ascii="Times New Roman" w:hAnsi="Times New Roman" w:cs="Times New Roman"/>
          <w:sz w:val="24"/>
          <w:szCs w:val="24"/>
        </w:rPr>
        <w:t xml:space="preserve"> last</w:t>
      </w:r>
      <w:r w:rsidRPr="009159AB">
        <w:rPr>
          <w:rFonts w:ascii="Times New Roman" w:hAnsi="Times New Roman" w:cs="Times New Roman"/>
          <w:sz w:val="24"/>
          <w:szCs w:val="24"/>
        </w:rPr>
        <w:t>ed</w:t>
      </w:r>
      <w:r w:rsidR="00731737" w:rsidRPr="009159AB">
        <w:rPr>
          <w:rFonts w:ascii="Times New Roman" w:hAnsi="Times New Roman" w:cs="Times New Roman"/>
          <w:sz w:val="24"/>
          <w:szCs w:val="24"/>
        </w:rPr>
        <w:t xml:space="preserve"> less than five minutes</w:t>
      </w:r>
      <w:r w:rsidRPr="009159AB">
        <w:rPr>
          <w:rFonts w:ascii="Times New Roman" w:hAnsi="Times New Roman" w:cs="Times New Roman"/>
          <w:sz w:val="24"/>
          <w:szCs w:val="24"/>
        </w:rPr>
        <w:t xml:space="preserve">. In addition, the homogeneous subset of typical Cyberball studies only involved measures of </w:t>
      </w:r>
      <w:r w:rsidR="00D42F1B" w:rsidRPr="009159AB">
        <w:rPr>
          <w:rFonts w:ascii="Times New Roman" w:hAnsi="Times New Roman" w:cs="Times New Roman"/>
          <w:sz w:val="24"/>
          <w:szCs w:val="24"/>
        </w:rPr>
        <w:t xml:space="preserve">immediate </w:t>
      </w:r>
      <w:r w:rsidR="00731737" w:rsidRPr="009159AB">
        <w:rPr>
          <w:rFonts w:ascii="Times New Roman" w:hAnsi="Times New Roman" w:cs="Times New Roman"/>
          <w:sz w:val="24"/>
          <w:szCs w:val="24"/>
        </w:rPr>
        <w:t>fundamental needs (single or composite). Performing a meta-analysis on th</w:t>
      </w:r>
      <w:r w:rsidRPr="009159AB">
        <w:rPr>
          <w:rFonts w:ascii="Times New Roman" w:hAnsi="Times New Roman" w:cs="Times New Roman"/>
          <w:sz w:val="24"/>
          <w:szCs w:val="24"/>
        </w:rPr>
        <w:t xml:space="preserve">is homogeneous subset of </w:t>
      </w:r>
      <w:r w:rsidR="00085E6C" w:rsidRPr="009159AB">
        <w:rPr>
          <w:rFonts w:ascii="Times New Roman" w:hAnsi="Times New Roman" w:cs="Times New Roman"/>
          <w:sz w:val="24"/>
          <w:szCs w:val="24"/>
        </w:rPr>
        <w:t xml:space="preserve">19 </w:t>
      </w:r>
      <w:r w:rsidRPr="009159AB">
        <w:rPr>
          <w:rFonts w:ascii="Times New Roman" w:hAnsi="Times New Roman" w:cs="Times New Roman"/>
          <w:sz w:val="24"/>
          <w:szCs w:val="24"/>
        </w:rPr>
        <w:t>studies</w:t>
      </w:r>
      <w:r w:rsidR="00731737" w:rsidRPr="009159AB">
        <w:rPr>
          <w:rFonts w:ascii="Times New Roman" w:hAnsi="Times New Roman" w:cs="Times New Roman"/>
          <w:sz w:val="24"/>
          <w:szCs w:val="24"/>
        </w:rPr>
        <w:t xml:space="preserve"> showed an</w:t>
      </w:r>
      <w:r w:rsidR="00731737" w:rsidRPr="009159AB">
        <w:rPr>
          <w:rFonts w:ascii="Times New Roman" w:hAnsi="Times New Roman" w:cs="Times New Roman"/>
          <w:i/>
          <w:sz w:val="24"/>
          <w:szCs w:val="24"/>
        </w:rPr>
        <w:t xml:space="preserve"> 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value of </w:t>
      </w:r>
      <w:r w:rsidR="00D42F1B"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indicating </w:t>
      </w:r>
      <w:r w:rsidR="00536231" w:rsidRPr="009159AB">
        <w:rPr>
          <w:rFonts w:ascii="Times New Roman" w:hAnsi="Times New Roman" w:cs="Times New Roman"/>
          <w:sz w:val="24"/>
          <w:szCs w:val="24"/>
        </w:rPr>
        <w:t xml:space="preserve">that </w:t>
      </w:r>
      <w:r w:rsidR="00D42F1B" w:rsidRPr="009159AB">
        <w:rPr>
          <w:rFonts w:ascii="Times New Roman" w:hAnsi="Times New Roman" w:cs="Times New Roman"/>
          <w:sz w:val="24"/>
          <w:szCs w:val="24"/>
        </w:rPr>
        <w:t>83</w:t>
      </w:r>
      <w:r w:rsidR="00536231" w:rsidRPr="009159AB">
        <w:rPr>
          <w:rFonts w:ascii="Times New Roman" w:hAnsi="Times New Roman" w:cs="Times New Roman"/>
          <w:sz w:val="24"/>
          <w:szCs w:val="24"/>
        </w:rPr>
        <w:t xml:space="preserve">% of the total variability </w:t>
      </w:r>
      <w:r w:rsidR="00A722DC">
        <w:rPr>
          <w:rFonts w:ascii="Times New Roman" w:hAnsi="Times New Roman" w:cs="Times New Roman"/>
          <w:sz w:val="24"/>
          <w:szCs w:val="24"/>
        </w:rPr>
        <w:t>can be attributed</w:t>
      </w:r>
      <w:r w:rsidR="00A722DC" w:rsidRPr="009159AB">
        <w:rPr>
          <w:rFonts w:ascii="Times New Roman" w:hAnsi="Times New Roman" w:cs="Times New Roman"/>
          <w:sz w:val="24"/>
          <w:szCs w:val="24"/>
        </w:rPr>
        <w:t xml:space="preserve"> </w:t>
      </w:r>
      <w:r w:rsidR="00536231" w:rsidRPr="009159AB">
        <w:rPr>
          <w:rFonts w:ascii="Times New Roman" w:hAnsi="Times New Roman" w:cs="Times New Roman"/>
          <w:sz w:val="24"/>
          <w:szCs w:val="24"/>
        </w:rPr>
        <w:t>to heterogeneity in the effect sizes</w:t>
      </w:r>
      <w:r w:rsidR="00731737" w:rsidRPr="009159AB">
        <w:rPr>
          <w:rFonts w:ascii="Times New Roman" w:hAnsi="Times New Roman" w:cs="Times New Roman"/>
          <w:sz w:val="24"/>
          <w:szCs w:val="24"/>
        </w:rPr>
        <w:t xml:space="preserve">. </w:t>
      </w:r>
      <w:r w:rsidR="00C16279" w:rsidRPr="009159AB">
        <w:rPr>
          <w:rFonts w:ascii="Times New Roman" w:hAnsi="Times New Roman" w:cs="Times New Roman"/>
          <w:sz w:val="24"/>
          <w:szCs w:val="24"/>
        </w:rPr>
        <w:t xml:space="preserve">We noted that the </w:t>
      </w:r>
      <w:r w:rsidRPr="009159AB">
        <w:rPr>
          <w:rFonts w:ascii="Times New Roman" w:hAnsi="Times New Roman" w:cs="Times New Roman"/>
          <w:sz w:val="24"/>
          <w:szCs w:val="24"/>
        </w:rPr>
        <w:t xml:space="preserve">mean </w:t>
      </w:r>
      <w:r w:rsidR="00C16279" w:rsidRPr="009159AB">
        <w:rPr>
          <w:rFonts w:ascii="Times New Roman" w:hAnsi="Times New Roman" w:cs="Times New Roman"/>
          <w:sz w:val="24"/>
          <w:szCs w:val="24"/>
        </w:rPr>
        <w:t xml:space="preserve">simple ostracism effect in these </w:t>
      </w:r>
      <w:r w:rsidR="00D42F1B" w:rsidRPr="009159AB">
        <w:rPr>
          <w:rFonts w:ascii="Times New Roman" w:hAnsi="Times New Roman" w:cs="Times New Roman"/>
          <w:sz w:val="24"/>
          <w:szCs w:val="24"/>
        </w:rPr>
        <w:t xml:space="preserve">19 </w:t>
      </w:r>
      <w:r w:rsidR="00C16279" w:rsidRPr="009159AB">
        <w:rPr>
          <w:rFonts w:ascii="Times New Roman" w:hAnsi="Times New Roman" w:cs="Times New Roman"/>
          <w:sz w:val="24"/>
          <w:szCs w:val="24"/>
        </w:rPr>
        <w:t xml:space="preserve">studies was </w:t>
      </w:r>
      <w:r w:rsidRPr="009159AB">
        <w:rPr>
          <w:rFonts w:ascii="Times New Roman" w:hAnsi="Times New Roman" w:cs="Times New Roman"/>
          <w:sz w:val="24"/>
          <w:szCs w:val="24"/>
        </w:rPr>
        <w:t xml:space="preserve">relatively </w:t>
      </w:r>
      <w:r w:rsidR="00C16279" w:rsidRPr="009159AB">
        <w:rPr>
          <w:rFonts w:ascii="Times New Roman" w:hAnsi="Times New Roman" w:cs="Times New Roman"/>
          <w:sz w:val="24"/>
          <w:szCs w:val="24"/>
        </w:rPr>
        <w:t>strong</w:t>
      </w:r>
      <w:r w:rsidRPr="009159AB">
        <w:rPr>
          <w:rFonts w:ascii="Times New Roman" w:hAnsi="Times New Roman" w:cs="Times New Roman"/>
          <w:sz w:val="24"/>
          <w:szCs w:val="24"/>
        </w:rPr>
        <w:t xml:space="preserve"> and</w:t>
      </w:r>
      <w:r w:rsidR="00C16279" w:rsidRPr="009159AB">
        <w:rPr>
          <w:rFonts w:ascii="Times New Roman" w:hAnsi="Times New Roman" w:cs="Times New Roman"/>
          <w:sz w:val="24"/>
          <w:szCs w:val="24"/>
        </w:rPr>
        <w:t xml:space="preserve"> estimated at </w:t>
      </w:r>
      <w:r w:rsidR="00C16279" w:rsidRPr="009159AB">
        <w:rPr>
          <w:rFonts w:ascii="Times New Roman" w:hAnsi="Times New Roman" w:cs="Times New Roman"/>
          <w:i/>
          <w:sz w:val="24"/>
          <w:szCs w:val="24"/>
        </w:rPr>
        <w:t>d</w:t>
      </w:r>
      <w:r w:rsidR="00C16279" w:rsidRPr="009159AB">
        <w:rPr>
          <w:rFonts w:ascii="Times New Roman" w:hAnsi="Times New Roman" w:cs="Times New Roman"/>
          <w:sz w:val="24"/>
          <w:szCs w:val="24"/>
        </w:rPr>
        <w:t xml:space="preserve"> = -2.</w:t>
      </w:r>
      <w:r w:rsidR="00D42F1B" w:rsidRPr="009159AB">
        <w:rPr>
          <w:rFonts w:ascii="Times New Roman" w:hAnsi="Times New Roman" w:cs="Times New Roman"/>
          <w:sz w:val="24"/>
          <w:szCs w:val="24"/>
        </w:rPr>
        <w:t>05</w:t>
      </w:r>
      <w:r w:rsidR="00C16279" w:rsidRPr="009159AB">
        <w:rPr>
          <w:rFonts w:ascii="Times New Roman" w:hAnsi="Times New Roman" w:cs="Times New Roman"/>
          <w:sz w:val="24"/>
          <w:szCs w:val="24"/>
        </w:rPr>
        <w:t>, 95% CI [-2.</w:t>
      </w:r>
      <w:r w:rsidR="0080312C" w:rsidRPr="009159AB">
        <w:rPr>
          <w:rFonts w:ascii="Times New Roman" w:hAnsi="Times New Roman" w:cs="Times New Roman"/>
          <w:sz w:val="24"/>
          <w:szCs w:val="24"/>
        </w:rPr>
        <w:t>44</w:t>
      </w:r>
      <w:r w:rsidR="00C16279" w:rsidRPr="009159AB">
        <w:rPr>
          <w:rFonts w:ascii="Times New Roman" w:hAnsi="Times New Roman" w:cs="Times New Roman"/>
          <w:sz w:val="24"/>
          <w:szCs w:val="24"/>
        </w:rPr>
        <w:t>, -1.</w:t>
      </w:r>
      <w:r w:rsidR="00D42F1B" w:rsidRPr="009159AB">
        <w:rPr>
          <w:rFonts w:ascii="Times New Roman" w:hAnsi="Times New Roman" w:cs="Times New Roman"/>
          <w:sz w:val="24"/>
          <w:szCs w:val="24"/>
        </w:rPr>
        <w:t>65</w:t>
      </w:r>
      <w:r w:rsidR="00C16279"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In other words,</w:t>
      </w:r>
      <w:r w:rsidR="00DD3812">
        <w:rPr>
          <w:rFonts w:ascii="Times New Roman" w:hAnsi="Times New Roman" w:cs="Times New Roman"/>
          <w:sz w:val="24"/>
          <w:szCs w:val="24"/>
        </w:rPr>
        <w:t xml:space="preserve"> given that the heterogeneity remains large even in a homogeneous subset, suggests that</w:t>
      </w:r>
      <w:r w:rsidR="00731737" w:rsidRPr="009159AB">
        <w:rPr>
          <w:rFonts w:ascii="Times New Roman" w:hAnsi="Times New Roman" w:cs="Times New Roman"/>
          <w:sz w:val="24"/>
          <w:szCs w:val="24"/>
        </w:rPr>
        <w:t xml:space="preserve"> the heterogeneity found in the overall analyses does not appear to </w:t>
      </w:r>
      <w:r w:rsidR="00511854" w:rsidRPr="009159AB">
        <w:rPr>
          <w:rFonts w:ascii="Times New Roman" w:hAnsi="Times New Roman" w:cs="Times New Roman"/>
          <w:sz w:val="24"/>
          <w:szCs w:val="24"/>
        </w:rPr>
        <w:t xml:space="preserve">be an </w:t>
      </w:r>
      <w:r w:rsidR="0020685C" w:rsidRPr="009159AB">
        <w:rPr>
          <w:rFonts w:ascii="Times New Roman" w:hAnsi="Times New Roman" w:cs="Times New Roman"/>
          <w:sz w:val="24"/>
          <w:szCs w:val="24"/>
        </w:rPr>
        <w:t xml:space="preserve">artifact </w:t>
      </w:r>
      <w:r w:rsidR="00731737" w:rsidRPr="009159AB">
        <w:rPr>
          <w:rFonts w:ascii="Times New Roman" w:hAnsi="Times New Roman" w:cs="Times New Roman"/>
          <w:sz w:val="24"/>
          <w:szCs w:val="24"/>
        </w:rPr>
        <w:t xml:space="preserve">from the inclusion of different measures and the use of alternative Cyberball setups. </w:t>
      </w:r>
    </w:p>
    <w:p w14:paraId="57E6E815" w14:textId="77777777" w:rsidR="00E76D2C" w:rsidRPr="009159AB" w:rsidRDefault="00731737" w:rsidP="00BF0960">
      <w:pPr>
        <w:pStyle w:val="Heading1"/>
      </w:pPr>
      <w:r w:rsidRPr="009159AB">
        <w:t>Discussion</w:t>
      </w:r>
    </w:p>
    <w:p w14:paraId="5062504F" w14:textId="77777777" w:rsidR="00862B3C" w:rsidRPr="00E14D79" w:rsidRDefault="00862B3C" w:rsidP="00E14D79">
      <w:pPr>
        <w:pStyle w:val="CommentText"/>
        <w:spacing w:after="0" w:line="480" w:lineRule="auto"/>
        <w:ind w:firstLine="709"/>
        <w:rPr>
          <w:rFonts w:ascii="Times New Roman" w:hAnsi="Times New Roman" w:cs="Times New Roman"/>
        </w:rPr>
      </w:pPr>
      <w:r w:rsidRPr="00E14D79">
        <w:rPr>
          <w:rFonts w:ascii="Times New Roman" w:hAnsi="Times New Roman" w:cs="Times New Roman"/>
        </w:rPr>
        <w:t>In this meta-analysis of Cyberball studies we estimated the average ostracism effect of the first and last dependent variable used in 120 Cyberball experiments. The primary hypotheses were (a) that the ostracism effect size would decrease from first to last measure and (b) that first measures would be less affected by cross-cuttin</w:t>
      </w:r>
      <w:r w:rsidR="007C3787">
        <w:rPr>
          <w:rFonts w:ascii="Times New Roman" w:hAnsi="Times New Roman" w:cs="Times New Roman"/>
        </w:rPr>
        <w:t xml:space="preserve">g variables than last </w:t>
      </w:r>
      <w:r w:rsidR="007C3787">
        <w:rPr>
          <w:rFonts w:ascii="Times New Roman" w:hAnsi="Times New Roman" w:cs="Times New Roman"/>
        </w:rPr>
        <w:lastRenderedPageBreak/>
        <w:t>measures.</w:t>
      </w:r>
      <w:r w:rsidRPr="00E14D79">
        <w:rPr>
          <w:rFonts w:ascii="Times New Roman" w:hAnsi="Times New Roman" w:cs="Times New Roman"/>
        </w:rPr>
        <w:t xml:space="preserve"> The secondary hypotheses tested whether the above generalizes across structural variables of the game, sample characteristics, or type of dependent variable used. </w:t>
      </w:r>
    </w:p>
    <w:p w14:paraId="6451E020" w14:textId="59E79F3A" w:rsidR="0002128D" w:rsidRDefault="00862B3C" w:rsidP="00275318">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The results confirmed the hypothesis that the ostracism effect decreased from the first </w:t>
      </w:r>
      <w:r w:rsidR="00E14D79" w:rsidRPr="00E14D79">
        <w:rPr>
          <w:rFonts w:ascii="Times New Roman" w:hAnsi="Times New Roman" w:cs="Times New Roman"/>
          <w:sz w:val="24"/>
          <w:szCs w:val="24"/>
        </w:rPr>
        <w:t>(</w:t>
      </w:r>
      <w:r w:rsidR="00E14D79" w:rsidRPr="00E14D79">
        <w:rPr>
          <w:rFonts w:ascii="Times New Roman" w:hAnsi="Times New Roman" w:cs="Times New Roman"/>
          <w:i/>
          <w:iCs/>
          <w:sz w:val="24"/>
          <w:szCs w:val="24"/>
        </w:rPr>
        <w:t xml:space="preserve">d </w:t>
      </w:r>
      <w:r w:rsidR="00E14D79" w:rsidRPr="00E14D79">
        <w:rPr>
          <w:rFonts w:ascii="Times New Roman" w:hAnsi="Times New Roman" w:cs="Times New Roman"/>
          <w:sz w:val="24"/>
          <w:szCs w:val="24"/>
        </w:rPr>
        <w:t>= -1.36</w:t>
      </w:r>
      <w:r w:rsidR="00E14D79">
        <w:rPr>
          <w:rFonts w:ascii="Times New Roman" w:hAnsi="Times New Roman" w:cs="Times New Roman"/>
          <w:sz w:val="24"/>
          <w:szCs w:val="24"/>
        </w:rPr>
        <w:t xml:space="preserve">) </w:t>
      </w:r>
      <w:r w:rsidR="007C3787">
        <w:rPr>
          <w:rFonts w:ascii="Times New Roman" w:hAnsi="Times New Roman" w:cs="Times New Roman"/>
          <w:sz w:val="24"/>
          <w:szCs w:val="24"/>
        </w:rPr>
        <w:t>to the last measure</w:t>
      </w:r>
      <w:r w:rsidRPr="00E14D79">
        <w:rPr>
          <w:rFonts w:ascii="Times New Roman" w:hAnsi="Times New Roman" w:cs="Times New Roman"/>
          <w:sz w:val="24"/>
          <w:szCs w:val="24"/>
        </w:rPr>
        <w:t xml:space="preserve"> </w:t>
      </w:r>
      <w:r w:rsidR="00E14D79">
        <w:rPr>
          <w:rFonts w:ascii="Times New Roman" w:hAnsi="Times New Roman" w:cs="Times New Roman"/>
          <w:sz w:val="24"/>
          <w:szCs w:val="24"/>
        </w:rPr>
        <w:t>(</w:t>
      </w:r>
      <w:r w:rsidRPr="00E14D79">
        <w:rPr>
          <w:rFonts w:ascii="Times New Roman" w:hAnsi="Times New Roman" w:cs="Times New Roman"/>
          <w:i/>
          <w:iCs/>
          <w:sz w:val="24"/>
          <w:szCs w:val="24"/>
        </w:rPr>
        <w:t>d =</w:t>
      </w:r>
      <w:r w:rsidRPr="00E14D79">
        <w:rPr>
          <w:rFonts w:ascii="Times New Roman" w:hAnsi="Times New Roman" w:cs="Times New Roman"/>
          <w:sz w:val="24"/>
          <w:szCs w:val="24"/>
        </w:rPr>
        <w:t xml:space="preserve"> -.76)</w:t>
      </w:r>
      <w:r w:rsidR="00232279">
        <w:rPr>
          <w:rFonts w:ascii="Times New Roman" w:hAnsi="Times New Roman" w:cs="Times New Roman"/>
          <w:sz w:val="24"/>
          <w:szCs w:val="24"/>
        </w:rPr>
        <w:t xml:space="preserve">, although this decline was not predicted by our estimation of duration between first and last measure. </w:t>
      </w:r>
      <w:r w:rsidRPr="00E14D79">
        <w:rPr>
          <w:rFonts w:ascii="Times New Roman" w:hAnsi="Times New Roman" w:cs="Times New Roman"/>
          <w:sz w:val="24"/>
          <w:szCs w:val="24"/>
        </w:rPr>
        <w:t xml:space="preserve">The results </w:t>
      </w:r>
      <w:r w:rsidR="00232279">
        <w:rPr>
          <w:rFonts w:ascii="Times New Roman" w:hAnsi="Times New Roman" w:cs="Times New Roman"/>
          <w:sz w:val="24"/>
          <w:szCs w:val="24"/>
        </w:rPr>
        <w:t xml:space="preserve">did not fully confirm </w:t>
      </w:r>
      <w:r w:rsidRPr="00E14D79">
        <w:rPr>
          <w:rFonts w:ascii="Times New Roman" w:hAnsi="Times New Roman" w:cs="Times New Roman"/>
          <w:sz w:val="24"/>
          <w:szCs w:val="24"/>
        </w:rPr>
        <w:t xml:space="preserve">the hypothesis that last measures </w:t>
      </w:r>
      <w:r w:rsidR="00232279">
        <w:rPr>
          <w:rFonts w:ascii="Times New Roman" w:hAnsi="Times New Roman" w:cs="Times New Roman"/>
          <w:sz w:val="24"/>
          <w:szCs w:val="24"/>
        </w:rPr>
        <w:t>are</w:t>
      </w:r>
      <w:r w:rsidRPr="00E14D79">
        <w:rPr>
          <w:rFonts w:ascii="Times New Roman" w:hAnsi="Times New Roman" w:cs="Times New Roman"/>
          <w:sz w:val="24"/>
          <w:szCs w:val="24"/>
        </w:rPr>
        <w:t xml:space="preserve"> more </w:t>
      </w:r>
      <w:r w:rsidR="0053690C">
        <w:rPr>
          <w:rFonts w:ascii="Times New Roman" w:hAnsi="Times New Roman" w:cs="Times New Roman"/>
          <w:sz w:val="24"/>
          <w:szCs w:val="24"/>
        </w:rPr>
        <w:t xml:space="preserve">strongly </w:t>
      </w:r>
      <w:r w:rsidRPr="00E14D79">
        <w:rPr>
          <w:rFonts w:ascii="Times New Roman" w:hAnsi="Times New Roman" w:cs="Times New Roman"/>
          <w:sz w:val="24"/>
          <w:szCs w:val="24"/>
        </w:rPr>
        <w:t xml:space="preserve">moderated than first measures. That is, </w:t>
      </w:r>
      <w:r w:rsidR="0002128D">
        <w:rPr>
          <w:rFonts w:ascii="Times New Roman" w:hAnsi="Times New Roman" w:cs="Times New Roman"/>
          <w:sz w:val="24"/>
          <w:szCs w:val="24"/>
        </w:rPr>
        <w:t>our analysis of the experiments that included a</w:t>
      </w:r>
      <w:r w:rsidR="00BF5B8B">
        <w:rPr>
          <w:rFonts w:ascii="Times New Roman" w:hAnsi="Times New Roman" w:cs="Times New Roman"/>
          <w:sz w:val="24"/>
          <w:szCs w:val="24"/>
        </w:rPr>
        <w:t>n</w:t>
      </w:r>
      <w:r w:rsidR="0002128D">
        <w:rPr>
          <w:rFonts w:ascii="Times New Roman" w:hAnsi="Times New Roman" w:cs="Times New Roman"/>
          <w:sz w:val="24"/>
          <w:szCs w:val="24"/>
        </w:rPr>
        <w:t xml:space="preserve"> experimentally controlled cross-cutting variable revealed that </w:t>
      </w:r>
      <w:r w:rsidRPr="00E14D79">
        <w:rPr>
          <w:rFonts w:ascii="Times New Roman" w:hAnsi="Times New Roman" w:cs="Times New Roman"/>
          <w:sz w:val="24"/>
          <w:szCs w:val="24"/>
        </w:rPr>
        <w:t>cross-cutting variables moderate</w:t>
      </w:r>
      <w:r w:rsidR="0053690C">
        <w:rPr>
          <w:rFonts w:ascii="Times New Roman" w:hAnsi="Times New Roman" w:cs="Times New Roman"/>
          <w:sz w:val="24"/>
          <w:szCs w:val="24"/>
        </w:rPr>
        <w:t>d</w:t>
      </w:r>
      <w:r w:rsidRPr="00E14D79">
        <w:rPr>
          <w:rFonts w:ascii="Times New Roman" w:hAnsi="Times New Roman" w:cs="Times New Roman"/>
          <w:sz w:val="24"/>
          <w:szCs w:val="24"/>
        </w:rPr>
        <w:t xml:space="preserve"> both the first and last measure</w:t>
      </w:r>
      <w:r w:rsidR="0053690C">
        <w:rPr>
          <w:rFonts w:ascii="Times New Roman" w:hAnsi="Times New Roman" w:cs="Times New Roman"/>
          <w:sz w:val="24"/>
          <w:szCs w:val="24"/>
        </w:rPr>
        <w:t xml:space="preserve">. </w:t>
      </w:r>
      <w:r w:rsidR="0002128D">
        <w:rPr>
          <w:rFonts w:ascii="Times New Roman" w:hAnsi="Times New Roman" w:cs="Times New Roman"/>
          <w:sz w:val="24"/>
          <w:szCs w:val="24"/>
        </w:rPr>
        <w:t>In fact</w:t>
      </w:r>
      <w:r w:rsidR="0053690C">
        <w:rPr>
          <w:rFonts w:ascii="Times New Roman" w:hAnsi="Times New Roman" w:cs="Times New Roman"/>
          <w:sz w:val="24"/>
          <w:szCs w:val="24"/>
        </w:rPr>
        <w:t>,</w:t>
      </w:r>
      <w:r w:rsidR="00232279">
        <w:rPr>
          <w:rFonts w:ascii="Times New Roman" w:hAnsi="Times New Roman" w:cs="Times New Roman"/>
          <w:sz w:val="24"/>
          <w:szCs w:val="24"/>
        </w:rPr>
        <w:t xml:space="preserve"> visual inspection of the </w:t>
      </w:r>
      <w:r w:rsidR="0053690C">
        <w:rPr>
          <w:rFonts w:ascii="Times New Roman" w:hAnsi="Times New Roman" w:cs="Times New Roman"/>
          <w:sz w:val="24"/>
          <w:szCs w:val="24"/>
        </w:rPr>
        <w:t xml:space="preserve">average estimated interaction effect sizes </w:t>
      </w:r>
      <w:r w:rsidR="00D11CBC">
        <w:rPr>
          <w:rFonts w:ascii="Times New Roman" w:hAnsi="Times New Roman" w:cs="Times New Roman"/>
          <w:sz w:val="24"/>
          <w:szCs w:val="24"/>
        </w:rPr>
        <w:t xml:space="preserve">actually </w:t>
      </w:r>
      <w:r w:rsidRPr="00E14D79">
        <w:rPr>
          <w:rFonts w:ascii="Times New Roman" w:hAnsi="Times New Roman" w:cs="Times New Roman"/>
          <w:sz w:val="24"/>
          <w:szCs w:val="24"/>
        </w:rPr>
        <w:t>decreased in size from first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-.46) to last (Δ</w:t>
      </w:r>
      <w:r w:rsidRPr="00E14D79">
        <w:rPr>
          <w:rFonts w:ascii="Times New Roman" w:hAnsi="Times New Roman" w:cs="Times New Roman"/>
          <w:i/>
          <w:iCs/>
          <w:sz w:val="24"/>
          <w:szCs w:val="24"/>
        </w:rPr>
        <w:t>d</w:t>
      </w:r>
      <w:r w:rsidRPr="00E14D79">
        <w:rPr>
          <w:rFonts w:ascii="Times New Roman" w:hAnsi="Times New Roman" w:cs="Times New Roman"/>
          <w:sz w:val="24"/>
          <w:szCs w:val="24"/>
        </w:rPr>
        <w:t xml:space="preserve"> = -.19)</w:t>
      </w:r>
      <w:r w:rsidR="00D11CBC">
        <w:rPr>
          <w:rFonts w:ascii="Times New Roman" w:hAnsi="Times New Roman" w:cs="Times New Roman"/>
          <w:sz w:val="24"/>
          <w:szCs w:val="24"/>
        </w:rPr>
        <w:t>, although confidence intervals of these estimates</w:t>
      </w:r>
      <w:r w:rsidR="00BF5B8B">
        <w:rPr>
          <w:rFonts w:ascii="Times New Roman" w:hAnsi="Times New Roman" w:cs="Times New Roman"/>
          <w:sz w:val="24"/>
          <w:szCs w:val="24"/>
        </w:rPr>
        <w:t xml:space="preserve"> did</w:t>
      </w:r>
      <w:r w:rsidR="00D11CBC">
        <w:rPr>
          <w:rFonts w:ascii="Times New Roman" w:hAnsi="Times New Roman" w:cs="Times New Roman"/>
          <w:sz w:val="24"/>
          <w:szCs w:val="24"/>
        </w:rPr>
        <w:t xml:space="preserve"> overlap</w:t>
      </w:r>
      <w:r w:rsidRPr="00E14D79">
        <w:rPr>
          <w:rFonts w:ascii="Times New Roman" w:hAnsi="Times New Roman" w:cs="Times New Roman"/>
          <w:sz w:val="24"/>
          <w:szCs w:val="24"/>
        </w:rPr>
        <w:t xml:space="preserve">. </w:t>
      </w:r>
    </w:p>
    <w:p w14:paraId="00BF1132" w14:textId="7483B67F" w:rsidR="00440D79" w:rsidRPr="009159AB" w:rsidRDefault="00862B3C" w:rsidP="0002128D">
      <w:pPr>
        <w:spacing w:after="0" w:line="480" w:lineRule="auto"/>
        <w:ind w:firstLine="708"/>
        <w:rPr>
          <w:rFonts w:ascii="Times New Roman" w:hAnsi="Times New Roman" w:cs="Times New Roman"/>
          <w:sz w:val="24"/>
          <w:szCs w:val="24"/>
        </w:rPr>
      </w:pPr>
      <w:r w:rsidRPr="00E14D79">
        <w:rPr>
          <w:rFonts w:ascii="Times New Roman" w:hAnsi="Times New Roman" w:cs="Times New Roman"/>
          <w:sz w:val="24"/>
          <w:szCs w:val="24"/>
        </w:rPr>
        <w:t xml:space="preserve">To </w:t>
      </w:r>
      <w:r w:rsidR="0002128D">
        <w:rPr>
          <w:rFonts w:ascii="Times New Roman" w:hAnsi="Times New Roman" w:cs="Times New Roman"/>
          <w:sz w:val="24"/>
          <w:szCs w:val="24"/>
        </w:rPr>
        <w:t xml:space="preserve">interpret the interactions it is important to recall (see </w:t>
      </w:r>
      <w:r w:rsidR="0075273E">
        <w:rPr>
          <w:rFonts w:ascii="Times New Roman" w:hAnsi="Times New Roman" w:cs="Times New Roman"/>
          <w:sz w:val="24"/>
          <w:szCs w:val="24"/>
        </w:rPr>
        <w:t>Fig.</w:t>
      </w:r>
      <w:r w:rsidR="0002128D">
        <w:rPr>
          <w:rFonts w:ascii="Times New Roman" w:hAnsi="Times New Roman" w:cs="Times New Roman"/>
          <w:sz w:val="24"/>
          <w:szCs w:val="24"/>
        </w:rPr>
        <w:t xml:space="preserve"> </w:t>
      </w:r>
      <w:r w:rsidR="00EF4585">
        <w:rPr>
          <w:rFonts w:ascii="Times New Roman" w:hAnsi="Times New Roman" w:cs="Times New Roman"/>
          <w:sz w:val="24"/>
          <w:szCs w:val="24"/>
        </w:rPr>
        <w:t>3</w:t>
      </w:r>
      <w:r w:rsidR="0002128D">
        <w:rPr>
          <w:rFonts w:ascii="Times New Roman" w:hAnsi="Times New Roman" w:cs="Times New Roman"/>
          <w:sz w:val="24"/>
          <w:szCs w:val="24"/>
        </w:rPr>
        <w:t xml:space="preserve">) that the </w:t>
      </w:r>
      <w:r w:rsidR="0002128D" w:rsidRPr="0002128D">
        <w:rPr>
          <w:rFonts w:ascii="Times New Roman" w:hAnsi="Times New Roman" w:cs="Times New Roman"/>
          <w:i/>
          <w:sz w:val="24"/>
          <w:szCs w:val="24"/>
        </w:rPr>
        <w:t>overall</w:t>
      </w:r>
      <w:r w:rsidR="0002128D">
        <w:rPr>
          <w:rFonts w:ascii="Times New Roman" w:hAnsi="Times New Roman" w:cs="Times New Roman"/>
          <w:sz w:val="24"/>
          <w:szCs w:val="24"/>
        </w:rPr>
        <w:t xml:space="preserve"> ostracism effects are relatively large and operated similarly at both levels of the cross-cutting moderator variable. Moreover</w:t>
      </w:r>
      <w:r w:rsidRPr="00E14D79">
        <w:rPr>
          <w:rFonts w:ascii="Times New Roman" w:hAnsi="Times New Roman" w:cs="Times New Roman"/>
          <w:sz w:val="24"/>
          <w:szCs w:val="24"/>
        </w:rPr>
        <w:t xml:space="preserve">, when we compared the mean effects of the moderator variable </w:t>
      </w:r>
      <w:r w:rsidRPr="00E14D79">
        <w:rPr>
          <w:rFonts w:ascii="Times New Roman" w:hAnsi="Times New Roman" w:cs="Times New Roman"/>
          <w:i/>
          <w:sz w:val="24"/>
          <w:szCs w:val="24"/>
        </w:rPr>
        <w:t>within</w:t>
      </w:r>
      <w:r w:rsidRPr="00E14D79">
        <w:rPr>
          <w:rFonts w:ascii="Times New Roman" w:hAnsi="Times New Roman" w:cs="Times New Roman"/>
          <w:sz w:val="24"/>
          <w:szCs w:val="24"/>
        </w:rPr>
        <w:t xml:space="preserve"> the two possible levels of ostracism factor (i.e., ostracized or include), results indicate a relatively weak </w:t>
      </w:r>
      <w:r w:rsidRPr="00E14D79">
        <w:rPr>
          <w:rFonts w:ascii="Times New Roman" w:hAnsi="Times New Roman" w:cs="Times New Roman"/>
          <w:i/>
          <w:iCs/>
          <w:sz w:val="24"/>
          <w:szCs w:val="24"/>
        </w:rPr>
        <w:t>positive</w:t>
      </w:r>
      <w:r w:rsidRPr="00E14D79">
        <w:rPr>
          <w:rFonts w:ascii="Times New Roman" w:hAnsi="Times New Roman" w:cs="Times New Roman"/>
          <w:sz w:val="24"/>
          <w:szCs w:val="24"/>
        </w:rPr>
        <w:t xml:space="preserve"> effect within the ostracism level and a relatively weak </w:t>
      </w:r>
      <w:r w:rsidRPr="00E14D79">
        <w:rPr>
          <w:rFonts w:ascii="Times New Roman" w:hAnsi="Times New Roman" w:cs="Times New Roman"/>
          <w:i/>
          <w:iCs/>
          <w:sz w:val="24"/>
          <w:szCs w:val="24"/>
        </w:rPr>
        <w:t>negative</w:t>
      </w:r>
      <w:r w:rsidRPr="00E14D79">
        <w:rPr>
          <w:rFonts w:ascii="Times New Roman" w:hAnsi="Times New Roman" w:cs="Times New Roman"/>
          <w:sz w:val="24"/>
          <w:szCs w:val="24"/>
        </w:rPr>
        <w:t xml:space="preserve"> effect within the inclusion level. To further explain the implication of the findings it may be fruitful to consider an example in which participants are ostracized or included by either an outgroup or an ingroup. In such a setting, our findings would thus suggest that the relative effect of ostracism compared to inclusion (i.e., the ostracism effect), is similar for both outgroup </w:t>
      </w:r>
      <w:r w:rsidRPr="00E14D79">
        <w:rPr>
          <w:rFonts w:ascii="Times New Roman" w:hAnsi="Times New Roman" w:cs="Times New Roman"/>
          <w:i/>
          <w:iCs/>
          <w:sz w:val="24"/>
          <w:szCs w:val="24"/>
        </w:rPr>
        <w:t>and</w:t>
      </w:r>
      <w:r w:rsidRPr="00E14D79">
        <w:rPr>
          <w:rFonts w:ascii="Times New Roman" w:hAnsi="Times New Roman" w:cs="Times New Roman"/>
          <w:sz w:val="24"/>
          <w:szCs w:val="24"/>
        </w:rPr>
        <w:t xml:space="preserve"> ingroup conditions. Moreover, if one compares the effect of group status (outgroup vs. ingroup), one would predict that those ostracized by outgroup members would slightly benefit whereas those included by ingroup members would slightly be harmed. Taken together, these contrasts support the robustness of the ostracism effect.</w:t>
      </w:r>
      <w:r w:rsidR="004076F4">
        <w:rPr>
          <w:rFonts w:ascii="Times New Roman" w:hAnsi="Times New Roman" w:cs="Times New Roman"/>
          <w:sz w:val="24"/>
          <w:szCs w:val="24"/>
          <w:vertAlign w:val="superscript"/>
        </w:rPr>
        <w:t>7</w:t>
      </w:r>
      <w:r w:rsidR="00A93033" w:rsidRPr="009159AB">
        <w:rPr>
          <w:rFonts w:ascii="Times New Roman" w:hAnsi="Times New Roman" w:cs="Times New Roman"/>
          <w:sz w:val="24"/>
          <w:szCs w:val="24"/>
        </w:rPr>
        <w:t xml:space="preserve"> </w:t>
      </w:r>
    </w:p>
    <w:p w14:paraId="3D0358DF" w14:textId="77777777" w:rsidR="00F81AE3" w:rsidRPr="009159AB" w:rsidRDefault="00C31E34" w:rsidP="00BF0960">
      <w:pPr>
        <w:pStyle w:val="Heading2"/>
      </w:pPr>
      <w:r w:rsidRPr="009159AB">
        <w:t>Structural A</w:t>
      </w:r>
      <w:r w:rsidR="00F81AE3" w:rsidRPr="009159AB">
        <w:t xml:space="preserve">spects of </w:t>
      </w:r>
      <w:r w:rsidR="00244700" w:rsidRPr="009159AB">
        <w:t>Cyberball</w:t>
      </w:r>
      <w:r w:rsidR="00F81AE3" w:rsidRPr="009159AB">
        <w:t xml:space="preserve"> </w:t>
      </w:r>
      <w:r w:rsidRPr="009159AB">
        <w:t>and Different Dependent Variables</w:t>
      </w:r>
    </w:p>
    <w:p w14:paraId="44753536" w14:textId="1C6B8FCA" w:rsidR="00D11CBC" w:rsidRDefault="00FC143C" w:rsidP="00D11CBC">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lastRenderedPageBreak/>
        <w:t>The s</w:t>
      </w:r>
      <w:r w:rsidR="00DD06D8">
        <w:rPr>
          <w:rFonts w:ascii="Times New Roman" w:hAnsi="Times New Roman" w:cs="Times New Roman"/>
          <w:sz w:val="24"/>
          <w:szCs w:val="24"/>
        </w:rPr>
        <w:t>econdary analyse</w:t>
      </w:r>
      <w:r>
        <w:rPr>
          <w:rFonts w:ascii="Times New Roman" w:hAnsi="Times New Roman" w:cs="Times New Roman"/>
          <w:sz w:val="24"/>
          <w:szCs w:val="24"/>
        </w:rPr>
        <w:t xml:space="preserve">s confirmed that the overall findings generalize to a large extent across structural aspects, sampling aspects and type of dependent variable. </w:t>
      </w:r>
    </w:p>
    <w:p w14:paraId="1813AFCD" w14:textId="77777777" w:rsidR="00BF0960" w:rsidRDefault="00E47D67" w:rsidP="00BF0960">
      <w:pPr>
        <w:pStyle w:val="Heading3"/>
      </w:pPr>
      <w:r w:rsidRPr="009159AB">
        <w:t xml:space="preserve">Does gender of participants matter? </w:t>
      </w:r>
    </w:p>
    <w:p w14:paraId="5F872185" w14:textId="464C0C10" w:rsidR="00E47D67" w:rsidRPr="009159AB" w:rsidRDefault="0038776F"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Previous research provided evidence for a </w:t>
      </w:r>
      <w:r w:rsidR="00044C65">
        <w:rPr>
          <w:rFonts w:ascii="Times New Roman" w:hAnsi="Times New Roman" w:cs="Times New Roman"/>
          <w:sz w:val="24"/>
          <w:szCs w:val="24"/>
        </w:rPr>
        <w:t xml:space="preserve">difference in the ostracism effect across genders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"10.1080/17405629.2011.638815", "ISSN" : "1740-5629", "author" : [ { "dropping-particle" : "", "family" : "Hawes", "given" : "David J", "non-dropping-particle" : "", "parse-names" : false, "suffix" : "" }, { "dropping-particle" : "", "family" : "Zadro", "given" : "Lisa", "non-dropping-particle" : "", "parse-names" : false, "suffix" : "" }, { "dropping-particle" : "", "family" : "Fink", "given" : "Elian", "non-dropping-particle" : "", "parse-names" : false, "suffix" : "" }, { "dropping-particle" : "", "family" : "Richardson", "given" : "Rick", "non-dropping-particle" : "", "parse-names" : false, "suffix" : "" }, { "dropping-particle" : "", "family" : "O'Moore", "given" : "Kathleen", "non-dropping-particle" : "", "parse-names" : false, "suffix" : "" }, { "dropping-particle" : "", "family" : "Griffiths", "given" : "Brendan", "non-dropping-particle" : "", "parse-names" : false, "suffix" : "" }, { "dropping-particle" : "", "family" : "Dadds", "given" : "Mark R", "non-dropping-particle" : "", "parse-names" : false, "suffix" : "" }, { "dropping-particle" : "", "family" : "Williams", "given" : "Kipling D", "non-dropping-particle" : "", "parse-names" : false, "suffix" : "" } ], "container-title" : "European Journal of Developmental Psychology", "id" : "ITEM-1", "issue" : "5", "issued" : { "date-parts" : [ [ "2012", "9" ] ] }, "page" : "599-613", "title" : "The effects of peer ostracism on children's cognitive processes", "type" : "article-journal", "volume" : "9" }, "uris" : [ "http://www.mendeley.com/documents/?uuid=4e0ab19e-7adb-4694-a7de-1434a4715786" ] } ], "mendeley" : { "formattedCitation" : "[18]", "plainTextFormattedCitation" : "[18]", "previouslyFormattedCitation" : "[18]"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[18]</w:t>
      </w:r>
      <w:r w:rsidR="00302845">
        <w:rPr>
          <w:rFonts w:ascii="Times New Roman" w:hAnsi="Times New Roman" w:cs="Times New Roman"/>
          <w:sz w:val="24"/>
          <w:szCs w:val="24"/>
        </w:rPr>
        <w:fldChar w:fldCharType="end"/>
      </w:r>
      <w:r w:rsidR="00044C65">
        <w:rPr>
          <w:rFonts w:ascii="Times New Roman" w:hAnsi="Times New Roman" w:cs="Times New Roman"/>
          <w:sz w:val="24"/>
          <w:szCs w:val="24"/>
        </w:rPr>
        <w:t>. Our r</w:t>
      </w:r>
      <w:r w:rsidR="001C52A4" w:rsidRPr="009159AB">
        <w:rPr>
          <w:rFonts w:ascii="Times New Roman" w:hAnsi="Times New Roman" w:cs="Times New Roman"/>
          <w:sz w:val="24"/>
          <w:szCs w:val="24"/>
        </w:rPr>
        <w:t xml:space="preserve">esults indicated that, contrary to </w:t>
      </w:r>
      <w:r w:rsidR="00044C65">
        <w:rPr>
          <w:rFonts w:ascii="Times New Roman" w:hAnsi="Times New Roman" w:cs="Times New Roman"/>
          <w:sz w:val="24"/>
          <w:szCs w:val="24"/>
        </w:rPr>
        <w:t>this</w:t>
      </w:r>
      <w:r w:rsidR="001C52A4" w:rsidRPr="009159AB">
        <w:rPr>
          <w:rFonts w:ascii="Times New Roman" w:hAnsi="Times New Roman" w:cs="Times New Roman"/>
          <w:sz w:val="24"/>
          <w:szCs w:val="24"/>
        </w:rPr>
        <w:t>,</w:t>
      </w:r>
      <w:r w:rsidR="00295A7D" w:rsidRPr="009159AB">
        <w:rPr>
          <w:rFonts w:ascii="Times New Roman" w:hAnsi="Times New Roman" w:cs="Times New Roman"/>
          <w:sz w:val="24"/>
          <w:szCs w:val="24"/>
        </w:rPr>
        <w:t xml:space="preserve"> </w:t>
      </w:r>
      <w:r w:rsidR="001C52A4" w:rsidRPr="009159AB">
        <w:rPr>
          <w:rFonts w:ascii="Times New Roman" w:hAnsi="Times New Roman" w:cs="Times New Roman"/>
          <w:sz w:val="24"/>
          <w:szCs w:val="24"/>
        </w:rPr>
        <w:t xml:space="preserve">proportions of males and females </w:t>
      </w:r>
      <w:r w:rsidR="00295A7D" w:rsidRPr="009159AB">
        <w:rPr>
          <w:rFonts w:ascii="Times New Roman" w:hAnsi="Times New Roman" w:cs="Times New Roman"/>
          <w:sz w:val="24"/>
          <w:szCs w:val="24"/>
        </w:rPr>
        <w:t>did</w:t>
      </w:r>
      <w:r w:rsidR="001C52A4" w:rsidRPr="009159AB">
        <w:rPr>
          <w:rFonts w:ascii="Times New Roman" w:hAnsi="Times New Roman" w:cs="Times New Roman"/>
          <w:sz w:val="24"/>
          <w:szCs w:val="24"/>
        </w:rPr>
        <w:t xml:space="preserve"> not significantly predict the </w:t>
      </w:r>
      <w:r w:rsidR="00295A7D" w:rsidRPr="009159AB">
        <w:rPr>
          <w:rFonts w:ascii="Times New Roman" w:hAnsi="Times New Roman" w:cs="Times New Roman"/>
          <w:sz w:val="24"/>
          <w:szCs w:val="24"/>
        </w:rPr>
        <w:t>mean</w:t>
      </w:r>
      <w:r w:rsidR="001C52A4" w:rsidRPr="009159AB">
        <w:rPr>
          <w:rFonts w:ascii="Times New Roman" w:hAnsi="Times New Roman" w:cs="Times New Roman"/>
          <w:sz w:val="24"/>
          <w:szCs w:val="24"/>
        </w:rPr>
        <w:t xml:space="preserve"> effect size. In our coded studies, the mean proportion of males was approximately 39%</w:t>
      </w:r>
      <w:r w:rsidR="00A1106C">
        <w:rPr>
          <w:rFonts w:ascii="Times New Roman" w:hAnsi="Times New Roman" w:cs="Times New Roman"/>
          <w:sz w:val="24"/>
          <w:szCs w:val="24"/>
        </w:rPr>
        <w:t xml:space="preserve"> (observed range: 0-100%)</w:t>
      </w:r>
      <w:r w:rsidR="001C52A4" w:rsidRPr="009159AB">
        <w:rPr>
          <w:rFonts w:ascii="Times New Roman" w:hAnsi="Times New Roman" w:cs="Times New Roman"/>
          <w:sz w:val="24"/>
          <w:szCs w:val="24"/>
        </w:rPr>
        <w:t>.</w:t>
      </w:r>
    </w:p>
    <w:p w14:paraId="7E17124F" w14:textId="77777777" w:rsidR="00BF0960" w:rsidRDefault="00E47D67" w:rsidP="00BF0960">
      <w:pPr>
        <w:pStyle w:val="Heading3"/>
      </w:pPr>
      <w:r w:rsidRPr="009159AB">
        <w:t xml:space="preserve">Does age of participants matter? </w:t>
      </w:r>
    </w:p>
    <w:p w14:paraId="5E1DE167" w14:textId="562665C5" w:rsidR="00E47D67" w:rsidRDefault="008762F6" w:rsidP="00402092">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Whereas previous research has indicated increased sensitivity to ostracism in younger age groups </w:t>
      </w:r>
      <w:r>
        <w:rPr>
          <w:rFonts w:ascii="Times New Roman" w:hAnsi="Times New Roman" w:cs="Times New Roman"/>
          <w:sz w:val="24"/>
          <w:szCs w:val="24"/>
        </w:rPr>
        <w:fldChar w:fldCharType="begin" w:fldLock="1"/>
      </w:r>
      <w:r w:rsidR="006B2F34">
        <w:rPr>
          <w:rFonts w:ascii="Times New Roman" w:hAnsi="Times New Roman" w:cs="Times New Roman"/>
          <w:sz w:val="24"/>
          <w:szCs w:val="24"/>
        </w:rPr>
        <w:instrText>ADDIN CSL_CITATION { "citationItems" : [ { "id" : "ITEM-1", "itemData" : { "DOI" : "10.1080/15534510.2010.525852", "ISSN" : "1553-4510", "author" : [ { "dropping-particle" : "", "family" : "Pharo", "given" : "Henry", "non-dropping-particle" : "", "parse-names" : false, "suffix" : "" }, { "dropping-particle" : "", "family" : "Gross", "given" : "Julien", "non-dropping-particle" : "", "parse-names" : false, "suffix" : "" }, { "dropping-particle" : "", "family" : "Richardson", "given" : "Rick", "non-dropping-particle" : "", "parse-names" : false, "suffix" : "" }, { "dropping-particle" : "", "family" : "Hayne", "given" : "Harlene", "non-dropping-particle" : "", "parse-names" : false, "suffix" : "" } ], "container-title" : "Social Influence", "id" : "ITEM-1", "issue" : "1", "issued" : { "date-parts" : [ [ "2011" ] ] }, "page" : "22-38", "title" : "Age-related changes in the effect of ostracism", "type" : "article-journal", "volume" : "6" }, "uris" : [ "http://www.mendeley.com/documents/?uuid=295364d0-a80c-4804-b649-fec18fad5796" ] } ], "mendeley" : { "formattedCitation" : "[19]", "plainTextFormattedCitation" : "[19]", "previouslyFormattedCitation" : "[19]" }, "properties" : { "noteIndex" : 0 }, "schema" : "https://github.com/citation-style-language/schema/raw/master/csl-citation.json" }</w:instrText>
      </w:r>
      <w:r>
        <w:rPr>
          <w:rFonts w:ascii="Times New Roman" w:hAnsi="Times New Roman" w:cs="Times New Roman"/>
          <w:sz w:val="24"/>
          <w:szCs w:val="24"/>
        </w:rPr>
        <w:fldChar w:fldCharType="separate"/>
      </w:r>
      <w:r w:rsidR="006B2F34" w:rsidRPr="006B2F34">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w</w:t>
      </w:r>
      <w:r w:rsidR="00E747B3" w:rsidRPr="009159AB">
        <w:rPr>
          <w:rFonts w:ascii="Times New Roman" w:hAnsi="Times New Roman" w:cs="Times New Roman"/>
          <w:sz w:val="24"/>
          <w:szCs w:val="24"/>
        </w:rPr>
        <w:t xml:space="preserve">e failed to find moderation of ostracism effects by mean age of the study samples. </w:t>
      </w:r>
      <w:r w:rsidR="00402092" w:rsidRPr="009159AB">
        <w:rPr>
          <w:rFonts w:ascii="Times New Roman" w:hAnsi="Times New Roman" w:cs="Times New Roman"/>
          <w:sz w:val="24"/>
          <w:szCs w:val="24"/>
        </w:rPr>
        <w:t>Coded studies had a mean sample age</w:t>
      </w:r>
      <w:r w:rsidR="00E747B3" w:rsidRPr="009159AB">
        <w:rPr>
          <w:rFonts w:ascii="Times New Roman" w:hAnsi="Times New Roman" w:cs="Times New Roman"/>
          <w:sz w:val="24"/>
          <w:szCs w:val="24"/>
        </w:rPr>
        <w:t xml:space="preserve"> ranging from 10 through 32.5 years, with an average </w:t>
      </w:r>
      <w:r w:rsidR="00402092" w:rsidRPr="009159AB">
        <w:rPr>
          <w:rFonts w:ascii="Times New Roman" w:hAnsi="Times New Roman" w:cs="Times New Roman"/>
          <w:sz w:val="24"/>
          <w:szCs w:val="24"/>
        </w:rPr>
        <w:t xml:space="preserve">of approximately 20.5 years. </w:t>
      </w:r>
      <w:r w:rsidR="00BE08E4" w:rsidRPr="009159AB">
        <w:rPr>
          <w:rFonts w:ascii="Times New Roman" w:hAnsi="Times New Roman" w:cs="Times New Roman"/>
          <w:sz w:val="24"/>
          <w:szCs w:val="24"/>
        </w:rPr>
        <w:t xml:space="preserve">This </w:t>
      </w:r>
      <w:r w:rsidR="001E56BA">
        <w:rPr>
          <w:rFonts w:ascii="Times New Roman" w:hAnsi="Times New Roman" w:cs="Times New Roman"/>
          <w:sz w:val="24"/>
          <w:szCs w:val="24"/>
        </w:rPr>
        <w:t>indicates</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that most of the research</w:t>
      </w:r>
      <w:r w:rsidR="00DC5DB9" w:rsidRPr="009159AB">
        <w:rPr>
          <w:rFonts w:ascii="Times New Roman" w:hAnsi="Times New Roman" w:cs="Times New Roman"/>
          <w:sz w:val="24"/>
          <w:szCs w:val="24"/>
        </w:rPr>
        <w:t xml:space="preserve"> with Cyberball</w:t>
      </w:r>
      <w:r w:rsidR="00BE08E4" w:rsidRPr="009159AB">
        <w:rPr>
          <w:rFonts w:ascii="Times New Roman" w:hAnsi="Times New Roman" w:cs="Times New Roman"/>
          <w:sz w:val="24"/>
          <w:szCs w:val="24"/>
        </w:rPr>
        <w:t xml:space="preserve"> </w:t>
      </w:r>
      <w:r w:rsidR="001E56BA">
        <w:rPr>
          <w:rFonts w:ascii="Times New Roman" w:hAnsi="Times New Roman" w:cs="Times New Roman"/>
          <w:sz w:val="24"/>
          <w:szCs w:val="24"/>
        </w:rPr>
        <w:t>has been</w:t>
      </w:r>
      <w:r w:rsidR="001E56BA" w:rsidRPr="009159AB">
        <w:rPr>
          <w:rFonts w:ascii="Times New Roman" w:hAnsi="Times New Roman" w:cs="Times New Roman"/>
          <w:sz w:val="24"/>
          <w:szCs w:val="24"/>
        </w:rPr>
        <w:t xml:space="preserve"> </w:t>
      </w:r>
      <w:r w:rsidR="00BE08E4" w:rsidRPr="009159AB">
        <w:rPr>
          <w:rFonts w:ascii="Times New Roman" w:hAnsi="Times New Roman" w:cs="Times New Roman"/>
          <w:sz w:val="24"/>
          <w:szCs w:val="24"/>
        </w:rPr>
        <w:t xml:space="preserve">done on young adults, with </w:t>
      </w:r>
      <w:r w:rsidR="00E747B3" w:rsidRPr="009159AB">
        <w:rPr>
          <w:rFonts w:ascii="Times New Roman" w:hAnsi="Times New Roman" w:cs="Times New Roman"/>
          <w:sz w:val="24"/>
          <w:szCs w:val="24"/>
        </w:rPr>
        <w:t>relatively few or no s</w:t>
      </w:r>
      <w:r w:rsidR="00BE08E4" w:rsidRPr="009159AB">
        <w:rPr>
          <w:rFonts w:ascii="Times New Roman" w:hAnsi="Times New Roman" w:cs="Times New Roman"/>
          <w:sz w:val="24"/>
          <w:szCs w:val="24"/>
        </w:rPr>
        <w:t>tudies investigating children, middle-aged participants</w:t>
      </w:r>
      <w:r w:rsidR="00DC5DB9" w:rsidRPr="009159AB">
        <w:rPr>
          <w:rFonts w:ascii="Times New Roman" w:hAnsi="Times New Roman" w:cs="Times New Roman"/>
          <w:sz w:val="24"/>
          <w:szCs w:val="24"/>
        </w:rPr>
        <w:t>,</w:t>
      </w:r>
      <w:r w:rsidR="00BE08E4" w:rsidRPr="009159AB">
        <w:rPr>
          <w:rFonts w:ascii="Times New Roman" w:hAnsi="Times New Roman" w:cs="Times New Roman"/>
          <w:sz w:val="24"/>
          <w:szCs w:val="24"/>
        </w:rPr>
        <w:t xml:space="preserve"> or senior citizens. </w:t>
      </w:r>
      <w:r w:rsidR="00DC5DB9" w:rsidRPr="009159AB">
        <w:rPr>
          <w:rFonts w:ascii="Times New Roman" w:hAnsi="Times New Roman" w:cs="Times New Roman"/>
          <w:sz w:val="24"/>
          <w:szCs w:val="24"/>
        </w:rPr>
        <w:t xml:space="preserve">More research </w:t>
      </w:r>
      <w:r w:rsidR="009D79C3" w:rsidRPr="009159AB">
        <w:rPr>
          <w:rFonts w:ascii="Times New Roman" w:hAnsi="Times New Roman" w:cs="Times New Roman"/>
          <w:sz w:val="24"/>
          <w:szCs w:val="24"/>
        </w:rPr>
        <w:t xml:space="preserve">could </w:t>
      </w:r>
      <w:r w:rsidR="00DC5DB9" w:rsidRPr="009159AB">
        <w:rPr>
          <w:rFonts w:ascii="Times New Roman" w:hAnsi="Times New Roman" w:cs="Times New Roman"/>
          <w:sz w:val="24"/>
          <w:szCs w:val="24"/>
        </w:rPr>
        <w:t>focus on specific (individual-level) age moderation of ostracism.</w:t>
      </w:r>
    </w:p>
    <w:p w14:paraId="1FEDFA73" w14:textId="77777777" w:rsidR="00BF0960" w:rsidRDefault="00DD3812" w:rsidP="00BF0960">
      <w:pPr>
        <w:pStyle w:val="Heading3"/>
      </w:pPr>
      <w:r w:rsidRPr="009159AB">
        <w:t xml:space="preserve">Does culture or country matter? </w:t>
      </w:r>
    </w:p>
    <w:p w14:paraId="3B5D1073" w14:textId="5417CAB1" w:rsidR="00DD3812" w:rsidRPr="009159AB" w:rsidRDefault="00DD3812" w:rsidP="00DD3812">
      <w:pPr>
        <w:spacing w:after="0" w:line="480" w:lineRule="auto"/>
        <w:ind w:firstLine="708"/>
        <w:rPr>
          <w:rFonts w:ascii="Times New Roman" w:hAnsi="Times New Roman" w:cs="Times New Roman"/>
          <w:b/>
          <w:sz w:val="24"/>
          <w:szCs w:val="24"/>
        </w:rPr>
      </w:pPr>
      <w:r w:rsidRPr="009159AB">
        <w:rPr>
          <w:rFonts w:ascii="Times New Roman" w:hAnsi="Times New Roman" w:cs="Times New Roman"/>
          <w:sz w:val="24"/>
          <w:szCs w:val="24"/>
        </w:rPr>
        <w:t>We found no indication that culture predicted the average effect size. In our coded studies, approximately 52% were from the United States, 45% from other Western countries (e.g., Australia, the Netherlands, Germany)</w:t>
      </w:r>
      <w:r w:rsidR="002776B3">
        <w:rPr>
          <w:rFonts w:ascii="Times New Roman" w:hAnsi="Times New Roman" w:cs="Times New Roman"/>
          <w:sz w:val="24"/>
          <w:szCs w:val="24"/>
        </w:rPr>
        <w:t>,</w:t>
      </w:r>
      <w:r w:rsidRPr="009159AB">
        <w:rPr>
          <w:rFonts w:ascii="Times New Roman" w:hAnsi="Times New Roman" w:cs="Times New Roman"/>
          <w:sz w:val="24"/>
          <w:szCs w:val="24"/>
        </w:rPr>
        <w:t xml:space="preserve"> and 3% from Asian countries. Our analyses used the United States as reference category. We note that the low prevalence of Asian countries might cause a lack of power and that we cannot definitively state there is no difference between Western and Asian responses to ostracism. We </w:t>
      </w:r>
      <w:r w:rsidRPr="00EA4B57">
        <w:rPr>
          <w:rFonts w:ascii="Times New Roman" w:hAnsi="Times New Roman" w:cs="Times New Roman"/>
          <w:sz w:val="24"/>
          <w:szCs w:val="24"/>
        </w:rPr>
        <w:t>can</w:t>
      </w:r>
      <w:r w:rsidRPr="009159AB">
        <w:rPr>
          <w:rFonts w:ascii="Times New Roman" w:hAnsi="Times New Roman" w:cs="Times New Roman"/>
          <w:sz w:val="24"/>
          <w:szCs w:val="24"/>
        </w:rPr>
        <w:t xml:space="preserve"> state that there is no systematic difference in the ostracism response for Western countries and the United States.</w:t>
      </w:r>
    </w:p>
    <w:p w14:paraId="0810ED23" w14:textId="77777777" w:rsidR="00BF0960" w:rsidRDefault="00DD3812" w:rsidP="00BF0960">
      <w:pPr>
        <w:pStyle w:val="Heading3"/>
      </w:pPr>
      <w:r w:rsidRPr="009159AB">
        <w:t xml:space="preserve">Does number of players matter? </w:t>
      </w:r>
    </w:p>
    <w:p w14:paraId="7C4CD20F" w14:textId="0C660F17" w:rsidR="00DD3812" w:rsidRPr="009159AB" w:rsidRDefault="00DD3812" w:rsidP="00DD3812">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lastRenderedPageBreak/>
        <w:t>In the studies included in this meta-analysis, approximately 89% of the studies used the three-player version of Cyberball and 11% used the four-player version of Cyberball. Average ostracism effects di</w:t>
      </w:r>
      <w:r>
        <w:rPr>
          <w:rFonts w:ascii="Times New Roman" w:hAnsi="Times New Roman" w:cs="Times New Roman"/>
          <w:sz w:val="24"/>
          <w:szCs w:val="24"/>
        </w:rPr>
        <w:t>ffered between these subsets, with smaller predicted effects in the four-player setting, but we are hesitant to interpret this due to a nonsignificant omnibus test for the predictive model (see ‘Composition’ in the results section)</w:t>
      </w:r>
      <w:r w:rsidRPr="009159AB">
        <w:rPr>
          <w:rFonts w:ascii="Times New Roman" w:hAnsi="Times New Roman" w:cs="Times New Roman"/>
          <w:sz w:val="24"/>
          <w:szCs w:val="24"/>
        </w:rPr>
        <w:t>.</w:t>
      </w:r>
      <w:r>
        <w:rPr>
          <w:rFonts w:ascii="Times New Roman" w:hAnsi="Times New Roman" w:cs="Times New Roman"/>
          <w:sz w:val="24"/>
          <w:szCs w:val="24"/>
        </w:rPr>
        <w:t xml:space="preserve"> Preferably, this moderator of the ostracism effect in Cyberball should be subject to further work in which the number of players is experimentally varied.</w:t>
      </w:r>
    </w:p>
    <w:p w14:paraId="45DBF6DE" w14:textId="77777777" w:rsidR="00BF0960" w:rsidRDefault="009E3156" w:rsidP="00BF0960">
      <w:pPr>
        <w:pStyle w:val="Heading3"/>
      </w:pPr>
      <w:r w:rsidRPr="009159AB">
        <w:t xml:space="preserve">Does number of throws </w:t>
      </w:r>
      <w:r w:rsidR="00DF52E6">
        <w:t xml:space="preserve">or length of the study </w:t>
      </w:r>
      <w:r w:rsidRPr="009159AB">
        <w:t xml:space="preserve">matter? </w:t>
      </w:r>
    </w:p>
    <w:p w14:paraId="2A2371D3" w14:textId="229A7C6A" w:rsidR="00C31E34" w:rsidRPr="009159AB" w:rsidRDefault="00DF52E6" w:rsidP="00C16978">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We considered the length of Cyberball in two ways. We coded the number of ball tosses and estimated the length of the study. </w:t>
      </w:r>
      <w:r w:rsidR="00083699" w:rsidRPr="009159AB">
        <w:rPr>
          <w:rFonts w:ascii="Times New Roman" w:hAnsi="Times New Roman" w:cs="Times New Roman"/>
          <w:sz w:val="24"/>
          <w:szCs w:val="24"/>
        </w:rPr>
        <w:t xml:space="preserve">Of the coded studies, 60% used 30 throws, 11% used 40 throws, 8% used 20 throws, 4% used 60 throws, and 2% for both 15 and 24 throws. Other categories ranging from 10 through 200 make up the remaining percentages, each making up 1%. </w:t>
      </w:r>
      <w:r>
        <w:rPr>
          <w:rFonts w:ascii="Times New Roman" w:hAnsi="Times New Roman" w:cs="Times New Roman"/>
          <w:sz w:val="24"/>
          <w:szCs w:val="24"/>
        </w:rPr>
        <w:t xml:space="preserve">Only 2 out of 120 studies were estimated to last longer than 5 minutes. </w:t>
      </w:r>
      <w:r w:rsidR="00083699" w:rsidRPr="009159AB">
        <w:rPr>
          <w:rFonts w:ascii="Times New Roman" w:hAnsi="Times New Roman" w:cs="Times New Roman"/>
          <w:sz w:val="24"/>
          <w:szCs w:val="24"/>
        </w:rPr>
        <w:t xml:space="preserve">Our results indicated the </w:t>
      </w:r>
      <w:r w:rsidR="009F3AB7" w:rsidRPr="009159AB">
        <w:rPr>
          <w:rFonts w:ascii="Times New Roman" w:hAnsi="Times New Roman" w:cs="Times New Roman"/>
          <w:sz w:val="24"/>
          <w:szCs w:val="24"/>
        </w:rPr>
        <w:t xml:space="preserve">mean ostracism </w:t>
      </w:r>
      <w:r w:rsidR="00083699" w:rsidRPr="009159AB">
        <w:rPr>
          <w:rFonts w:ascii="Times New Roman" w:hAnsi="Times New Roman" w:cs="Times New Roman"/>
          <w:sz w:val="24"/>
          <w:szCs w:val="24"/>
        </w:rPr>
        <w:t xml:space="preserve">effect </w:t>
      </w:r>
      <w:r w:rsidR="009F3AB7" w:rsidRPr="009159AB">
        <w:rPr>
          <w:rFonts w:ascii="Times New Roman" w:hAnsi="Times New Roman" w:cs="Times New Roman"/>
          <w:sz w:val="24"/>
          <w:szCs w:val="24"/>
        </w:rPr>
        <w:t>wa</w:t>
      </w:r>
      <w:r w:rsidR="00083699" w:rsidRPr="009159AB">
        <w:rPr>
          <w:rFonts w:ascii="Times New Roman" w:hAnsi="Times New Roman" w:cs="Times New Roman"/>
          <w:sz w:val="24"/>
          <w:szCs w:val="24"/>
        </w:rPr>
        <w:t xml:space="preserve">s </w:t>
      </w:r>
      <w:r w:rsidR="00083699" w:rsidRPr="009159AB">
        <w:rPr>
          <w:rFonts w:ascii="Times New Roman" w:hAnsi="Times New Roman" w:cs="Times New Roman"/>
          <w:i/>
          <w:sz w:val="24"/>
          <w:szCs w:val="24"/>
        </w:rPr>
        <w:t>not</w:t>
      </w:r>
      <w:r w:rsidR="00A93033">
        <w:rPr>
          <w:rFonts w:ascii="Times New Roman" w:hAnsi="Times New Roman" w:cs="Times New Roman"/>
          <w:i/>
          <w:sz w:val="24"/>
          <w:szCs w:val="24"/>
        </w:rPr>
        <w:t xml:space="preserve"> </w:t>
      </w:r>
      <w:r w:rsidR="00A93033">
        <w:rPr>
          <w:rFonts w:ascii="Times New Roman" w:hAnsi="Times New Roman" w:cs="Times New Roman"/>
          <w:sz w:val="24"/>
          <w:szCs w:val="24"/>
        </w:rPr>
        <w:t>reliably</w:t>
      </w:r>
      <w:r w:rsidR="00083699" w:rsidRPr="009159AB">
        <w:rPr>
          <w:rFonts w:ascii="Times New Roman" w:hAnsi="Times New Roman" w:cs="Times New Roman"/>
          <w:sz w:val="24"/>
          <w:szCs w:val="24"/>
        </w:rPr>
        <w:t xml:space="preserve"> predicted to be different across </w:t>
      </w:r>
      <w:r>
        <w:rPr>
          <w:rFonts w:ascii="Times New Roman" w:hAnsi="Times New Roman" w:cs="Times New Roman"/>
          <w:sz w:val="24"/>
          <w:szCs w:val="24"/>
        </w:rPr>
        <w:t xml:space="preserve">different lengths of the study or </w:t>
      </w:r>
      <w:r w:rsidR="00083699" w:rsidRPr="009159AB">
        <w:rPr>
          <w:rFonts w:ascii="Times New Roman" w:hAnsi="Times New Roman" w:cs="Times New Roman"/>
          <w:sz w:val="24"/>
          <w:szCs w:val="24"/>
        </w:rPr>
        <w:t xml:space="preserve">the different </w:t>
      </w:r>
      <w:r w:rsidR="000F1C52">
        <w:rPr>
          <w:rFonts w:ascii="Times New Roman" w:hAnsi="Times New Roman" w:cs="Times New Roman"/>
          <w:sz w:val="24"/>
          <w:szCs w:val="24"/>
        </w:rPr>
        <w:t>number</w:t>
      </w:r>
      <w:r w:rsidR="000F1C52" w:rsidRPr="009159AB">
        <w:rPr>
          <w:rFonts w:ascii="Times New Roman" w:hAnsi="Times New Roman" w:cs="Times New Roman"/>
          <w:sz w:val="24"/>
          <w:szCs w:val="24"/>
        </w:rPr>
        <w:t xml:space="preserve"> </w:t>
      </w:r>
      <w:r w:rsidR="00083699" w:rsidRPr="009159AB">
        <w:rPr>
          <w:rFonts w:ascii="Times New Roman" w:hAnsi="Times New Roman" w:cs="Times New Roman"/>
          <w:sz w:val="24"/>
          <w:szCs w:val="24"/>
        </w:rPr>
        <w:t xml:space="preserve">of </w:t>
      </w:r>
      <w:r w:rsidR="00BA1DA1">
        <w:rPr>
          <w:rFonts w:ascii="Times New Roman" w:hAnsi="Times New Roman" w:cs="Times New Roman"/>
          <w:sz w:val="24"/>
          <w:szCs w:val="24"/>
        </w:rPr>
        <w:t xml:space="preserve">total </w:t>
      </w:r>
      <w:r w:rsidR="00083699" w:rsidRPr="009159AB">
        <w:rPr>
          <w:rFonts w:ascii="Times New Roman" w:hAnsi="Times New Roman" w:cs="Times New Roman"/>
          <w:sz w:val="24"/>
          <w:szCs w:val="24"/>
        </w:rPr>
        <w:t>throws</w:t>
      </w:r>
      <w:r w:rsidR="00DD3812">
        <w:rPr>
          <w:rFonts w:ascii="Times New Roman" w:hAnsi="Times New Roman" w:cs="Times New Roman"/>
          <w:sz w:val="24"/>
          <w:szCs w:val="24"/>
        </w:rPr>
        <w:t xml:space="preserve"> in the omnibus test. The single </w:t>
      </w:r>
      <w:r>
        <w:rPr>
          <w:rFonts w:ascii="Times New Roman" w:hAnsi="Times New Roman" w:cs="Times New Roman"/>
          <w:sz w:val="24"/>
          <w:szCs w:val="24"/>
        </w:rPr>
        <w:t>meta-</w:t>
      </w:r>
      <w:r w:rsidR="00DD3812">
        <w:rPr>
          <w:rFonts w:ascii="Times New Roman" w:hAnsi="Times New Roman" w:cs="Times New Roman"/>
          <w:sz w:val="24"/>
          <w:szCs w:val="24"/>
        </w:rPr>
        <w:t>regression on ball tosses suggest</w:t>
      </w:r>
      <w:r>
        <w:rPr>
          <w:rFonts w:ascii="Times New Roman" w:hAnsi="Times New Roman" w:cs="Times New Roman"/>
          <w:sz w:val="24"/>
          <w:szCs w:val="24"/>
        </w:rPr>
        <w:t>ed</w:t>
      </w:r>
      <w:r w:rsidR="00DD3812">
        <w:rPr>
          <w:rFonts w:ascii="Times New Roman" w:hAnsi="Times New Roman" w:cs="Times New Roman"/>
          <w:sz w:val="24"/>
          <w:szCs w:val="24"/>
        </w:rPr>
        <w:t xml:space="preserve"> it may predict the effect size of the first measure. As above, we are </w:t>
      </w:r>
      <w:r>
        <w:rPr>
          <w:rFonts w:ascii="Times New Roman" w:hAnsi="Times New Roman" w:cs="Times New Roman"/>
          <w:sz w:val="24"/>
          <w:szCs w:val="24"/>
        </w:rPr>
        <w:t>hesitant</w:t>
      </w:r>
      <w:r w:rsidR="00DD3812">
        <w:rPr>
          <w:rFonts w:ascii="Times New Roman" w:hAnsi="Times New Roman" w:cs="Times New Roman"/>
          <w:sz w:val="24"/>
          <w:szCs w:val="24"/>
        </w:rPr>
        <w:t xml:space="preserve"> to int</w:t>
      </w:r>
      <w:r>
        <w:rPr>
          <w:rFonts w:ascii="Times New Roman" w:hAnsi="Times New Roman" w:cs="Times New Roman"/>
          <w:sz w:val="24"/>
          <w:szCs w:val="24"/>
        </w:rPr>
        <w:t>er</w:t>
      </w:r>
      <w:r w:rsidR="00DD3812">
        <w:rPr>
          <w:rFonts w:ascii="Times New Roman" w:hAnsi="Times New Roman" w:cs="Times New Roman"/>
          <w:sz w:val="24"/>
          <w:szCs w:val="24"/>
        </w:rPr>
        <w:t xml:space="preserve">pret this, but do note that increasing ball tosses may be more associated with a diffused ostracism effect </w:t>
      </w:r>
      <w:r>
        <w:rPr>
          <w:rFonts w:ascii="Times New Roman" w:hAnsi="Times New Roman" w:cs="Times New Roman"/>
          <w:sz w:val="24"/>
          <w:szCs w:val="24"/>
        </w:rPr>
        <w:t>than</w:t>
      </w:r>
      <w:r w:rsidR="00DD3812">
        <w:rPr>
          <w:rFonts w:ascii="Times New Roman" w:hAnsi="Times New Roman" w:cs="Times New Roman"/>
          <w:sz w:val="24"/>
          <w:szCs w:val="24"/>
        </w:rPr>
        <w:t xml:space="preserve"> with an increased ostracism effect.</w:t>
      </w:r>
    </w:p>
    <w:p w14:paraId="33FBB6C3" w14:textId="77777777" w:rsidR="00BF0960" w:rsidRDefault="00C31E34" w:rsidP="00BF0960">
      <w:pPr>
        <w:pStyle w:val="Heading3"/>
      </w:pPr>
      <w:r w:rsidRPr="009159AB">
        <w:t xml:space="preserve">Does type of dependent variable matter? </w:t>
      </w:r>
    </w:p>
    <w:p w14:paraId="2CD2868B" w14:textId="2D355798" w:rsidR="00E76D2C" w:rsidRPr="009159AB" w:rsidRDefault="00E305DE" w:rsidP="00846D95">
      <w:pPr>
        <w:spacing w:after="0" w:line="480" w:lineRule="auto"/>
        <w:ind w:firstLine="708"/>
        <w:rPr>
          <w:rFonts w:ascii="Times New Roman" w:hAnsi="Times New Roman" w:cs="Times New Roman"/>
          <w:sz w:val="24"/>
          <w:szCs w:val="24"/>
        </w:rPr>
      </w:pPr>
      <w:r>
        <w:rPr>
          <w:rFonts w:ascii="Times New Roman" w:hAnsi="Times New Roman" w:cs="Times New Roman"/>
          <w:sz w:val="24"/>
          <w:szCs w:val="24"/>
        </w:rPr>
        <w:t>Secondary</w:t>
      </w:r>
      <w:r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analyses also showed that the </w:t>
      </w:r>
      <w:r w:rsidR="000C056C" w:rsidRPr="009159AB">
        <w:rPr>
          <w:rFonts w:ascii="Times New Roman" w:hAnsi="Times New Roman" w:cs="Times New Roman"/>
          <w:sz w:val="24"/>
          <w:szCs w:val="24"/>
        </w:rPr>
        <w:t xml:space="preserve">majority of the </w:t>
      </w:r>
      <w:r w:rsidR="002E2CBB" w:rsidRPr="009159AB">
        <w:rPr>
          <w:rFonts w:ascii="Times New Roman" w:hAnsi="Times New Roman" w:cs="Times New Roman"/>
          <w:sz w:val="24"/>
          <w:szCs w:val="24"/>
        </w:rPr>
        <w:t xml:space="preserve">results </w:t>
      </w:r>
      <w:r w:rsidR="00731737" w:rsidRPr="009159AB">
        <w:rPr>
          <w:rFonts w:ascii="Times New Roman" w:hAnsi="Times New Roman" w:cs="Times New Roman"/>
          <w:sz w:val="24"/>
          <w:szCs w:val="24"/>
        </w:rPr>
        <w:t xml:space="preserve">were </w:t>
      </w:r>
      <w:r w:rsidR="002E2CBB" w:rsidRPr="009159AB">
        <w:rPr>
          <w:rFonts w:ascii="Times New Roman" w:hAnsi="Times New Roman" w:cs="Times New Roman"/>
          <w:sz w:val="24"/>
          <w:szCs w:val="24"/>
        </w:rPr>
        <w:t>robust</w:t>
      </w:r>
      <w:r w:rsidR="00731737" w:rsidRPr="009159AB">
        <w:rPr>
          <w:rFonts w:ascii="Times New Roman" w:hAnsi="Times New Roman" w:cs="Times New Roman"/>
          <w:sz w:val="24"/>
          <w:szCs w:val="24"/>
        </w:rPr>
        <w:t xml:space="preserve"> across subsets of dependent measures and the overall set of dependent measures</w:t>
      </w:r>
      <w:r w:rsidR="00F2747E" w:rsidRPr="009159AB">
        <w:rPr>
          <w:rFonts w:ascii="Times New Roman" w:hAnsi="Times New Roman" w:cs="Times New Roman"/>
          <w:sz w:val="24"/>
          <w:szCs w:val="24"/>
        </w:rPr>
        <w:t xml:space="preserve"> (see Fig</w:t>
      </w:r>
      <w:r w:rsidR="0075273E">
        <w:rPr>
          <w:rFonts w:ascii="Times New Roman" w:hAnsi="Times New Roman" w:cs="Times New Roman"/>
          <w:sz w:val="24"/>
          <w:szCs w:val="24"/>
        </w:rPr>
        <w:t>.</w:t>
      </w:r>
      <w:r w:rsidR="00F2747E" w:rsidRPr="009159AB">
        <w:rPr>
          <w:rFonts w:ascii="Times New Roman" w:hAnsi="Times New Roman" w:cs="Times New Roman"/>
          <w:sz w:val="24"/>
          <w:szCs w:val="24"/>
        </w:rPr>
        <w:t xml:space="preserve"> </w:t>
      </w:r>
      <w:r w:rsidR="00EF4585">
        <w:rPr>
          <w:rFonts w:ascii="Times New Roman" w:hAnsi="Times New Roman" w:cs="Times New Roman"/>
          <w:sz w:val="24"/>
          <w:szCs w:val="24"/>
        </w:rPr>
        <w:t>3</w:t>
      </w:r>
      <w:r w:rsidR="00F2747E" w:rsidRPr="009159AB">
        <w:rPr>
          <w:rFonts w:ascii="Times New Roman" w:hAnsi="Times New Roman" w:cs="Times New Roman"/>
          <w:sz w:val="24"/>
          <w:szCs w:val="24"/>
        </w:rPr>
        <w:t>)</w:t>
      </w:r>
      <w:r w:rsidR="000C056C" w:rsidRPr="009159AB">
        <w:rPr>
          <w:rFonts w:ascii="Times New Roman" w:hAnsi="Times New Roman" w:cs="Times New Roman"/>
          <w:sz w:val="24"/>
          <w:szCs w:val="24"/>
        </w:rPr>
        <w:t xml:space="preserve">. Exceptions were </w:t>
      </w:r>
      <w:r w:rsidR="00731737" w:rsidRPr="009159AB">
        <w:rPr>
          <w:rFonts w:ascii="Times New Roman" w:hAnsi="Times New Roman" w:cs="Times New Roman"/>
          <w:sz w:val="24"/>
          <w:szCs w:val="24"/>
        </w:rPr>
        <w:t xml:space="preserve">interpersonal measures </w:t>
      </w:r>
      <w:r w:rsidR="000C056C" w:rsidRPr="009159AB">
        <w:rPr>
          <w:rFonts w:ascii="Times New Roman" w:hAnsi="Times New Roman" w:cs="Times New Roman"/>
          <w:sz w:val="24"/>
          <w:szCs w:val="24"/>
        </w:rPr>
        <w:t xml:space="preserve">showing </w:t>
      </w:r>
      <w:r w:rsidR="00731737" w:rsidRPr="009159AB">
        <w:rPr>
          <w:rFonts w:ascii="Times New Roman" w:hAnsi="Times New Roman" w:cs="Times New Roman"/>
          <w:sz w:val="24"/>
          <w:szCs w:val="24"/>
        </w:rPr>
        <w:t>relatively weak</w:t>
      </w:r>
      <w:r w:rsidR="00BA1DA1">
        <w:rPr>
          <w:rFonts w:ascii="Times New Roman" w:hAnsi="Times New Roman" w:cs="Times New Roman"/>
          <w:sz w:val="24"/>
          <w:szCs w:val="24"/>
        </w:rPr>
        <w:t>er</w:t>
      </w:r>
      <w:r w:rsidR="00731737" w:rsidRPr="009159AB">
        <w:rPr>
          <w:rFonts w:ascii="Times New Roman" w:hAnsi="Times New Roman" w:cs="Times New Roman"/>
          <w:sz w:val="24"/>
          <w:szCs w:val="24"/>
        </w:rPr>
        <w:t xml:space="preserve"> ostracism </w:t>
      </w:r>
      <w:r w:rsidR="00F2747E" w:rsidRPr="009159AB">
        <w:rPr>
          <w:rFonts w:ascii="Times New Roman" w:hAnsi="Times New Roman" w:cs="Times New Roman"/>
          <w:sz w:val="24"/>
          <w:szCs w:val="24"/>
        </w:rPr>
        <w:t>effects</w:t>
      </w:r>
      <w:r w:rsidR="00731737" w:rsidRPr="009159AB">
        <w:rPr>
          <w:rFonts w:ascii="Times New Roman" w:hAnsi="Times New Roman" w:cs="Times New Roman"/>
          <w:sz w:val="24"/>
          <w:szCs w:val="24"/>
        </w:rPr>
        <w:t xml:space="preserve"> on the first measure</w:t>
      </w:r>
      <w:r w:rsidR="00B97BCD">
        <w:rPr>
          <w:rFonts w:ascii="Times New Roman" w:hAnsi="Times New Roman" w:cs="Times New Roman"/>
          <w:sz w:val="24"/>
          <w:szCs w:val="24"/>
        </w:rPr>
        <w:t xml:space="preserve"> when compared to the other subsets</w:t>
      </w:r>
      <w:r w:rsidR="00731737" w:rsidRPr="009159AB">
        <w:rPr>
          <w:rFonts w:ascii="Times New Roman" w:hAnsi="Times New Roman" w:cs="Times New Roman"/>
          <w:sz w:val="24"/>
          <w:szCs w:val="24"/>
        </w:rPr>
        <w:t xml:space="preserve">. </w:t>
      </w:r>
      <w:r w:rsidR="0058166E" w:rsidRPr="009159AB">
        <w:rPr>
          <w:rFonts w:ascii="Times New Roman" w:hAnsi="Times New Roman" w:cs="Times New Roman"/>
          <w:sz w:val="24"/>
          <w:szCs w:val="24"/>
        </w:rPr>
        <w:t>This suggests that psychological effects of ostrac</w:t>
      </w:r>
      <w:r w:rsidR="00F2747E" w:rsidRPr="009159AB">
        <w:rPr>
          <w:rFonts w:ascii="Times New Roman" w:hAnsi="Times New Roman" w:cs="Times New Roman"/>
          <w:sz w:val="24"/>
          <w:szCs w:val="24"/>
        </w:rPr>
        <w:t xml:space="preserve">ism are large, but that this effect </w:t>
      </w:r>
      <w:r w:rsidR="001E56BA">
        <w:rPr>
          <w:rFonts w:ascii="Times New Roman" w:hAnsi="Times New Roman" w:cs="Times New Roman"/>
          <w:sz w:val="24"/>
          <w:szCs w:val="24"/>
        </w:rPr>
        <w:t>might be</w:t>
      </w:r>
      <w:r w:rsidR="001E56BA"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smaller for interpersonal behaviors</w:t>
      </w:r>
      <w:r w:rsidR="0026749D" w:rsidRPr="009159AB">
        <w:rPr>
          <w:rFonts w:ascii="Times New Roman" w:hAnsi="Times New Roman" w:cs="Times New Roman"/>
          <w:sz w:val="24"/>
          <w:szCs w:val="24"/>
        </w:rPr>
        <w:t xml:space="preserve">. </w:t>
      </w:r>
      <w:r w:rsidR="00F2747E" w:rsidRPr="009159AB">
        <w:rPr>
          <w:rFonts w:ascii="Times New Roman" w:hAnsi="Times New Roman" w:cs="Times New Roman"/>
          <w:sz w:val="24"/>
          <w:szCs w:val="24"/>
        </w:rPr>
        <w:t xml:space="preserve">On top of </w:t>
      </w:r>
      <w:r w:rsidR="00F2747E" w:rsidRPr="009159AB">
        <w:rPr>
          <w:rFonts w:ascii="Times New Roman" w:hAnsi="Times New Roman" w:cs="Times New Roman"/>
          <w:sz w:val="24"/>
          <w:szCs w:val="24"/>
        </w:rPr>
        <w:lastRenderedPageBreak/>
        <w:t>this, interpersonal measures also show more moderation</w:t>
      </w:r>
      <w:r w:rsidR="0026749D" w:rsidRPr="009159AB">
        <w:rPr>
          <w:rFonts w:ascii="Times New Roman" w:hAnsi="Times New Roman" w:cs="Times New Roman"/>
          <w:sz w:val="24"/>
          <w:szCs w:val="24"/>
        </w:rPr>
        <w:t xml:space="preserve">, suggesting that interpersonal behaviors </w:t>
      </w:r>
      <w:r w:rsidR="009736B3" w:rsidRPr="009159AB">
        <w:rPr>
          <w:rFonts w:ascii="Times New Roman" w:hAnsi="Times New Roman" w:cs="Times New Roman"/>
          <w:sz w:val="24"/>
          <w:szCs w:val="24"/>
        </w:rPr>
        <w:t xml:space="preserve">caused by ostracism </w:t>
      </w:r>
      <w:r w:rsidR="0026749D" w:rsidRPr="009159AB">
        <w:rPr>
          <w:rFonts w:ascii="Times New Roman" w:hAnsi="Times New Roman" w:cs="Times New Roman"/>
          <w:sz w:val="24"/>
          <w:szCs w:val="24"/>
        </w:rPr>
        <w:t>are more easily moderated</w:t>
      </w:r>
      <w:r w:rsidR="001E56BA">
        <w:rPr>
          <w:rFonts w:ascii="Times New Roman" w:hAnsi="Times New Roman" w:cs="Times New Roman"/>
          <w:sz w:val="24"/>
          <w:szCs w:val="24"/>
        </w:rPr>
        <w:t xml:space="preserve"> by cross-cutting factors</w:t>
      </w:r>
      <w:r w:rsidR="00F2747E" w:rsidRPr="009159AB">
        <w:rPr>
          <w:rFonts w:ascii="Times New Roman" w:hAnsi="Times New Roman" w:cs="Times New Roman"/>
          <w:sz w:val="24"/>
          <w:szCs w:val="24"/>
        </w:rPr>
        <w:t xml:space="preserve">. </w:t>
      </w:r>
      <w:r w:rsidR="000C056C" w:rsidRPr="009159AB">
        <w:rPr>
          <w:rFonts w:ascii="Times New Roman" w:hAnsi="Times New Roman" w:cs="Times New Roman"/>
          <w:sz w:val="24"/>
          <w:szCs w:val="24"/>
        </w:rPr>
        <w:t xml:space="preserve">Additionally, </w:t>
      </w:r>
      <w:r w:rsidR="00162B42" w:rsidRPr="009159AB">
        <w:rPr>
          <w:rFonts w:ascii="Times New Roman" w:hAnsi="Times New Roman" w:cs="Times New Roman"/>
          <w:sz w:val="24"/>
          <w:szCs w:val="24"/>
        </w:rPr>
        <w:t xml:space="preserve">we </w:t>
      </w:r>
      <w:r w:rsidR="000C056C" w:rsidRPr="009159AB">
        <w:rPr>
          <w:rFonts w:ascii="Times New Roman" w:hAnsi="Times New Roman" w:cs="Times New Roman"/>
          <w:sz w:val="24"/>
          <w:szCs w:val="24"/>
        </w:rPr>
        <w:t xml:space="preserve">estimated interactions for </w:t>
      </w:r>
      <w:r w:rsidR="00B75A4B" w:rsidRPr="009159AB">
        <w:rPr>
          <w:rFonts w:ascii="Times New Roman" w:hAnsi="Times New Roman" w:cs="Times New Roman"/>
          <w:sz w:val="24"/>
          <w:szCs w:val="24"/>
        </w:rPr>
        <w:t xml:space="preserve">the measure </w:t>
      </w:r>
      <w:r w:rsidR="000C056C" w:rsidRPr="009159AB">
        <w:rPr>
          <w:rFonts w:ascii="Times New Roman" w:hAnsi="Times New Roman" w:cs="Times New Roman"/>
          <w:sz w:val="24"/>
          <w:szCs w:val="24"/>
        </w:rPr>
        <w:t>subsets</w:t>
      </w:r>
      <w:r w:rsidR="00162B42" w:rsidRPr="009159AB">
        <w:rPr>
          <w:rFonts w:ascii="Times New Roman" w:hAnsi="Times New Roman" w:cs="Times New Roman"/>
          <w:sz w:val="24"/>
          <w:szCs w:val="24"/>
        </w:rPr>
        <w:t xml:space="preserve"> </w:t>
      </w:r>
      <w:r w:rsidR="00B75A4B" w:rsidRPr="009159AB">
        <w:rPr>
          <w:rFonts w:ascii="Times New Roman" w:hAnsi="Times New Roman" w:cs="Times New Roman"/>
          <w:sz w:val="24"/>
          <w:szCs w:val="24"/>
        </w:rPr>
        <w:t>interpersonal (i.e., measures relating to others), intrapersonal (measures relating to the self), fundamental needs, model (i.e., first measure is reflexive and last measure is reflective)</w:t>
      </w:r>
      <w:r w:rsidR="002776B3">
        <w:rPr>
          <w:rFonts w:ascii="Times New Roman" w:hAnsi="Times New Roman" w:cs="Times New Roman"/>
          <w:sz w:val="24"/>
          <w:szCs w:val="24"/>
        </w:rPr>
        <w:t>,</w:t>
      </w:r>
      <w:r w:rsidR="00B75A4B" w:rsidRPr="009159AB">
        <w:rPr>
          <w:rFonts w:ascii="Times New Roman" w:hAnsi="Times New Roman" w:cs="Times New Roman"/>
          <w:sz w:val="24"/>
          <w:szCs w:val="24"/>
        </w:rPr>
        <w:t xml:space="preserve"> and an overlap of the </w:t>
      </w:r>
      <w:r w:rsidR="000270D2" w:rsidRPr="009159AB">
        <w:rPr>
          <w:rFonts w:ascii="Times New Roman" w:hAnsi="Times New Roman" w:cs="Times New Roman"/>
          <w:sz w:val="24"/>
          <w:szCs w:val="24"/>
        </w:rPr>
        <w:t>latter</w:t>
      </w:r>
      <w:r w:rsidR="00B75A4B" w:rsidRPr="009159AB">
        <w:rPr>
          <w:rFonts w:ascii="Times New Roman" w:hAnsi="Times New Roman" w:cs="Times New Roman"/>
          <w:sz w:val="24"/>
          <w:szCs w:val="24"/>
        </w:rPr>
        <w:t xml:space="preserve"> two</w:t>
      </w:r>
      <w:r w:rsidR="000270D2" w:rsidRPr="009159AB">
        <w:rPr>
          <w:rFonts w:ascii="Times New Roman" w:hAnsi="Times New Roman" w:cs="Times New Roman"/>
          <w:sz w:val="24"/>
          <w:szCs w:val="24"/>
        </w:rPr>
        <w:t xml:space="preserve"> subsets</w:t>
      </w:r>
      <w:r w:rsidR="00B75A4B" w:rsidRPr="009159AB">
        <w:rPr>
          <w:rFonts w:ascii="Times New Roman" w:hAnsi="Times New Roman" w:cs="Times New Roman"/>
          <w:sz w:val="24"/>
          <w:szCs w:val="24"/>
        </w:rPr>
        <w:t>. For all but</w:t>
      </w:r>
      <w:r w:rsidR="00550F1E" w:rsidRPr="009159AB">
        <w:rPr>
          <w:rFonts w:ascii="Times New Roman" w:hAnsi="Times New Roman" w:cs="Times New Roman"/>
          <w:sz w:val="24"/>
          <w:szCs w:val="24"/>
        </w:rPr>
        <w:t xml:space="preserve"> two</w:t>
      </w:r>
      <w:r w:rsidR="00B75A4B" w:rsidRPr="009159AB">
        <w:rPr>
          <w:rFonts w:ascii="Times New Roman" w:hAnsi="Times New Roman" w:cs="Times New Roman"/>
          <w:sz w:val="24"/>
          <w:szCs w:val="24"/>
        </w:rPr>
        <w:t xml:space="preserve">, these subsets showed that </w:t>
      </w:r>
      <w:r w:rsidR="002A3BDD" w:rsidRPr="009159AB">
        <w:rPr>
          <w:rFonts w:ascii="Times New Roman" w:hAnsi="Times New Roman" w:cs="Times New Roman"/>
          <w:sz w:val="24"/>
          <w:szCs w:val="24"/>
        </w:rPr>
        <w:t>measures taken at the</w:t>
      </w:r>
      <w:r w:rsidR="00B75A4B" w:rsidRPr="009159AB">
        <w:rPr>
          <w:rFonts w:ascii="Times New Roman" w:hAnsi="Times New Roman" w:cs="Times New Roman"/>
          <w:sz w:val="24"/>
          <w:szCs w:val="24"/>
        </w:rPr>
        <w:t xml:space="preserve"> first time point </w:t>
      </w:r>
      <w:r w:rsidR="002A3BDD" w:rsidRPr="009159AB">
        <w:rPr>
          <w:rFonts w:ascii="Times New Roman" w:hAnsi="Times New Roman" w:cs="Times New Roman"/>
          <w:sz w:val="24"/>
          <w:szCs w:val="24"/>
        </w:rPr>
        <w:t>were</w:t>
      </w:r>
      <w:r w:rsidR="00B66333" w:rsidRPr="009159AB">
        <w:rPr>
          <w:rFonts w:ascii="Times New Roman" w:hAnsi="Times New Roman" w:cs="Times New Roman"/>
          <w:sz w:val="24"/>
          <w:szCs w:val="24"/>
        </w:rPr>
        <w:t xml:space="preserve"> moderated more </w:t>
      </w:r>
      <w:r w:rsidR="001E56BA">
        <w:rPr>
          <w:rFonts w:ascii="Times New Roman" w:hAnsi="Times New Roman" w:cs="Times New Roman"/>
          <w:sz w:val="24"/>
          <w:szCs w:val="24"/>
        </w:rPr>
        <w:t xml:space="preserve">strongly </w:t>
      </w:r>
      <w:r w:rsidR="00B66333" w:rsidRPr="009159AB">
        <w:rPr>
          <w:rFonts w:ascii="Times New Roman" w:hAnsi="Times New Roman" w:cs="Times New Roman"/>
          <w:sz w:val="24"/>
          <w:szCs w:val="24"/>
        </w:rPr>
        <w:t>than the</w:t>
      </w:r>
      <w:r w:rsidR="00D97B13"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measures taken </w:t>
      </w:r>
      <w:r w:rsidR="00B66333" w:rsidRPr="009159AB">
        <w:rPr>
          <w:rFonts w:ascii="Times New Roman" w:hAnsi="Times New Roman" w:cs="Times New Roman"/>
          <w:sz w:val="24"/>
          <w:szCs w:val="24"/>
        </w:rPr>
        <w:t xml:space="preserve">last. </w:t>
      </w:r>
      <w:r w:rsidR="00D77F5C">
        <w:rPr>
          <w:rFonts w:ascii="Times New Roman" w:hAnsi="Times New Roman" w:cs="Times New Roman"/>
          <w:sz w:val="24"/>
          <w:szCs w:val="24"/>
        </w:rPr>
        <w:t>Finally</w:t>
      </w:r>
      <w:r w:rsidR="002A3BDD" w:rsidRPr="009159AB">
        <w:rPr>
          <w:rFonts w:ascii="Times New Roman" w:hAnsi="Times New Roman" w:cs="Times New Roman"/>
          <w:sz w:val="24"/>
          <w:szCs w:val="24"/>
        </w:rPr>
        <w:t xml:space="preserve">, </w:t>
      </w:r>
      <w:r w:rsidR="00B66333" w:rsidRPr="009159AB">
        <w:rPr>
          <w:rFonts w:ascii="Times New Roman" w:hAnsi="Times New Roman" w:cs="Times New Roman"/>
          <w:sz w:val="24"/>
          <w:szCs w:val="24"/>
        </w:rPr>
        <w:t>the analyses including only fundamental needs</w:t>
      </w:r>
      <w:r w:rsidR="000C056C" w:rsidRPr="009159AB">
        <w:rPr>
          <w:rFonts w:ascii="Times New Roman" w:hAnsi="Times New Roman" w:cs="Times New Roman"/>
          <w:sz w:val="24"/>
          <w:szCs w:val="24"/>
        </w:rPr>
        <w:t xml:space="preserve"> showed </w:t>
      </w:r>
      <w:r w:rsidR="00B66333" w:rsidRPr="009159AB">
        <w:rPr>
          <w:rFonts w:ascii="Times New Roman" w:hAnsi="Times New Roman" w:cs="Times New Roman"/>
          <w:sz w:val="24"/>
          <w:szCs w:val="24"/>
        </w:rPr>
        <w:t xml:space="preserve">that moderation was larger at the last time point, when compared to the </w:t>
      </w:r>
      <w:r w:rsidR="00550F1E" w:rsidRPr="009159AB">
        <w:rPr>
          <w:rFonts w:ascii="Times New Roman" w:hAnsi="Times New Roman" w:cs="Times New Roman"/>
          <w:sz w:val="24"/>
          <w:szCs w:val="24"/>
        </w:rPr>
        <w:t xml:space="preserve">first </w:t>
      </w:r>
      <w:r w:rsidR="00B66333" w:rsidRPr="009159AB">
        <w:rPr>
          <w:rFonts w:ascii="Times New Roman" w:hAnsi="Times New Roman" w:cs="Times New Roman"/>
          <w:sz w:val="24"/>
          <w:szCs w:val="24"/>
        </w:rPr>
        <w:t xml:space="preserve">time point. </w:t>
      </w:r>
      <w:r w:rsidR="00550F1E" w:rsidRPr="009159AB">
        <w:rPr>
          <w:rFonts w:ascii="Times New Roman" w:hAnsi="Times New Roman" w:cs="Times New Roman"/>
          <w:sz w:val="24"/>
          <w:szCs w:val="24"/>
        </w:rPr>
        <w:t xml:space="preserve">This </w:t>
      </w:r>
      <w:r w:rsidR="002A3BDD" w:rsidRPr="009159AB">
        <w:rPr>
          <w:rFonts w:ascii="Times New Roman" w:hAnsi="Times New Roman" w:cs="Times New Roman"/>
          <w:sz w:val="24"/>
          <w:szCs w:val="24"/>
        </w:rPr>
        <w:t>result</w:t>
      </w:r>
      <w:r w:rsidR="00550F1E" w:rsidRPr="009159AB">
        <w:rPr>
          <w:rFonts w:ascii="Times New Roman" w:hAnsi="Times New Roman" w:cs="Times New Roman"/>
          <w:sz w:val="24"/>
          <w:szCs w:val="24"/>
        </w:rPr>
        <w:t xml:space="preserve"> is crucial, as</w:t>
      </w:r>
      <w:r w:rsidR="000270D2" w:rsidRPr="009159AB">
        <w:rPr>
          <w:rFonts w:ascii="Times New Roman" w:hAnsi="Times New Roman" w:cs="Times New Roman"/>
          <w:sz w:val="24"/>
          <w:szCs w:val="24"/>
        </w:rPr>
        <w:t xml:space="preserve"> Williams</w:t>
      </w:r>
      <w:r w:rsidR="00550F1E"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550F1E" w:rsidRPr="009159AB">
        <w:rPr>
          <w:rFonts w:ascii="Times New Roman" w:hAnsi="Times New Roman" w:cs="Times New Roman"/>
          <w:sz w:val="24"/>
          <w:szCs w:val="24"/>
        </w:rPr>
        <w:t xml:space="preserve"> specifically </w:t>
      </w:r>
      <w:r w:rsidR="002A3BDD" w:rsidRPr="009159AB">
        <w:rPr>
          <w:rFonts w:ascii="Times New Roman" w:hAnsi="Times New Roman" w:cs="Times New Roman"/>
          <w:sz w:val="24"/>
          <w:szCs w:val="24"/>
        </w:rPr>
        <w:t>predicted</w:t>
      </w:r>
      <w:r w:rsidR="00550F1E" w:rsidRPr="009159AB">
        <w:rPr>
          <w:rFonts w:ascii="Times New Roman" w:hAnsi="Times New Roman" w:cs="Times New Roman"/>
          <w:sz w:val="24"/>
          <w:szCs w:val="24"/>
        </w:rPr>
        <w:t xml:space="preserve"> </w:t>
      </w:r>
      <w:r w:rsidR="002A3BDD" w:rsidRPr="009159AB">
        <w:rPr>
          <w:rFonts w:ascii="Times New Roman" w:hAnsi="Times New Roman" w:cs="Times New Roman"/>
          <w:sz w:val="24"/>
          <w:szCs w:val="24"/>
        </w:rPr>
        <w:t xml:space="preserve">this pattern for </w:t>
      </w:r>
      <w:r w:rsidR="00550F1E" w:rsidRPr="009159AB">
        <w:rPr>
          <w:rFonts w:ascii="Times New Roman" w:hAnsi="Times New Roman" w:cs="Times New Roman"/>
          <w:sz w:val="24"/>
          <w:szCs w:val="24"/>
        </w:rPr>
        <w:t>fundamental needs</w:t>
      </w:r>
      <w:r w:rsidR="002A3BDD" w:rsidRPr="009159AB">
        <w:rPr>
          <w:rFonts w:ascii="Times New Roman" w:hAnsi="Times New Roman" w:cs="Times New Roman"/>
          <w:sz w:val="24"/>
          <w:szCs w:val="24"/>
        </w:rPr>
        <w:t xml:space="preserve">. </w:t>
      </w:r>
    </w:p>
    <w:p w14:paraId="238042A3" w14:textId="77777777" w:rsidR="00C10474" w:rsidRPr="009159AB" w:rsidRDefault="0001299C" w:rsidP="00BF0960">
      <w:pPr>
        <w:pStyle w:val="Heading2"/>
      </w:pPr>
      <w:r w:rsidRPr="009159AB">
        <w:t>Williams’s Model of Ostracism: Supported or Not?</w:t>
      </w:r>
    </w:p>
    <w:p w14:paraId="0A892D47" w14:textId="5A07ED5B" w:rsidR="0001299C" w:rsidRPr="009159AB" w:rsidRDefault="006C124A" w:rsidP="00796BF8">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Regarding the test of Williams’</w:t>
      </w:r>
      <w:r w:rsidR="00796BF8" w:rsidRPr="009159AB">
        <w:rPr>
          <w:rFonts w:ascii="Times New Roman" w:hAnsi="Times New Roman" w:cs="Times New Roman"/>
          <w:sz w:val="24"/>
          <w:szCs w:val="24"/>
        </w:rPr>
        <w:t>s</w:t>
      </w:r>
      <w:r w:rsidR="00D62AC2" w:rsidRPr="009159AB">
        <w:rPr>
          <w:rFonts w:ascii="Times New Roman" w:hAnsi="Times New Roman" w:cs="Times New Roman"/>
          <w:sz w:val="24"/>
          <w:szCs w:val="24"/>
        </w:rPr>
        <w:t xml:space="preserve">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Pr="009159AB">
        <w:rPr>
          <w:rFonts w:ascii="Times New Roman" w:hAnsi="Times New Roman" w:cs="Times New Roman"/>
          <w:sz w:val="24"/>
          <w:szCs w:val="24"/>
        </w:rPr>
        <w:t xml:space="preserve"> model, there are </w:t>
      </w:r>
      <w:r w:rsidR="0039270B" w:rsidRPr="009159AB">
        <w:rPr>
          <w:rFonts w:ascii="Times New Roman" w:hAnsi="Times New Roman" w:cs="Times New Roman"/>
          <w:sz w:val="24"/>
          <w:szCs w:val="24"/>
        </w:rPr>
        <w:t>several</w:t>
      </w:r>
      <w:r w:rsidRPr="009159AB">
        <w:rPr>
          <w:rFonts w:ascii="Times New Roman" w:hAnsi="Times New Roman" w:cs="Times New Roman"/>
          <w:sz w:val="24"/>
          <w:szCs w:val="24"/>
        </w:rPr>
        <w:t xml:space="preserve"> important </w:t>
      </w:r>
      <w:r w:rsidR="0001299C" w:rsidRPr="009159AB">
        <w:rPr>
          <w:rFonts w:ascii="Times New Roman" w:hAnsi="Times New Roman" w:cs="Times New Roman"/>
          <w:sz w:val="24"/>
          <w:szCs w:val="24"/>
        </w:rPr>
        <w:t>observations</w:t>
      </w:r>
      <w:r w:rsidR="00EC7FD0" w:rsidRPr="009159AB">
        <w:rPr>
          <w:rFonts w:ascii="Times New Roman" w:hAnsi="Times New Roman" w:cs="Times New Roman"/>
          <w:sz w:val="24"/>
          <w:szCs w:val="24"/>
        </w:rPr>
        <w:t xml:space="preserve"> and limitations</w:t>
      </w:r>
      <w:r w:rsidRPr="009159AB">
        <w:rPr>
          <w:rFonts w:ascii="Times New Roman" w:hAnsi="Times New Roman" w:cs="Times New Roman"/>
          <w:sz w:val="24"/>
          <w:szCs w:val="24"/>
        </w:rPr>
        <w:t xml:space="preserve">. First, </w:t>
      </w:r>
      <w:r w:rsidR="0001299C" w:rsidRPr="009159AB">
        <w:rPr>
          <w:rFonts w:ascii="Times New Roman" w:hAnsi="Times New Roman" w:cs="Times New Roman"/>
          <w:sz w:val="24"/>
          <w:szCs w:val="24"/>
        </w:rPr>
        <w:t>Williams propose</w:t>
      </w:r>
      <w:r w:rsidR="00931476" w:rsidRPr="009159AB">
        <w:rPr>
          <w:rFonts w:ascii="Times New Roman" w:hAnsi="Times New Roman" w:cs="Times New Roman"/>
          <w:sz w:val="24"/>
          <w:szCs w:val="24"/>
        </w:rPr>
        <w:t>d</w:t>
      </w:r>
      <w:r w:rsidR="0001299C" w:rsidRPr="009159AB">
        <w:rPr>
          <w:rFonts w:ascii="Times New Roman" w:hAnsi="Times New Roman" w:cs="Times New Roman"/>
          <w:sz w:val="24"/>
          <w:szCs w:val="24"/>
        </w:rPr>
        <w:t xml:space="preserve"> fundamental need threat as a result of even a brief episode of ostracism. This was supported by the meta-analysis. </w:t>
      </w:r>
      <w:r w:rsidR="00F547D3">
        <w:rPr>
          <w:rFonts w:ascii="Times New Roman" w:hAnsi="Times New Roman" w:cs="Times New Roman"/>
          <w:sz w:val="24"/>
          <w:szCs w:val="24"/>
        </w:rPr>
        <w:t>Moreover,</w:t>
      </w:r>
      <w:r w:rsidR="0001299C" w:rsidRPr="009159AB">
        <w:rPr>
          <w:rFonts w:ascii="Times New Roman" w:hAnsi="Times New Roman" w:cs="Times New Roman"/>
          <w:sz w:val="24"/>
          <w:szCs w:val="24"/>
        </w:rPr>
        <w:t xml:space="preserve"> moderation is predicted to occur in the reflective stage, when the context and meaning of the ostracism event can be appraised</w:t>
      </w:r>
      <w:r w:rsidR="00F547D3">
        <w:rPr>
          <w:rFonts w:ascii="Times New Roman" w:hAnsi="Times New Roman" w:cs="Times New Roman"/>
          <w:sz w:val="24"/>
          <w:szCs w:val="24"/>
        </w:rPr>
        <w:t>. This</w:t>
      </w:r>
      <w:r w:rsidR="0001299C" w:rsidRPr="009159AB">
        <w:rPr>
          <w:rFonts w:ascii="Times New Roman" w:hAnsi="Times New Roman" w:cs="Times New Roman"/>
          <w:sz w:val="24"/>
          <w:szCs w:val="24"/>
        </w:rPr>
        <w:t xml:space="preserve"> </w:t>
      </w:r>
      <w:r w:rsidR="00F547D3">
        <w:rPr>
          <w:rFonts w:ascii="Times New Roman" w:hAnsi="Times New Roman" w:cs="Times New Roman"/>
          <w:sz w:val="24"/>
          <w:szCs w:val="24"/>
        </w:rPr>
        <w:t>was also</w:t>
      </w:r>
      <w:r w:rsidR="001D26DC"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support</w:t>
      </w:r>
      <w:r w:rsidR="00F547D3">
        <w:rPr>
          <w:rFonts w:ascii="Times New Roman" w:hAnsi="Times New Roman" w:cs="Times New Roman"/>
          <w:sz w:val="24"/>
          <w:szCs w:val="24"/>
        </w:rPr>
        <w:t>ed</w:t>
      </w:r>
      <w:r w:rsidR="0001299C" w:rsidRPr="009159AB">
        <w:rPr>
          <w:rFonts w:ascii="Times New Roman" w:hAnsi="Times New Roman" w:cs="Times New Roman"/>
          <w:sz w:val="24"/>
          <w:szCs w:val="24"/>
        </w:rPr>
        <w:t xml:space="preserve"> </w:t>
      </w:r>
      <w:r w:rsidR="001E56BA">
        <w:rPr>
          <w:rFonts w:ascii="Times New Roman" w:hAnsi="Times New Roman" w:cs="Times New Roman"/>
          <w:sz w:val="24"/>
          <w:szCs w:val="24"/>
        </w:rPr>
        <w:t>in</w:t>
      </w:r>
      <w:r w:rsidR="001E56BA" w:rsidRPr="009159AB">
        <w:rPr>
          <w:rFonts w:ascii="Times New Roman" w:hAnsi="Times New Roman" w:cs="Times New Roman"/>
          <w:sz w:val="24"/>
          <w:szCs w:val="24"/>
        </w:rPr>
        <w:t xml:space="preserve"> </w:t>
      </w:r>
      <w:r w:rsidR="0001299C" w:rsidRPr="009159AB">
        <w:rPr>
          <w:rFonts w:ascii="Times New Roman" w:hAnsi="Times New Roman" w:cs="Times New Roman"/>
          <w:sz w:val="24"/>
          <w:szCs w:val="24"/>
        </w:rPr>
        <w:t>the present meta-analysis. The final stage of Williams’</w:t>
      </w:r>
      <w:r w:rsidR="00CA7BA5" w:rsidRPr="009159AB">
        <w:rPr>
          <w:rFonts w:ascii="Times New Roman" w:hAnsi="Times New Roman" w:cs="Times New Roman"/>
          <w:sz w:val="24"/>
          <w:szCs w:val="24"/>
        </w:rPr>
        <w:t>s</w:t>
      </w:r>
      <w:r w:rsidR="0001299C" w:rsidRPr="009159AB">
        <w:rPr>
          <w:rFonts w:ascii="Times New Roman" w:hAnsi="Times New Roman" w:cs="Times New Roman"/>
          <w:sz w:val="24"/>
          <w:szCs w:val="24"/>
        </w:rPr>
        <w:t xml:space="preserve"> model—resignation—is outside the aims of the present meta-analysis, </w:t>
      </w:r>
      <w:r w:rsidR="0003725A" w:rsidRPr="009159AB">
        <w:rPr>
          <w:rFonts w:ascii="Times New Roman" w:hAnsi="Times New Roman" w:cs="Times New Roman"/>
          <w:sz w:val="24"/>
          <w:szCs w:val="24"/>
        </w:rPr>
        <w:t xml:space="preserve">because </w:t>
      </w:r>
      <w:r w:rsidR="0001299C" w:rsidRPr="009159AB">
        <w:rPr>
          <w:rFonts w:ascii="Times New Roman" w:hAnsi="Times New Roman" w:cs="Times New Roman"/>
          <w:sz w:val="24"/>
          <w:szCs w:val="24"/>
        </w:rPr>
        <w:t>it requires long-term exposure to ostracism.</w:t>
      </w:r>
    </w:p>
    <w:p w14:paraId="4B9AA9E6" w14:textId="46BCEAA3" w:rsidR="008464F5" w:rsidRPr="009159AB" w:rsidRDefault="00215833"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The proposition that appears to </w:t>
      </w:r>
      <w:r w:rsidR="00D62AC2" w:rsidRPr="009159AB">
        <w:rPr>
          <w:rFonts w:ascii="Times New Roman" w:hAnsi="Times New Roman" w:cs="Times New Roman"/>
          <w:sz w:val="24"/>
          <w:szCs w:val="24"/>
        </w:rPr>
        <w:t xml:space="preserve">lack </w:t>
      </w:r>
      <w:r w:rsidRPr="009159AB">
        <w:rPr>
          <w:rFonts w:ascii="Times New Roman" w:hAnsi="Times New Roman" w:cs="Times New Roman"/>
          <w:sz w:val="24"/>
          <w:szCs w:val="24"/>
        </w:rPr>
        <w:t xml:space="preserve">support </w:t>
      </w:r>
      <w:r w:rsidR="003B2ACA" w:rsidRPr="009159AB">
        <w:rPr>
          <w:rFonts w:ascii="Times New Roman" w:hAnsi="Times New Roman" w:cs="Times New Roman"/>
          <w:sz w:val="24"/>
          <w:szCs w:val="24"/>
        </w:rPr>
        <w:t>from this meta-analysis</w:t>
      </w:r>
      <w:r w:rsidR="00D62AC2" w:rsidRPr="009159AB">
        <w:rPr>
          <w:rFonts w:ascii="Times New Roman" w:hAnsi="Times New Roman" w:cs="Times New Roman"/>
          <w:sz w:val="24"/>
          <w:szCs w:val="24"/>
        </w:rPr>
        <w:t xml:space="preserve"> </w:t>
      </w:r>
      <w:r w:rsidRPr="009159AB">
        <w:rPr>
          <w:rFonts w:ascii="Times New Roman" w:hAnsi="Times New Roman" w:cs="Times New Roman"/>
          <w:sz w:val="24"/>
          <w:szCs w:val="24"/>
        </w:rPr>
        <w:t xml:space="preserve">is that reflexive reactions to ostracism </w:t>
      </w:r>
      <w:r w:rsidR="0003725A" w:rsidRPr="009159AB">
        <w:rPr>
          <w:rFonts w:ascii="Times New Roman" w:hAnsi="Times New Roman" w:cs="Times New Roman"/>
          <w:sz w:val="24"/>
          <w:szCs w:val="24"/>
        </w:rPr>
        <w:t>are more resistant to</w:t>
      </w:r>
      <w:r w:rsidRPr="009159AB">
        <w:rPr>
          <w:rFonts w:ascii="Times New Roman" w:hAnsi="Times New Roman" w:cs="Times New Roman"/>
          <w:sz w:val="24"/>
          <w:szCs w:val="24"/>
        </w:rPr>
        <w:t xml:space="preserve"> moderation than reflective reactions. </w:t>
      </w:r>
      <w:r w:rsidR="00D62AC2" w:rsidRPr="009159AB">
        <w:rPr>
          <w:rFonts w:ascii="Times New Roman" w:hAnsi="Times New Roman" w:cs="Times New Roman"/>
          <w:sz w:val="24"/>
          <w:szCs w:val="24"/>
        </w:rPr>
        <w:t>Across the board, our</w:t>
      </w:r>
      <w:r w:rsidRPr="009159AB">
        <w:rPr>
          <w:rFonts w:ascii="Times New Roman" w:hAnsi="Times New Roman" w:cs="Times New Roman"/>
          <w:sz w:val="24"/>
          <w:szCs w:val="24"/>
        </w:rPr>
        <w:t xml:space="preserve"> results indicate there is</w:t>
      </w:r>
      <w:r w:rsidR="00E56A2E" w:rsidRPr="009159AB">
        <w:rPr>
          <w:rFonts w:ascii="Times New Roman" w:hAnsi="Times New Roman" w:cs="Times New Roman"/>
          <w:sz w:val="24"/>
          <w:szCs w:val="24"/>
        </w:rPr>
        <w:t xml:space="preserve"> more</w:t>
      </w:r>
      <w:r w:rsidRPr="009159AB">
        <w:rPr>
          <w:rFonts w:ascii="Times New Roman" w:hAnsi="Times New Roman" w:cs="Times New Roman"/>
          <w:sz w:val="24"/>
          <w:szCs w:val="24"/>
        </w:rPr>
        <w:t xml:space="preserve"> moderation</w:t>
      </w:r>
      <w:r w:rsidR="001E56BA">
        <w:rPr>
          <w:rFonts w:ascii="Times New Roman" w:hAnsi="Times New Roman" w:cs="Times New Roman"/>
          <w:sz w:val="24"/>
          <w:szCs w:val="24"/>
        </w:rPr>
        <w:t xml:space="preserve"> of ostracism effects</w:t>
      </w:r>
      <w:r w:rsidRPr="009159AB">
        <w:rPr>
          <w:rFonts w:ascii="Times New Roman" w:hAnsi="Times New Roman" w:cs="Times New Roman"/>
          <w:sz w:val="24"/>
          <w:szCs w:val="24"/>
        </w:rPr>
        <w:t xml:space="preserve"> on the first</w:t>
      </w:r>
      <w:r w:rsidR="00E56A2E" w:rsidRPr="009159AB">
        <w:rPr>
          <w:rFonts w:ascii="Times New Roman" w:hAnsi="Times New Roman" w:cs="Times New Roman"/>
          <w:sz w:val="24"/>
          <w:szCs w:val="24"/>
        </w:rPr>
        <w:t xml:space="preserve"> time point than on the </w:t>
      </w:r>
      <w:r w:rsidRPr="009159AB">
        <w:rPr>
          <w:rFonts w:ascii="Times New Roman" w:hAnsi="Times New Roman" w:cs="Times New Roman"/>
          <w:sz w:val="24"/>
          <w:szCs w:val="24"/>
        </w:rPr>
        <w:t>last time point</w:t>
      </w:r>
      <w:r w:rsidR="00E56A2E" w:rsidRPr="009159AB">
        <w:rPr>
          <w:rFonts w:ascii="Times New Roman" w:hAnsi="Times New Roman" w:cs="Times New Roman"/>
          <w:sz w:val="24"/>
          <w:szCs w:val="24"/>
        </w:rPr>
        <w:t>.</w:t>
      </w:r>
      <w:r w:rsidR="00D62AC2" w:rsidRPr="009159AB">
        <w:rPr>
          <w:rFonts w:ascii="Times New Roman" w:hAnsi="Times New Roman" w:cs="Times New Roman"/>
          <w:sz w:val="24"/>
          <w:szCs w:val="24"/>
        </w:rPr>
        <w:t xml:space="preserve"> </w:t>
      </w:r>
      <w:r w:rsidR="008760BF" w:rsidRPr="009159AB">
        <w:rPr>
          <w:rFonts w:ascii="Times New Roman" w:hAnsi="Times New Roman" w:cs="Times New Roman"/>
          <w:sz w:val="24"/>
          <w:szCs w:val="24"/>
        </w:rPr>
        <w:t xml:space="preserve">However, </w:t>
      </w:r>
      <w:r w:rsidR="000B5E3E" w:rsidRPr="009159AB">
        <w:rPr>
          <w:rFonts w:ascii="Times New Roman" w:hAnsi="Times New Roman" w:cs="Times New Roman"/>
          <w:sz w:val="24"/>
          <w:szCs w:val="24"/>
        </w:rPr>
        <w:t xml:space="preserve">there are two </w:t>
      </w:r>
      <w:r w:rsidR="006316A4" w:rsidRPr="009159AB">
        <w:rPr>
          <w:rFonts w:ascii="Times New Roman" w:hAnsi="Times New Roman" w:cs="Times New Roman"/>
          <w:sz w:val="24"/>
          <w:szCs w:val="24"/>
        </w:rPr>
        <w:t xml:space="preserve">limitations to </w:t>
      </w:r>
      <w:r w:rsidR="000B5E3E" w:rsidRPr="009159AB">
        <w:rPr>
          <w:rFonts w:ascii="Times New Roman" w:hAnsi="Times New Roman" w:cs="Times New Roman"/>
          <w:sz w:val="24"/>
          <w:szCs w:val="24"/>
        </w:rPr>
        <w:t xml:space="preserve">this conclusion. Firstly, Williams specifically refers to physiological, online, or immediate retrospective reports to assess reflexive reactions. In many instances in this meta-analysis, the </w:t>
      </w:r>
      <w:r w:rsidR="000B5E3E" w:rsidRPr="00EA4B57">
        <w:rPr>
          <w:rFonts w:ascii="Times New Roman" w:hAnsi="Times New Roman" w:cs="Times New Roman"/>
          <w:iCs/>
          <w:sz w:val="24"/>
          <w:szCs w:val="24"/>
        </w:rPr>
        <w:t>first</w:t>
      </w:r>
      <w:r w:rsidR="000B5E3E" w:rsidRPr="009159AB">
        <w:rPr>
          <w:rFonts w:ascii="Times New Roman" w:hAnsi="Times New Roman" w:cs="Times New Roman"/>
          <w:sz w:val="24"/>
          <w:szCs w:val="24"/>
        </w:rPr>
        <w:t xml:space="preserve"> reaction is not isomorphic with reflexive measures. Anything taken after the game, or assessed by wording </w:t>
      </w:r>
      <w:r w:rsidR="000B5E3E" w:rsidRPr="009159AB">
        <w:rPr>
          <w:rFonts w:ascii="Times New Roman" w:hAnsi="Times New Roman" w:cs="Times New Roman"/>
          <w:sz w:val="24"/>
          <w:szCs w:val="24"/>
        </w:rPr>
        <w:lastRenderedPageBreak/>
        <w:t xml:space="preserve">indicating present state (rather than the participants’ state during the game), is not assumed to be reflexive, nor predicted to be resistant to moderation. Secondly, </w:t>
      </w:r>
      <w:r w:rsidR="00E04C3D" w:rsidRPr="009159AB">
        <w:rPr>
          <w:rFonts w:ascii="Times New Roman" w:hAnsi="Times New Roman" w:cs="Times New Roman"/>
          <w:sz w:val="24"/>
          <w:szCs w:val="24"/>
        </w:rPr>
        <w:t xml:space="preserve">Williams’s proposition is restricted to fundamental needs only. </w:t>
      </w:r>
      <w:r w:rsidR="00596E2D" w:rsidRPr="009159AB">
        <w:rPr>
          <w:rFonts w:ascii="Times New Roman" w:hAnsi="Times New Roman" w:cs="Times New Roman"/>
          <w:sz w:val="24"/>
          <w:szCs w:val="24"/>
        </w:rPr>
        <w:t>Indeed, our specific a</w:t>
      </w:r>
      <w:r w:rsidR="00D62AC2" w:rsidRPr="009159AB">
        <w:rPr>
          <w:rFonts w:ascii="Times New Roman" w:hAnsi="Times New Roman" w:cs="Times New Roman"/>
          <w:sz w:val="24"/>
          <w:szCs w:val="24"/>
        </w:rPr>
        <w:t xml:space="preserve">nalyses involving only </w:t>
      </w:r>
      <w:r w:rsidR="00E04C3D" w:rsidRPr="009159AB">
        <w:rPr>
          <w:rFonts w:ascii="Times New Roman" w:hAnsi="Times New Roman" w:cs="Times New Roman"/>
          <w:sz w:val="24"/>
          <w:szCs w:val="24"/>
        </w:rPr>
        <w:t>studies that employed measures of</w:t>
      </w:r>
      <w:r w:rsidR="00AA76BE" w:rsidRPr="009159AB">
        <w:rPr>
          <w:rFonts w:ascii="Times New Roman" w:hAnsi="Times New Roman" w:cs="Times New Roman"/>
          <w:sz w:val="24"/>
          <w:szCs w:val="24"/>
        </w:rPr>
        <w:t xml:space="preserve"> </w:t>
      </w:r>
      <w:r w:rsidR="00E04C3D" w:rsidRPr="009159AB">
        <w:rPr>
          <w:rFonts w:ascii="Times New Roman" w:hAnsi="Times New Roman" w:cs="Times New Roman"/>
          <w:sz w:val="24"/>
          <w:szCs w:val="24"/>
        </w:rPr>
        <w:t xml:space="preserve">immediate and delayed </w:t>
      </w:r>
      <w:r w:rsidR="00AA76BE" w:rsidRPr="009159AB">
        <w:rPr>
          <w:rFonts w:ascii="Times New Roman" w:hAnsi="Times New Roman" w:cs="Times New Roman"/>
          <w:sz w:val="24"/>
          <w:szCs w:val="24"/>
        </w:rPr>
        <w:t>fundamental need</w:t>
      </w:r>
      <w:r w:rsidR="00E04C3D" w:rsidRPr="009159AB">
        <w:rPr>
          <w:rFonts w:ascii="Times New Roman" w:hAnsi="Times New Roman" w:cs="Times New Roman"/>
          <w:sz w:val="24"/>
          <w:szCs w:val="24"/>
        </w:rPr>
        <w:t xml:space="preserve"> satisfaction</w:t>
      </w:r>
      <w:r w:rsidR="00E56A2E" w:rsidRPr="009159AB">
        <w:rPr>
          <w:rFonts w:ascii="Times New Roman" w:hAnsi="Times New Roman" w:cs="Times New Roman"/>
          <w:sz w:val="24"/>
          <w:szCs w:val="24"/>
        </w:rPr>
        <w:t xml:space="preserve"> corroborate</w:t>
      </w:r>
      <w:r w:rsidR="00596E2D" w:rsidRPr="009159AB">
        <w:rPr>
          <w:rFonts w:ascii="Times New Roman" w:hAnsi="Times New Roman" w:cs="Times New Roman"/>
          <w:sz w:val="24"/>
          <w:szCs w:val="24"/>
        </w:rPr>
        <w:t>d</w:t>
      </w:r>
      <w:r w:rsidR="00E56A2E" w:rsidRPr="009159AB">
        <w:rPr>
          <w:rFonts w:ascii="Times New Roman" w:hAnsi="Times New Roman" w:cs="Times New Roman"/>
          <w:sz w:val="24"/>
          <w:szCs w:val="24"/>
        </w:rPr>
        <w:t xml:space="preserve"> the model prediction that there is more moderation on the last time point, than on the first time point. </w:t>
      </w:r>
    </w:p>
    <w:p w14:paraId="0774C3BC" w14:textId="27D6476D" w:rsidR="00215833" w:rsidRPr="009159AB" w:rsidRDefault="0003725A" w:rsidP="00083699">
      <w:pPr>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Because of</w:t>
      </w:r>
      <w:r w:rsidR="00FD1631" w:rsidRPr="009159AB">
        <w:rPr>
          <w:rFonts w:ascii="Times New Roman" w:hAnsi="Times New Roman" w:cs="Times New Roman"/>
          <w:sz w:val="24"/>
          <w:szCs w:val="24"/>
        </w:rPr>
        <w:t xml:space="preserve"> this quantitative difference in moderation</w:t>
      </w:r>
      <w:r w:rsidR="00B75A4B" w:rsidRPr="009159AB">
        <w:rPr>
          <w:rFonts w:ascii="Times New Roman" w:hAnsi="Times New Roman" w:cs="Times New Roman"/>
          <w:sz w:val="24"/>
          <w:szCs w:val="24"/>
        </w:rPr>
        <w:t xml:space="preserve"> across measures</w:t>
      </w:r>
      <w:r w:rsidR="00FD1631" w:rsidRPr="009159AB">
        <w:rPr>
          <w:rFonts w:ascii="Times New Roman" w:hAnsi="Times New Roman" w:cs="Times New Roman"/>
          <w:sz w:val="24"/>
          <w:szCs w:val="24"/>
        </w:rPr>
        <w:t>, we encourage direct testing of this time difference in moderation</w:t>
      </w:r>
      <w:r w:rsidR="00B75A4B" w:rsidRPr="009159AB">
        <w:rPr>
          <w:rFonts w:ascii="Times New Roman" w:hAnsi="Times New Roman" w:cs="Times New Roman"/>
          <w:sz w:val="24"/>
          <w:szCs w:val="24"/>
        </w:rPr>
        <w:t xml:space="preserve"> </w:t>
      </w:r>
      <w:r w:rsidR="00FD1631" w:rsidRPr="009159AB">
        <w:rPr>
          <w:rFonts w:ascii="Times New Roman" w:hAnsi="Times New Roman" w:cs="Times New Roman"/>
          <w:sz w:val="24"/>
          <w:szCs w:val="24"/>
        </w:rPr>
        <w:t xml:space="preserve">as predicted by Williams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"previouslyFormattedCitation" : "[11]"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[11]</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 xml:space="preserve">, just as </w:t>
      </w:r>
      <w:r w:rsidR="001E56BA">
        <w:rPr>
          <w:rFonts w:ascii="Times New Roman" w:hAnsi="Times New Roman" w:cs="Times New Roman"/>
          <w:sz w:val="24"/>
          <w:szCs w:val="24"/>
        </w:rPr>
        <w:t xml:space="preserve">the study by </w:t>
      </w:r>
      <w:r w:rsidR="00302845">
        <w:rPr>
          <w:rFonts w:ascii="Times New Roman" w:hAnsi="Times New Roman" w:cs="Times New Roman"/>
          <w:sz w:val="24"/>
          <w:szCs w:val="24"/>
        </w:rPr>
        <w:t xml:space="preserve">Bernstein and Claypool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"10.1080/15534510.2012.664326", "ISSN" : "1553-4510", "author" : [ { "dropping-particle" : "", "family" : "Bernstein", "given" : "Michael J", "non-dropping-particle" : "", "parse-names" : false, "suffix" : "" }, { "dropping-particle" : "", "family" : "Claypool", "given" : "Heather M", "non-dropping-particle" : "", "parse-names" : false, "suffix" : "" } ], "container-title" : "Social Influence", "id" : "ITEM-1", "issue" : "2", "issued" : { "date-parts" : [ [ "2012", "4" ] ] }, "page" : "113-130", "title" : "Not all social exclusions are created equal: Emotional distress following social exclusion is moderated by exclusion paradigm", "type" : "article-journal", "volume" : "7" }, "uris" : [ "http://www.mendeley.com/documents/?uuid=1486d6e7-7f6c-4b13-95a3-040fba379973" ] } ], "mendeley" : { "formattedCitation" : "[39]", "plainTextFormattedCitation" : "[39]", "previouslyFormattedCitation" : "[39]"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[39]</w:t>
      </w:r>
      <w:r w:rsidR="00302845">
        <w:rPr>
          <w:rFonts w:ascii="Times New Roman" w:hAnsi="Times New Roman" w:cs="Times New Roman"/>
          <w:sz w:val="24"/>
          <w:szCs w:val="24"/>
        </w:rPr>
        <w:fldChar w:fldCharType="end"/>
      </w:r>
      <w:r w:rsidR="00B641AC" w:rsidRPr="009159AB">
        <w:rPr>
          <w:rFonts w:ascii="Times New Roman" w:hAnsi="Times New Roman" w:cs="Times New Roman"/>
          <w:sz w:val="24"/>
          <w:szCs w:val="24"/>
        </w:rPr>
        <w:t xml:space="preserve"> was a direct, experimental test </w:t>
      </w:r>
      <w:r w:rsidR="00E42799" w:rsidRPr="009159AB">
        <w:rPr>
          <w:rFonts w:ascii="Times New Roman" w:hAnsi="Times New Roman" w:cs="Times New Roman"/>
          <w:sz w:val="24"/>
          <w:szCs w:val="24"/>
        </w:rPr>
        <w:t>of a finding</w:t>
      </w:r>
      <w:r w:rsidR="00B641AC"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by</w:t>
      </w:r>
      <w:r w:rsidR="00B641AC" w:rsidRPr="009159AB">
        <w:rPr>
          <w:rFonts w:ascii="Times New Roman" w:hAnsi="Times New Roman" w:cs="Times New Roman"/>
          <w:sz w:val="24"/>
          <w:szCs w:val="24"/>
        </w:rPr>
        <w:t xml:space="preserve"> </w:t>
      </w:r>
      <w:r w:rsidR="00302845">
        <w:rPr>
          <w:rFonts w:ascii="Times New Roman" w:hAnsi="Times New Roman" w:cs="Times New Roman"/>
          <w:sz w:val="24"/>
          <w:szCs w:val="24"/>
        </w:rPr>
        <w:t xml:space="preserve">Gerber and Wheeler </w:t>
      </w:r>
      <w:r w:rsidR="00302845">
        <w:rPr>
          <w:rFonts w:ascii="Times New Roman" w:hAnsi="Times New Roman" w:cs="Times New Roman"/>
          <w:sz w:val="24"/>
          <w:szCs w:val="24"/>
        </w:rPr>
        <w:fldChar w:fldCharType="begin" w:fldLock="1"/>
      </w:r>
      <w:r w:rsidR="00302845">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"plainTextFormattedCitation" : "[14]", "previouslyFormattedCitation" : "[14]" }, "properties" : { "noteIndex" : 0 }, "schema" : "https://github.com/citation-style-language/schema/raw/master/csl-citation.json" }</w:instrText>
      </w:r>
      <w:r w:rsidR="00302845">
        <w:rPr>
          <w:rFonts w:ascii="Times New Roman" w:hAnsi="Times New Roman" w:cs="Times New Roman"/>
          <w:sz w:val="24"/>
          <w:szCs w:val="24"/>
        </w:rPr>
        <w:fldChar w:fldCharType="separate"/>
      </w:r>
      <w:r w:rsidR="00302845" w:rsidRPr="00302845">
        <w:rPr>
          <w:rFonts w:ascii="Times New Roman" w:hAnsi="Times New Roman" w:cs="Times New Roman"/>
          <w:noProof/>
          <w:sz w:val="24"/>
          <w:szCs w:val="24"/>
        </w:rPr>
        <w:t>[14]</w:t>
      </w:r>
      <w:r w:rsidR="00302845">
        <w:rPr>
          <w:rFonts w:ascii="Times New Roman" w:hAnsi="Times New Roman" w:cs="Times New Roman"/>
          <w:sz w:val="24"/>
          <w:szCs w:val="24"/>
        </w:rPr>
        <w:fldChar w:fldCharType="end"/>
      </w:r>
      <w:r w:rsidR="00FD1631" w:rsidRPr="009159AB">
        <w:rPr>
          <w:rFonts w:ascii="Times New Roman" w:hAnsi="Times New Roman" w:cs="Times New Roman"/>
          <w:sz w:val="24"/>
          <w:szCs w:val="24"/>
        </w:rPr>
        <w:t>.</w:t>
      </w:r>
      <w:r w:rsidR="00B641AC" w:rsidRPr="009159AB">
        <w:rPr>
          <w:rFonts w:ascii="Times New Roman" w:hAnsi="Times New Roman" w:cs="Times New Roman"/>
          <w:sz w:val="24"/>
          <w:szCs w:val="24"/>
        </w:rPr>
        <w:t xml:space="preserve"> </w:t>
      </w:r>
      <w:r w:rsidR="001E56BA">
        <w:rPr>
          <w:rFonts w:ascii="Times New Roman" w:hAnsi="Times New Roman" w:cs="Times New Roman"/>
          <w:sz w:val="24"/>
          <w:szCs w:val="24"/>
        </w:rPr>
        <w:t>However, the mean size of the interaction effect in out meta-analysis was quite small, raising</w:t>
      </w:r>
      <w:r w:rsidR="008F62CA">
        <w:rPr>
          <w:rFonts w:ascii="Times New Roman" w:hAnsi="Times New Roman" w:cs="Times New Roman"/>
          <w:sz w:val="24"/>
          <w:szCs w:val="24"/>
        </w:rPr>
        <w:t xml:space="preserve"> power</w:t>
      </w:r>
      <w:r w:rsidR="001E56BA">
        <w:rPr>
          <w:rFonts w:ascii="Times New Roman" w:hAnsi="Times New Roman" w:cs="Times New Roman"/>
          <w:sz w:val="24"/>
          <w:szCs w:val="24"/>
        </w:rPr>
        <w:t xml:space="preserve"> issues </w:t>
      </w:r>
      <w:r w:rsidR="008F62CA">
        <w:rPr>
          <w:rFonts w:ascii="Times New Roman" w:hAnsi="Times New Roman" w:cs="Times New Roman"/>
          <w:sz w:val="24"/>
          <w:szCs w:val="24"/>
        </w:rPr>
        <w:t xml:space="preserve">for </w:t>
      </w:r>
      <w:r w:rsidR="001E56BA">
        <w:rPr>
          <w:rFonts w:ascii="Times New Roman" w:hAnsi="Times New Roman" w:cs="Times New Roman"/>
          <w:sz w:val="24"/>
          <w:szCs w:val="24"/>
        </w:rPr>
        <w:t xml:space="preserve">future studies. </w:t>
      </w:r>
      <w:r w:rsidR="00AA76BE" w:rsidRPr="009159AB">
        <w:rPr>
          <w:rFonts w:ascii="Times New Roman" w:hAnsi="Times New Roman" w:cs="Times New Roman"/>
          <w:sz w:val="24"/>
          <w:szCs w:val="24"/>
        </w:rPr>
        <w:t xml:space="preserve">Using our estimated interaction effects to determine sample size under a power of .8, a sample size of </w:t>
      </w:r>
      <w:r w:rsidR="005032F1" w:rsidRPr="009159AB">
        <w:rPr>
          <w:rFonts w:ascii="Times New Roman" w:hAnsi="Times New Roman" w:cs="Times New Roman"/>
          <w:sz w:val="24"/>
          <w:szCs w:val="24"/>
        </w:rPr>
        <w:t>2186</w:t>
      </w:r>
      <w:r w:rsidR="00AA76BE" w:rsidRPr="009159AB">
        <w:rPr>
          <w:rFonts w:ascii="Times New Roman" w:hAnsi="Times New Roman" w:cs="Times New Roman"/>
          <w:sz w:val="24"/>
          <w:szCs w:val="24"/>
        </w:rPr>
        <w:t xml:space="preserve"> would be necessary to have sufficient power on both time points.</w:t>
      </w:r>
      <w:r w:rsidR="004076F4">
        <w:rPr>
          <w:rFonts w:ascii="Times New Roman" w:hAnsi="Times New Roman" w:cs="Times New Roman"/>
          <w:sz w:val="24"/>
          <w:szCs w:val="24"/>
          <w:vertAlign w:val="superscript"/>
        </w:rPr>
        <w:t>8</w:t>
      </w:r>
      <w:r w:rsidR="00A93033" w:rsidRPr="009159AB">
        <w:rPr>
          <w:rFonts w:ascii="Times New Roman" w:hAnsi="Times New Roman" w:cs="Times New Roman"/>
          <w:sz w:val="24"/>
          <w:szCs w:val="24"/>
        </w:rPr>
        <w:t xml:space="preserve"> </w:t>
      </w:r>
      <w:r w:rsidR="00AA76BE" w:rsidRPr="009159AB">
        <w:rPr>
          <w:rFonts w:ascii="Times New Roman" w:hAnsi="Times New Roman" w:cs="Times New Roman"/>
          <w:sz w:val="24"/>
          <w:szCs w:val="24"/>
        </w:rPr>
        <w:t xml:space="preserve">Note that the mean sample size in full factorial designs in our meta-analysis is 110, showing that the </w:t>
      </w:r>
      <w:r w:rsidR="009A6E9A" w:rsidRPr="009159AB">
        <w:rPr>
          <w:rFonts w:ascii="Times New Roman" w:hAnsi="Times New Roman" w:cs="Times New Roman"/>
          <w:sz w:val="24"/>
          <w:szCs w:val="24"/>
        </w:rPr>
        <w:t xml:space="preserve">mean </w:t>
      </w:r>
      <w:r w:rsidR="00AA76BE" w:rsidRPr="009159AB">
        <w:rPr>
          <w:rFonts w:ascii="Times New Roman" w:hAnsi="Times New Roman" w:cs="Times New Roman"/>
          <w:sz w:val="24"/>
          <w:szCs w:val="24"/>
        </w:rPr>
        <w:t>power in these studies is .</w:t>
      </w:r>
      <w:r w:rsidR="005032F1" w:rsidRPr="009159AB">
        <w:rPr>
          <w:rFonts w:ascii="Times New Roman" w:hAnsi="Times New Roman" w:cs="Times New Roman"/>
          <w:sz w:val="24"/>
          <w:szCs w:val="24"/>
        </w:rPr>
        <w:t>08</w:t>
      </w:r>
      <w:r w:rsidR="00AA76BE" w:rsidRPr="009159AB">
        <w:rPr>
          <w:rFonts w:ascii="Times New Roman" w:hAnsi="Times New Roman" w:cs="Times New Roman"/>
          <w:sz w:val="24"/>
          <w:szCs w:val="24"/>
        </w:rPr>
        <w:t xml:space="preserve"> to detect an </w:t>
      </w:r>
      <w:r w:rsidR="00AA76BE" w:rsidRPr="009159AB">
        <w:rPr>
          <w:rFonts w:ascii="Times New Roman" w:hAnsi="Times New Roman" w:cs="Times New Roman"/>
          <w:i/>
          <w:sz w:val="24"/>
          <w:szCs w:val="24"/>
        </w:rPr>
        <w:t>interaction</w:t>
      </w:r>
      <w:r w:rsidR="00AA76BE" w:rsidRPr="009159AB">
        <w:rPr>
          <w:rFonts w:ascii="Times New Roman" w:hAnsi="Times New Roman" w:cs="Times New Roman"/>
          <w:sz w:val="24"/>
          <w:szCs w:val="24"/>
        </w:rPr>
        <w:t xml:space="preserve"> at the last time point</w:t>
      </w:r>
      <w:r w:rsidR="00E42799" w:rsidRPr="009159AB">
        <w:rPr>
          <w:rFonts w:ascii="Times New Roman" w:hAnsi="Times New Roman" w:cs="Times New Roman"/>
          <w:sz w:val="24"/>
          <w:szCs w:val="24"/>
        </w:rPr>
        <w:t xml:space="preserve"> (</w:t>
      </w:r>
      <w:r w:rsidR="00716726" w:rsidRPr="009159AB">
        <w:rPr>
          <w:rFonts w:ascii="Times New Roman" w:hAnsi="Times New Roman" w:cs="Times New Roman"/>
          <w:sz w:val="24"/>
          <w:szCs w:val="24"/>
        </w:rPr>
        <w:t>notably,</w:t>
      </w:r>
      <w:r w:rsidR="001314E9" w:rsidRPr="009159AB">
        <w:rPr>
          <w:rFonts w:ascii="Times New Roman" w:hAnsi="Times New Roman" w:cs="Times New Roman"/>
          <w:sz w:val="24"/>
          <w:szCs w:val="24"/>
        </w:rPr>
        <w:t xml:space="preserve"> </w:t>
      </w:r>
      <w:r w:rsidR="00E42799" w:rsidRPr="009159AB">
        <w:rPr>
          <w:rFonts w:ascii="Times New Roman" w:hAnsi="Times New Roman" w:cs="Times New Roman"/>
          <w:sz w:val="24"/>
          <w:szCs w:val="24"/>
        </w:rPr>
        <w:t xml:space="preserve">power for the </w:t>
      </w:r>
      <w:r w:rsidR="007F1E1E" w:rsidRPr="009159AB">
        <w:rPr>
          <w:rFonts w:ascii="Times New Roman" w:hAnsi="Times New Roman" w:cs="Times New Roman"/>
          <w:sz w:val="24"/>
          <w:szCs w:val="24"/>
        </w:rPr>
        <w:t xml:space="preserve">standard </w:t>
      </w:r>
      <w:r w:rsidR="00E42799" w:rsidRPr="009159AB">
        <w:rPr>
          <w:rFonts w:ascii="Times New Roman" w:hAnsi="Times New Roman" w:cs="Times New Roman"/>
          <w:sz w:val="24"/>
          <w:szCs w:val="24"/>
        </w:rPr>
        <w:t>ostracism effect is highly sufficient in the included studies, due to the large effect)</w:t>
      </w:r>
      <w:r w:rsidR="00AA76BE" w:rsidRPr="009159AB">
        <w:rPr>
          <w:rFonts w:ascii="Times New Roman" w:hAnsi="Times New Roman" w:cs="Times New Roman"/>
          <w:sz w:val="24"/>
          <w:szCs w:val="24"/>
        </w:rPr>
        <w:t xml:space="preserve">. </w:t>
      </w:r>
      <w:r w:rsidR="00EA4B57">
        <w:rPr>
          <w:rFonts w:ascii="Times New Roman" w:hAnsi="Times New Roman" w:cs="Times New Roman"/>
          <w:sz w:val="24"/>
          <w:szCs w:val="24"/>
        </w:rPr>
        <w:t xml:space="preserve">A large Mechanical Turk study is feasible and could provide the sample needed. </w:t>
      </w:r>
      <w:r w:rsidR="004E79A9">
        <w:rPr>
          <w:rFonts w:ascii="Times New Roman" w:hAnsi="Times New Roman" w:cs="Times New Roman"/>
          <w:sz w:val="24"/>
          <w:szCs w:val="24"/>
        </w:rPr>
        <w:t>Additional ways of increasing power</w:t>
      </w:r>
      <w:r w:rsidR="004E79A9" w:rsidRPr="009159AB" w:rsidDel="004E79A9">
        <w:rPr>
          <w:rFonts w:ascii="Times New Roman" w:hAnsi="Times New Roman" w:cs="Times New Roman"/>
          <w:sz w:val="24"/>
          <w:szCs w:val="24"/>
        </w:rPr>
        <w:t xml:space="preserve"> </w:t>
      </w:r>
      <w:r w:rsidR="004E79A9">
        <w:rPr>
          <w:rFonts w:ascii="Times New Roman" w:hAnsi="Times New Roman" w:cs="Times New Roman"/>
          <w:sz w:val="24"/>
          <w:szCs w:val="24"/>
        </w:rPr>
        <w:t>are by reducing error on the measurements by using validated psychometric scales.</w:t>
      </w:r>
      <w:r w:rsidR="00EA4B57">
        <w:rPr>
          <w:rFonts w:ascii="Times New Roman" w:hAnsi="Times New Roman" w:cs="Times New Roman"/>
          <w:sz w:val="24"/>
          <w:szCs w:val="24"/>
        </w:rPr>
        <w:t xml:space="preserve"> </w:t>
      </w:r>
    </w:p>
    <w:p w14:paraId="6709A7DA" w14:textId="7BF6194B" w:rsidR="00BF0960" w:rsidRDefault="0058181B" w:rsidP="00BF0960">
      <w:pPr>
        <w:pStyle w:val="Heading3"/>
      </w:pPr>
      <w:r w:rsidRPr="009159AB">
        <w:t xml:space="preserve">Changes to the need-threat model of ostracism </w:t>
      </w:r>
    </w:p>
    <w:p w14:paraId="2585BB58" w14:textId="5B0FFE53" w:rsidR="0058181B" w:rsidRPr="009159AB" w:rsidRDefault="0058181B" w:rsidP="0058181B">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 xml:space="preserve">As a result of our findings, we suggest that the temporal need-threat model of ostracism should be modified. </w:t>
      </w:r>
      <w:r w:rsidR="00172E4E" w:rsidRPr="009159AB">
        <w:rPr>
          <w:rFonts w:ascii="Times New Roman" w:hAnsi="Times New Roman" w:cs="Times New Roman"/>
          <w:sz w:val="24"/>
          <w:szCs w:val="24"/>
        </w:rPr>
        <w:t xml:space="preserve">Firstly, it should be recognized that there is potential for moderation in </w:t>
      </w:r>
      <w:r w:rsidR="001C09F4">
        <w:rPr>
          <w:rFonts w:ascii="Times New Roman" w:hAnsi="Times New Roman" w:cs="Times New Roman"/>
          <w:sz w:val="24"/>
          <w:szCs w:val="24"/>
        </w:rPr>
        <w:t xml:space="preserve">the reflexive stage, where </w:t>
      </w:r>
      <w:r w:rsidR="00172E4E" w:rsidRPr="009159AB">
        <w:rPr>
          <w:rFonts w:ascii="Times New Roman" w:hAnsi="Times New Roman" w:cs="Times New Roman"/>
          <w:sz w:val="24"/>
          <w:szCs w:val="24"/>
        </w:rPr>
        <w:t xml:space="preserve">immediate measures of impact </w:t>
      </w:r>
      <w:r w:rsidR="00D07A0A" w:rsidRPr="009159AB">
        <w:rPr>
          <w:rFonts w:ascii="Times New Roman" w:hAnsi="Times New Roman" w:cs="Times New Roman"/>
          <w:sz w:val="24"/>
          <w:szCs w:val="24"/>
        </w:rPr>
        <w:t xml:space="preserve">tap into participants’ reactions </w:t>
      </w:r>
      <w:r w:rsidR="00172E4E" w:rsidRPr="009159AB">
        <w:rPr>
          <w:rFonts w:ascii="Times New Roman" w:hAnsi="Times New Roman" w:cs="Times New Roman"/>
          <w:sz w:val="24"/>
          <w:szCs w:val="24"/>
        </w:rPr>
        <w:t xml:space="preserve">during the game. If factors can reduce physical pain and distress, like for instance </w:t>
      </w:r>
      <w:r w:rsidR="00FD2A5E" w:rsidRPr="009159AB">
        <w:rPr>
          <w:rFonts w:ascii="Times New Roman" w:hAnsi="Times New Roman" w:cs="Times New Roman"/>
          <w:iCs/>
          <w:sz w:val="24"/>
          <w:szCs w:val="24"/>
        </w:rPr>
        <w:t xml:space="preserve">acetaminophen </w:t>
      </w:r>
      <w:r w:rsidR="00302845">
        <w:rPr>
          <w:rFonts w:ascii="Times New Roman" w:hAnsi="Times New Roman" w:cs="Times New Roman"/>
          <w:iCs/>
          <w:sz w:val="24"/>
          <w:szCs w:val="24"/>
        </w:rPr>
        <w:fldChar w:fldCharType="begin" w:fldLock="1"/>
      </w:r>
      <w:r w:rsidR="00FE11C4">
        <w:rPr>
          <w:rFonts w:ascii="Times New Roman" w:hAnsi="Times New Roman" w:cs="Times New Roman"/>
          <w:iCs/>
          <w:sz w:val="24"/>
          <w:szCs w:val="24"/>
        </w:rPr>
        <w:instrText>ADDIN CSL_CITATION { "citationItems" : [ { "id" : "ITEM-1", "itemData" : { "DOI" : "10.1177/0956797610374741", "ISSN" : "1467-9280", "PMID" : "20548058", "abstract" : "Pain, whether caused by physical injury or social rejection, is an inevitable part of life. These two types of pain-physical and social-may rely on some of the same behavioral and neural mechanisms that register pain-related affect. To the extent that these pain processes overlap, acetaminophen, a physical pain suppressant that acts through central (rather than peripheral) neural mechanisms, may also reduce behavioral and neural responses to social rejection. In two experiments, participants took acetaminophen or placebo daily for 3 weeks. Doses of acetaminophen reduced reports of social pain on a daily basis (Experiment 1). We used functional magnetic resonance imaging to measure participants' brain activity (Experiment 2), and found that acetaminophen reduced neural responses to social rejection in brain regions previously associated with distress caused by social pain and the affective component of physical pain (dorsal anterior cingulate cortex, anterior insula). Thus, acetaminophen reduces behavioral and neural responses associated with the pain of social rejection, demonstrating substantial overlap between social and physical pain.", "author" : [ { "dropping-particle" : "", "family" : "DeWall", "given" : "C Nathan", "non-dropping-particle" : "", "parse-names" : false, "suffix" : "" }, { "dropping-particle" : "", "family" : "MacDonald", "given" : "Geoff", "non-dropping-particle" : "", "parse-names" : false, "suffix" : "" }, { "dropping-particle" : "", "family" : "Webster", "given" : "Gregory D", "non-dropping-particle" : "", "parse-names" : false, "suffix" : "" }, { "dropping-particle" : "", "family" : "Masten", "given" : "Carrie L", "non-dropping-particle" : "", "parse-names" : false, "suffix" : "" }, { "dropping-particle" : "", "family" : "Baumeister", "given" : "Roy F", "non-dropping-particle" : "", "parse-names" : false, "suffix" : "" }, { "dropping-particle" : "", "family" : "Powell", "given" : "Caitlin", "non-dropping-particle" : "", "parse-names" : false, "suffix" : "" }, { "dropping-particle" : "", "family" : "Combs", "given" : "David", "non-dropping-particle" : "", "parse-names" : false, "suffix" : "" }, { "dropping-particle" : "", "family" : "Schurtz", "given" : "David R", "non-dropping-particle" : "", "parse-names" : false, "suffix" : "" }, { "dropping-particle" : "", "family" : "Stillman", "given" : "Tyler F", "non-dropping-particle" : "", "parse-names" : false, "suffix" : "" }, { "dropping-particle" : "", "family" : "Tice", "given" : "Dianne M", "non-dropping-particle" : "", "parse-names" : false, "suffix" : "" }, { "dropping-particle" : "", "family" : "Eisenberger", "given" : "Naomi I", "non-dropping-particle" : "", "parse-names" : false, "suffix" : "" } ], "container-title" : "Psychological science", "id" : "ITEM-1", "issue" : "7", "issued" : { "date-parts" : [ [ "2010" ] ] }, "page" : "931-937", "title" : "Acetaminophen reduces social pain: behavioral and neural evidence.", "type" : "article-journal", "volume" : "21" }, "uris" : [ "http://www.mendeley.com/documents/?uuid=c49b5990-4505-4205-b8cc-8b3f83634b76" ] } ], "mendeley" : { "formattedCitation" : "[40]", "plainTextFormattedCitation" : "[40]", "previouslyFormattedCitation" : "[40]" }, "properties" : { "noteIndex" : 0 }, "schema" : "https://github.com/citation-style-language/schema/raw/master/csl-citation.json" }</w:instrText>
      </w:r>
      <w:r w:rsidR="00302845">
        <w:rPr>
          <w:rFonts w:ascii="Times New Roman" w:hAnsi="Times New Roman" w:cs="Times New Roman"/>
          <w:iCs/>
          <w:sz w:val="24"/>
          <w:szCs w:val="24"/>
        </w:rPr>
        <w:fldChar w:fldCharType="separate"/>
      </w:r>
      <w:r w:rsidR="00302845" w:rsidRPr="00302845">
        <w:rPr>
          <w:rFonts w:ascii="Times New Roman" w:hAnsi="Times New Roman" w:cs="Times New Roman"/>
          <w:iCs/>
          <w:noProof/>
          <w:sz w:val="24"/>
          <w:szCs w:val="24"/>
        </w:rPr>
        <w:t>[40]</w:t>
      </w:r>
      <w:r w:rsidR="00302845">
        <w:rPr>
          <w:rFonts w:ascii="Times New Roman" w:hAnsi="Times New Roman" w:cs="Times New Roman"/>
          <w:iCs/>
          <w:sz w:val="24"/>
          <w:szCs w:val="24"/>
        </w:rPr>
        <w:fldChar w:fldCharType="end"/>
      </w:r>
      <w:r w:rsidR="004076F4">
        <w:rPr>
          <w:rFonts w:ascii="Times New Roman" w:hAnsi="Times New Roman" w:cs="Times New Roman"/>
          <w:iCs/>
          <w:sz w:val="24"/>
          <w:szCs w:val="24"/>
          <w:vertAlign w:val="superscript"/>
        </w:rPr>
        <w:t>9</w:t>
      </w:r>
      <w:r w:rsidR="00A93033" w:rsidRPr="009159AB">
        <w:rPr>
          <w:rFonts w:ascii="Times New Roman" w:hAnsi="Times New Roman" w:cs="Times New Roman"/>
          <w:i/>
          <w:iCs/>
          <w:sz w:val="24"/>
          <w:szCs w:val="24"/>
        </w:rPr>
        <w:t xml:space="preserve"> </w:t>
      </w:r>
      <w:r w:rsidR="00172E4E" w:rsidRPr="009159AB">
        <w:rPr>
          <w:rFonts w:ascii="Times New Roman" w:hAnsi="Times New Roman" w:cs="Times New Roman"/>
          <w:sz w:val="24"/>
          <w:szCs w:val="24"/>
        </w:rPr>
        <w:t xml:space="preserve">or transcranial </w:t>
      </w:r>
      <w:r w:rsidR="00A83011" w:rsidRPr="009159AB">
        <w:rPr>
          <w:rFonts w:ascii="Times New Roman" w:hAnsi="Times New Roman" w:cs="Times New Roman"/>
          <w:sz w:val="24"/>
          <w:szCs w:val="24"/>
        </w:rPr>
        <w:t>magnetic stimulation</w:t>
      </w:r>
      <w:r w:rsidR="00A44B3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"10.1177/0956797612450894", "ISBN" : "1467-9280 (Electronic)\\r0956-7976 (Linking)", "ISSN" : "1467-9280", "PMID" : "23132013", "abstract" : "Social exclusion hurts, literally. Indeed, various forms of social exclusion trigger a pain response (Eisenberger, Lieber- man, &amp; Williams, 2003). According to pain-overlap theories (Eisenberger et al., 2003; MacDonald &amp; Leary, 2005), experi- ences of social and physical threat are processed similarly. Because belonging is critical for survival and reproduction (Baumeister &amp; Leary, 1995), a system that uses similar signals for social and physical threats may have been evolutionarily advantageous. Supporting these theories, several studies have shown that social exclusion activates brain regions that process and regu- late the unpleasantness of physical pain\u2014including the dorsal anterior cingulate cortex (dACC) and the right ventrolateral prefrontal cortex (rVLPFC; Eisenberger et al., 2003). Whereas the dACC relates to the affective component of pain (Rain- ville, Duncan, Price, Carrier, &amp; Bushnell, 1997), the rVLPFC is associated with the regulation of pain (Wager, Davidson, Hughes, Lindquist, &amp; Ochsner, 2008). Accordingly, neuroim- aging studies suggest that the rVLPFC inhibits pain resulting from social exclusion (Eisenberger et al., 2003; Kross, Egner, Ochsner, Hirsch, &amp; Downey, 2007; Onoda et al., 2010). Yet whether a causal relationship exists between rVLPFC activity and feelings of social pain has until now been unknown. The experiment reported here provides the first proof of this causal relationship by showing that stimulating the rVLPFC reduces the pain of social exclusion. Specifically, we tested whether noninvasive brain polarization through transcranial direct cur- rent stimulation (tDCS) over rVLPFC, compared with sham stimulation over the same area, reduced pain following social exclusion.", "author" : [ { "dropping-particle" : "", "family" : "Riva", "given" : "Paolo", "non-dropping-particle" : "", "parse-names" : false, "suffix" : "" }, { "dropping-particle" : "", "family" : "Romero Lauro", "given" : "Leonor J", "non-dropping-particle" : "", "parse-names" : false, "suffix" : "" }, { "dropping-particle" : "", "family" : "Dewall", "given" : "C Nathan", "non-dropping-particle" : "", "parse-names" : false, "suffix" : "" }, { "dropping-particle" : "", "family" : "Bushman", "given" : "Brad J", "non-dropping-particle" : "", "parse-names" : false, "suffix" : "" } ], "container-title" : "Psychological science", "id" : "ITEM-1", "issued" : { "date-parts" : [ [ "2012" ] ] }, "page" : "1473-5", "title" : "Buffer the pain away: stimulating the right ventrolateral prefrontal cortex reduces pain following social exclusion.", "type" : "article-journal", "volume" : "23" }, "uris" : [ "http://www.mendeley.com/documents/?uuid=e26e5d6b-779a-4cdf-a084-0dd769497651" ] } ], "mendeley" : { "formattedCitation" : "[41]", "plainTextFormattedCitation" : "[41]", "previouslyFormattedCitation" : "[41]"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[41]</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or </w:t>
      </w:r>
      <w:r w:rsidR="00A83011" w:rsidRPr="009159AB">
        <w:rPr>
          <w:rFonts w:ascii="Times New Roman" w:hAnsi="Times New Roman" w:cs="Times New Roman"/>
          <w:sz w:val="24"/>
          <w:szCs w:val="24"/>
        </w:rPr>
        <w:t xml:space="preserve">if </w:t>
      </w:r>
      <w:r w:rsidR="00172E4E" w:rsidRPr="009159AB">
        <w:rPr>
          <w:rFonts w:ascii="Times New Roman" w:hAnsi="Times New Roman" w:cs="Times New Roman"/>
          <w:sz w:val="24"/>
          <w:szCs w:val="24"/>
        </w:rPr>
        <w:t xml:space="preserve">certain populations are less likely to feel pain (e.g., those higher in </w:t>
      </w:r>
      <w:r w:rsidR="00EC1948">
        <w:rPr>
          <w:rFonts w:ascii="Times New Roman" w:hAnsi="Times New Roman" w:cs="Times New Roman"/>
          <w:sz w:val="24"/>
          <w:szCs w:val="24"/>
        </w:rPr>
        <w:t>schizotypal personality disorder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"10.1016/j.jrp.2010.03.001", "ISSN" : "00926566", "author" : [ { "dropping-particle" : "", "family" : "Wirth", "given" : "James H", "non-dropping-particle" : "", "parse-names" : false, "suffix" : "" }, { "dropping-particle" : "", "family" : "Lynam", "given" : "Donald R", "non-dropping-particle" : "", "parse-names" : false, "suffix" : "" }, { "dropping-particle" : "", "family" : "Williams", "given" : "Kipling D", "non-dropping-particle" : "", "parse-names" : false, "suffix" : "" } ], "container-title" : "Journal of Research in Personality", "id" : "ITEM-1", "issue" : "3", "issued" : { "date-parts" : [ [ "2010" ] ] }, "page" : "397-401", "title" : "When social pain is not automatic: Personality disorder traits buffer ostracism\u2019s immediate negative impact", "type" : "article-journal", "volume" : "44" }, "uris" : [ "http://www.mendeley.com/documents/?uuid=75252496-3e9e-462e-9ba6-886c822d1357" ] }, { "id" : "ITEM-2", "itemData" : { "DOI" : "10.1016/0022-3956(94)90023-X", "ISSN" : "00223956", "abstract" : "Aberrations of pain experience occur frequently in psychiatric disorders and hence pathological alterations in the basic mechanisms underlying pain experience can be expected. Nevertheless, pain perception, as one of the most important basic mechanisms of pain experience, has rarely been assessed experimentally in psychiatric disorders. The authors review the relevant experimental studies on pain perception in patients with anxiety disorders, schizophrenia, depression, eating disorders and personality disorders and suggest lines for future research. Finally, they point out that the experimental study of pain perception is useful not only in understanding aberrant pain experiences in psychiatric disorders but also in elucidating pathophysiological mechanisms because pain perception is controlled by neurochemical and neurohormonal functions known to be affected by psychiatric disease processes.", "author" : [ { "dropping-particle" : "", "family" : "Lautenbacher", "given" : "Stefan", "non-dropping-particle" : "", "parse-names" : false, "suffix" : "" }, { "dropping-particle" : "", "family" : "Krieg", "given" : "J\u00fcrgen-Christian", "non-dropping-particle" : "", "parse-names" : false, "suffix" : "" } ], "container-title" : "Journal of Psychiatric Research", "id" : "ITEM-2", "issued" : { "date-parts" : [ [ "1994" ] ] }, "page" : "109-122", "title" : "Pain perception in psychiatric disorders: A review of the literature", "type" : "article", "volume" : "28" }, "uris" : [ "http://www.mendeley.com/documents/?uuid=14c97c6b-cda5-417d-b2fc-31f7cd107b50" ] } ], "mendeley" : { "formattedCitation" : "[42,43]", "plainTextFormattedCitation" : "[42,43]", "previouslyFormattedCitation" : "[42,43]"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[42,43]</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then we </w:t>
      </w:r>
      <w:r w:rsidR="00172E4E" w:rsidRPr="009159AB">
        <w:rPr>
          <w:rFonts w:ascii="Times New Roman" w:hAnsi="Times New Roman" w:cs="Times New Roman"/>
          <w:sz w:val="24"/>
          <w:szCs w:val="24"/>
        </w:rPr>
        <w:lastRenderedPageBreak/>
        <w:t>would also expect moderation of immediate measures of distress. Secondly,</w:t>
      </w:r>
      <w:r w:rsidR="001E56BA">
        <w:rPr>
          <w:rFonts w:ascii="Times New Roman" w:hAnsi="Times New Roman" w:cs="Times New Roman"/>
          <w:sz w:val="24"/>
          <w:szCs w:val="24"/>
        </w:rPr>
        <w:t xml:space="preserve"> our results may suggest important issues related to the timing of measuring ostracism effects</w:t>
      </w:r>
      <w:r w:rsidR="008D15E5">
        <w:rPr>
          <w:rFonts w:ascii="Times New Roman" w:hAnsi="Times New Roman" w:cs="Times New Roman"/>
          <w:sz w:val="24"/>
          <w:szCs w:val="24"/>
        </w:rPr>
        <w:t xml:space="preserve"> by way of the ordinal differences</w:t>
      </w:r>
      <w:r w:rsidR="001E56BA">
        <w:rPr>
          <w:rFonts w:ascii="Times New Roman" w:hAnsi="Times New Roman" w:cs="Times New Roman"/>
          <w:sz w:val="24"/>
          <w:szCs w:val="24"/>
        </w:rPr>
        <w:t>. Specifically,</w:t>
      </w:r>
      <w:r w:rsidR="00172E4E" w:rsidRPr="009159AB">
        <w:rPr>
          <w:rFonts w:ascii="Times New Roman" w:hAnsi="Times New Roman" w:cs="Times New Roman"/>
          <w:sz w:val="24"/>
          <w:szCs w:val="24"/>
        </w:rPr>
        <w:t xml:space="preserve"> </w:t>
      </w:r>
      <w:r w:rsidR="001E56BA" w:rsidRPr="000F18EC">
        <w:rPr>
          <w:rFonts w:ascii="Times New Roman" w:hAnsi="Times New Roman" w:cs="Times New Roman"/>
          <w:sz w:val="24"/>
          <w:szCs w:val="24"/>
        </w:rPr>
        <w:t xml:space="preserve">time passed </w:t>
      </w:r>
      <w:r w:rsidR="002D6D23" w:rsidRPr="000F18EC">
        <w:rPr>
          <w:rFonts w:ascii="Times New Roman" w:hAnsi="Times New Roman" w:cs="Times New Roman"/>
          <w:sz w:val="24"/>
          <w:szCs w:val="24"/>
        </w:rPr>
        <w:t xml:space="preserve">after the ostracism episode occurred </w:t>
      </w:r>
      <w:r w:rsidR="002D6D23" w:rsidRPr="009159AB">
        <w:rPr>
          <w:rFonts w:ascii="Times New Roman" w:hAnsi="Times New Roman" w:cs="Times New Roman"/>
          <w:sz w:val="24"/>
          <w:szCs w:val="24"/>
        </w:rPr>
        <w:t xml:space="preserve">is likely to </w:t>
      </w:r>
      <w:r w:rsidR="008D15E5">
        <w:rPr>
          <w:rFonts w:ascii="Times New Roman" w:hAnsi="Times New Roman" w:cs="Times New Roman"/>
          <w:sz w:val="24"/>
          <w:szCs w:val="24"/>
        </w:rPr>
        <w:t>affect</w:t>
      </w:r>
      <w:r w:rsidR="00172E4E" w:rsidRPr="009159AB">
        <w:rPr>
          <w:rFonts w:ascii="Times New Roman" w:hAnsi="Times New Roman" w:cs="Times New Roman"/>
          <w:sz w:val="24"/>
          <w:szCs w:val="24"/>
        </w:rPr>
        <w:t xml:space="preserve"> </w:t>
      </w:r>
      <w:r w:rsidR="008D15E5">
        <w:rPr>
          <w:rFonts w:ascii="Times New Roman" w:hAnsi="Times New Roman" w:cs="Times New Roman"/>
          <w:sz w:val="24"/>
          <w:szCs w:val="24"/>
        </w:rPr>
        <w:t xml:space="preserve">the extent </w:t>
      </w:r>
      <w:r w:rsidR="001E56BA">
        <w:rPr>
          <w:rFonts w:ascii="Times New Roman" w:hAnsi="Times New Roman" w:cs="Times New Roman"/>
          <w:sz w:val="24"/>
          <w:szCs w:val="24"/>
        </w:rPr>
        <w:t>immediate distress measures will</w:t>
      </w:r>
      <w:r w:rsidR="001E56BA" w:rsidRPr="009159AB">
        <w:rPr>
          <w:rFonts w:ascii="Times New Roman" w:hAnsi="Times New Roman" w:cs="Times New Roman"/>
          <w:sz w:val="24"/>
          <w:szCs w:val="24"/>
        </w:rPr>
        <w:t xml:space="preserve"> </w:t>
      </w:r>
      <w:r w:rsidR="001E56BA">
        <w:rPr>
          <w:rFonts w:ascii="Times New Roman" w:hAnsi="Times New Roman" w:cs="Times New Roman"/>
          <w:sz w:val="24"/>
          <w:szCs w:val="24"/>
        </w:rPr>
        <w:t>be subject to</w:t>
      </w:r>
      <w:r w:rsidR="001E56BA" w:rsidRPr="009159AB">
        <w:rPr>
          <w:rFonts w:ascii="Times New Roman" w:hAnsi="Times New Roman" w:cs="Times New Roman"/>
          <w:sz w:val="24"/>
          <w:szCs w:val="24"/>
        </w:rPr>
        <w:t xml:space="preserve"> </w:t>
      </w:r>
      <w:r w:rsidR="00172E4E" w:rsidRPr="009159AB">
        <w:rPr>
          <w:rFonts w:ascii="Times New Roman" w:hAnsi="Times New Roman" w:cs="Times New Roman"/>
          <w:sz w:val="24"/>
          <w:szCs w:val="24"/>
        </w:rPr>
        <w:t>moderation. For example, if researchers wait long enough</w:t>
      </w:r>
      <w:r w:rsidR="00573692" w:rsidRPr="009159AB">
        <w:rPr>
          <w:rFonts w:ascii="Times New Roman" w:hAnsi="Times New Roman" w:cs="Times New Roman"/>
          <w:sz w:val="24"/>
          <w:szCs w:val="24"/>
        </w:rPr>
        <w:t xml:space="preserve"> before administering the </w:t>
      </w:r>
      <w:r w:rsidR="008D15E5">
        <w:rPr>
          <w:rFonts w:ascii="Times New Roman" w:hAnsi="Times New Roman" w:cs="Times New Roman"/>
          <w:sz w:val="24"/>
          <w:szCs w:val="24"/>
        </w:rPr>
        <w:t>immediate</w:t>
      </w:r>
      <w:r w:rsidR="008D15E5" w:rsidRPr="009159AB">
        <w:rPr>
          <w:rFonts w:ascii="Times New Roman" w:hAnsi="Times New Roman" w:cs="Times New Roman"/>
          <w:sz w:val="24"/>
          <w:szCs w:val="24"/>
        </w:rPr>
        <w:t xml:space="preserve"> </w:t>
      </w:r>
      <w:r w:rsidR="00573692" w:rsidRPr="009159AB">
        <w:rPr>
          <w:rFonts w:ascii="Times New Roman" w:hAnsi="Times New Roman" w:cs="Times New Roman"/>
          <w:sz w:val="24"/>
          <w:szCs w:val="24"/>
        </w:rPr>
        <w:t>need satisfaction measures</w:t>
      </w:r>
      <w:r w:rsidR="001E56BA">
        <w:rPr>
          <w:rFonts w:ascii="Times New Roman" w:hAnsi="Times New Roman" w:cs="Times New Roman"/>
          <w:sz w:val="24"/>
          <w:szCs w:val="24"/>
        </w:rPr>
        <w:t xml:space="preserve"> (e.g.</w:t>
      </w:r>
      <w:r w:rsidR="000063D2">
        <w:rPr>
          <w:rFonts w:ascii="Times New Roman" w:hAnsi="Times New Roman" w:cs="Times New Roman"/>
          <w:sz w:val="24"/>
          <w:szCs w:val="24"/>
        </w:rPr>
        <w:t>,</w:t>
      </w:r>
      <w:r w:rsidR="001E56BA">
        <w:rPr>
          <w:rFonts w:ascii="Times New Roman" w:hAnsi="Times New Roman" w:cs="Times New Roman"/>
          <w:sz w:val="24"/>
          <w:szCs w:val="24"/>
        </w:rPr>
        <w:t xml:space="preserve"> “</w:t>
      </w:r>
      <w:r w:rsidR="008D15E5">
        <w:rPr>
          <w:rFonts w:ascii="Times New Roman" w:hAnsi="Times New Roman" w:cs="Times New Roman"/>
          <w:sz w:val="24"/>
          <w:szCs w:val="24"/>
        </w:rPr>
        <w:t>playing the game made me feel insecure</w:t>
      </w:r>
      <w:r w:rsidR="001E56BA">
        <w:rPr>
          <w:rFonts w:ascii="Times New Roman" w:hAnsi="Times New Roman" w:cs="Times New Roman"/>
          <w:sz w:val="24"/>
          <w:szCs w:val="24"/>
        </w:rPr>
        <w:t>”)</w:t>
      </w:r>
      <w:r w:rsidR="00172E4E" w:rsidRPr="009159AB">
        <w:rPr>
          <w:rFonts w:ascii="Times New Roman" w:hAnsi="Times New Roman" w:cs="Times New Roman"/>
          <w:sz w:val="24"/>
          <w:szCs w:val="24"/>
        </w:rPr>
        <w:t xml:space="preserve">, it </w:t>
      </w:r>
      <w:r w:rsidR="00DD0674" w:rsidRPr="009159AB">
        <w:rPr>
          <w:rFonts w:ascii="Times New Roman" w:hAnsi="Times New Roman" w:cs="Times New Roman"/>
          <w:sz w:val="24"/>
          <w:szCs w:val="24"/>
        </w:rPr>
        <w:t>becomes more</w:t>
      </w:r>
      <w:r w:rsidR="00172E4E" w:rsidRPr="009159AB">
        <w:rPr>
          <w:rFonts w:ascii="Times New Roman" w:hAnsi="Times New Roman" w:cs="Times New Roman"/>
          <w:sz w:val="24"/>
          <w:szCs w:val="24"/>
        </w:rPr>
        <w:t xml:space="preserve"> likely that </w:t>
      </w:r>
      <w:r w:rsidR="00172E4E" w:rsidRPr="00E76827">
        <w:rPr>
          <w:rFonts w:ascii="Times New Roman" w:hAnsi="Times New Roman" w:cs="Times New Roman"/>
          <w:sz w:val="24"/>
          <w:szCs w:val="24"/>
        </w:rPr>
        <w:t>all</w:t>
      </w:r>
      <w:r w:rsidR="00172E4E" w:rsidRPr="009159AB">
        <w:rPr>
          <w:rFonts w:ascii="Times New Roman" w:hAnsi="Times New Roman" w:cs="Times New Roman"/>
          <w:sz w:val="24"/>
          <w:szCs w:val="24"/>
        </w:rPr>
        <w:t xml:space="preserve"> participants will have recovered from the negative impact of ostracism, </w:t>
      </w:r>
      <w:r w:rsidR="00DD0674" w:rsidRPr="009159AB">
        <w:rPr>
          <w:rFonts w:ascii="Times New Roman" w:hAnsi="Times New Roman" w:cs="Times New Roman"/>
          <w:sz w:val="24"/>
          <w:szCs w:val="24"/>
        </w:rPr>
        <w:t>thus resulting in a homogeneous (and highly satisfied) between-group result</w:t>
      </w:r>
      <w:r w:rsidR="00A93033">
        <w:rPr>
          <w:rFonts w:ascii="Times New Roman" w:hAnsi="Times New Roman" w:cs="Times New Roman"/>
          <w:sz w:val="24"/>
          <w:szCs w:val="24"/>
        </w:rPr>
        <w:t xml:space="preserve">. </w:t>
      </w:r>
      <w:r w:rsidR="00172E4E" w:rsidRPr="009159AB">
        <w:rPr>
          <w:rFonts w:ascii="Times New Roman" w:hAnsi="Times New Roman" w:cs="Times New Roman"/>
          <w:sz w:val="24"/>
          <w:szCs w:val="24"/>
        </w:rPr>
        <w:t>Thus, differences in recovery from ostracism based upon social-situational factors and/or personality differences, if any, occur somewhere between initial pain and final recovery. It is difficult to predict exactly when that time period is. Zadro et al</w:t>
      </w:r>
      <w:r w:rsidR="00F03DF3" w:rsidRPr="009159AB">
        <w:rPr>
          <w:rFonts w:ascii="Times New Roman" w:hAnsi="Times New Roman" w:cs="Times New Roman"/>
          <w:sz w:val="24"/>
          <w:szCs w:val="24"/>
        </w:rPr>
        <w:t>.</w:t>
      </w:r>
      <w:r w:rsidR="00172E4E" w:rsidRPr="009159AB">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"10.1016/j.jesp.2005.10.007", "ISSN" : "00221031", "abstract" : "Previous research has demonstrated that ostracism (to be excluded and ignored) leads to detrimental effects on four human needs (belonging, control, self-esteem, and meaningful existence; Williams, 2001). These detrimental effects, however, may be more pronounced, or more prolonged, in particular individuals (see Williams &amp; Zadro, 2001). In the present study, we examined the persistence of the detrimental effects of ostracism in high and low socially anxious participants. The results show that being ostracized affected both groups at the immediate test, and that the high socially anxious participants recovered their primary needs more slowly. The results also show that being ostracized affects personality/attractiveness ratings of sources of ostracism, and increases the likelihood of interpreting ambiguous situations in a threatening manner. Overall, the study illustrates that a comprehensive understanding of ostracism, and the effects of moderating factors such as social anxiety, requires assessing the effects across time rather than only focusing on immediate reactions.", "author" : [ { "dropping-particle" : "", "family" : "Zadro", "given" : "Lisa", "non-dropping-particle" : "", "parse-names" : false, "suffix" : "" }, { "dropping-particle" : "", "family" : "Boland", "given" : "Catherine", "non-dropping-particle" : "", "parse-names" : false, "suffix" : "" }, { "dropping-particle" : "", "family" : "Richardson", "given" : "Rick", "non-dropping-particle" : "", "parse-names" : false, "suffix" : "" } ], "container-title" : "Journal of Experimental Social Psychology", "id" : "ITEM-1", "issue" : "5", "issued" : { "date-parts" : [ [ "2006", "9" ] ] }, "page" : "692-697", "title" : "How long does it last? The persistence of the effects of ostracism in the socially anxious", "type" : "article-journal", "volume" : "42" }, "uris" : [ "http://www.mendeley.com/documents/?uuid=686d7ab4-992f-4827-a4f9-70544bade656" ] } ], "mendeley" : { "formattedCitation" : "[44]", "plainTextFormattedCitation" : "[44]", "previouslyFormattedCitation" : "[44]"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[44]</w:t>
      </w:r>
      <w:r w:rsidR="00FE11C4">
        <w:rPr>
          <w:rFonts w:ascii="Times New Roman" w:hAnsi="Times New Roman" w:cs="Times New Roman"/>
          <w:sz w:val="24"/>
          <w:szCs w:val="24"/>
        </w:rPr>
        <w:fldChar w:fldCharType="end"/>
      </w:r>
      <w:r w:rsidR="00172E4E" w:rsidRPr="009159AB">
        <w:rPr>
          <w:rFonts w:ascii="Times New Roman" w:hAnsi="Times New Roman" w:cs="Times New Roman"/>
          <w:sz w:val="24"/>
          <w:szCs w:val="24"/>
        </w:rPr>
        <w:t xml:space="preserve"> report delayed recovery by those high in social anxiety 45-minutes later. Other studies show full recovery within 5-10 minutes. Future research needs to examine the time course more carefully, to determine if and when moderation occurs in delayed measures.</w:t>
      </w:r>
    </w:p>
    <w:p w14:paraId="1670F3B7" w14:textId="77777777" w:rsidR="00C10474" w:rsidRPr="009159AB" w:rsidRDefault="00731737" w:rsidP="00BF0960">
      <w:pPr>
        <w:pStyle w:val="Heading2"/>
      </w:pPr>
      <w:r w:rsidRPr="009159AB">
        <w:t>Limitations</w:t>
      </w:r>
    </w:p>
    <w:p w14:paraId="6374E7A7" w14:textId="620ECAAB" w:rsidR="00E74254" w:rsidRDefault="00731737" w:rsidP="00174330">
      <w:pPr>
        <w:keepNext/>
        <w:tabs>
          <w:tab w:val="left" w:pos="2506"/>
        </w:tabs>
        <w:spacing w:after="0" w:line="480" w:lineRule="auto"/>
        <w:ind w:firstLine="720"/>
        <w:rPr>
          <w:rFonts w:ascii="Times New Roman" w:hAnsi="Times New Roman" w:cs="Times New Roman"/>
          <w:sz w:val="24"/>
          <w:szCs w:val="24"/>
        </w:rPr>
      </w:pPr>
      <w:r w:rsidRPr="009159AB">
        <w:rPr>
          <w:rFonts w:ascii="Times New Roman" w:hAnsi="Times New Roman" w:cs="Times New Roman"/>
          <w:sz w:val="24"/>
          <w:szCs w:val="24"/>
        </w:rPr>
        <w:t xml:space="preserve">Within the current meta-analysis there are several limitations. </w:t>
      </w:r>
      <w:r w:rsidR="00E74254">
        <w:rPr>
          <w:rFonts w:ascii="Times New Roman" w:hAnsi="Times New Roman" w:cs="Times New Roman"/>
          <w:sz w:val="24"/>
          <w:szCs w:val="24"/>
        </w:rPr>
        <w:t>One potential limitation is that our testing of differences between first and last measure was indirect. We compared confidence intervals to evaluate whether the effects were different. A direct test would provide more conclusive evidence on whether or not the effect</w:t>
      </w:r>
      <w:r w:rsidR="00764DE9">
        <w:rPr>
          <w:rFonts w:ascii="Times New Roman" w:hAnsi="Times New Roman" w:cs="Times New Roman"/>
          <w:sz w:val="24"/>
          <w:szCs w:val="24"/>
        </w:rPr>
        <w:t>s</w:t>
      </w:r>
      <w:r w:rsidR="00E74254">
        <w:rPr>
          <w:rFonts w:ascii="Times New Roman" w:hAnsi="Times New Roman" w:cs="Times New Roman"/>
          <w:sz w:val="24"/>
          <w:szCs w:val="24"/>
        </w:rPr>
        <w:t xml:space="preserve"> </w:t>
      </w:r>
      <w:r w:rsidR="00764DE9">
        <w:rPr>
          <w:rFonts w:ascii="Times New Roman" w:hAnsi="Times New Roman" w:cs="Times New Roman"/>
          <w:sz w:val="24"/>
          <w:szCs w:val="24"/>
        </w:rPr>
        <w:t>are</w:t>
      </w:r>
      <w:r w:rsidR="00E74254">
        <w:rPr>
          <w:rFonts w:ascii="Times New Roman" w:hAnsi="Times New Roman" w:cs="Times New Roman"/>
          <w:sz w:val="24"/>
          <w:szCs w:val="24"/>
        </w:rPr>
        <w:t xml:space="preserve"> indeed equal or different across the first and last measurements. Note, however, that a direct test requires correlations between the measurements for every study, every condition, and every type of different variable. This information was not given in the vast majority of the papers and we anticipated that a direct request for such information would suffer from the problem of low response rates </w:t>
      </w:r>
      <w:r w:rsidR="00FE11C4">
        <w:rPr>
          <w:rFonts w:ascii="Times New Roman" w:hAnsi="Times New Roman" w:cs="Times New Roman"/>
          <w:sz w:val="24"/>
          <w:szCs w:val="24"/>
        </w:rPr>
        <w:lastRenderedPageBreak/>
        <w:fldChar w:fldCharType="begin" w:fldLock="1"/>
      </w:r>
      <w:r w:rsidR="00FE11C4">
        <w:rPr>
          <w:rFonts w:ascii="Times New Roman" w:hAnsi="Times New Roman" w:cs="Times New Roman"/>
          <w:sz w:val="24"/>
          <w:szCs w:val="24"/>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"formattedCitation" : "[45]", "plainTextFormattedCitation" : "[45]", "previouslyFormattedCitation" : "[45]"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[45]</w:t>
      </w:r>
      <w:r w:rsidR="00FE11C4">
        <w:rPr>
          <w:rFonts w:ascii="Times New Roman" w:hAnsi="Times New Roman" w:cs="Times New Roman"/>
          <w:sz w:val="24"/>
          <w:szCs w:val="24"/>
        </w:rPr>
        <w:fldChar w:fldCharType="end"/>
      </w:r>
      <w:r w:rsidR="00764DE9">
        <w:rPr>
          <w:rFonts w:ascii="Times New Roman" w:hAnsi="Times New Roman" w:cs="Times New Roman"/>
          <w:sz w:val="24"/>
          <w:szCs w:val="24"/>
        </w:rPr>
        <w:t xml:space="preserve"> which would in turn lower the sample size of the meta-analysis and thus the ability to effectively test our hypotheses. </w:t>
      </w:r>
    </w:p>
    <w:p w14:paraId="6F1B81DA" w14:textId="52AB54EF" w:rsidR="00E76D2C" w:rsidRPr="009159AB" w:rsidRDefault="00764DE9" w:rsidP="00174330">
      <w:pPr>
        <w:keepNext/>
        <w:tabs>
          <w:tab w:val="left" w:pos="2506"/>
        </w:tabs>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potential limitation is </w:t>
      </w:r>
      <w:r w:rsidR="00174330">
        <w:rPr>
          <w:rFonts w:ascii="Times New Roman" w:hAnsi="Times New Roman" w:cs="Times New Roman"/>
          <w:sz w:val="24"/>
          <w:szCs w:val="24"/>
        </w:rPr>
        <w:t xml:space="preserve">that the </w:t>
      </w:r>
      <w:r w:rsidR="00EB215D" w:rsidRPr="009159AB">
        <w:rPr>
          <w:rFonts w:ascii="Times New Roman" w:hAnsi="Times New Roman" w:cs="Times New Roman"/>
          <w:sz w:val="24"/>
          <w:szCs w:val="24"/>
        </w:rPr>
        <w:t xml:space="preserve">random (non-systematic) </w:t>
      </w:r>
      <w:r w:rsidR="00731737" w:rsidRPr="009159AB">
        <w:rPr>
          <w:rFonts w:ascii="Times New Roman" w:hAnsi="Times New Roman" w:cs="Times New Roman"/>
          <w:sz w:val="24"/>
          <w:szCs w:val="24"/>
        </w:rPr>
        <w:t xml:space="preserve">heterogeneity in the effect sizes poses a problem for the power of finding moderator effects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"author" : [ { "dropping-particle" : "V", "family" : "Hedges", "given" : "Larry", "non-dropping-particle" : "", "parse-names" : false, "suffix" : "" }, { "dropping-particle" : "", "family" : "Pigott", "given" : "Therese D", "non-dropping-particle" : "", "parse-names" : false, "suffix" : "" } ], "container-title" : "Psychological Methods", "id" : "ITEM-1", "issue" : "4", "issued" : { "date-parts" : [ [ "2004" ] ] }, "page" : "426-445", "publisher" : "American Psychological Association", "title" : "The power of statistical tests for moderators in meta-analysis.", "type" : "article-journal", "volume" : "9" }, "uris" : [ "http://www.mendeley.com/documents/?uuid=ec9a45d5-5e27-4b54-a6bf-c1290bf35b1b" ] } ], "mendeley" : { "formattedCitation" : "[25]", "plainTextFormattedCitation" : "[25]", "previouslyFormattedCitation" : "[25]"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[25]</w:t>
      </w:r>
      <w:r w:rsidR="00FE11C4">
        <w:rPr>
          <w:rFonts w:ascii="Times New Roman" w:hAnsi="Times New Roman" w:cs="Times New Roman"/>
          <w:sz w:val="24"/>
          <w:szCs w:val="24"/>
        </w:rPr>
        <w:fldChar w:fldCharType="end"/>
      </w:r>
      <w:r w:rsidR="00731737" w:rsidRPr="009159AB">
        <w:rPr>
          <w:rFonts w:ascii="Times New Roman" w:hAnsi="Times New Roman" w:cs="Times New Roman"/>
          <w:sz w:val="24"/>
          <w:szCs w:val="24"/>
        </w:rPr>
        <w:t>. This could pose the problem that several of the non-effects found are actually there, but not detected</w:t>
      </w:r>
      <w:r w:rsidR="00831180" w:rsidRPr="009159AB">
        <w:rPr>
          <w:rFonts w:ascii="Times New Roman" w:hAnsi="Times New Roman" w:cs="Times New Roman"/>
          <w:sz w:val="24"/>
          <w:szCs w:val="24"/>
        </w:rPr>
        <w:t xml:space="preserve"> (Type II errors). However, </w:t>
      </w:r>
      <w:r w:rsidR="00352363">
        <w:rPr>
          <w:rFonts w:ascii="Times New Roman" w:hAnsi="Times New Roman" w:cs="Times New Roman"/>
          <w:sz w:val="24"/>
          <w:szCs w:val="24"/>
        </w:rPr>
        <w:t>our</w:t>
      </w:r>
      <w:r w:rsidR="00352363" w:rsidRPr="009159AB">
        <w:rPr>
          <w:rFonts w:ascii="Times New Roman" w:hAnsi="Times New Roman" w:cs="Times New Roman"/>
          <w:sz w:val="24"/>
          <w:szCs w:val="24"/>
        </w:rPr>
        <w:t xml:space="preserve"> </w:t>
      </w:r>
      <w:r w:rsidR="00731737" w:rsidRPr="009159AB">
        <w:rPr>
          <w:rFonts w:ascii="Times New Roman" w:hAnsi="Times New Roman" w:cs="Times New Roman"/>
          <w:sz w:val="24"/>
          <w:szCs w:val="24"/>
        </w:rPr>
        <w:t xml:space="preserve">subset </w:t>
      </w:r>
      <w:r w:rsidR="00352363">
        <w:rPr>
          <w:rFonts w:ascii="Times New Roman" w:hAnsi="Times New Roman" w:cs="Times New Roman"/>
          <w:sz w:val="24"/>
          <w:szCs w:val="24"/>
        </w:rPr>
        <w:t xml:space="preserve">analysis </w:t>
      </w:r>
      <w:r w:rsidR="00731737" w:rsidRPr="009159AB">
        <w:rPr>
          <w:rFonts w:ascii="Times New Roman" w:hAnsi="Times New Roman" w:cs="Times New Roman"/>
          <w:sz w:val="24"/>
          <w:szCs w:val="24"/>
        </w:rPr>
        <w:t xml:space="preserve">of </w:t>
      </w:r>
      <w:r w:rsidR="00831180" w:rsidRPr="009159AB">
        <w:rPr>
          <w:rFonts w:ascii="Times New Roman" w:hAnsi="Times New Roman" w:cs="Times New Roman"/>
          <w:sz w:val="24"/>
          <w:szCs w:val="24"/>
        </w:rPr>
        <w:t xml:space="preserve">typical Cyberball </w:t>
      </w:r>
      <w:r w:rsidR="00731737" w:rsidRPr="009159AB">
        <w:rPr>
          <w:rFonts w:ascii="Times New Roman" w:hAnsi="Times New Roman" w:cs="Times New Roman"/>
          <w:sz w:val="24"/>
          <w:szCs w:val="24"/>
        </w:rPr>
        <w:t xml:space="preserve">studies </w:t>
      </w:r>
      <w:r w:rsidR="00352363">
        <w:rPr>
          <w:rFonts w:ascii="Times New Roman" w:hAnsi="Times New Roman" w:cs="Times New Roman"/>
          <w:sz w:val="24"/>
          <w:szCs w:val="24"/>
        </w:rPr>
        <w:t xml:space="preserve">– 3 players games involving 30 ball tosses, lasting less than five minutes, with immediate fundamental need satisfaction as dependent variable - </w:t>
      </w:r>
      <w:r w:rsidR="00731737" w:rsidRPr="009159AB">
        <w:rPr>
          <w:rFonts w:ascii="Times New Roman" w:hAnsi="Times New Roman" w:cs="Times New Roman"/>
          <w:sz w:val="24"/>
          <w:szCs w:val="24"/>
        </w:rPr>
        <w:t xml:space="preserve">still showed </w:t>
      </w:r>
      <w:r w:rsidR="00293B58" w:rsidRPr="009159AB">
        <w:rPr>
          <w:rFonts w:ascii="Times New Roman" w:hAnsi="Times New Roman" w:cs="Times New Roman"/>
          <w:sz w:val="24"/>
          <w:szCs w:val="24"/>
        </w:rPr>
        <w:t xml:space="preserve">substantial </w:t>
      </w:r>
      <w:r w:rsidR="00731737" w:rsidRPr="009159AB">
        <w:rPr>
          <w:rFonts w:ascii="Times New Roman" w:hAnsi="Times New Roman" w:cs="Times New Roman"/>
          <w:sz w:val="24"/>
          <w:szCs w:val="24"/>
        </w:rPr>
        <w:t xml:space="preserve">variability in the effect sizes: </w:t>
      </w:r>
      <w:r w:rsidR="00731737" w:rsidRPr="009159AB">
        <w:rPr>
          <w:rFonts w:ascii="Times New Roman" w:hAnsi="Times New Roman" w:cs="Times New Roman"/>
          <w:i/>
          <w:sz w:val="24"/>
          <w:szCs w:val="24"/>
        </w:rPr>
        <w:t>I</w:t>
      </w:r>
      <w:r w:rsidR="00731737" w:rsidRPr="009159AB">
        <w:rPr>
          <w:rFonts w:ascii="Times New Roman" w:hAnsi="Times New Roman" w:cs="Times New Roman"/>
          <w:i/>
          <w:sz w:val="24"/>
          <w:szCs w:val="24"/>
          <w:vertAlign w:val="superscript"/>
        </w:rPr>
        <w:t>2</w:t>
      </w:r>
      <w:r w:rsidR="00731737" w:rsidRPr="009159AB">
        <w:rPr>
          <w:rFonts w:ascii="Times New Roman" w:hAnsi="Times New Roman" w:cs="Times New Roman"/>
          <w:sz w:val="24"/>
          <w:szCs w:val="24"/>
        </w:rPr>
        <w:t xml:space="preserve"> = </w:t>
      </w:r>
      <w:r w:rsidR="007F1D33" w:rsidRPr="009159AB">
        <w:rPr>
          <w:rFonts w:ascii="Times New Roman" w:hAnsi="Times New Roman" w:cs="Times New Roman"/>
          <w:sz w:val="24"/>
          <w:szCs w:val="24"/>
        </w:rPr>
        <w:t>83</w:t>
      </w:r>
      <w:r w:rsidR="00731737" w:rsidRPr="009159AB">
        <w:rPr>
          <w:rFonts w:ascii="Times New Roman" w:hAnsi="Times New Roman" w:cs="Times New Roman"/>
          <w:sz w:val="24"/>
          <w:szCs w:val="24"/>
        </w:rPr>
        <w:t xml:space="preserve">%. This indicates that the effects are </w:t>
      </w:r>
      <w:r w:rsidR="00EB215D" w:rsidRPr="009159AB">
        <w:rPr>
          <w:rFonts w:ascii="Times New Roman" w:hAnsi="Times New Roman" w:cs="Times New Roman"/>
          <w:sz w:val="24"/>
          <w:szCs w:val="24"/>
        </w:rPr>
        <w:t xml:space="preserve">quite </w:t>
      </w:r>
      <w:r w:rsidR="002776B3">
        <w:rPr>
          <w:rFonts w:ascii="Times New Roman" w:hAnsi="Times New Roman" w:cs="Times New Roman"/>
          <w:sz w:val="24"/>
          <w:szCs w:val="24"/>
        </w:rPr>
        <w:t>variable to begin with</w:t>
      </w:r>
      <w:r w:rsidR="00731737" w:rsidRPr="009159AB">
        <w:rPr>
          <w:rFonts w:ascii="Times New Roman" w:hAnsi="Times New Roman" w:cs="Times New Roman"/>
          <w:sz w:val="24"/>
          <w:szCs w:val="24"/>
        </w:rPr>
        <w:t xml:space="preserve"> and makes it unlikely that the </w:t>
      </w:r>
      <w:r w:rsidR="00352363">
        <w:rPr>
          <w:rFonts w:ascii="Times New Roman" w:hAnsi="Times New Roman" w:cs="Times New Roman"/>
          <w:sz w:val="24"/>
          <w:szCs w:val="24"/>
        </w:rPr>
        <w:t xml:space="preserve">overall </w:t>
      </w:r>
      <w:r w:rsidR="00731737" w:rsidRPr="009159AB">
        <w:rPr>
          <w:rFonts w:ascii="Times New Roman" w:hAnsi="Times New Roman" w:cs="Times New Roman"/>
          <w:sz w:val="24"/>
          <w:szCs w:val="24"/>
        </w:rPr>
        <w:t>effects are misrepresented.</w:t>
      </w:r>
    </w:p>
    <w:p w14:paraId="0D51839B" w14:textId="19FB61A5" w:rsidR="00032BBA" w:rsidRDefault="00174330">
      <w:pPr>
        <w:tabs>
          <w:tab w:val="left" w:pos="709"/>
        </w:tabs>
        <w:spacing w:after="0" w:line="480" w:lineRule="auto"/>
        <w:ind w:firstLine="709"/>
        <w:rPr>
          <w:rFonts w:ascii="Times New Roman" w:hAnsi="Times New Roman" w:cs="Times New Roman"/>
          <w:sz w:val="24"/>
          <w:szCs w:val="24"/>
        </w:rPr>
      </w:pPr>
      <w:r>
        <w:rPr>
          <w:rFonts w:ascii="Times New Roman" w:hAnsi="Times New Roman" w:cs="Times New Roman"/>
          <w:sz w:val="24"/>
          <w:szCs w:val="24"/>
        </w:rPr>
        <w:t>Also,</w:t>
      </w:r>
      <w:r w:rsidR="00352363">
        <w:rPr>
          <w:rFonts w:ascii="Times New Roman" w:hAnsi="Times New Roman" w:cs="Times New Roman"/>
          <w:sz w:val="24"/>
          <w:szCs w:val="24"/>
        </w:rPr>
        <w:t xml:space="preserve"> we did not observe that our estimation of time predicted the ostracism effect on the last measure. </w:t>
      </w:r>
      <w:r w:rsidR="00393E43">
        <w:rPr>
          <w:rFonts w:ascii="Times New Roman" w:hAnsi="Times New Roman" w:cs="Times New Roman"/>
          <w:sz w:val="24"/>
          <w:szCs w:val="24"/>
        </w:rPr>
        <w:t xml:space="preserve">This null-effect may be a reality but could also be caused by the fact that </w:t>
      </w:r>
      <w:r w:rsidR="004C2069" w:rsidRPr="009159AB">
        <w:rPr>
          <w:rFonts w:ascii="Times New Roman" w:hAnsi="Times New Roman" w:cs="Times New Roman"/>
          <w:sz w:val="24"/>
          <w:szCs w:val="24"/>
        </w:rPr>
        <w:t xml:space="preserve">the </w:t>
      </w:r>
      <w:r w:rsidR="00617BA6" w:rsidRPr="009159AB">
        <w:rPr>
          <w:rFonts w:ascii="Times New Roman" w:hAnsi="Times New Roman" w:cs="Times New Roman"/>
          <w:sz w:val="24"/>
          <w:szCs w:val="24"/>
        </w:rPr>
        <w:t xml:space="preserve">(random) </w:t>
      </w:r>
      <w:r w:rsidR="004C2069" w:rsidRPr="009159AB">
        <w:rPr>
          <w:rFonts w:ascii="Times New Roman" w:hAnsi="Times New Roman" w:cs="Times New Roman"/>
          <w:sz w:val="24"/>
          <w:szCs w:val="24"/>
        </w:rPr>
        <w:t xml:space="preserve">heterogeneity in the effect sizes </w:t>
      </w:r>
      <w:r w:rsidR="00AB1BB9">
        <w:rPr>
          <w:rFonts w:ascii="Times New Roman" w:hAnsi="Times New Roman" w:cs="Times New Roman"/>
          <w:sz w:val="24"/>
          <w:szCs w:val="24"/>
        </w:rPr>
        <w:t>may have been</w:t>
      </w:r>
      <w:r w:rsidR="00AB1BB9" w:rsidRPr="009159AB">
        <w:rPr>
          <w:rFonts w:ascii="Times New Roman" w:hAnsi="Times New Roman" w:cs="Times New Roman"/>
          <w:sz w:val="24"/>
          <w:szCs w:val="24"/>
        </w:rPr>
        <w:t xml:space="preserve"> </w:t>
      </w:r>
      <w:r w:rsidR="004C2069" w:rsidRPr="009159AB">
        <w:rPr>
          <w:rFonts w:ascii="Times New Roman" w:hAnsi="Times New Roman" w:cs="Times New Roman"/>
          <w:sz w:val="24"/>
          <w:szCs w:val="24"/>
        </w:rPr>
        <w:t>too large to find moderation by time</w:t>
      </w:r>
      <w:r w:rsidR="00617BA6" w:rsidRPr="009159AB">
        <w:rPr>
          <w:rFonts w:ascii="Times New Roman" w:hAnsi="Times New Roman" w:cs="Times New Roman"/>
          <w:sz w:val="24"/>
          <w:szCs w:val="24"/>
        </w:rPr>
        <w:t xml:space="preserve">. </w:t>
      </w:r>
      <w:r w:rsidR="000F18EC">
        <w:rPr>
          <w:rFonts w:ascii="Times New Roman" w:hAnsi="Times New Roman" w:cs="Times New Roman"/>
          <w:sz w:val="24"/>
          <w:szCs w:val="24"/>
        </w:rPr>
        <w:t xml:space="preserve">This cannot be counteracted in the current dataset and remains a limitation. </w:t>
      </w:r>
      <w:r w:rsidR="00617BA6" w:rsidRPr="009159AB">
        <w:rPr>
          <w:rFonts w:ascii="Times New Roman" w:hAnsi="Times New Roman" w:cs="Times New Roman"/>
          <w:sz w:val="24"/>
          <w:szCs w:val="24"/>
        </w:rPr>
        <w:t>Second,</w:t>
      </w:r>
      <w:r w:rsidR="004C2069" w:rsidRPr="009159AB">
        <w:rPr>
          <w:rFonts w:ascii="Times New Roman" w:hAnsi="Times New Roman" w:cs="Times New Roman"/>
          <w:sz w:val="24"/>
          <w:szCs w:val="24"/>
        </w:rPr>
        <w:t xml:space="preserve"> imprecise reporting of the measures in the papers </w:t>
      </w:r>
      <w:r w:rsidR="00393E43">
        <w:rPr>
          <w:rFonts w:ascii="Times New Roman" w:hAnsi="Times New Roman" w:cs="Times New Roman"/>
          <w:sz w:val="24"/>
          <w:szCs w:val="24"/>
        </w:rPr>
        <w:t xml:space="preserve">may have </w:t>
      </w:r>
      <w:r w:rsidR="004C2069" w:rsidRPr="009159AB">
        <w:rPr>
          <w:rFonts w:ascii="Times New Roman" w:hAnsi="Times New Roman" w:cs="Times New Roman"/>
          <w:sz w:val="24"/>
          <w:szCs w:val="24"/>
        </w:rPr>
        <w:t xml:space="preserve">led to </w:t>
      </w:r>
      <w:r w:rsidR="00F848CA" w:rsidRPr="009159AB">
        <w:rPr>
          <w:rFonts w:ascii="Times New Roman" w:hAnsi="Times New Roman" w:cs="Times New Roman"/>
          <w:sz w:val="24"/>
          <w:szCs w:val="24"/>
        </w:rPr>
        <w:t xml:space="preserve">inaccurate </w:t>
      </w:r>
      <w:r w:rsidR="004C2069" w:rsidRPr="009159AB">
        <w:rPr>
          <w:rFonts w:ascii="Times New Roman" w:hAnsi="Times New Roman" w:cs="Times New Roman"/>
          <w:sz w:val="24"/>
          <w:szCs w:val="24"/>
        </w:rPr>
        <w:t>time estimation</w:t>
      </w:r>
      <w:r w:rsidR="00617BA6" w:rsidRPr="009159AB">
        <w:rPr>
          <w:rFonts w:ascii="Times New Roman" w:hAnsi="Times New Roman" w:cs="Times New Roman"/>
          <w:sz w:val="24"/>
          <w:szCs w:val="24"/>
        </w:rPr>
        <w:t xml:space="preserve">s. </w:t>
      </w:r>
      <w:r w:rsidR="000F18EC">
        <w:rPr>
          <w:rFonts w:ascii="Times New Roman" w:hAnsi="Times New Roman" w:cs="Times New Roman"/>
          <w:sz w:val="24"/>
          <w:szCs w:val="24"/>
        </w:rPr>
        <w:t>To counteract this imprecise reporting of measures,</w:t>
      </w:r>
      <w:r w:rsidR="000F18EC" w:rsidRPr="000F18EC">
        <w:rPr>
          <w:rFonts w:ascii="Times New Roman" w:hAnsi="Times New Roman" w:cs="Times New Roman"/>
          <w:sz w:val="24"/>
          <w:szCs w:val="24"/>
        </w:rPr>
        <w:t xml:space="preserve"> </w:t>
      </w:r>
      <w:r w:rsidR="000F18EC" w:rsidRPr="009159AB">
        <w:rPr>
          <w:rFonts w:ascii="Times New Roman" w:hAnsi="Times New Roman" w:cs="Times New Roman"/>
          <w:sz w:val="24"/>
          <w:szCs w:val="24"/>
        </w:rPr>
        <w:t>authors could be contacted, but this also poses new problems (i.e., nonresponse, or authors might not be willing to admit that measures were left out in the paper</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FE11C4">
        <w:rPr>
          <w:rFonts w:ascii="Times New Roman" w:hAnsi="Times New Roman" w:cs="Times New Roman"/>
          <w:sz w:val="24"/>
          <w:szCs w:val="24"/>
        </w:rPr>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"formattedCitation" : "[46]", "plainTextFormattedCitation" : "[46]", "previouslyFormattedCitation" : "[46]"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[46]</w:t>
      </w:r>
      <w:r w:rsidR="00FE11C4">
        <w:rPr>
          <w:rFonts w:ascii="Times New Roman" w:hAnsi="Times New Roman" w:cs="Times New Roman"/>
          <w:sz w:val="24"/>
          <w:szCs w:val="24"/>
        </w:rPr>
        <w:fldChar w:fldCharType="end"/>
      </w:r>
      <w:r w:rsidR="000F18EC" w:rsidRPr="009159AB">
        <w:rPr>
          <w:rFonts w:ascii="Times New Roman" w:hAnsi="Times New Roman" w:cs="Times New Roman"/>
          <w:sz w:val="24"/>
          <w:szCs w:val="24"/>
        </w:rPr>
        <w:t>).</w:t>
      </w:r>
      <w:r w:rsidR="000F18EC">
        <w:rPr>
          <w:rFonts w:ascii="Times New Roman" w:hAnsi="Times New Roman" w:cs="Times New Roman"/>
          <w:sz w:val="24"/>
          <w:szCs w:val="24"/>
        </w:rPr>
        <w:t xml:space="preserve"> </w:t>
      </w:r>
    </w:p>
    <w:p w14:paraId="0B328B15" w14:textId="2D029177" w:rsidR="004C2069" w:rsidRPr="009159AB" w:rsidRDefault="004076F4">
      <w:pPr>
        <w:tabs>
          <w:tab w:val="left" w:pos="709"/>
        </w:tabs>
        <w:spacing w:after="0" w:line="480" w:lineRule="auto"/>
        <w:ind w:firstLine="709"/>
        <w:rPr>
          <w:rFonts w:ascii="Times New Roman" w:hAnsi="Times New Roman" w:cs="Times New Roman"/>
          <w:sz w:val="24"/>
          <w:szCs w:val="24"/>
        </w:rPr>
      </w:pPr>
      <w:r w:rsidRPr="004076F4">
        <w:rPr>
          <w:rFonts w:ascii="Times New Roman" w:hAnsi="Times New Roman" w:cs="Times New Roman"/>
          <w:sz w:val="24"/>
          <w:szCs w:val="24"/>
        </w:rPr>
        <w:t>Importantly, we did observe that the confidence intervals of both the first and last measure did not overlap, suggesting that there is a difference in effect size between first and last measure. The question then is whether this difference is indeed caused by time of measurement or in part caused by the type of measurement used across the two different time points. This explanation can be addressed by inspecting whether the composition of measures is different across time points. On the first measure 0.84 was intrapersonal self-report, 0.02 was intrapersonal physiological, 0.01 was intrapersonal other, 0.08 was interpersonal anti-</w:t>
      </w:r>
      <w:r w:rsidRPr="004076F4">
        <w:rPr>
          <w:rFonts w:ascii="Times New Roman" w:hAnsi="Times New Roman" w:cs="Times New Roman"/>
          <w:sz w:val="24"/>
          <w:szCs w:val="24"/>
        </w:rPr>
        <w:lastRenderedPageBreak/>
        <w:t xml:space="preserve">social, 0.03 was interpersonal pro-social, and 0.01 interpersonal other.  On the last measure 0.79 was intrapersonal self-report, 0.04 was intrapersonal physiological, 0.02 was intrapersonal other, 0.05 was interpersonal anti-social, 0.08 was interpersonal pro-social, and 0.01 was interpersonal other. This shows that the different types of dependent variables are similarly distributed across time points (maximum discrepancy of 4.9 percentage points). Substantive differences in proportions of measures across time points are minimal and thus form an unlikely driving force for our findings. </w:t>
      </w:r>
      <w:r w:rsidR="000138B8" w:rsidRPr="009159AB">
        <w:rPr>
          <w:rFonts w:ascii="Times New Roman" w:hAnsi="Times New Roman" w:cs="Times New Roman"/>
          <w:sz w:val="24"/>
          <w:szCs w:val="24"/>
        </w:rPr>
        <w:t xml:space="preserve"> </w:t>
      </w:r>
    </w:p>
    <w:p w14:paraId="1A98F282" w14:textId="7F1995F1" w:rsidR="00196C39" w:rsidRPr="009159AB" w:rsidRDefault="00764DE9" w:rsidP="00EA4B57">
      <w:pPr>
        <w:spacing w:after="0" w:line="480" w:lineRule="auto"/>
        <w:ind w:firstLine="567"/>
        <w:rPr>
          <w:rFonts w:ascii="Times New Roman" w:hAnsi="Times New Roman" w:cs="Times New Roman"/>
          <w:sz w:val="24"/>
          <w:szCs w:val="24"/>
        </w:rPr>
      </w:pPr>
      <w:r>
        <w:rPr>
          <w:rFonts w:ascii="Times New Roman" w:hAnsi="Times New Roman" w:cs="Times New Roman"/>
          <w:sz w:val="24"/>
          <w:szCs w:val="24"/>
        </w:rPr>
        <w:t>A third limitation is that</w:t>
      </w:r>
      <w:r w:rsidR="00E92D63">
        <w:rPr>
          <w:rFonts w:ascii="Times New Roman" w:hAnsi="Times New Roman" w:cs="Times New Roman"/>
          <w:sz w:val="24"/>
          <w:szCs w:val="24"/>
        </w:rPr>
        <w:t xml:space="preserve"> </w:t>
      </w:r>
      <w:r w:rsidR="00196C39" w:rsidRPr="009159AB">
        <w:rPr>
          <w:rFonts w:ascii="Times New Roman" w:hAnsi="Times New Roman" w:cs="Times New Roman"/>
          <w:sz w:val="24"/>
          <w:szCs w:val="24"/>
        </w:rPr>
        <w:t>this paper only summarized the results of the measures included in the studies. However obvious this might be, it should be pointed out, because the validity of the conclusions are reliant on the validity of the measures. Most prominently represented in the current meta-analysis are the fundamental need measures, which have no proper psychometric validation up-to-date, notwithstanding their wide use.</w:t>
      </w:r>
      <w:r w:rsidR="00196C39" w:rsidRPr="009159AB">
        <w:rPr>
          <w:rFonts w:ascii="Times New Roman" w:hAnsi="Times New Roman" w:cs="Times New Roman"/>
          <w:sz w:val="24"/>
          <w:szCs w:val="24"/>
          <w:vertAlign w:val="superscript"/>
        </w:rPr>
        <w:t xml:space="preserve"> </w:t>
      </w:r>
      <w:r w:rsidR="00196C39" w:rsidRPr="009159AB">
        <w:rPr>
          <w:rFonts w:ascii="Times New Roman" w:hAnsi="Times New Roman" w:cs="Times New Roman"/>
          <w:sz w:val="24"/>
          <w:szCs w:val="24"/>
        </w:rPr>
        <w:t>Other kinds of included measures possibly</w:t>
      </w:r>
      <w:r w:rsidR="000D110E">
        <w:rPr>
          <w:rFonts w:ascii="Times New Roman" w:hAnsi="Times New Roman" w:cs="Times New Roman"/>
          <w:sz w:val="24"/>
          <w:szCs w:val="24"/>
        </w:rPr>
        <w:t xml:space="preserve"> also lack proper validation</w:t>
      </w:r>
      <w:r w:rsidR="00196C39" w:rsidRPr="009159AB">
        <w:rPr>
          <w:rFonts w:ascii="Times New Roman" w:hAnsi="Times New Roman" w:cs="Times New Roman"/>
          <w:sz w:val="24"/>
          <w:szCs w:val="24"/>
        </w:rPr>
        <w:t xml:space="preserve"> and one has been openly criticized (e.g., the Hot Sauce aggression paradigm</w:t>
      </w:r>
      <w:r w:rsidR="00FE11C4">
        <w:rPr>
          <w:rFonts w:ascii="Times New Roman" w:hAnsi="Times New Roman" w:cs="Times New Roman"/>
          <w:sz w:val="24"/>
          <w:szCs w:val="24"/>
        </w:rPr>
        <w:t xml:space="preserve"> </w:t>
      </w:r>
      <w:r w:rsidR="00FE11C4">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"DOI" : "10.1002/ab.20066", "ISSN" : "0096-140X", "author" : [ { "dropping-particle" : "", "family" : "Ritter", "given" : "Dominik", "non-dropping-particle" : "", "parse-names" : false, "suffix" : "" }, { "dropping-particle" : "", "family" : "Eslea", "given" : "Mike", "non-dropping-particle" : "", "parse-names" : false, "suffix" : "" } ], "container-title" : "Aggressive Behavior", "id" : "ITEM-1", "issue" : "5", "issued" : { "date-parts" : [ [ "2005", "10" ] ] }, "note" : "not interesting", "page" : "407-419", "title" : "Hot Sauce, toy guns, and graffiti: A critical account of current laboratory aggression paradigms", "type" : "article-journal", "volume" : "31" }, "uris" : [ "http://www.mendeley.com/documents/?uuid=09dc6fa7-78f2-416c-840a-69823c06c1be" ] } ], "mendeley" : { "formattedCitation" : "[47]", "plainTextFormattedCitation" : "[47]", "previouslyFormattedCitation" : "[47]" }, "properties" : { "noteIndex" : 0 }, "schema" : "https://github.com/citation-style-language/schema/raw/master/csl-citation.json" }</w:instrText>
      </w:r>
      <w:r w:rsidR="00FE11C4">
        <w:rPr>
          <w:rFonts w:ascii="Times New Roman" w:hAnsi="Times New Roman" w:cs="Times New Roman"/>
          <w:sz w:val="24"/>
          <w:szCs w:val="24"/>
        </w:rPr>
        <w:fldChar w:fldCharType="separate"/>
      </w:r>
      <w:r w:rsidR="00FE11C4" w:rsidRPr="00FE11C4">
        <w:rPr>
          <w:rFonts w:ascii="Times New Roman" w:hAnsi="Times New Roman" w:cs="Times New Roman"/>
          <w:noProof/>
          <w:sz w:val="24"/>
          <w:szCs w:val="24"/>
        </w:rPr>
        <w:t>[47]</w:t>
      </w:r>
      <w:r w:rsidR="00FE11C4">
        <w:rPr>
          <w:rFonts w:ascii="Times New Roman" w:hAnsi="Times New Roman" w:cs="Times New Roman"/>
          <w:sz w:val="24"/>
          <w:szCs w:val="24"/>
        </w:rPr>
        <w:fldChar w:fldCharType="end"/>
      </w:r>
      <w:r w:rsidR="00196C39" w:rsidRPr="009159AB">
        <w:rPr>
          <w:rFonts w:ascii="Times New Roman" w:hAnsi="Times New Roman" w:cs="Times New Roman"/>
          <w:noProof/>
          <w:sz w:val="24"/>
          <w:szCs w:val="24"/>
        </w:rPr>
        <w:t>)</w:t>
      </w:r>
      <w:r w:rsidR="00196C39" w:rsidRPr="009159AB">
        <w:rPr>
          <w:rFonts w:ascii="Times New Roman" w:hAnsi="Times New Roman" w:cs="Times New Roman"/>
          <w:sz w:val="24"/>
          <w:szCs w:val="24"/>
        </w:rPr>
        <w:t xml:space="preserve">. </w:t>
      </w:r>
    </w:p>
    <w:p w14:paraId="789C2C8E" w14:textId="77777777" w:rsidR="00C10474" w:rsidRPr="009159AB" w:rsidRDefault="0014060B" w:rsidP="00BF0960">
      <w:pPr>
        <w:pStyle w:val="Heading1"/>
      </w:pPr>
      <w:r w:rsidRPr="009159AB">
        <w:t>Conclusion</w:t>
      </w:r>
    </w:p>
    <w:p w14:paraId="270AF3E7" w14:textId="0AC39D01" w:rsidR="00CE5252" w:rsidRPr="00302845" w:rsidRDefault="00091F64" w:rsidP="00302845">
      <w:pPr>
        <w:spacing w:after="0" w:line="480" w:lineRule="auto"/>
        <w:ind w:firstLine="708"/>
        <w:rPr>
          <w:rFonts w:ascii="Times New Roman" w:hAnsi="Times New Roman" w:cs="Times New Roman"/>
          <w:sz w:val="24"/>
          <w:szCs w:val="24"/>
        </w:rPr>
      </w:pPr>
      <w:r w:rsidRPr="00091F64">
        <w:rPr>
          <w:rFonts w:ascii="Times New Roman" w:hAnsi="Times New Roman" w:cs="Times New Roman"/>
          <w:sz w:val="24"/>
          <w:szCs w:val="24"/>
        </w:rPr>
        <w:t>Our meta-analysis of 120 Cyber</w:t>
      </w:r>
      <w:r>
        <w:rPr>
          <w:rFonts w:ascii="Times New Roman" w:hAnsi="Times New Roman" w:cs="Times New Roman"/>
          <w:sz w:val="24"/>
          <w:szCs w:val="24"/>
        </w:rPr>
        <w:t>b</w:t>
      </w:r>
      <w:r w:rsidRPr="00091F64">
        <w:rPr>
          <w:rFonts w:ascii="Times New Roman" w:hAnsi="Times New Roman" w:cs="Times New Roman"/>
          <w:sz w:val="24"/>
          <w:szCs w:val="24"/>
        </w:rPr>
        <w:t>all studies extends the temporal need-threat model of ostracism. We observed that the average effect size approaches 1.5 standard deviations and that this average effect size is not affected by the composition of the sample used (i.e., age, gender, country of origin) nor by structural aspects of the game (i</w:t>
      </w:r>
      <w:r>
        <w:rPr>
          <w:rFonts w:ascii="Times New Roman" w:hAnsi="Times New Roman" w:cs="Times New Roman"/>
          <w:sz w:val="24"/>
          <w:szCs w:val="24"/>
        </w:rPr>
        <w:t>.e.,</w:t>
      </w:r>
      <w:r w:rsidRPr="00091F64">
        <w:rPr>
          <w:rFonts w:ascii="Times New Roman" w:hAnsi="Times New Roman" w:cs="Times New Roman"/>
          <w:sz w:val="24"/>
          <w:szCs w:val="24"/>
        </w:rPr>
        <w:t xml:space="preserve"> number of ball tosses, duration</w:t>
      </w:r>
      <w:r>
        <w:rPr>
          <w:rFonts w:ascii="Times New Roman" w:hAnsi="Times New Roman" w:cs="Times New Roman"/>
          <w:sz w:val="24"/>
          <w:szCs w:val="24"/>
        </w:rPr>
        <w:t>, players</w:t>
      </w:r>
      <w:r w:rsidRPr="00091F64">
        <w:rPr>
          <w:rFonts w:ascii="Times New Roman" w:hAnsi="Times New Roman" w:cs="Times New Roman"/>
          <w:sz w:val="24"/>
          <w:szCs w:val="24"/>
        </w:rPr>
        <w:t xml:space="preserve">). We also observed that findings are relatively robust across the typical dependent variables that are used in Cyberball and that the overall effect size decreases from first to last measure. Importantly, we also observed that first measures can be moderated by cross-cutting variables and </w:t>
      </w:r>
      <w:r w:rsidR="00AB1BB9">
        <w:rPr>
          <w:rFonts w:ascii="Times New Roman" w:hAnsi="Times New Roman" w:cs="Times New Roman"/>
          <w:sz w:val="24"/>
          <w:szCs w:val="24"/>
        </w:rPr>
        <w:t xml:space="preserve">that only </w:t>
      </w:r>
      <w:r w:rsidR="00AB1BB9" w:rsidRPr="00091F64">
        <w:rPr>
          <w:rFonts w:ascii="Times New Roman" w:hAnsi="Times New Roman" w:cs="Times New Roman"/>
          <w:sz w:val="24"/>
          <w:szCs w:val="24"/>
        </w:rPr>
        <w:t>fundamental needs</w:t>
      </w:r>
      <w:r w:rsidR="00AB1BB9">
        <w:rPr>
          <w:rFonts w:ascii="Times New Roman" w:hAnsi="Times New Roman" w:cs="Times New Roman"/>
          <w:sz w:val="24"/>
          <w:szCs w:val="24"/>
        </w:rPr>
        <w:t xml:space="preserve"> measures</w:t>
      </w:r>
      <w:r w:rsidR="00AB1BB9" w:rsidRPr="00091F64">
        <w:rPr>
          <w:rFonts w:ascii="Times New Roman" w:hAnsi="Times New Roman" w:cs="Times New Roman"/>
          <w:sz w:val="24"/>
          <w:szCs w:val="24"/>
        </w:rPr>
        <w:t xml:space="preserve"> </w:t>
      </w:r>
      <w:r w:rsidR="00AB1BB9">
        <w:rPr>
          <w:rFonts w:ascii="Times New Roman" w:hAnsi="Times New Roman" w:cs="Times New Roman"/>
          <w:sz w:val="24"/>
          <w:szCs w:val="24"/>
        </w:rPr>
        <w:t>show stronger moderation for the</w:t>
      </w:r>
      <w:r w:rsidRPr="00091F64">
        <w:rPr>
          <w:rFonts w:ascii="Times New Roman" w:hAnsi="Times New Roman" w:cs="Times New Roman"/>
          <w:sz w:val="24"/>
          <w:szCs w:val="24"/>
        </w:rPr>
        <w:t xml:space="preserve"> last measures </w:t>
      </w:r>
      <w:r w:rsidR="00AB1BB9">
        <w:rPr>
          <w:rFonts w:ascii="Times New Roman" w:hAnsi="Times New Roman" w:cs="Times New Roman"/>
          <w:sz w:val="24"/>
          <w:szCs w:val="24"/>
        </w:rPr>
        <w:t>as opposed to the first measure taken in the studies</w:t>
      </w:r>
      <w:r w:rsidRPr="00091F64">
        <w:rPr>
          <w:rFonts w:ascii="Times New Roman" w:hAnsi="Times New Roman" w:cs="Times New Roman"/>
          <w:sz w:val="24"/>
          <w:szCs w:val="24"/>
        </w:rPr>
        <w:t>. The moderation analyses</w:t>
      </w:r>
      <w:r w:rsidR="007C4578">
        <w:rPr>
          <w:rFonts w:ascii="Times New Roman" w:hAnsi="Times New Roman" w:cs="Times New Roman"/>
          <w:sz w:val="24"/>
          <w:szCs w:val="24"/>
        </w:rPr>
        <w:t xml:space="preserve"> </w:t>
      </w:r>
      <w:r w:rsidR="007C4578">
        <w:rPr>
          <w:rFonts w:ascii="Times New Roman" w:hAnsi="Times New Roman" w:cs="Times New Roman"/>
          <w:i/>
          <w:sz w:val="24"/>
          <w:szCs w:val="24"/>
        </w:rPr>
        <w:t xml:space="preserve"> </w:t>
      </w:r>
      <w:r w:rsidRPr="00091F64">
        <w:rPr>
          <w:rFonts w:ascii="Times New Roman" w:hAnsi="Times New Roman" w:cs="Times New Roman"/>
          <w:sz w:val="24"/>
          <w:szCs w:val="24"/>
        </w:rPr>
        <w:t xml:space="preserve">by cross-cutting variables also revealed that the interaction effects sizes are </w:t>
      </w:r>
      <w:r w:rsidRPr="00091F64">
        <w:rPr>
          <w:rFonts w:ascii="Times New Roman" w:hAnsi="Times New Roman" w:cs="Times New Roman"/>
          <w:sz w:val="24"/>
          <w:szCs w:val="24"/>
        </w:rPr>
        <w:lastRenderedPageBreak/>
        <w:t>considerably smaller than the direct inclusion vs</w:t>
      </w:r>
      <w:r>
        <w:rPr>
          <w:rFonts w:ascii="Times New Roman" w:hAnsi="Times New Roman" w:cs="Times New Roman"/>
          <w:sz w:val="24"/>
          <w:szCs w:val="24"/>
        </w:rPr>
        <w:t>.</w:t>
      </w:r>
      <w:r w:rsidRPr="00091F64">
        <w:rPr>
          <w:rFonts w:ascii="Times New Roman" w:hAnsi="Times New Roman" w:cs="Times New Roman"/>
          <w:sz w:val="24"/>
          <w:szCs w:val="24"/>
        </w:rPr>
        <w:t xml:space="preserve"> ostracism effect size. This </w:t>
      </w:r>
      <w:r>
        <w:rPr>
          <w:rFonts w:ascii="Times New Roman" w:hAnsi="Times New Roman" w:cs="Times New Roman"/>
          <w:sz w:val="24"/>
          <w:szCs w:val="24"/>
        </w:rPr>
        <w:t>revealed that the typical Cyberba</w:t>
      </w:r>
      <w:r w:rsidRPr="00091F64">
        <w:rPr>
          <w:rFonts w:ascii="Times New Roman" w:hAnsi="Times New Roman" w:cs="Times New Roman"/>
          <w:sz w:val="24"/>
          <w:szCs w:val="24"/>
        </w:rPr>
        <w:t>ll study has enough power to detect main effect</w:t>
      </w:r>
      <w:r>
        <w:rPr>
          <w:rFonts w:ascii="Times New Roman" w:hAnsi="Times New Roman" w:cs="Times New Roman"/>
          <w:sz w:val="24"/>
          <w:szCs w:val="24"/>
        </w:rPr>
        <w:t>s</w:t>
      </w:r>
      <w:r w:rsidRPr="00091F64">
        <w:rPr>
          <w:rFonts w:ascii="Times New Roman" w:hAnsi="Times New Roman" w:cs="Times New Roman"/>
          <w:sz w:val="24"/>
          <w:szCs w:val="24"/>
        </w:rPr>
        <w:t>, but should substantially increase sample size to study</w:t>
      </w:r>
      <w:r w:rsidR="00AB1BB9">
        <w:rPr>
          <w:rFonts w:ascii="Times New Roman" w:hAnsi="Times New Roman" w:cs="Times New Roman"/>
          <w:sz w:val="24"/>
          <w:szCs w:val="24"/>
        </w:rPr>
        <w:t xml:space="preserve"> theoretically relevant</w:t>
      </w:r>
      <w:r w:rsidRPr="00091F64">
        <w:rPr>
          <w:rFonts w:ascii="Times New Roman" w:hAnsi="Times New Roman" w:cs="Times New Roman"/>
          <w:sz w:val="24"/>
          <w:szCs w:val="24"/>
        </w:rPr>
        <w:t xml:space="preserve"> interactions. Intriguingly, we also observed that effect sizes were rather heterogeneous even when we limited our analysis to a very homogenous subset of studies. This indicates that there are potentially relevant moderators that have yet not been discovered. We invite fellow researchers to reanaly</w:t>
      </w:r>
      <w:r>
        <w:rPr>
          <w:rFonts w:ascii="Times New Roman" w:hAnsi="Times New Roman" w:cs="Times New Roman"/>
          <w:sz w:val="24"/>
          <w:szCs w:val="24"/>
        </w:rPr>
        <w:t>z</w:t>
      </w:r>
      <w:r w:rsidRPr="00091F64">
        <w:rPr>
          <w:rFonts w:ascii="Times New Roman" w:hAnsi="Times New Roman" w:cs="Times New Roman"/>
          <w:sz w:val="24"/>
          <w:szCs w:val="24"/>
        </w:rPr>
        <w:t>e our dat</w:t>
      </w:r>
      <w:r>
        <w:rPr>
          <w:rFonts w:ascii="Times New Roman" w:hAnsi="Times New Roman" w:cs="Times New Roman"/>
          <w:sz w:val="24"/>
          <w:szCs w:val="24"/>
        </w:rPr>
        <w:t>a</w:t>
      </w:r>
      <w:r w:rsidRPr="00091F64">
        <w:rPr>
          <w:rFonts w:ascii="Times New Roman" w:hAnsi="Times New Roman" w:cs="Times New Roman"/>
          <w:sz w:val="24"/>
          <w:szCs w:val="24"/>
        </w:rPr>
        <w:t xml:space="preserve"> </w:t>
      </w:r>
      <w:r w:rsidR="00DA0D5F">
        <w:rPr>
          <w:rFonts w:ascii="Times New Roman" w:hAnsi="Times New Roman" w:cs="Times New Roman"/>
          <w:sz w:val="24"/>
          <w:szCs w:val="24"/>
        </w:rPr>
        <w:t>(</w:t>
      </w:r>
      <w:r w:rsidR="00DA0D5F" w:rsidRPr="00EA4B57">
        <w:rPr>
          <w:rFonts w:ascii="Times New Roman" w:hAnsi="Times New Roman" w:cs="Times New Roman"/>
          <w:sz w:val="24"/>
          <w:szCs w:val="24"/>
        </w:rPr>
        <w:t>osf.io/ht25n</w:t>
      </w:r>
      <w:r w:rsidR="00DA0D5F">
        <w:rPr>
          <w:rFonts w:ascii="Times New Roman" w:hAnsi="Times New Roman" w:cs="Times New Roman"/>
          <w:sz w:val="24"/>
          <w:szCs w:val="24"/>
        </w:rPr>
        <w:t xml:space="preserve">) </w:t>
      </w:r>
      <w:r w:rsidRPr="00091F64">
        <w:rPr>
          <w:rFonts w:ascii="Times New Roman" w:hAnsi="Times New Roman" w:cs="Times New Roman"/>
          <w:sz w:val="24"/>
          <w:szCs w:val="24"/>
        </w:rPr>
        <w:t>and test new hypotheses</w:t>
      </w:r>
      <w:r w:rsidR="00AB1BB9">
        <w:rPr>
          <w:rFonts w:ascii="Times New Roman" w:hAnsi="Times New Roman" w:cs="Times New Roman"/>
          <w:sz w:val="24"/>
          <w:szCs w:val="24"/>
        </w:rPr>
        <w:t>, and to further expand our knowledge of ostracism with Cyberball</w:t>
      </w:r>
      <w:r w:rsidRPr="00091F64">
        <w:rPr>
          <w:rFonts w:ascii="Times New Roman" w:hAnsi="Times New Roman" w:cs="Times New Roman"/>
          <w:sz w:val="24"/>
          <w:szCs w:val="24"/>
        </w:rPr>
        <w:t xml:space="preserve">. </w:t>
      </w:r>
      <w:r w:rsidR="00CE5252" w:rsidRPr="009159AB">
        <w:br w:type="page"/>
      </w:r>
    </w:p>
    <w:p w14:paraId="6A3BAE1F" w14:textId="77777777" w:rsidR="006623EF" w:rsidRPr="009159AB" w:rsidRDefault="006623EF" w:rsidP="00BF0960">
      <w:pPr>
        <w:pStyle w:val="Heading1"/>
        <w:divId w:val="785346477"/>
      </w:pPr>
      <w:r w:rsidRPr="009159AB">
        <w:lastRenderedPageBreak/>
        <w:t>Footnotes</w:t>
      </w:r>
    </w:p>
    <w:p w14:paraId="0E93C6DD" w14:textId="77777777" w:rsidR="006623EF" w:rsidRPr="009159AB" w:rsidRDefault="006623EF" w:rsidP="00865AFC">
      <w:pPr>
        <w:pStyle w:val="ListParagraph"/>
        <w:numPr>
          <w:ilvl w:val="0"/>
          <w:numId w:val="4"/>
        </w:numPr>
        <w:spacing w:line="480" w:lineRule="auto"/>
        <w:divId w:val="785346477"/>
      </w:pPr>
      <w:r w:rsidRPr="009159AB">
        <w:rPr>
          <w:rFonts w:ascii="Times New Roman" w:hAnsi="Times New Roman" w:cs="Times New Roman"/>
          <w:sz w:val="24"/>
          <w:szCs w:val="24"/>
        </w:rPr>
        <w:t xml:space="preserve">The direct link: </w:t>
      </w:r>
      <w:hyperlink r:id="rId13" w:history="1">
        <w:r w:rsidR="00865AFC" w:rsidRPr="009159AB">
          <w:rPr>
            <w:rStyle w:val="Hyperlink"/>
            <w:rFonts w:ascii="Times New Roman" w:hAnsi="Times New Roman" w:cs="Times New Roman"/>
            <w:sz w:val="24"/>
            <w:szCs w:val="24"/>
          </w:rPr>
          <w:t>https://osf.io/ht25n/</w:t>
        </w:r>
      </w:hyperlink>
      <w:r w:rsidR="00865AFC" w:rsidRPr="009159AB">
        <w:rPr>
          <w:rFonts w:ascii="Times New Roman" w:hAnsi="Times New Roman" w:cs="Times New Roman"/>
          <w:sz w:val="24"/>
          <w:szCs w:val="24"/>
        </w:rPr>
        <w:t xml:space="preserve"> </w:t>
      </w:r>
    </w:p>
    <w:p w14:paraId="5640B977" w14:textId="77777777" w:rsidR="006623EF" w:rsidRPr="009159AB" w:rsidRDefault="006623EF"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It has been updated since, but the list that was used can be found on the Open Science Framework</w:t>
      </w:r>
      <w:r w:rsidR="00817A6E" w:rsidRPr="009159AB">
        <w:rPr>
          <w:rFonts w:ascii="Times New Roman" w:hAnsi="Times New Roman" w:cs="Times New Roman"/>
          <w:sz w:val="24"/>
          <w:szCs w:val="24"/>
        </w:rPr>
        <w:t xml:space="preserve">, see Footnote </w:t>
      </w:r>
      <w:r w:rsidR="006F4F63">
        <w:rPr>
          <w:rFonts w:ascii="Times New Roman" w:hAnsi="Times New Roman" w:cs="Times New Roman"/>
          <w:sz w:val="24"/>
          <w:szCs w:val="24"/>
        </w:rPr>
        <w:t>1</w:t>
      </w:r>
      <w:r w:rsidR="00817A6E" w:rsidRPr="009159AB">
        <w:rPr>
          <w:rFonts w:ascii="Times New Roman" w:hAnsi="Times New Roman" w:cs="Times New Roman"/>
          <w:sz w:val="24"/>
          <w:szCs w:val="24"/>
        </w:rPr>
        <w:t>.</w:t>
      </w:r>
    </w:p>
    <w:p w14:paraId="0C17F861" w14:textId="6D74555B" w:rsidR="00AF557E" w:rsidRDefault="00593A23"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"manualFormatting" : "Oaten, Williams, Jones and Zadro ", "plainTextFormattedCitation" : "[48]", "previouslyFormattedCitation" : "[48]"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 xml:space="preserve">Oaten, Williams, Jones and Zadro </w:t>
      </w:r>
      <w:r w:rsidRPr="009159AB">
        <w:rPr>
          <w:rFonts w:ascii="Times New Roman" w:hAnsi="Times New Roman" w:cs="Times New Roman"/>
          <w:sz w:val="24"/>
          <w:szCs w:val="24"/>
        </w:rPr>
        <w:fldChar w:fldCharType="end"/>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"http://www.mendeley.com/documents/?uuid=6225828e-cc82-4bdb-a0c2-97d273217d77" ] } ], "mendeley" : { "formattedCitation" : "[48]", "plainTextFormattedCitation" : "[48]", "previouslyFormattedCitation" : "[48]"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[48]</w:t>
      </w:r>
      <w:r w:rsidR="00595722">
        <w:rPr>
          <w:rFonts w:ascii="Times New Roman" w:hAnsi="Times New Roman" w:cs="Times New Roman"/>
          <w:sz w:val="24"/>
          <w:szCs w:val="24"/>
        </w:rPr>
        <w:fldChar w:fldCharType="end"/>
      </w:r>
      <w:r w:rsidR="00CD43F4" w:rsidRPr="009159AB">
        <w:rPr>
          <w:rFonts w:ascii="Times New Roman" w:hAnsi="Times New Roman" w:cs="Times New Roman"/>
          <w:sz w:val="24"/>
          <w:szCs w:val="24"/>
        </w:rPr>
        <w:t xml:space="preserve"> </w:t>
      </w:r>
      <w:r w:rsidR="006623EF" w:rsidRPr="009159AB">
        <w:rPr>
          <w:rFonts w:ascii="Times New Roman" w:hAnsi="Times New Roman" w:cs="Times New Roman"/>
          <w:sz w:val="24"/>
          <w:szCs w:val="24"/>
        </w:rPr>
        <w:t>was applicable, but was excluded due to being an outlier with respect to effect size (</w:t>
      </w:r>
      <w:r w:rsidR="006623EF" w:rsidRPr="009159AB">
        <w:rPr>
          <w:rFonts w:ascii="Times New Roman" w:hAnsi="Times New Roman" w:cs="Times New Roman"/>
          <w:i/>
          <w:sz w:val="24"/>
          <w:szCs w:val="24"/>
        </w:rPr>
        <w:t>d</w:t>
      </w:r>
      <w:r w:rsidR="006623EF" w:rsidRPr="009159AB">
        <w:rPr>
          <w:rFonts w:ascii="Times New Roman" w:hAnsi="Times New Roman" w:cs="Times New Roman"/>
          <w:sz w:val="24"/>
          <w:szCs w:val="24"/>
        </w:rPr>
        <w:t xml:space="preserve">s &gt; 15). </w:t>
      </w:r>
      <w:r w:rsidR="009F53F3" w:rsidRPr="009159AB">
        <w:rPr>
          <w:rFonts w:ascii="Times New Roman" w:hAnsi="Times New Roman" w:cs="Times New Roman"/>
          <w:sz w:val="24"/>
          <w:szCs w:val="24"/>
        </w:rPr>
        <w:t>See also</w:t>
      </w:r>
      <w:r w:rsidR="006623EF" w:rsidRPr="009159AB">
        <w:rPr>
          <w:rFonts w:ascii="Times New Roman" w:hAnsi="Times New Roman" w:cs="Times New Roman"/>
          <w:sz w:val="24"/>
          <w:szCs w:val="24"/>
        </w:rPr>
        <w:t xml:space="preserve"> </w:t>
      </w:r>
      <w:r w:rsidRPr="009159AB">
        <w:rPr>
          <w:rFonts w:ascii="Times New Roman" w:hAnsi="Times New Roman" w:cs="Times New Roman"/>
          <w:sz w:val="24"/>
          <w:szCs w:val="24"/>
        </w:rPr>
        <w:fldChar w:fldCharType="begin" w:fldLock="1"/>
      </w:r>
      <w:r w:rsidR="00637F61">
        <w:rPr>
          <w:rFonts w:ascii="Times New Roman" w:hAnsi="Times New Roman" w:cs="Times New Roman"/>
          <w:sz w:val="24"/>
          <w:szCs w:val="24"/>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"formattedCitation" : "[14]", "manualFormatting" : "Gerber and Wheeler (2009", "plainTextFormattedCitation" : "[14]", "previouslyFormattedCitation" : "[14]" }, "properties" : { "noteIndex" : 0 }, "schema" : "https://github.com/citation-style-language/schema/raw/master/csl-citation.json" }</w:instrText>
      </w:r>
      <w:r w:rsidRPr="009159AB">
        <w:rPr>
          <w:rFonts w:ascii="Times New Roman" w:hAnsi="Times New Roman" w:cs="Times New Roman"/>
          <w:sz w:val="24"/>
          <w:szCs w:val="24"/>
        </w:rPr>
        <w:fldChar w:fldCharType="separate"/>
      </w:r>
      <w:r w:rsidR="006623EF" w:rsidRPr="009159AB">
        <w:rPr>
          <w:rFonts w:ascii="Times New Roman" w:hAnsi="Times New Roman" w:cs="Times New Roman"/>
          <w:noProof/>
          <w:sz w:val="24"/>
          <w:szCs w:val="24"/>
        </w:rPr>
        <w:t>Gerber and Wheeler (2009</w:t>
      </w:r>
      <w:r w:rsidRPr="009159AB">
        <w:rPr>
          <w:rFonts w:ascii="Times New Roman" w:hAnsi="Times New Roman" w:cs="Times New Roman"/>
          <w:sz w:val="24"/>
          <w:szCs w:val="24"/>
        </w:rPr>
        <w:fldChar w:fldCharType="end"/>
      </w:r>
      <w:r w:rsidR="006623EF" w:rsidRPr="009159AB">
        <w:rPr>
          <w:rFonts w:ascii="Times New Roman" w:hAnsi="Times New Roman" w:cs="Times New Roman"/>
          <w:sz w:val="24"/>
          <w:szCs w:val="24"/>
        </w:rPr>
        <w:t>; p. 473): “</w:t>
      </w:r>
      <w:r w:rsidR="006623EF" w:rsidRPr="009159AB">
        <w:rPr>
          <w:rFonts w:ascii="Times New Roman" w:hAnsi="Times New Roman" w:cs="Times New Roman"/>
          <w:i/>
          <w:sz w:val="24"/>
          <w:szCs w:val="24"/>
        </w:rPr>
        <w:t xml:space="preserve">One study (Oaten, Williams, Jones, &amp; Zadro, 2007) had need effect sizes that were clear outliers (effect sizes were 5–7 standard deviations above the means) </w:t>
      </w:r>
      <w:r w:rsidR="006623EF" w:rsidRPr="009159AB">
        <w:rPr>
          <w:rFonts w:ascii="Times New Roman" w:hAnsi="Times New Roman" w:cs="Times New Roman"/>
          <w:sz w:val="24"/>
          <w:szCs w:val="24"/>
        </w:rPr>
        <w:t xml:space="preserve">[…and…] </w:t>
      </w:r>
      <w:r w:rsidR="006623EF" w:rsidRPr="009159AB">
        <w:rPr>
          <w:rFonts w:ascii="Times New Roman" w:hAnsi="Times New Roman" w:cs="Times New Roman"/>
          <w:i/>
          <w:sz w:val="24"/>
          <w:szCs w:val="24"/>
        </w:rPr>
        <w:t>were excluded from the analyses.</w:t>
      </w:r>
      <w:r w:rsidR="006623EF" w:rsidRPr="009159AB">
        <w:rPr>
          <w:rFonts w:ascii="Times New Roman" w:hAnsi="Times New Roman" w:cs="Times New Roman"/>
          <w:sz w:val="24"/>
          <w:szCs w:val="24"/>
        </w:rPr>
        <w:t>”</w:t>
      </w:r>
    </w:p>
    <w:p w14:paraId="094D5760" w14:textId="16E25CB0" w:rsidR="00F96491" w:rsidRPr="009159AB" w:rsidRDefault="00F96491" w:rsidP="00F96491">
      <w:pPr>
        <w:pStyle w:val="ListParagraph"/>
        <w:numPr>
          <w:ilvl w:val="0"/>
          <w:numId w:val="4"/>
        </w:numPr>
        <w:spacing w:line="480" w:lineRule="auto"/>
        <w:divId w:val="785346477"/>
        <w:rPr>
          <w:rFonts w:ascii="Times New Roman" w:hAnsi="Times New Roman" w:cs="Times New Roman"/>
          <w:sz w:val="24"/>
          <w:szCs w:val="24"/>
        </w:rPr>
      </w:pPr>
      <w:r w:rsidRPr="00F96491">
        <w:rPr>
          <w:rFonts w:ascii="Times New Roman" w:hAnsi="Times New Roman" w:cs="Times New Roman"/>
          <w:sz w:val="24"/>
          <w:szCs w:val="24"/>
        </w:rPr>
        <w:t>Due to the dependency between the standardized effect size and the standard error, we also ran an alternative version of the Egger’s test that regresses on 1/N. These analyses yielded highly similar results.</w:t>
      </w:r>
    </w:p>
    <w:p w14:paraId="0EA0552B" w14:textId="213AEC13" w:rsidR="00E26EF1" w:rsidRDefault="00C8281A" w:rsidP="008F7F69">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Because fundamental needs showed effects in the theorized direction, we explored this further by overlapping the subset of fundamental need measures with the model definition of immediate and delayed (i.e., whether the measures related to feelings during or after the Cyberball game). Estimated interactions for this selection were Δ</w:t>
      </w:r>
      <w:r w:rsidRPr="009159AB">
        <w:rPr>
          <w:rFonts w:ascii="Times New Roman" w:hAnsi="Times New Roman" w:cs="Times New Roman"/>
          <w:i/>
          <w:sz w:val="24"/>
          <w:szCs w:val="24"/>
        </w:rPr>
        <w:t xml:space="preserve">d = </w:t>
      </w:r>
      <w:r w:rsidRPr="009159AB">
        <w:rPr>
          <w:rFonts w:ascii="Times New Roman" w:hAnsi="Times New Roman" w:cs="Times New Roman"/>
          <w:sz w:val="24"/>
          <w:szCs w:val="24"/>
        </w:rPr>
        <w:t>-0.37, 95% CI [-0.60, -0,14] (</w:t>
      </w:r>
      <w:r w:rsidRPr="009159AB">
        <w:rPr>
          <w:rFonts w:ascii="Times New Roman" w:hAnsi="Times New Roman" w:cs="Times New Roman"/>
          <w:i/>
          <w:sz w:val="24"/>
          <w:szCs w:val="24"/>
        </w:rPr>
        <w:t>k</w:t>
      </w:r>
      <w:r w:rsidRPr="009159AB">
        <w:rPr>
          <w:rFonts w:ascii="Times New Roman" w:hAnsi="Times New Roman" w:cs="Times New Roman"/>
          <w:sz w:val="24"/>
          <w:szCs w:val="24"/>
        </w:rPr>
        <w:t xml:space="preserve"> = 29) and Δ</w:t>
      </w:r>
      <w:r w:rsidRPr="009159AB">
        <w:rPr>
          <w:rFonts w:ascii="Times New Roman" w:hAnsi="Times New Roman" w:cs="Times New Roman"/>
          <w:i/>
          <w:sz w:val="24"/>
          <w:szCs w:val="24"/>
        </w:rPr>
        <w:t>d =</w:t>
      </w:r>
      <w:r w:rsidRPr="009159AB">
        <w:rPr>
          <w:rFonts w:ascii="Times New Roman" w:hAnsi="Times New Roman" w:cs="Times New Roman"/>
          <w:sz w:val="24"/>
          <w:szCs w:val="24"/>
        </w:rPr>
        <w:t xml:space="preserve"> -0.13, 95% CI [-0.53, 0.27] (</w:t>
      </w:r>
      <w:r w:rsidRPr="009159AB">
        <w:rPr>
          <w:rFonts w:ascii="Times New Roman" w:hAnsi="Times New Roman" w:cs="Times New Roman"/>
          <w:i/>
          <w:sz w:val="24"/>
          <w:szCs w:val="24"/>
        </w:rPr>
        <w:t xml:space="preserve">k </w:t>
      </w:r>
      <w:r w:rsidRPr="009159AB">
        <w:rPr>
          <w:rFonts w:ascii="Times New Roman" w:hAnsi="Times New Roman" w:cs="Times New Roman"/>
          <w:sz w:val="24"/>
          <w:szCs w:val="24"/>
        </w:rPr>
        <w:t xml:space="preserve">= 8) for the first and last measure, respectively. So in this particular subset of studies that use immediate or delayed fundamental needs measures, results are </w:t>
      </w:r>
      <w:r>
        <w:rPr>
          <w:rFonts w:ascii="Times New Roman" w:hAnsi="Times New Roman" w:cs="Times New Roman"/>
          <w:sz w:val="24"/>
          <w:szCs w:val="24"/>
        </w:rPr>
        <w:t xml:space="preserve">not </w:t>
      </w:r>
      <w:r w:rsidRPr="009159AB">
        <w:rPr>
          <w:rFonts w:ascii="Times New Roman" w:hAnsi="Times New Roman" w:cs="Times New Roman"/>
          <w:sz w:val="24"/>
          <w:szCs w:val="24"/>
        </w:rPr>
        <w:t xml:space="preserve">in line with Williams’s </w:t>
      </w:r>
      <w:r w:rsidR="00595722">
        <w:rPr>
          <w:rFonts w:ascii="Times New Roman" w:hAnsi="Times New Roman" w:cs="Times New Roman"/>
          <w:sz w:val="24"/>
          <w:szCs w:val="24"/>
        </w:rPr>
        <w:fldChar w:fldCharType="begin" w:fldLock="1"/>
      </w:r>
      <w:r w:rsidR="00595722">
        <w:rPr>
          <w:rFonts w:ascii="Times New Roman" w:hAnsi="Times New Roman" w:cs="Times New Roman"/>
          <w:sz w:val="24"/>
          <w:szCs w:val="24"/>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"formattedCitation" : "[11]", "plainTextFormattedCitation" : "[11]" }, "properties" : { "noteIndex" : 0 }, "schema" : "https://github.com/citation-style-language/schema/raw/master/csl-citation.json" }</w:instrText>
      </w:r>
      <w:r w:rsidR="00595722">
        <w:rPr>
          <w:rFonts w:ascii="Times New Roman" w:hAnsi="Times New Roman" w:cs="Times New Roman"/>
          <w:sz w:val="24"/>
          <w:szCs w:val="24"/>
        </w:rPr>
        <w:fldChar w:fldCharType="separate"/>
      </w:r>
      <w:r w:rsidR="00595722" w:rsidRPr="00595722">
        <w:rPr>
          <w:rFonts w:ascii="Times New Roman" w:hAnsi="Times New Roman" w:cs="Times New Roman"/>
          <w:noProof/>
          <w:sz w:val="24"/>
          <w:szCs w:val="24"/>
        </w:rPr>
        <w:t>[11]</w:t>
      </w:r>
      <w:r w:rsidR="00595722">
        <w:rPr>
          <w:rFonts w:ascii="Times New Roman" w:hAnsi="Times New Roman" w:cs="Times New Roman"/>
          <w:sz w:val="24"/>
          <w:szCs w:val="24"/>
        </w:rPr>
        <w:fldChar w:fldCharType="end"/>
      </w:r>
      <w:r w:rsidRPr="009159AB">
        <w:rPr>
          <w:rFonts w:ascii="Times New Roman" w:hAnsi="Times New Roman" w:cs="Times New Roman"/>
          <w:sz w:val="24"/>
          <w:szCs w:val="24"/>
        </w:rPr>
        <w:t xml:space="preserve"> prediction</w:t>
      </w:r>
      <w:r w:rsidR="00E55686">
        <w:rPr>
          <w:rFonts w:ascii="Times New Roman" w:hAnsi="Times New Roman" w:cs="Times New Roman"/>
          <w:sz w:val="24"/>
          <w:szCs w:val="24"/>
        </w:rPr>
        <w:t>.</w:t>
      </w:r>
      <w:r>
        <w:rPr>
          <w:rFonts w:ascii="Times New Roman" w:hAnsi="Times New Roman" w:cs="Times New Roman"/>
          <w:sz w:val="24"/>
          <w:szCs w:val="24"/>
        </w:rPr>
        <w:t xml:space="preserve"> </w:t>
      </w:r>
      <w:r w:rsidR="00D61C6E" w:rsidRPr="009159AB">
        <w:rPr>
          <w:rFonts w:ascii="Times New Roman" w:hAnsi="Times New Roman" w:cs="Times New Roman"/>
          <w:sz w:val="24"/>
          <w:szCs w:val="24"/>
        </w:rPr>
        <w:t>The reported fundamental need selection can be specified even further to only include studies that explicitly focus on composite need satisfaction as typically defined by Kip Williams. Such a selection again provides support for the hypothesis that immediate fundamental need satisfaction is less moderated, Δ</w:t>
      </w:r>
      <w:r w:rsidR="00D61C6E" w:rsidRPr="009159AB">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-0.18, 95% CI [-0.47, -0.11]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15), than delayed need satisfaction, </w:t>
      </w:r>
      <w:r w:rsidR="00D61C6E" w:rsidRPr="009159AB">
        <w:rPr>
          <w:rFonts w:ascii="Times New Roman" w:hAnsi="Times New Roman" w:cs="Times New Roman"/>
          <w:sz w:val="24"/>
          <w:szCs w:val="24"/>
        </w:rPr>
        <w:lastRenderedPageBreak/>
        <w:t>Δ</w:t>
      </w:r>
      <w:r w:rsidR="00D61C6E" w:rsidRPr="00CB77E9">
        <w:rPr>
          <w:rFonts w:ascii="Times New Roman" w:hAnsi="Times New Roman" w:cs="Times New Roman"/>
          <w:i/>
          <w:sz w:val="24"/>
          <w:szCs w:val="24"/>
        </w:rPr>
        <w:t>d</w:t>
      </w:r>
      <w:r w:rsidR="00D61C6E" w:rsidRPr="009159AB">
        <w:rPr>
          <w:rFonts w:ascii="Times New Roman" w:hAnsi="Times New Roman" w:cs="Times New Roman"/>
          <w:sz w:val="24"/>
          <w:szCs w:val="24"/>
        </w:rPr>
        <w:t xml:space="preserve"> = -0.93, 95% CI [-1.67, -0.19] (</w:t>
      </w:r>
      <w:r w:rsidR="00D61C6E" w:rsidRPr="009159AB">
        <w:rPr>
          <w:rFonts w:ascii="Times New Roman" w:hAnsi="Times New Roman" w:cs="Times New Roman"/>
          <w:i/>
          <w:sz w:val="24"/>
          <w:szCs w:val="24"/>
        </w:rPr>
        <w:t>k</w:t>
      </w:r>
      <w:r w:rsidR="00D61C6E" w:rsidRPr="009159AB">
        <w:rPr>
          <w:rFonts w:ascii="Times New Roman" w:hAnsi="Times New Roman" w:cs="Times New Roman"/>
          <w:sz w:val="24"/>
          <w:szCs w:val="24"/>
        </w:rPr>
        <w:t xml:space="preserve"> = 3). Note, however, that such a selection is based on 3 studies for delayed measures.</w:t>
      </w:r>
    </w:p>
    <w:p w14:paraId="37F00161" w14:textId="77777777" w:rsidR="00A93033" w:rsidRDefault="00A93033" w:rsidP="00A93033">
      <w:pPr>
        <w:pStyle w:val="ListParagraph"/>
        <w:numPr>
          <w:ilvl w:val="0"/>
          <w:numId w:val="4"/>
        </w:numPr>
        <w:spacing w:line="480" w:lineRule="auto"/>
        <w:divId w:val="785346477"/>
        <w:rPr>
          <w:rFonts w:ascii="Times New Roman" w:hAnsi="Times New Roman" w:cs="Times New Roman"/>
          <w:sz w:val="24"/>
          <w:szCs w:val="24"/>
        </w:rPr>
      </w:pPr>
      <w:r w:rsidRPr="00A93033">
        <w:rPr>
          <w:rFonts w:ascii="Times New Roman" w:hAnsi="Times New Roman" w:cs="Times New Roman"/>
          <w:sz w:val="24"/>
          <w:szCs w:val="24"/>
        </w:rPr>
        <w:t>We also conducted individual</w:t>
      </w:r>
      <w:r w:rsidR="00DF52E6">
        <w:rPr>
          <w:rFonts w:ascii="Times New Roman" w:hAnsi="Times New Roman" w:cs="Times New Roman"/>
          <w:sz w:val="24"/>
          <w:szCs w:val="24"/>
        </w:rPr>
        <w:t xml:space="preserve"> meta-</w:t>
      </w:r>
      <w:r w:rsidRPr="00A93033">
        <w:rPr>
          <w:rFonts w:ascii="Times New Roman" w:hAnsi="Times New Roman" w:cs="Times New Roman"/>
          <w:sz w:val="24"/>
          <w:szCs w:val="24"/>
        </w:rPr>
        <w:t>regressions for each of the</w:t>
      </w:r>
      <w:r>
        <w:rPr>
          <w:rFonts w:ascii="Times New Roman" w:hAnsi="Times New Roman" w:cs="Times New Roman"/>
          <w:sz w:val="24"/>
          <w:szCs w:val="24"/>
        </w:rPr>
        <w:t xml:space="preserve"> structural- and sampling variables</w:t>
      </w:r>
      <w:r w:rsidRPr="00A93033">
        <w:rPr>
          <w:rFonts w:ascii="Times New Roman" w:hAnsi="Times New Roman" w:cs="Times New Roman"/>
          <w:sz w:val="24"/>
          <w:szCs w:val="24"/>
        </w:rPr>
        <w:t>. T</w:t>
      </w:r>
      <w:r>
        <w:rPr>
          <w:rFonts w:ascii="Times New Roman" w:hAnsi="Times New Roman" w:cs="Times New Roman"/>
          <w:sz w:val="24"/>
          <w:szCs w:val="24"/>
        </w:rPr>
        <w:t>hese individual analyses yield</w:t>
      </w:r>
      <w:r w:rsidRPr="00A93033">
        <w:rPr>
          <w:rFonts w:ascii="Times New Roman" w:hAnsi="Times New Roman" w:cs="Times New Roman"/>
          <w:sz w:val="24"/>
          <w:szCs w:val="24"/>
        </w:rPr>
        <w:t xml:space="preserve"> similar results as the overall analyses. We again observed that four players are less hurt by ostracism than three players (</w:t>
      </w:r>
      <w:r>
        <w:rPr>
          <w:rFonts w:ascii="Times New Roman" w:hAnsi="Times New Roman" w:cs="Times New Roman"/>
          <w:i/>
          <w:sz w:val="24"/>
          <w:szCs w:val="24"/>
        </w:rPr>
        <w:t xml:space="preserve">b </w:t>
      </w:r>
      <w:r>
        <w:rPr>
          <w:rFonts w:ascii="Times New Roman" w:hAnsi="Times New Roman" w:cs="Times New Roman"/>
          <w:sz w:val="24"/>
          <w:szCs w:val="24"/>
        </w:rPr>
        <w:t xml:space="preserve">= .84, </w:t>
      </w:r>
      <w:r>
        <w:rPr>
          <w:rFonts w:ascii="Times New Roman" w:hAnsi="Times New Roman" w:cs="Times New Roman"/>
          <w:i/>
          <w:sz w:val="24"/>
          <w:szCs w:val="24"/>
        </w:rPr>
        <w:t>SE</w:t>
      </w:r>
      <w:r>
        <w:rPr>
          <w:rFonts w:ascii="Times New Roman" w:hAnsi="Times New Roman" w:cs="Times New Roman"/>
          <w:sz w:val="24"/>
          <w:szCs w:val="24"/>
        </w:rPr>
        <w:t xml:space="preserve"> = .28</w:t>
      </w:r>
      <w:r w:rsidRPr="00A93033">
        <w:rPr>
          <w:rFonts w:ascii="Times New Roman" w:hAnsi="Times New Roman" w:cs="Times New Roman"/>
          <w:sz w:val="24"/>
          <w:szCs w:val="24"/>
        </w:rPr>
        <w:t xml:space="preserve">, </w:t>
      </w:r>
      <w:r>
        <w:rPr>
          <w:rFonts w:ascii="Times New Roman" w:hAnsi="Times New Roman" w:cs="Times New Roman"/>
          <w:i/>
          <w:sz w:val="24"/>
          <w:szCs w:val="24"/>
        </w:rPr>
        <w:t xml:space="preserve">p = </w:t>
      </w:r>
      <w:r>
        <w:rPr>
          <w:rFonts w:ascii="Times New Roman" w:hAnsi="Times New Roman" w:cs="Times New Roman"/>
          <w:sz w:val="24"/>
          <w:szCs w:val="24"/>
        </w:rPr>
        <w:t>.003</w:t>
      </w:r>
      <w:r w:rsidRPr="00A93033">
        <w:rPr>
          <w:rFonts w:ascii="Times New Roman" w:hAnsi="Times New Roman" w:cs="Times New Roman"/>
          <w:sz w:val="24"/>
          <w:szCs w:val="24"/>
        </w:rPr>
        <w:t>) on the last measure. What is new is that we also observed that n</w:t>
      </w:r>
      <w:r>
        <w:rPr>
          <w:rFonts w:ascii="Times New Roman" w:hAnsi="Times New Roman" w:cs="Times New Roman"/>
          <w:sz w:val="24"/>
          <w:szCs w:val="24"/>
        </w:rPr>
        <w:t>umber</w:t>
      </w:r>
      <w:r w:rsidRPr="00A93033">
        <w:rPr>
          <w:rFonts w:ascii="Times New Roman" w:hAnsi="Times New Roman" w:cs="Times New Roman"/>
          <w:sz w:val="24"/>
          <w:szCs w:val="24"/>
        </w:rPr>
        <w:t xml:space="preserve"> of ball tosses affected the effect size (</w:t>
      </w:r>
      <w:r>
        <w:rPr>
          <w:rFonts w:ascii="Times New Roman" w:hAnsi="Times New Roman" w:cs="Times New Roman"/>
          <w:i/>
          <w:sz w:val="24"/>
          <w:szCs w:val="24"/>
        </w:rPr>
        <w:t xml:space="preserve">b = </w:t>
      </w:r>
      <w:r>
        <w:rPr>
          <w:rFonts w:ascii="Times New Roman" w:hAnsi="Times New Roman" w:cs="Times New Roman"/>
          <w:sz w:val="24"/>
          <w:szCs w:val="24"/>
        </w:rPr>
        <w:t xml:space="preserve">.02, </w:t>
      </w:r>
      <w:r>
        <w:rPr>
          <w:rFonts w:ascii="Times New Roman" w:hAnsi="Times New Roman" w:cs="Times New Roman"/>
          <w:i/>
          <w:sz w:val="24"/>
          <w:szCs w:val="24"/>
        </w:rPr>
        <w:t xml:space="preserve">SE = </w:t>
      </w:r>
      <w:r>
        <w:rPr>
          <w:rFonts w:ascii="Times New Roman" w:hAnsi="Times New Roman" w:cs="Times New Roman"/>
          <w:sz w:val="24"/>
          <w:szCs w:val="24"/>
        </w:rPr>
        <w:t xml:space="preserve">.01, </w:t>
      </w:r>
      <w:r>
        <w:rPr>
          <w:rFonts w:ascii="Times New Roman" w:hAnsi="Times New Roman" w:cs="Times New Roman"/>
          <w:i/>
          <w:sz w:val="24"/>
          <w:szCs w:val="24"/>
        </w:rPr>
        <w:t xml:space="preserve">p </w:t>
      </w:r>
      <w:r>
        <w:rPr>
          <w:rFonts w:ascii="Times New Roman" w:hAnsi="Times New Roman" w:cs="Times New Roman"/>
          <w:sz w:val="24"/>
          <w:szCs w:val="24"/>
        </w:rPr>
        <w:t>= .046</w:t>
      </w:r>
      <w:r w:rsidRPr="00A93033">
        <w:rPr>
          <w:rFonts w:ascii="Times New Roman" w:hAnsi="Times New Roman" w:cs="Times New Roman"/>
          <w:sz w:val="24"/>
          <w:szCs w:val="24"/>
        </w:rPr>
        <w:t xml:space="preserve">) on the first measure. This showed that increasing the </w:t>
      </w:r>
      <w:r>
        <w:rPr>
          <w:rFonts w:ascii="Times New Roman" w:hAnsi="Times New Roman" w:cs="Times New Roman"/>
          <w:sz w:val="24"/>
          <w:szCs w:val="24"/>
        </w:rPr>
        <w:t>number</w:t>
      </w:r>
      <w:r w:rsidRPr="00A93033">
        <w:rPr>
          <w:rFonts w:ascii="Times New Roman" w:hAnsi="Times New Roman" w:cs="Times New Roman"/>
          <w:sz w:val="24"/>
          <w:szCs w:val="24"/>
        </w:rPr>
        <w:t xml:space="preserve"> of ball tosses decreases the negative impact of ostracism. Taken together this suggests that the impact of ostracism is diffused when it is the result of more players and more ball tosses compared to fewer players and fewer balls tosses.</w:t>
      </w:r>
    </w:p>
    <w:p w14:paraId="0D71A6E8" w14:textId="4F27C680" w:rsidR="00E14D79" w:rsidRPr="009159AB" w:rsidRDefault="00E14D79" w:rsidP="00E14D79">
      <w:pPr>
        <w:pStyle w:val="ListParagraph"/>
        <w:numPr>
          <w:ilvl w:val="0"/>
          <w:numId w:val="4"/>
        </w:numPr>
        <w:spacing w:line="480" w:lineRule="auto"/>
        <w:divId w:val="785346477"/>
        <w:rPr>
          <w:rFonts w:ascii="Times New Roman" w:hAnsi="Times New Roman" w:cs="Times New Roman"/>
          <w:sz w:val="24"/>
          <w:szCs w:val="24"/>
        </w:rPr>
      </w:pPr>
      <w:r w:rsidRPr="00E14D79">
        <w:rPr>
          <w:rFonts w:ascii="Times New Roman" w:hAnsi="Times New Roman" w:cs="Times New Roman"/>
          <w:sz w:val="24"/>
          <w:szCs w:val="24"/>
        </w:rPr>
        <w:t>It is important that the simple effects in Fig</w:t>
      </w:r>
      <w:r w:rsidR="0075273E">
        <w:rPr>
          <w:rFonts w:ascii="Times New Roman" w:hAnsi="Times New Roman" w:cs="Times New Roman"/>
          <w:sz w:val="24"/>
          <w:szCs w:val="24"/>
        </w:rPr>
        <w:t>.</w:t>
      </w:r>
      <w:r w:rsidRPr="00E14D79">
        <w:rPr>
          <w:rFonts w:ascii="Times New Roman" w:hAnsi="Times New Roman" w:cs="Times New Roman"/>
          <w:sz w:val="24"/>
          <w:szCs w:val="24"/>
        </w:rPr>
        <w:t xml:space="preserve"> </w:t>
      </w:r>
      <w:r w:rsidR="00EF4585">
        <w:rPr>
          <w:rFonts w:ascii="Times New Roman" w:hAnsi="Times New Roman" w:cs="Times New Roman"/>
          <w:sz w:val="24"/>
          <w:szCs w:val="24"/>
        </w:rPr>
        <w:t>3</w:t>
      </w:r>
      <w:r w:rsidRPr="00E14D79">
        <w:rPr>
          <w:rFonts w:ascii="Times New Roman" w:hAnsi="Times New Roman" w:cs="Times New Roman"/>
          <w:sz w:val="24"/>
          <w:szCs w:val="24"/>
        </w:rPr>
        <w:t xml:space="preserve"> are averaged over studies, thus potentially </w:t>
      </w:r>
      <w:r>
        <w:rPr>
          <w:rFonts w:ascii="Times New Roman" w:hAnsi="Times New Roman" w:cs="Times New Roman"/>
          <w:sz w:val="24"/>
          <w:szCs w:val="24"/>
        </w:rPr>
        <w:t>subject</w:t>
      </w:r>
      <w:r w:rsidRPr="00E14D79">
        <w:rPr>
          <w:rFonts w:ascii="Times New Roman" w:hAnsi="Times New Roman" w:cs="Times New Roman"/>
          <w:sz w:val="24"/>
          <w:szCs w:val="24"/>
        </w:rPr>
        <w:t xml:space="preserve"> to Simpson's paradox.</w:t>
      </w:r>
    </w:p>
    <w:p w14:paraId="5C1CBC64" w14:textId="77777777" w:rsidR="006623EF" w:rsidRPr="009159AB" w:rsidRDefault="00AF557E" w:rsidP="006623EF">
      <w:pPr>
        <w:pStyle w:val="ListParagraph"/>
        <w:numPr>
          <w:ilvl w:val="0"/>
          <w:numId w:val="4"/>
        </w:numPr>
        <w:spacing w:line="480" w:lineRule="auto"/>
        <w:divId w:val="785346477"/>
        <w:rPr>
          <w:rFonts w:ascii="Times New Roman" w:hAnsi="Times New Roman" w:cs="Times New Roman"/>
          <w:sz w:val="24"/>
          <w:szCs w:val="24"/>
        </w:rPr>
      </w:pPr>
      <w:r w:rsidRPr="009159AB">
        <w:rPr>
          <w:rFonts w:ascii="Times New Roman" w:hAnsi="Times New Roman" w:cs="Times New Roman"/>
          <w:sz w:val="24"/>
          <w:szCs w:val="24"/>
        </w:rPr>
        <w:t xml:space="preserve"> We used G*Power 3.1.7 to calculate this</w:t>
      </w:r>
      <w:r w:rsidR="008D4180" w:rsidRPr="009159AB">
        <w:rPr>
          <w:rFonts w:ascii="Times New Roman" w:hAnsi="Times New Roman" w:cs="Times New Roman"/>
          <w:sz w:val="24"/>
          <w:szCs w:val="24"/>
        </w:rPr>
        <w:t xml:space="preserve"> between-subjects interaction effect (</w:t>
      </w:r>
      <w:r w:rsidR="008D4180" w:rsidRPr="009159AB">
        <w:rPr>
          <w:rFonts w:ascii="Times New Roman" w:hAnsi="Times New Roman" w:cs="Times New Roman"/>
          <w:i/>
          <w:sz w:val="24"/>
          <w:szCs w:val="24"/>
        </w:rPr>
        <w:t>F</w:t>
      </w:r>
      <w:r w:rsidR="008D4180" w:rsidRPr="009159AB">
        <w:rPr>
          <w:rFonts w:ascii="Times New Roman" w:hAnsi="Times New Roman" w:cs="Times New Roman"/>
          <w:sz w:val="24"/>
          <w:szCs w:val="24"/>
        </w:rPr>
        <w:t>-test, fixed effects, .8 power)</w:t>
      </w:r>
      <w:r w:rsidR="005032F1" w:rsidRPr="009159AB">
        <w:rPr>
          <w:rFonts w:ascii="Times New Roman" w:hAnsi="Times New Roman" w:cs="Times New Roman"/>
          <w:sz w:val="24"/>
          <w:szCs w:val="24"/>
        </w:rPr>
        <w:t xml:space="preserve">; with </w:t>
      </w:r>
      <w:r w:rsidR="005032F1" w:rsidRPr="009159AB">
        <w:rPr>
          <w:rFonts w:ascii="Times New Roman" w:hAnsi="Times New Roman" w:cs="Times New Roman"/>
          <w:i/>
          <w:sz w:val="24"/>
          <w:szCs w:val="24"/>
        </w:rPr>
        <w:t xml:space="preserve">k </w:t>
      </w:r>
      <w:r w:rsidR="005032F1" w:rsidRPr="009159AB">
        <w:rPr>
          <w:rFonts w:ascii="Times New Roman" w:hAnsi="Times New Roman" w:cs="Times New Roman"/>
          <w:sz w:val="24"/>
          <w:szCs w:val="24"/>
        </w:rPr>
        <w:t>= 4 and the smaller interaction (last time point</w:t>
      </w:r>
      <w:r w:rsidR="007F1E1E" w:rsidRPr="009159AB">
        <w:rPr>
          <w:rFonts w:ascii="Times New Roman" w:hAnsi="Times New Roman" w:cs="Times New Roman"/>
          <w:sz w:val="24"/>
          <w:szCs w:val="24"/>
        </w:rPr>
        <w:t xml:space="preserve">; </w:t>
      </w:r>
      <w:r w:rsidR="00590DFF" w:rsidRPr="009159AB">
        <w:rPr>
          <w:rFonts w:ascii="Times New Roman" w:hAnsi="Times New Roman" w:cs="Times New Roman"/>
          <w:sz w:val="24"/>
          <w:szCs w:val="24"/>
        </w:rPr>
        <w:t>numerator</w:t>
      </w:r>
      <w:r w:rsidR="007F1E1E" w:rsidRPr="009159AB">
        <w:rPr>
          <w:rFonts w:ascii="Times New Roman" w:hAnsi="Times New Roman" w:cs="Times New Roman"/>
          <w:sz w:val="24"/>
          <w:szCs w:val="24"/>
        </w:rPr>
        <w:t xml:space="preserve"> </w:t>
      </w:r>
      <w:r w:rsidR="007F1E1E" w:rsidRPr="009159AB">
        <w:rPr>
          <w:rFonts w:ascii="Times New Roman" w:hAnsi="Times New Roman" w:cs="Times New Roman"/>
          <w:i/>
          <w:sz w:val="24"/>
          <w:szCs w:val="24"/>
        </w:rPr>
        <w:t>df</w:t>
      </w:r>
      <w:r w:rsidR="007F1E1E" w:rsidRPr="009159AB">
        <w:rPr>
          <w:rFonts w:ascii="Times New Roman" w:hAnsi="Times New Roman" w:cs="Times New Roman"/>
          <w:sz w:val="24"/>
          <w:szCs w:val="24"/>
        </w:rPr>
        <w:t xml:space="preserve"> = </w:t>
      </w:r>
      <w:r w:rsidR="007F1E1E" w:rsidRPr="009159AB">
        <w:rPr>
          <w:rFonts w:ascii="Times New Roman" w:hAnsi="Times New Roman" w:cs="Times New Roman"/>
          <w:i/>
          <w:sz w:val="24"/>
          <w:szCs w:val="24"/>
        </w:rPr>
        <w:t xml:space="preserve">k – </w:t>
      </w:r>
      <w:r w:rsidR="007F1E1E" w:rsidRPr="009159AB">
        <w:rPr>
          <w:rFonts w:ascii="Times New Roman" w:hAnsi="Times New Roman" w:cs="Times New Roman"/>
          <w:sz w:val="24"/>
          <w:szCs w:val="24"/>
        </w:rPr>
        <w:t>1</w:t>
      </w:r>
      <w:r w:rsidR="005032F1" w:rsidRPr="009159AB">
        <w:rPr>
          <w:rFonts w:ascii="Times New Roman" w:hAnsi="Times New Roman" w:cs="Times New Roman"/>
          <w:sz w:val="24"/>
          <w:szCs w:val="24"/>
        </w:rPr>
        <w:t>)</w:t>
      </w:r>
      <w:r w:rsidRPr="009159AB">
        <w:rPr>
          <w:rFonts w:ascii="Times New Roman" w:hAnsi="Times New Roman" w:cs="Times New Roman"/>
          <w:sz w:val="24"/>
          <w:szCs w:val="24"/>
        </w:rPr>
        <w:t xml:space="preserve">. The effect size </w:t>
      </w:r>
      <w:r w:rsidR="008D4180" w:rsidRPr="009159AB">
        <w:rPr>
          <w:rFonts w:ascii="Times New Roman" w:hAnsi="Times New Roman" w:cs="Times New Roman"/>
          <w:sz w:val="24"/>
          <w:szCs w:val="24"/>
        </w:rPr>
        <w:t>Δ</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transformed in to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by means of √</w:t>
      </w:r>
      <w:r w:rsidR="00206418" w:rsidRPr="009159AB">
        <w:rPr>
          <w:rFonts w:ascii="Times New Roman" w:hAnsi="Times New Roman" w:cs="Times New Roman"/>
          <w:sz w:val="24"/>
          <w:szCs w:val="24"/>
        </w:rPr>
        <w:t>[</w:t>
      </w:r>
      <w:r w:rsidR="005032F1" w:rsidRPr="009159AB">
        <w:rPr>
          <w:rFonts w:ascii="Times New Roman" w:hAnsi="Times New Roman" w:cs="Times New Roman"/>
          <w:i/>
          <w:sz w:val="24"/>
          <w:szCs w:val="24"/>
        </w:rPr>
        <w:t>d</w:t>
      </w:r>
      <w:r w:rsidR="005032F1" w:rsidRPr="009159AB">
        <w:rPr>
          <w:rFonts w:ascii="Times New Roman" w:hAnsi="Times New Roman" w:cs="Times New Roman"/>
          <w:i/>
          <w:sz w:val="24"/>
          <w:szCs w:val="24"/>
          <w:vertAlign w:val="superscript"/>
        </w:rPr>
        <w:t>2</w:t>
      </w:r>
      <w:r w:rsidR="005032F1" w:rsidRPr="009159AB">
        <w:rPr>
          <w:rFonts w:ascii="Times New Roman" w:hAnsi="Times New Roman" w:cs="Times New Roman"/>
          <w:sz w:val="24"/>
          <w:szCs w:val="24"/>
        </w:rPr>
        <w:t>/(2</w:t>
      </w:r>
      <w:r w:rsidR="005032F1" w:rsidRPr="009159AB">
        <w:rPr>
          <w:rFonts w:ascii="Times New Roman" w:hAnsi="Times New Roman" w:cs="Times New Roman"/>
          <w:i/>
          <w:sz w:val="24"/>
          <w:szCs w:val="24"/>
        </w:rPr>
        <w:t>k</w:t>
      </w:r>
      <w:r w:rsidR="005032F1" w:rsidRPr="009159AB">
        <w:rPr>
          <w:rFonts w:ascii="Times New Roman" w:hAnsi="Times New Roman" w:cs="Times New Roman"/>
          <w:sz w:val="24"/>
          <w:szCs w:val="24"/>
        </w:rPr>
        <w:t>)</w:t>
      </w:r>
      <w:r w:rsidR="00206418" w:rsidRPr="009159AB">
        <w:rPr>
          <w:rFonts w:ascii="Times New Roman" w:hAnsi="Times New Roman" w:cs="Times New Roman"/>
          <w:sz w:val="24"/>
          <w:szCs w:val="24"/>
        </w:rPr>
        <w:t>]</w:t>
      </w:r>
      <w:r w:rsidR="005032F1" w:rsidRPr="009159AB">
        <w:rPr>
          <w:rFonts w:ascii="Times New Roman" w:hAnsi="Times New Roman" w:cs="Times New Roman"/>
          <w:sz w:val="24"/>
          <w:szCs w:val="24"/>
        </w:rPr>
        <w:t xml:space="preserve">, resulting in </w:t>
      </w:r>
      <w:r w:rsidR="005032F1" w:rsidRPr="009159AB">
        <w:rPr>
          <w:rFonts w:ascii="Times New Roman" w:hAnsi="Times New Roman" w:cs="Times New Roman"/>
          <w:i/>
          <w:sz w:val="24"/>
          <w:szCs w:val="24"/>
        </w:rPr>
        <w:t xml:space="preserve">f </w:t>
      </w:r>
      <w:r w:rsidR="005032F1" w:rsidRPr="009159AB">
        <w:rPr>
          <w:rFonts w:ascii="Times New Roman" w:hAnsi="Times New Roman" w:cs="Times New Roman"/>
          <w:sz w:val="24"/>
          <w:szCs w:val="24"/>
        </w:rPr>
        <w:t>= .0707.</w:t>
      </w:r>
    </w:p>
    <w:p w14:paraId="6644016E" w14:textId="264E608F" w:rsidR="00964A44" w:rsidRPr="00C34534" w:rsidRDefault="0039270B" w:rsidP="00C37776">
      <w:pPr>
        <w:pStyle w:val="ListParagraph"/>
        <w:numPr>
          <w:ilvl w:val="0"/>
          <w:numId w:val="4"/>
        </w:numPr>
        <w:spacing w:before="120" w:line="480" w:lineRule="auto"/>
        <w:rPr>
          <w:rFonts w:ascii="Times New Roman" w:hAnsi="Times New Roman" w:cs="Times New Roman"/>
          <w:sz w:val="24"/>
          <w:szCs w:val="24"/>
        </w:rPr>
      </w:pPr>
      <w:r w:rsidRPr="00C34534">
        <w:rPr>
          <w:rFonts w:ascii="Times New Roman" w:hAnsi="Times New Roman" w:cs="Times New Roman"/>
          <w:sz w:val="24"/>
          <w:szCs w:val="24"/>
        </w:rPr>
        <w:t>DeWall et al. was not included in the meta-analysis, because we were not able to retrieve all information.</w:t>
      </w:r>
      <w:r w:rsidR="00295686" w:rsidRPr="00C34534">
        <w:rPr>
          <w:rFonts w:ascii="Times New Roman" w:hAnsi="Times New Roman" w:cs="Times New Roman"/>
          <w:sz w:val="32"/>
          <w:szCs w:val="24"/>
        </w:rPr>
        <w:br w:type="page"/>
      </w:r>
    </w:p>
    <w:p w14:paraId="0D6756B6" w14:textId="77777777" w:rsidR="00E76D2C" w:rsidRPr="009159AB" w:rsidRDefault="00731737" w:rsidP="00BF0960">
      <w:pPr>
        <w:pStyle w:val="Heading1"/>
      </w:pPr>
      <w:r w:rsidRPr="009159AB">
        <w:lastRenderedPageBreak/>
        <w:t>Appendix</w:t>
      </w:r>
    </w:p>
    <w:p w14:paraId="507641EF" w14:textId="7644741B" w:rsidR="00EB12D3" w:rsidRPr="009159AB" w:rsidRDefault="00731737" w:rsidP="006623EF">
      <w:pPr>
        <w:pStyle w:val="ListParagraph"/>
        <w:spacing w:after="0" w:line="480" w:lineRule="auto"/>
        <w:ind w:left="0"/>
        <w:rPr>
          <w:rFonts w:ascii="Times New Roman" w:hAnsi="Times New Roman" w:cs="Times New Roman"/>
          <w:sz w:val="24"/>
          <w:szCs w:val="24"/>
        </w:rPr>
      </w:pPr>
      <w:r w:rsidRPr="009159AB">
        <w:rPr>
          <w:rFonts w:ascii="Times New Roman" w:hAnsi="Times New Roman" w:cs="Times New Roman"/>
          <w:sz w:val="24"/>
          <w:szCs w:val="24"/>
        </w:rPr>
        <w:tab/>
        <w:t xml:space="preserve">All formulae reported below originate from the chapter by </w:t>
      </w:r>
      <w:r w:rsidR="00593A23" w:rsidRPr="009159AB">
        <w:rPr>
          <w:rFonts w:ascii="Times New Roman" w:hAnsi="Times New Roman" w:cs="Times New Roman"/>
          <w:sz w:val="24"/>
          <w:szCs w:val="24"/>
        </w:rPr>
        <w:fldChar w:fldCharType="begin" w:fldLock="1"/>
      </w:r>
      <w:r w:rsidR="00E374AF">
        <w:rPr>
          <w:rFonts w:ascii="Times New Roman" w:hAnsi="Times New Roman" w:cs="Times New Roman"/>
          <w:sz w:val="24"/>
          <w:szCs w:val="24"/>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"publisher" : "Russell Sage Foundation", "publisher-place" : "New York, NY", "title" : "Effect sizes for continuous data", "type" : "chapter" }, "uris" : [ "http://www.mendeley.com/documents/?uuid=37d72a6f-5f2f-4d4e-ba96-58064e6c7cf8" ] } ], "mendeley" : { "formattedCitation" : "[49]", "manualFormatting" : "Michael Borenstein (2009)", "plainTextFormattedCitation" : "[49]", "previouslyFormattedCitation" : "[49]" }, "properties" : { "noteIndex" : 0 }, "schema" : "https://github.com/citation-style-language/schema/raw/master/csl-citation.json" }</w:instrText>
      </w:r>
      <w:r w:rsidR="00593A23" w:rsidRPr="009159AB">
        <w:rPr>
          <w:rFonts w:ascii="Times New Roman" w:hAnsi="Times New Roman" w:cs="Times New Roman"/>
          <w:sz w:val="24"/>
          <w:szCs w:val="24"/>
        </w:rPr>
        <w:fldChar w:fldCharType="separate"/>
      </w:r>
      <w:r w:rsidRPr="009159AB">
        <w:rPr>
          <w:rFonts w:ascii="Times New Roman" w:hAnsi="Times New Roman" w:cs="Times New Roman"/>
          <w:noProof/>
          <w:sz w:val="24"/>
          <w:szCs w:val="24"/>
        </w:rPr>
        <w:t>Michael Borenstein (2009)</w:t>
      </w:r>
      <w:r w:rsidR="00593A23" w:rsidRPr="009159AB">
        <w:rPr>
          <w:rFonts w:ascii="Times New Roman" w:hAnsi="Times New Roman" w:cs="Times New Roman"/>
          <w:sz w:val="24"/>
          <w:szCs w:val="24"/>
        </w:rPr>
        <w:fldChar w:fldCharType="end"/>
      </w:r>
      <w:r w:rsidRPr="009159AB">
        <w:rPr>
          <w:rFonts w:ascii="Times New Roman" w:hAnsi="Times New Roman" w:cs="Times New Roman"/>
          <w:sz w:val="24"/>
          <w:szCs w:val="24"/>
        </w:rPr>
        <w:t xml:space="preserve">. Hedges’ </w:t>
      </w:r>
      <w:r w:rsidRPr="009159AB">
        <w:rPr>
          <w:rFonts w:ascii="Times New Roman" w:hAnsi="Times New Roman" w:cs="Times New Roman"/>
          <w:i/>
          <w:sz w:val="24"/>
          <w:szCs w:val="24"/>
        </w:rPr>
        <w:t>g</w:t>
      </w:r>
      <w:r w:rsidRPr="009159AB">
        <w:rPr>
          <w:rFonts w:ascii="Times New Roman" w:hAnsi="Times New Roman" w:cs="Times New Roman"/>
          <w:sz w:val="24"/>
          <w:szCs w:val="24"/>
        </w:rPr>
        <w:t xml:space="preserve"> was calculated as</w:t>
      </w:r>
    </w:p>
    <w:p w14:paraId="63CC420B" w14:textId="77777777" w:rsidR="00A56777" w:rsidRPr="009159AB" w:rsidRDefault="008C369B">
      <w:pPr>
        <w:pStyle w:val="ListParagraph"/>
        <w:spacing w:after="0" w:line="480" w:lineRule="auto"/>
        <w:ind w:left="0"/>
        <w:jc w:val="center"/>
        <w:rPr>
          <w:rFonts w:ascii="Times New Roman" w:eastAsiaTheme="minorEastAsia" w:hAnsi="Times New Roman" w:cs="Times New Roman"/>
          <w:sz w:val="24"/>
          <w:szCs w:val="24"/>
        </w:rPr>
      </w:pPr>
      <w:r>
        <w:rPr>
          <w:noProof/>
          <w:position w:val="-32"/>
        </w:rPr>
        <w:drawing>
          <wp:inline distT="0" distB="0" distL="0" distR="0" wp14:anchorId="0D19DDF5" wp14:editId="3464A8B1">
            <wp:extent cx="1257300" cy="5715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14:paraId="2E0E8021" w14:textId="1B656AD5"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hAnsi="Times New Roman" w:cs="Times New Roman"/>
          <w:sz w:val="24"/>
          <w:szCs w:val="24"/>
        </w:rPr>
        <w:t xml:space="preserve">where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is the standardized main effect</w:t>
      </w:r>
      <w:r w:rsidR="002776B3">
        <w:rPr>
          <w:rFonts w:ascii="Times New Roman" w:hAnsi="Times New Roman" w:cs="Times New Roman"/>
          <w:sz w:val="24"/>
          <w:szCs w:val="24"/>
        </w:rPr>
        <w:t xml:space="preserve"> and </w:t>
      </w:r>
      <w:r w:rsidR="002776B3">
        <w:rPr>
          <w:rFonts w:ascii="Times New Roman" w:hAnsi="Times New Roman" w:cs="Times New Roman"/>
          <w:i/>
          <w:sz w:val="24"/>
          <w:szCs w:val="24"/>
        </w:rPr>
        <w:t>df</w:t>
      </w:r>
      <w:r w:rsidR="002776B3">
        <w:rPr>
          <w:rFonts w:ascii="Times New Roman" w:hAnsi="Times New Roman" w:cs="Times New Roman"/>
          <w:i/>
          <w:sz w:val="24"/>
          <w:szCs w:val="24"/>
          <w:vertAlign w:val="subscript"/>
        </w:rPr>
        <w:t>w</w:t>
      </w:r>
      <w:r w:rsidR="002776B3">
        <w:rPr>
          <w:rFonts w:ascii="Times New Roman" w:hAnsi="Times New Roman" w:cs="Times New Roman"/>
          <w:i/>
          <w:sz w:val="24"/>
          <w:szCs w:val="24"/>
        </w:rPr>
        <w:t xml:space="preserve"> </w:t>
      </w:r>
      <w:r w:rsidR="002776B3">
        <w:rPr>
          <w:rFonts w:ascii="Times New Roman" w:hAnsi="Times New Roman" w:cs="Times New Roman"/>
          <w:sz w:val="24"/>
          <w:szCs w:val="24"/>
        </w:rPr>
        <w:t>is the number of conditions minus 1</w:t>
      </w:r>
      <w:r w:rsidRPr="009159AB">
        <w:rPr>
          <w:rFonts w:ascii="Times New Roman" w:hAnsi="Times New Roman" w:cs="Times New Roman"/>
          <w:sz w:val="24"/>
          <w:szCs w:val="24"/>
        </w:rPr>
        <w:t xml:space="preserve">. For the standardized interaction effect </w:t>
      </w:r>
      <w:r w:rsidRPr="009159AB">
        <w:rPr>
          <w:rFonts w:ascii="Times New Roman" w:hAnsi="Times New Roman" w:cs="Times New Roman"/>
          <w:i/>
          <w:sz w:val="24"/>
          <w:szCs w:val="24"/>
        </w:rPr>
        <w:t>d</w:t>
      </w:r>
      <w:r w:rsidRPr="009159AB">
        <w:rPr>
          <w:rFonts w:ascii="Times New Roman" w:hAnsi="Times New Roman" w:cs="Times New Roman"/>
          <w:sz w:val="24"/>
          <w:szCs w:val="24"/>
        </w:rPr>
        <w:t xml:space="preserve"> was calculated as </w:t>
      </w:r>
    </w:p>
    <w:p w14:paraId="7D564D8C" w14:textId="77777777" w:rsidR="00EB12D3" w:rsidRPr="009159AB" w:rsidRDefault="008C369B" w:rsidP="006623EF">
      <w:pPr>
        <w:pStyle w:val="ListParagraph"/>
        <w:spacing w:after="0" w:line="480" w:lineRule="auto"/>
        <w:ind w:left="0"/>
        <w:jc w:val="center"/>
        <w:rPr>
          <w:rFonts w:ascii="Times New Roman" w:eastAsiaTheme="minorEastAsia" w:hAnsi="Times New Roman" w:cs="Times New Roman"/>
          <w:sz w:val="24"/>
          <w:szCs w:val="24"/>
        </w:rPr>
      </w:pPr>
      <w:r>
        <w:rPr>
          <w:rFonts w:ascii="Times New Roman" w:eastAsiaTheme="minorEastAsia" w:hAnsi="Times New Roman" w:cs="Times New Roman"/>
          <w:noProof/>
          <w:position w:val="-32"/>
          <w:sz w:val="24"/>
          <w:szCs w:val="24"/>
        </w:rPr>
        <w:drawing>
          <wp:inline distT="0" distB="0" distL="0" distR="0" wp14:anchorId="14A859FB" wp14:editId="1990B732">
            <wp:extent cx="1924050" cy="4762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476250"/>
                    </a:xfrm>
                    <a:prstGeom prst="rect">
                      <a:avLst/>
                    </a:prstGeom>
                    <a:noFill/>
                    <a:ln>
                      <a:noFill/>
                    </a:ln>
                  </pic:spPr>
                </pic:pic>
              </a:graphicData>
            </a:graphic>
          </wp:inline>
        </w:drawing>
      </w:r>
    </w:p>
    <w:p w14:paraId="72E9F2B6" w14:textId="7E006EF8" w:rsidR="00A56777" w:rsidRPr="00EB12D3" w:rsidRDefault="00731737" w:rsidP="000516C5">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 xml:space="preserve">where the first term in the </w:t>
      </w:r>
      <w:r w:rsidR="002776B3">
        <w:rPr>
          <w:rFonts w:ascii="Times New Roman" w:eastAsiaTheme="minorEastAsia" w:hAnsi="Times New Roman" w:cs="Times New Roman"/>
          <w:sz w:val="24"/>
          <w:szCs w:val="24"/>
        </w:rPr>
        <w:t xml:space="preserve">numerator </w:t>
      </w:r>
      <w:r w:rsidRPr="009159AB">
        <w:rPr>
          <w:rFonts w:ascii="Times New Roman" w:eastAsiaTheme="minorEastAsia" w:hAnsi="Times New Roman" w:cs="Times New Roman"/>
          <w:sz w:val="24"/>
          <w:szCs w:val="24"/>
        </w:rPr>
        <w:t xml:space="preserve">is the ostracism effect and the second term is the ostracism effect in the moderator conditions. </w:t>
      </w:r>
      <w:r w:rsidR="002776B3" w:rsidRPr="002776B3">
        <w:rPr>
          <w:rFonts w:ascii="Times New Roman" w:eastAsiaTheme="minorEastAsia" w:hAnsi="Times New Roman" w:cs="Times New Roman"/>
          <w:sz w:val="24"/>
          <w:szCs w:val="24"/>
        </w:rPr>
        <w:t>When transformed to a squared correlation coefficient, this Δ</w:t>
      </w:r>
      <w:r w:rsidR="002776B3" w:rsidRPr="002776B3">
        <w:rPr>
          <w:rFonts w:ascii="Times New Roman" w:eastAsiaTheme="minorEastAsia" w:hAnsi="Times New Roman" w:cs="Times New Roman"/>
          <w:i/>
          <w:sz w:val="24"/>
          <w:szCs w:val="24"/>
        </w:rPr>
        <w:t>d</w:t>
      </w:r>
      <w:r w:rsidR="002776B3" w:rsidRPr="002776B3">
        <w:rPr>
          <w:rFonts w:ascii="Times New Roman" w:eastAsiaTheme="minorEastAsia" w:hAnsi="Times New Roman" w:cs="Times New Roman"/>
          <w:sz w:val="24"/>
          <w:szCs w:val="24"/>
        </w:rPr>
        <w:t xml:space="preserve"> corresponds to the partial eta-squared of the interaction.</w:t>
      </w:r>
      <w:r w:rsidRPr="009159AB">
        <w:rPr>
          <w:rFonts w:ascii="Times New Roman" w:eastAsiaTheme="minorEastAsia" w:hAnsi="Times New Roman" w:cs="Times New Roman"/>
          <w:sz w:val="24"/>
          <w:szCs w:val="24"/>
        </w:rPr>
        <w:t xml:space="preserve"> Sampling variance of </w:t>
      </w:r>
      <w:r w:rsidRPr="009159AB">
        <w:rPr>
          <w:rFonts w:ascii="Times New Roman" w:eastAsiaTheme="minorEastAsia" w:hAnsi="Times New Roman" w:cs="Times New Roman"/>
          <w:i/>
          <w:sz w:val="24"/>
          <w:szCs w:val="24"/>
        </w:rPr>
        <w:t>g</w:t>
      </w:r>
      <w:r w:rsidRPr="009159AB">
        <w:rPr>
          <w:rFonts w:ascii="Times New Roman" w:eastAsiaTheme="minorEastAsia" w:hAnsi="Times New Roman" w:cs="Times New Roman"/>
          <w:sz w:val="24"/>
          <w:szCs w:val="24"/>
        </w:rPr>
        <w:t xml:space="preserve"> was calculated by multiplying the sampling variance of </w:t>
      </w:r>
      <w:r w:rsidRPr="009159AB">
        <w:rPr>
          <w:rFonts w:ascii="Times New Roman" w:eastAsiaTheme="minorEastAsia" w:hAnsi="Times New Roman" w:cs="Times New Roman"/>
          <w:i/>
          <w:sz w:val="24"/>
          <w:szCs w:val="24"/>
        </w:rPr>
        <w:t>d</w:t>
      </w:r>
      <w:r w:rsidRPr="009159AB">
        <w:rPr>
          <w:rFonts w:ascii="Times New Roman" w:eastAsiaTheme="minorEastAsia" w:hAnsi="Times New Roman" w:cs="Times New Roman"/>
          <w:sz w:val="24"/>
          <w:szCs w:val="24"/>
        </w:rPr>
        <w:t xml:space="preserve"> by the squared correction factor, that is</w:t>
      </w:r>
    </w:p>
    <w:p w14:paraId="14111DE4" w14:textId="32795D06" w:rsidR="00EB12D3" w:rsidRPr="009159AB" w:rsidRDefault="002776B3" w:rsidP="006623EF">
      <w:pPr>
        <w:pStyle w:val="ListParagraph"/>
        <w:spacing w:after="0" w:line="480" w:lineRule="auto"/>
        <w:ind w:left="0"/>
        <w:jc w:val="center"/>
        <w:rPr>
          <w:rFonts w:ascii="Times New Roman" w:eastAsiaTheme="minorEastAsia" w:hAnsi="Times New Roman" w:cs="Times New Roman"/>
          <w:sz w:val="24"/>
          <w:szCs w:val="24"/>
        </w:rPr>
      </w:pPr>
      <w:r w:rsidRPr="00637758">
        <w:rPr>
          <w:rFonts w:ascii="Times New Roman" w:eastAsiaTheme="minorEastAsia" w:hAnsi="Times New Roman" w:cs="Times New Roman"/>
          <w:noProof/>
          <w:position w:val="-32"/>
          <w:sz w:val="24"/>
          <w:szCs w:val="24"/>
        </w:rPr>
        <w:object w:dxaOrig="2160" w:dyaOrig="800" w14:anchorId="57033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9.4pt" o:ole="">
            <v:imagedata r:id="rId16" o:title=""/>
          </v:shape>
          <o:OLEObject Type="Embed" ProgID="Equation.3" ShapeID="_x0000_i1025" DrawAspect="Content" ObjectID="_1489988280" r:id="rId17"/>
        </w:object>
      </w:r>
    </w:p>
    <w:p w14:paraId="6FB46B59" w14:textId="2A0BB5EB" w:rsidR="00B90537" w:rsidRDefault="00731737" w:rsidP="00836156">
      <w:pPr>
        <w:pStyle w:val="ListParagraph"/>
        <w:spacing w:after="0" w:line="480" w:lineRule="auto"/>
        <w:ind w:left="0"/>
        <w:rPr>
          <w:rFonts w:ascii="Times New Roman" w:eastAsiaTheme="minorEastAsia" w:hAnsi="Times New Roman" w:cs="Times New Roman"/>
          <w:sz w:val="24"/>
          <w:szCs w:val="24"/>
        </w:rPr>
      </w:pPr>
      <w:r w:rsidRPr="009159AB">
        <w:rPr>
          <w:rFonts w:ascii="Times New Roman" w:eastAsiaTheme="minorEastAsia" w:hAnsi="Times New Roman" w:cs="Times New Roman"/>
          <w:sz w:val="24"/>
          <w:szCs w:val="24"/>
        </w:rPr>
        <w:t>where the sampling variance of the interaction was calculated as the sum of the sampling variances of</w:t>
      </w:r>
      <w:r w:rsidR="00065019" w:rsidRPr="009159AB">
        <w:rPr>
          <w:rFonts w:ascii="Times New Roman" w:eastAsiaTheme="minorEastAsia" w:hAnsi="Times New Roman" w:cs="Times New Roman"/>
          <w:sz w:val="24"/>
          <w:szCs w:val="24"/>
        </w:rPr>
        <w:t xml:space="preserve"> </w:t>
      </w:r>
      <w:r w:rsidRPr="009159AB">
        <w:rPr>
          <w:rFonts w:ascii="Times New Roman" w:eastAsiaTheme="minorEastAsia" w:hAnsi="Times New Roman" w:cs="Times New Roman"/>
          <w:sz w:val="24"/>
          <w:szCs w:val="24"/>
        </w:rPr>
        <w:t>both the simple main effects.</w:t>
      </w:r>
    </w:p>
    <w:p w14:paraId="1E4EB3DE" w14:textId="77777777" w:rsidR="00B90537" w:rsidRDefault="00B9053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7C2FA0AA" w14:textId="1A95CA83" w:rsidR="00B90537" w:rsidRPr="009A7913" w:rsidRDefault="00B90537" w:rsidP="00BF0960">
      <w:pPr>
        <w:pStyle w:val="Heading1"/>
        <w:rPr>
          <w:i/>
        </w:rPr>
      </w:pPr>
      <w:r>
        <w:lastRenderedPageBreak/>
        <w:t>Acknowledgements</w:t>
      </w:r>
    </w:p>
    <w:p w14:paraId="1EFB4ED3" w14:textId="1054E477" w:rsidR="00EA005C" w:rsidRDefault="00B90537" w:rsidP="00B90537">
      <w:pPr>
        <w:spacing w:after="0" w:line="480" w:lineRule="auto"/>
        <w:ind w:firstLine="708"/>
        <w:rPr>
          <w:rFonts w:ascii="Times New Roman" w:hAnsi="Times New Roman" w:cs="Times New Roman"/>
          <w:sz w:val="24"/>
          <w:szCs w:val="24"/>
        </w:rPr>
      </w:pPr>
      <w:r w:rsidRPr="009159AB">
        <w:rPr>
          <w:rFonts w:ascii="Times New Roman" w:hAnsi="Times New Roman" w:cs="Times New Roman"/>
          <w:sz w:val="24"/>
          <w:szCs w:val="24"/>
        </w:rPr>
        <w:t>We would like to kindly thank all researchers who sent in their unpublished studies and helped us collect all the data we needed. We would also like to thank Andrew Hales for his constructive comments and feedback.</w:t>
      </w:r>
      <w:r>
        <w:rPr>
          <w:rFonts w:ascii="Times New Roman" w:hAnsi="Times New Roman" w:cs="Times New Roman"/>
          <w:sz w:val="24"/>
          <w:szCs w:val="24"/>
        </w:rPr>
        <w:t xml:space="preserve"> </w:t>
      </w:r>
      <w:r w:rsidRPr="009159AB">
        <w:rPr>
          <w:rFonts w:ascii="Times New Roman" w:hAnsi="Times New Roman" w:cs="Times New Roman"/>
          <w:sz w:val="24"/>
          <w:szCs w:val="24"/>
        </w:rPr>
        <w:t>The preparation of this article was supported by grant number 016-125-385 from the Netherlands Organization for Scientific Research (NWO) awarded to Jelte M. Wicherts and by the NSF under Grant #BCS-1339160 awarded to Kipling D. Williams.</w:t>
      </w:r>
    </w:p>
    <w:p w14:paraId="7F86BA49" w14:textId="77777777" w:rsidR="00B90537" w:rsidRDefault="00B90537" w:rsidP="00C84E50">
      <w:pPr>
        <w:spacing w:after="0" w:line="480" w:lineRule="auto"/>
        <w:rPr>
          <w:rFonts w:ascii="Times New Roman" w:hAnsi="Times New Roman" w:cs="Times New Roman"/>
          <w:sz w:val="24"/>
          <w:szCs w:val="24"/>
        </w:rPr>
      </w:pPr>
    </w:p>
    <w:p w14:paraId="6EA144FA" w14:textId="77777777" w:rsidR="0068126D" w:rsidRPr="007D46DE" w:rsidRDefault="0068126D" w:rsidP="00BF0960">
      <w:pPr>
        <w:pStyle w:val="Heading1"/>
      </w:pPr>
      <w:r w:rsidRPr="007D46DE">
        <w:t>References</w:t>
      </w:r>
    </w:p>
    <w:p w14:paraId="3BE02747" w14:textId="77777777" w:rsidR="0068126D" w:rsidRPr="009159AB" w:rsidRDefault="0068126D" w:rsidP="00C84E50">
      <w:pPr>
        <w:spacing w:after="0" w:line="480" w:lineRule="auto"/>
        <w:rPr>
          <w:rFonts w:ascii="Times New Roman" w:hAnsi="Times New Roman" w:cs="Times New Roman"/>
          <w:sz w:val="24"/>
          <w:szCs w:val="24"/>
        </w:rPr>
      </w:pPr>
      <w:r w:rsidRPr="009159AB">
        <w:rPr>
          <w:rFonts w:ascii="Times New Roman" w:hAnsi="Times New Roman" w:cs="Times New Roman"/>
          <w:sz w:val="24"/>
          <w:szCs w:val="24"/>
        </w:rPr>
        <w:t>References marked with an asterisk indicate studies included in the meta-analysis.</w:t>
      </w:r>
    </w:p>
    <w:p w14:paraId="75CDCE30" w14:textId="103759D5" w:rsidR="00595722" w:rsidRPr="00595722" w:rsidRDefault="00E374AF" w:rsidP="00C84E50">
      <w:pPr>
        <w:pStyle w:val="NormalWeb"/>
        <w:spacing w:before="0" w:beforeAutospacing="0" w:after="0" w:afterAutospacing="0" w:line="480" w:lineRule="auto"/>
        <w:ind w:left="640" w:hanging="640"/>
        <w:divId w:val="940064047"/>
        <w:rPr>
          <w:noProof/>
        </w:rPr>
      </w:pPr>
      <w:r>
        <w:fldChar w:fldCharType="begin" w:fldLock="1"/>
      </w:r>
      <w:r>
        <w:instrText xml:space="preserve">ADDIN Mendeley Bibliography CSL_BIBLIOGRAPHY </w:instrText>
      </w:r>
      <w:r>
        <w:fldChar w:fldCharType="separate"/>
      </w:r>
      <w:r w:rsidR="00595722" w:rsidRPr="00595722">
        <w:rPr>
          <w:noProof/>
        </w:rPr>
        <w:t xml:space="preserve">1. </w:t>
      </w:r>
      <w:r w:rsidR="00595722" w:rsidRPr="00595722">
        <w:rPr>
          <w:noProof/>
        </w:rPr>
        <w:tab/>
      </w:r>
      <w:r w:rsidR="00772902">
        <w:rPr>
          <w:noProof/>
        </w:rPr>
        <w:t>*</w:t>
      </w:r>
      <w:r w:rsidR="00595722" w:rsidRPr="00595722">
        <w:rPr>
          <w:noProof/>
        </w:rPr>
        <w:t xml:space="preserve">Williams KD, Cheung CK, Choi W (2000) Cyberostracism: effects of being ignored over the Internet. J Pers Soc Psychol 79: 748–762. </w:t>
      </w:r>
    </w:p>
    <w:p w14:paraId="736BF8CD" w14:textId="0D845FA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 </w:t>
      </w:r>
      <w:r w:rsidRPr="00595722">
        <w:rPr>
          <w:noProof/>
        </w:rPr>
        <w:tab/>
        <w:t xml:space="preserve">Baumeister RF, Twenge JM, Nuss CK (2002) Effects of social exclusion on cognitive processes: Anticipated aloneness reduces intelligent thought. </w:t>
      </w:r>
      <w:r w:rsidR="00772902">
        <w:rPr>
          <w:noProof/>
        </w:rPr>
        <w:t>J Pers Soc Psychol 83: 817–827.</w:t>
      </w:r>
    </w:p>
    <w:p w14:paraId="1034C9E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 </w:t>
      </w:r>
      <w:r w:rsidRPr="00595722">
        <w:rPr>
          <w:noProof/>
        </w:rPr>
        <w:tab/>
        <w:t>Nezlek JB, Kowalski RM, Leary MR, Blevins T, Holgate S (1997) Personality moderators of reactions to interpersonal rejection: Depression and trait self-esteem. Personal Soc Psychol Bull 23: 1235–1244.</w:t>
      </w:r>
    </w:p>
    <w:p w14:paraId="54339A3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 </w:t>
      </w:r>
      <w:r w:rsidRPr="00595722">
        <w:rPr>
          <w:noProof/>
        </w:rPr>
        <w:tab/>
        <w:t>Craighead WE, Kimball WH, Rehak PJ (1979) Mood changes, physiological responses, and self-statements during social rejection imagery. J Consult Clin Psychol 47: 385–396.</w:t>
      </w:r>
    </w:p>
    <w:p w14:paraId="5AB0C36A" w14:textId="6FA2D1AF"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5. </w:t>
      </w:r>
      <w:r w:rsidRPr="00595722">
        <w:rPr>
          <w:noProof/>
        </w:rPr>
        <w:tab/>
        <w:t xml:space="preserve">Leary MR, Kowalski RM, Smith L, Phillips S (2003) Teasing, rejection, and violence: Case studies of the school shootings. Aggress Behav 29: 202–214. </w:t>
      </w:r>
    </w:p>
    <w:p w14:paraId="4A45AE9F" w14:textId="78B58B1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6. </w:t>
      </w:r>
      <w:r w:rsidRPr="00595722">
        <w:rPr>
          <w:noProof/>
        </w:rPr>
        <w:tab/>
      </w:r>
      <w:r w:rsidR="00772902">
        <w:rPr>
          <w:noProof/>
        </w:rPr>
        <w:t>*</w:t>
      </w:r>
      <w:r w:rsidRPr="00595722">
        <w:rPr>
          <w:noProof/>
        </w:rPr>
        <w:t xml:space="preserve">Lustenberger DE, Jagacinski CM (2010) Exploring the Effects of Ostracism on Performance and Intrinsic Motivation. Hum Perform 23: 283–304. </w:t>
      </w:r>
    </w:p>
    <w:p w14:paraId="6E48DFED" w14:textId="2B214D4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7. </w:t>
      </w:r>
      <w:r w:rsidRPr="00595722">
        <w:rPr>
          <w:noProof/>
        </w:rPr>
        <w:tab/>
      </w:r>
      <w:r w:rsidR="00772902">
        <w:rPr>
          <w:noProof/>
        </w:rPr>
        <w:t>*</w:t>
      </w:r>
      <w:r w:rsidRPr="00595722">
        <w:rPr>
          <w:noProof/>
        </w:rPr>
        <w:t xml:space="preserve">Carter-Sowell AR, Chen Z, Williams KD (2008) Ostracism increases social susceptibility. Soc Influ 3: 143–153. </w:t>
      </w:r>
    </w:p>
    <w:p w14:paraId="7CC382F3" w14:textId="235D28ED"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8. </w:t>
      </w:r>
      <w:r w:rsidRPr="00595722">
        <w:rPr>
          <w:noProof/>
        </w:rPr>
        <w:tab/>
      </w:r>
      <w:r w:rsidR="00772902">
        <w:rPr>
          <w:noProof/>
        </w:rPr>
        <w:t>*</w:t>
      </w:r>
      <w:r w:rsidRPr="00595722">
        <w:rPr>
          <w:noProof/>
        </w:rPr>
        <w:t xml:space="preserve">Van Beest I, Carter-Sowell AR, van Dijk E, Williams KD (2012) Groups being ostracized by groups: Is the pain shared, is recovery quicker, and are groups more likely to be aggressive? Gr Dyn Theory, Res Pract 16: 241–254. </w:t>
      </w:r>
    </w:p>
    <w:p w14:paraId="7383AE38" w14:textId="77777777"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9. </w:t>
      </w:r>
      <w:r w:rsidRPr="00595722">
        <w:rPr>
          <w:noProof/>
        </w:rPr>
        <w:tab/>
        <w:t xml:space="preserve">Baumeister RF, Leary MR (1995) The need to belong: desire for interpersonal attachments as a fundamental human motivation. </w:t>
      </w:r>
      <w:r w:rsidRPr="00780327">
        <w:rPr>
          <w:noProof/>
          <w:lang w:val="nl-NL"/>
        </w:rPr>
        <w:t>Psychol Bull 117: 497–529.</w:t>
      </w:r>
    </w:p>
    <w:p w14:paraId="1DBF839F" w14:textId="269F2911"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10. </w:t>
      </w:r>
      <w:r w:rsidRPr="00780327">
        <w:rPr>
          <w:noProof/>
          <w:lang w:val="nl-NL"/>
        </w:rPr>
        <w:tab/>
      </w:r>
      <w:r w:rsidR="00772902" w:rsidRPr="00780327">
        <w:rPr>
          <w:noProof/>
          <w:lang w:val="nl-NL"/>
        </w:rPr>
        <w:t>*</w:t>
      </w:r>
      <w:r w:rsidRPr="00780327">
        <w:rPr>
          <w:noProof/>
          <w:lang w:val="nl-NL"/>
        </w:rPr>
        <w:t>Ijzerman H, Gallucci M, Pouw WTJL, Wei</w:t>
      </w:r>
      <w:r w:rsidRPr="00595722">
        <w:rPr>
          <w:noProof/>
        </w:rPr>
        <w:t>β</w:t>
      </w:r>
      <w:r w:rsidRPr="00780327">
        <w:rPr>
          <w:noProof/>
          <w:lang w:val="nl-NL"/>
        </w:rPr>
        <w:t xml:space="preserve">gerber SC, Van Doesum NJ, et al. </w:t>
      </w:r>
      <w:r w:rsidRPr="00595722">
        <w:rPr>
          <w:noProof/>
        </w:rPr>
        <w:t xml:space="preserve">(2012) Cold-blooded loneliness: social exclusion leads to lower skin temperatures. Acta Psychol (Amst) 140: 283–288. </w:t>
      </w:r>
    </w:p>
    <w:p w14:paraId="5729262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11. </w:t>
      </w:r>
      <w:r w:rsidRPr="00595722">
        <w:rPr>
          <w:noProof/>
        </w:rPr>
        <w:tab/>
        <w:t>Williams KD (2009) Ostracism: a temporal need-threat model. Adv Exp Soc Psychol 41: 275–314.</w:t>
      </w:r>
    </w:p>
    <w:p w14:paraId="60AA8E1F"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12. </w:t>
      </w:r>
      <w:r w:rsidRPr="00595722">
        <w:rPr>
          <w:noProof/>
        </w:rPr>
        <w:tab/>
        <w:t>Haselton MG, Buss DM (2000) Error management theory: a new perspective on biases in cross-sex mind reading. J Pers Soc Psychol 78: 81–91.</w:t>
      </w:r>
    </w:p>
    <w:p w14:paraId="0A1B2C2F" w14:textId="02113033"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13. </w:t>
      </w:r>
      <w:r w:rsidRPr="00595722">
        <w:rPr>
          <w:noProof/>
        </w:rPr>
        <w:tab/>
        <w:t xml:space="preserve">Blackhart GC, Nelson BC, Knowles ML, Baumeister RF (2009) Rejection elicits emotional reactions but neither causes immediate distress nor lowers self-esteem: a meta-analytic review of 192 studies on social exclusion. Pers Soc Psychol Rev 13: 269–309. </w:t>
      </w:r>
    </w:p>
    <w:p w14:paraId="4F7AB049" w14:textId="7C7FA3DC"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14. </w:t>
      </w:r>
      <w:r w:rsidRPr="00595722">
        <w:rPr>
          <w:noProof/>
        </w:rPr>
        <w:tab/>
        <w:t xml:space="preserve">Gerber J, Wheeler L (2009) On Being Rejected: A Meta-Analysis of Experimental Research on Rejection. </w:t>
      </w:r>
      <w:r w:rsidRPr="00780327">
        <w:rPr>
          <w:noProof/>
          <w:lang w:val="nl-NL"/>
        </w:rPr>
        <w:t>P</w:t>
      </w:r>
      <w:r w:rsidR="00772902" w:rsidRPr="00780327">
        <w:rPr>
          <w:noProof/>
          <w:lang w:val="nl-NL"/>
        </w:rPr>
        <w:t>erspect Psychol Sci 4: 468–488.</w:t>
      </w:r>
    </w:p>
    <w:p w14:paraId="30C9B69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15. </w:t>
      </w:r>
      <w:r w:rsidRPr="00780327">
        <w:rPr>
          <w:noProof/>
          <w:lang w:val="nl-NL"/>
        </w:rPr>
        <w:tab/>
        <w:t xml:space="preserve">Cacioppo S, Frum C, Asp E, Weiss RM, Lewis JW, et al. </w:t>
      </w:r>
      <w:r w:rsidRPr="00595722">
        <w:rPr>
          <w:noProof/>
        </w:rPr>
        <w:t>(2013) A Quantitative Meta-Analysis of Functional Imaging Studies of Social Rejection. Sci Rep 3.</w:t>
      </w:r>
    </w:p>
    <w:p w14:paraId="456F738F" w14:textId="2D309748"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16. </w:t>
      </w:r>
      <w:r w:rsidRPr="00595722">
        <w:rPr>
          <w:noProof/>
        </w:rPr>
        <w:tab/>
        <w:t>Rotge J-Y, Lemogne C, Hinfray S, Huguet P, Grynszpan O, et al. (2014) A meta-analysis of the anterior cingulate contribution to social pain. Soc Cogn Affect Neurosc</w:t>
      </w:r>
      <w:r w:rsidR="00772902">
        <w:rPr>
          <w:noProof/>
        </w:rPr>
        <w:t>i: nsu110</w:t>
      </w:r>
      <w:r w:rsidRPr="00595722">
        <w:rPr>
          <w:noProof/>
        </w:rPr>
        <w:t xml:space="preserve">. </w:t>
      </w:r>
    </w:p>
    <w:p w14:paraId="5FB11C93" w14:textId="23D9BC8B"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17. </w:t>
      </w:r>
      <w:r w:rsidRPr="00595722">
        <w:rPr>
          <w:noProof/>
        </w:rPr>
        <w:tab/>
      </w:r>
      <w:r w:rsidR="00772902">
        <w:rPr>
          <w:noProof/>
        </w:rPr>
        <w:t>*</w:t>
      </w:r>
      <w:r w:rsidRPr="00595722">
        <w:rPr>
          <w:noProof/>
        </w:rPr>
        <w:t xml:space="preserve">De Waal-Andrews W, van Beest I (2012) When you don’t quite get what you want: psychological and interpersonal consequences of claiming inclusion. Pers Soc Psychol Bull 38: 1367–1377. </w:t>
      </w:r>
    </w:p>
    <w:p w14:paraId="28A21543" w14:textId="627BAA7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18. </w:t>
      </w:r>
      <w:r w:rsidRPr="00595722">
        <w:rPr>
          <w:noProof/>
        </w:rPr>
        <w:tab/>
      </w:r>
      <w:r w:rsidR="00772902">
        <w:rPr>
          <w:noProof/>
        </w:rPr>
        <w:t>*</w:t>
      </w:r>
      <w:r w:rsidRPr="00595722">
        <w:rPr>
          <w:noProof/>
        </w:rPr>
        <w:t xml:space="preserve">Hawes DJ, Zadro L, Fink E, Richardson R, O’Moore K, et al. (2012) The effects of peer ostracism on children’s cognitive processes. Eur J Dev Psychol 9: 599–613. </w:t>
      </w:r>
    </w:p>
    <w:p w14:paraId="6D16675B" w14:textId="2A7CBC6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19. </w:t>
      </w:r>
      <w:r w:rsidRPr="00595722">
        <w:rPr>
          <w:noProof/>
        </w:rPr>
        <w:tab/>
      </w:r>
      <w:r w:rsidR="00772902">
        <w:rPr>
          <w:noProof/>
        </w:rPr>
        <w:t>*</w:t>
      </w:r>
      <w:r w:rsidRPr="00595722">
        <w:rPr>
          <w:noProof/>
        </w:rPr>
        <w:t xml:space="preserve">Pharo H, Gross J, Richardson R, Hayne H (2011) Age-related changes in the effect of ostracism. Soc Influ 6: 22–38. </w:t>
      </w:r>
    </w:p>
    <w:p w14:paraId="0F87FAD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20. </w:t>
      </w:r>
      <w:r w:rsidRPr="00595722">
        <w:rPr>
          <w:noProof/>
        </w:rPr>
        <w:tab/>
        <w:t>Hofstede G (1980) Culture’s consequences: International differences in work-related values. London, UK: Sage.</w:t>
      </w:r>
    </w:p>
    <w:p w14:paraId="6EAF7381" w14:textId="59EA8D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21. </w:t>
      </w:r>
      <w:r w:rsidRPr="00595722">
        <w:rPr>
          <w:noProof/>
        </w:rPr>
        <w:tab/>
      </w:r>
      <w:r w:rsidR="00772902">
        <w:rPr>
          <w:noProof/>
        </w:rPr>
        <w:t>*</w:t>
      </w:r>
      <w:r w:rsidRPr="00595722">
        <w:rPr>
          <w:noProof/>
        </w:rPr>
        <w:t>Van Beest I, Williams KD (2006) When inclusion costs and ostracism pays, ostracism still hurts. J</w:t>
      </w:r>
      <w:r w:rsidR="00772902">
        <w:rPr>
          <w:noProof/>
        </w:rPr>
        <w:t xml:space="preserve"> Pers Soc Psychol 91: 918–928.</w:t>
      </w:r>
    </w:p>
    <w:p w14:paraId="5BEF14CC" w14:textId="777C8FB2"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22. </w:t>
      </w:r>
      <w:r w:rsidRPr="00595722">
        <w:rPr>
          <w:noProof/>
        </w:rPr>
        <w:tab/>
      </w:r>
      <w:r w:rsidR="00772902">
        <w:rPr>
          <w:noProof/>
        </w:rPr>
        <w:t>*</w:t>
      </w:r>
      <w:r w:rsidRPr="00595722">
        <w:rPr>
          <w:noProof/>
        </w:rPr>
        <w:t xml:space="preserve">Zadro L, Williams KD, Richardson R (2004) How low can you go? Ostracism by a computer is sufficient to lower self-reported levels of belonging, control, self-esteem, and meaningful existence. J Exp Soc Psychol 40: 560–567. </w:t>
      </w:r>
    </w:p>
    <w:p w14:paraId="7DFDB68A" w14:textId="40BBF4D1"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23. </w:t>
      </w:r>
      <w:r w:rsidRPr="00595722">
        <w:rPr>
          <w:noProof/>
        </w:rPr>
        <w:tab/>
        <w:t xml:space="preserve">Hunter J, Schmidt F (1990) Dichotomization of continuous variables: The implications for meta-analysis. J Appl Psychol 75: 334–349. </w:t>
      </w:r>
    </w:p>
    <w:p w14:paraId="0950C39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24. </w:t>
      </w:r>
      <w:r w:rsidRPr="00595722">
        <w:rPr>
          <w:noProof/>
        </w:rPr>
        <w:tab/>
        <w:t>MacCallum RC, Zhang S, Preacher KJ, Rucker DD (2002) On the practice of dichotomization of quantitative variables. Psychol Methods 7: 19–40.</w:t>
      </w:r>
    </w:p>
    <w:p w14:paraId="7A6B8031"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25. </w:t>
      </w:r>
      <w:r w:rsidRPr="00595722">
        <w:rPr>
          <w:noProof/>
        </w:rPr>
        <w:tab/>
        <w:t>Hedges L V, Pigott TD (2004) The power of statistical tests for moderators in meta-analysis. Psychol Methods 9: 426–445.</w:t>
      </w:r>
    </w:p>
    <w:p w14:paraId="0921D4EF" w14:textId="63ED6AF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26. </w:t>
      </w:r>
      <w:r w:rsidRPr="00595722">
        <w:rPr>
          <w:noProof/>
        </w:rPr>
        <w:tab/>
        <w:t xml:space="preserve">Williams KD, Jarvis B (2006) Cyberball: A program for use in research on interpersonal ostracism and acceptance. Behav Res Methods 38: 174–180. </w:t>
      </w:r>
    </w:p>
    <w:p w14:paraId="71F2957C"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27. </w:t>
      </w:r>
      <w:r w:rsidRPr="00595722">
        <w:rPr>
          <w:noProof/>
        </w:rPr>
        <w:tab/>
        <w:t>Smits IAM, Dolan C V, Vorst H, Wicherts JM, Timmerman ME (2011) Cohort differences in Big Five personality factors over a period of 25 years. J Pers Soc Psychol 100: 1124–1138.</w:t>
      </w:r>
    </w:p>
    <w:p w14:paraId="025DACE3" w14:textId="1521DB49"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28. </w:t>
      </w:r>
      <w:r w:rsidRPr="00595722">
        <w:rPr>
          <w:noProof/>
        </w:rPr>
        <w:tab/>
      </w:r>
      <w:r w:rsidR="00772902">
        <w:rPr>
          <w:noProof/>
        </w:rPr>
        <w:t>*</w:t>
      </w:r>
      <w:r w:rsidRPr="00595722">
        <w:rPr>
          <w:noProof/>
        </w:rPr>
        <w:t xml:space="preserve">Gonsalkorale K, Williams KD (2007) The KKK won’t let me play: ostracism even by a despised outgroup hurts. Eur J Soc Psychol 37: 1176–1186. </w:t>
      </w:r>
    </w:p>
    <w:p w14:paraId="5EBE373C" w14:textId="6EE2EC6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29. </w:t>
      </w:r>
      <w:r w:rsidRPr="00595722">
        <w:rPr>
          <w:noProof/>
        </w:rPr>
        <w:tab/>
        <w:t xml:space="preserve">Viechtbauer W (2010) Conducting meta-analyses in R with the metafor package. J Stat Softw 36: 1–48. </w:t>
      </w:r>
    </w:p>
    <w:p w14:paraId="4259F089"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30. </w:t>
      </w:r>
      <w:r w:rsidRPr="00595722">
        <w:rPr>
          <w:noProof/>
        </w:rPr>
        <w:tab/>
        <w:t>R Core Team (2013) R: A language and environment for statistical computing. Available: http://www.r-project.org/.</w:t>
      </w:r>
    </w:p>
    <w:p w14:paraId="0F6D8C4B" w14:textId="682502E5"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31. </w:t>
      </w:r>
      <w:r w:rsidRPr="00595722">
        <w:rPr>
          <w:noProof/>
        </w:rPr>
        <w:tab/>
        <w:t xml:space="preserve">Hedges </w:t>
      </w:r>
      <w:r w:rsidR="00772902">
        <w:rPr>
          <w:noProof/>
        </w:rPr>
        <w:t xml:space="preserve">LV </w:t>
      </w:r>
      <w:r w:rsidRPr="00595722">
        <w:rPr>
          <w:noProof/>
        </w:rPr>
        <w:t>(1981) Distribution theory for Glass’s estimator of effect size and related estimators. 6: 107–128.</w:t>
      </w:r>
    </w:p>
    <w:p w14:paraId="78ABC886" w14:textId="6EB0C34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32. </w:t>
      </w:r>
      <w:r w:rsidRPr="00595722">
        <w:rPr>
          <w:noProof/>
        </w:rPr>
        <w:tab/>
        <w:t>Viechtbauer W (2005) Bias and Efficiency of Meta-Analytic Variance Estimators in the Random-Effects Model. J Educ Behav Stat 30: 261–293.</w:t>
      </w:r>
    </w:p>
    <w:p w14:paraId="7138AE1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33. </w:t>
      </w:r>
      <w:r w:rsidRPr="00595722">
        <w:rPr>
          <w:noProof/>
        </w:rPr>
        <w:tab/>
        <w:t>Light RJ, Pillemer DB (1984) Summing up: the science of reviewing research. Cambridge, MA: Harvard University Press.</w:t>
      </w:r>
    </w:p>
    <w:p w14:paraId="267CB56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34. </w:t>
      </w:r>
      <w:r w:rsidRPr="00595722">
        <w:rPr>
          <w:noProof/>
        </w:rPr>
        <w:tab/>
        <w:t>Bakker M, Van Dijk A, Wicherts JM (2012) The rules of the game called psychological science. Perspect Psychol Sci 7: 543–554.</w:t>
      </w:r>
    </w:p>
    <w:p w14:paraId="1947F7AD" w14:textId="65CAE65C"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35. </w:t>
      </w:r>
      <w:r w:rsidRPr="00595722">
        <w:rPr>
          <w:noProof/>
        </w:rPr>
        <w:tab/>
        <w:t xml:space="preserve">Egger M, Smith GD, Schneider M, Minder C (1997) Bias in meta-analysis detected by a simple, graphical test. BMJ 315: 629–634. </w:t>
      </w:r>
    </w:p>
    <w:p w14:paraId="78F577B8"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36. </w:t>
      </w:r>
      <w:r w:rsidRPr="00595722">
        <w:rPr>
          <w:noProof/>
        </w:rPr>
        <w:tab/>
        <w:t>Sterne JAC, Egger M (2005) Regression Methods to Detect Publication and Other Bias in Meta-Analysis. In: Rothstein HR, Sutton AJ, Borenstein M, editors. Publication bias in meta-analysis. Chichester: John Wiley &amp; Sons.</w:t>
      </w:r>
    </w:p>
    <w:p w14:paraId="7BFEBFCE"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37. </w:t>
      </w:r>
      <w:r w:rsidRPr="00595722">
        <w:rPr>
          <w:noProof/>
        </w:rPr>
        <w:tab/>
        <w:t>Cohen J (1988) Statistical Power Analysis for the Behavioral Sciences. 2nd ed. Hillsdale, NJ: Lawrence Erlbaum.</w:t>
      </w:r>
    </w:p>
    <w:p w14:paraId="77114CAD"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38. </w:t>
      </w:r>
      <w:r w:rsidRPr="00595722">
        <w:rPr>
          <w:noProof/>
        </w:rPr>
        <w:tab/>
        <w:t>Schenker N, Gentleman JF (2001) On Judging the Significance of Differences by Examining the Overlap Between Confidence Intervals. Am Stat 55: 182–186.</w:t>
      </w:r>
    </w:p>
    <w:p w14:paraId="6DB77903" w14:textId="52D22ADC"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39. </w:t>
      </w:r>
      <w:r w:rsidRPr="00595722">
        <w:rPr>
          <w:noProof/>
        </w:rPr>
        <w:tab/>
      </w:r>
      <w:r w:rsidR="00772902">
        <w:rPr>
          <w:noProof/>
        </w:rPr>
        <w:t>*</w:t>
      </w:r>
      <w:r w:rsidRPr="00595722">
        <w:rPr>
          <w:noProof/>
        </w:rPr>
        <w:t xml:space="preserve">Bernstein MJ, Claypool HM (2012) Not all social exclusions are created equal: Emotional distress following social exclusion is moderated by exclusion paradigm. </w:t>
      </w:r>
      <w:r w:rsidRPr="00780327">
        <w:rPr>
          <w:noProof/>
          <w:lang w:val="nl-NL"/>
        </w:rPr>
        <w:t xml:space="preserve">Soc Influ 7: 113–130. </w:t>
      </w:r>
    </w:p>
    <w:p w14:paraId="32AA6525" w14:textId="322CFFBE"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40. </w:t>
      </w:r>
      <w:r w:rsidRPr="00780327">
        <w:rPr>
          <w:noProof/>
          <w:lang w:val="nl-NL"/>
        </w:rPr>
        <w:tab/>
        <w:t xml:space="preserve">DeWall CN, MacDonald G, Webster GD, Masten CL, Baumeister RF, et al. </w:t>
      </w:r>
      <w:r w:rsidRPr="00595722">
        <w:rPr>
          <w:noProof/>
        </w:rPr>
        <w:t xml:space="preserve">(2010) Acetaminophen reduces social pain: behavioral and neural evidence. Psychol Sci 21: 931–937. </w:t>
      </w:r>
    </w:p>
    <w:p w14:paraId="4DF71C6D" w14:textId="2085AEB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41. </w:t>
      </w:r>
      <w:r w:rsidRPr="00595722">
        <w:rPr>
          <w:noProof/>
        </w:rPr>
        <w:tab/>
      </w:r>
      <w:r w:rsidR="00772902">
        <w:rPr>
          <w:noProof/>
        </w:rPr>
        <w:t>*</w:t>
      </w:r>
      <w:r w:rsidRPr="00595722">
        <w:rPr>
          <w:noProof/>
        </w:rPr>
        <w:t xml:space="preserve">Riva P, Romero Lauro LJ, Dewall CN, Bushman BJ (2012) Buffer the pain away: stimulating the right ventrolateral prefrontal cortex reduces pain following social exclusion. Psychol Sci 23: 1473–1475. </w:t>
      </w:r>
    </w:p>
    <w:p w14:paraId="1C0A4F3A" w14:textId="2E676BD0"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42. </w:t>
      </w:r>
      <w:r w:rsidRPr="00595722">
        <w:rPr>
          <w:noProof/>
        </w:rPr>
        <w:tab/>
      </w:r>
      <w:r w:rsidR="00772902">
        <w:rPr>
          <w:noProof/>
        </w:rPr>
        <w:t>*</w:t>
      </w:r>
      <w:r w:rsidRPr="00595722">
        <w:rPr>
          <w:noProof/>
        </w:rPr>
        <w:t xml:space="preserve">Wirth JH, Lynam DR, Williams KD (2010) When social pain is not automatic: Personality disorder traits buffer ostracism’s immediate negative impact. J Res Pers 44: 397–401. </w:t>
      </w:r>
    </w:p>
    <w:p w14:paraId="528E1E70"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43. </w:t>
      </w:r>
      <w:r w:rsidRPr="00595722">
        <w:rPr>
          <w:noProof/>
        </w:rPr>
        <w:tab/>
        <w:t>Lautenbacher S, Krieg J-C (1994) Pain perception in psychiatric disorders: A review of the literature. J Psychiatr Res 28: 109–122.</w:t>
      </w:r>
    </w:p>
    <w:p w14:paraId="31329BA2" w14:textId="5D36B92A"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44. </w:t>
      </w:r>
      <w:r w:rsidRPr="00595722">
        <w:rPr>
          <w:noProof/>
        </w:rPr>
        <w:tab/>
      </w:r>
      <w:r w:rsidR="00772902">
        <w:rPr>
          <w:noProof/>
        </w:rPr>
        <w:t>*</w:t>
      </w:r>
      <w:r w:rsidRPr="00595722">
        <w:rPr>
          <w:noProof/>
        </w:rPr>
        <w:t xml:space="preserve">Zadro L, Boland C, Richardson R (2006) How long does it last? The persistence of the effects of ostracism in the socially anxious. J Exp Soc Psychol 42: 692–697. </w:t>
      </w:r>
    </w:p>
    <w:p w14:paraId="7D8973BC" w14:textId="22E2C191" w:rsidR="00595722" w:rsidRPr="00780327" w:rsidRDefault="00595722" w:rsidP="00C84E50">
      <w:pPr>
        <w:pStyle w:val="NormalWeb"/>
        <w:spacing w:before="0" w:beforeAutospacing="0" w:after="0" w:afterAutospacing="0" w:line="480" w:lineRule="auto"/>
        <w:ind w:left="640" w:hanging="640"/>
        <w:divId w:val="940064047"/>
        <w:rPr>
          <w:noProof/>
          <w:lang w:val="nl-NL"/>
        </w:rPr>
      </w:pPr>
      <w:r w:rsidRPr="00595722">
        <w:rPr>
          <w:noProof/>
        </w:rPr>
        <w:t xml:space="preserve">45. </w:t>
      </w:r>
      <w:r w:rsidRPr="00595722">
        <w:rPr>
          <w:noProof/>
        </w:rPr>
        <w:tab/>
        <w:t xml:space="preserve">Wicherts JM, Borsboom D, Kats J, Molenaar D (2006) The poor availability of psychological research data for reanalysis. </w:t>
      </w:r>
      <w:r w:rsidRPr="00780327">
        <w:rPr>
          <w:noProof/>
          <w:lang w:val="nl-NL"/>
        </w:rPr>
        <w:t>Am Psychol 61: 726–728.</w:t>
      </w:r>
    </w:p>
    <w:p w14:paraId="1D29E3FE" w14:textId="2EC4EFB7" w:rsidR="00595722" w:rsidRPr="00595722" w:rsidRDefault="00595722" w:rsidP="00C84E50">
      <w:pPr>
        <w:pStyle w:val="NormalWeb"/>
        <w:spacing w:before="0" w:beforeAutospacing="0" w:after="0" w:afterAutospacing="0" w:line="480" w:lineRule="auto"/>
        <w:ind w:left="640" w:hanging="640"/>
        <w:divId w:val="940064047"/>
        <w:rPr>
          <w:noProof/>
        </w:rPr>
      </w:pPr>
      <w:r w:rsidRPr="00780327">
        <w:rPr>
          <w:noProof/>
          <w:lang w:val="nl-NL"/>
        </w:rPr>
        <w:t xml:space="preserve">46. </w:t>
      </w:r>
      <w:r w:rsidRPr="00780327">
        <w:rPr>
          <w:noProof/>
          <w:lang w:val="nl-NL"/>
        </w:rPr>
        <w:tab/>
        <w:t xml:space="preserve">LeBel EP, Borsboom D, Giner-Sorolla R, Hasselman F, Peters KR, et al. </w:t>
      </w:r>
      <w:r w:rsidRPr="00595722">
        <w:rPr>
          <w:noProof/>
        </w:rPr>
        <w:t xml:space="preserve">(2013) PsychDisclosure.org: Grassroots Support for Reforming Reporting Standards in Psychology. Perspect Psychol Sci 8: 424–432. </w:t>
      </w:r>
    </w:p>
    <w:p w14:paraId="6B1C41F1" w14:textId="076DF1BE"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47. </w:t>
      </w:r>
      <w:r w:rsidRPr="00595722">
        <w:rPr>
          <w:noProof/>
        </w:rPr>
        <w:tab/>
        <w:t xml:space="preserve">Ritter D, Eslea M (2005) Hot Sauce, toy guns, and graffiti: A critical account of current laboratory aggression paradigms. Aggress Behav 31: 407–419. </w:t>
      </w:r>
    </w:p>
    <w:p w14:paraId="361A9D02"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lastRenderedPageBreak/>
        <w:t xml:space="preserve">48. </w:t>
      </w:r>
      <w:r w:rsidRPr="00595722">
        <w:rPr>
          <w:noProof/>
        </w:rPr>
        <w:tab/>
        <w:t>Oaten M, Williams KD, Jones A, Zadro L (2008) The effects of ostracism on self-regulation in the socially anxious. J Soc Clin Psychol 27: 471–504.</w:t>
      </w:r>
    </w:p>
    <w:p w14:paraId="36062347" w14:textId="77777777" w:rsidR="00595722" w:rsidRPr="00595722" w:rsidRDefault="00595722" w:rsidP="00C84E50">
      <w:pPr>
        <w:pStyle w:val="NormalWeb"/>
        <w:spacing w:before="0" w:beforeAutospacing="0" w:after="0" w:afterAutospacing="0" w:line="480" w:lineRule="auto"/>
        <w:ind w:left="640" w:hanging="640"/>
        <w:divId w:val="940064047"/>
        <w:rPr>
          <w:noProof/>
        </w:rPr>
      </w:pPr>
      <w:r w:rsidRPr="00595722">
        <w:rPr>
          <w:noProof/>
        </w:rPr>
        <w:t xml:space="preserve">49. </w:t>
      </w:r>
      <w:r w:rsidRPr="00595722">
        <w:rPr>
          <w:noProof/>
        </w:rPr>
        <w:tab/>
        <w:t xml:space="preserve">Borenstein M (2009) Effect sizes for continuous data. In: Cooper H, Hedges L V., Valentine JC, editors. The handbook of research synthesis and meta-analysis. New York, NY: Russell Sage Foundation. </w:t>
      </w:r>
    </w:p>
    <w:p w14:paraId="67333ABC" w14:textId="65D0C0F3" w:rsidR="00B90537" w:rsidRPr="00667C31" w:rsidRDefault="00E374AF" w:rsidP="00BF0960">
      <w:pPr>
        <w:pStyle w:val="Heading1"/>
      </w:pPr>
      <w:r>
        <w:fldChar w:fldCharType="end"/>
      </w:r>
      <w:r w:rsidR="00B90537" w:rsidRPr="00BB18DE">
        <w:t>Supporting information</w:t>
      </w:r>
    </w:p>
    <w:p w14:paraId="6EC0C834" w14:textId="1C1107E3" w:rsidR="0068126D" w:rsidRDefault="0068126D"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S1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Data package.</w:t>
      </w:r>
      <w:r>
        <w:rPr>
          <w:rFonts w:ascii="Times New Roman" w:hAnsi="Times New Roman" w:cs="Times New Roman"/>
          <w:sz w:val="24"/>
          <w:szCs w:val="24"/>
        </w:rPr>
        <w:t xml:space="preserve"> </w:t>
      </w:r>
      <w:r w:rsidR="00BF0960">
        <w:rPr>
          <w:rFonts w:ascii="Times New Roman" w:hAnsi="Times New Roman" w:cs="Times New Roman"/>
          <w:sz w:val="24"/>
          <w:szCs w:val="24"/>
        </w:rPr>
        <w:t>Contain</w:t>
      </w:r>
      <w:r w:rsidR="00CD6CFB">
        <w:rPr>
          <w:rFonts w:ascii="Times New Roman" w:hAnsi="Times New Roman" w:cs="Times New Roman"/>
          <w:sz w:val="24"/>
          <w:szCs w:val="24"/>
        </w:rPr>
        <w:t>s data and the R analysis script.</w:t>
      </w:r>
    </w:p>
    <w:p w14:paraId="2FCB4930" w14:textId="2415F61B" w:rsidR="00BB18DE" w:rsidRPr="00CD6CFB"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S2 </w:t>
      </w:r>
      <w:r w:rsidR="00CD6CFB">
        <w:rPr>
          <w:rFonts w:ascii="Times New Roman" w:hAnsi="Times New Roman" w:cs="Times New Roman"/>
          <w:b/>
          <w:sz w:val="24"/>
          <w:szCs w:val="24"/>
        </w:rPr>
        <w:t xml:space="preserve">File. </w:t>
      </w:r>
      <w:r w:rsidRPr="00CD6CFB">
        <w:rPr>
          <w:rFonts w:ascii="Times New Roman" w:hAnsi="Times New Roman" w:cs="Times New Roman"/>
          <w:b/>
          <w:sz w:val="24"/>
          <w:szCs w:val="24"/>
        </w:rPr>
        <w:t>Full reference list meta-analysis studies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full reference list of the studies included in the meta-analysis.</w:t>
      </w:r>
    </w:p>
    <w:p w14:paraId="77C47607" w14:textId="760AC911" w:rsidR="00BE3F2E" w:rsidRPr="00BE3F2E" w:rsidRDefault="00BB18DE" w:rsidP="00C84E50">
      <w:pPr>
        <w:spacing w:after="0" w:line="480" w:lineRule="auto"/>
        <w:rPr>
          <w:rFonts w:ascii="Times New Roman" w:hAnsi="Times New Roman" w:cs="Times New Roman"/>
          <w:sz w:val="24"/>
          <w:szCs w:val="24"/>
        </w:rPr>
      </w:pPr>
      <w:r w:rsidRPr="00CD6CFB">
        <w:rPr>
          <w:rFonts w:ascii="Times New Roman" w:hAnsi="Times New Roman" w:cs="Times New Roman"/>
          <w:b/>
          <w:sz w:val="24"/>
          <w:szCs w:val="24"/>
        </w:rPr>
        <w:t xml:space="preserve">S3 </w:t>
      </w:r>
      <w:r w:rsidR="00CD6CFB">
        <w:rPr>
          <w:rFonts w:ascii="Times New Roman" w:hAnsi="Times New Roman" w:cs="Times New Roman"/>
          <w:b/>
          <w:sz w:val="24"/>
          <w:szCs w:val="24"/>
        </w:rPr>
        <w:t xml:space="preserve">File. </w:t>
      </w:r>
      <w:r w:rsidR="00BE3F2E">
        <w:rPr>
          <w:rFonts w:ascii="Times New Roman" w:hAnsi="Times New Roman" w:cs="Times New Roman"/>
          <w:sz w:val="24"/>
          <w:szCs w:val="24"/>
        </w:rPr>
        <w:t>Scatterplot of the effects in hypotheses 1 and 2 and estimated time.</w:t>
      </w:r>
    </w:p>
    <w:p w14:paraId="44E20ECF" w14:textId="00EF65AF" w:rsidR="0068126D" w:rsidRDefault="00BE3F2E"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S4 File. </w:t>
      </w:r>
      <w:r w:rsidR="00BB18DE" w:rsidRPr="00CD6CFB">
        <w:rPr>
          <w:rFonts w:ascii="Times New Roman" w:hAnsi="Times New Roman" w:cs="Times New Roman"/>
          <w:b/>
          <w:sz w:val="24"/>
          <w:szCs w:val="24"/>
        </w:rPr>
        <w:t xml:space="preserve">Figure </w:t>
      </w:r>
      <w:r w:rsidR="00EF4585">
        <w:rPr>
          <w:rFonts w:ascii="Times New Roman" w:hAnsi="Times New Roman" w:cs="Times New Roman"/>
          <w:b/>
          <w:sz w:val="24"/>
          <w:szCs w:val="24"/>
        </w:rPr>
        <w:t>3</w:t>
      </w:r>
      <w:r w:rsidR="00BB18DE" w:rsidRPr="00CD6CFB">
        <w:rPr>
          <w:rFonts w:ascii="Times New Roman" w:hAnsi="Times New Roman" w:cs="Times New Roman"/>
          <w:b/>
          <w:sz w:val="24"/>
          <w:szCs w:val="24"/>
        </w:rPr>
        <w:t xml:space="preserve"> subset lists</w:t>
      </w:r>
      <w:r w:rsidR="00CD6CFB">
        <w:rPr>
          <w:rFonts w:ascii="Times New Roman" w:hAnsi="Times New Roman" w:cs="Times New Roman"/>
          <w:b/>
          <w:sz w:val="24"/>
          <w:szCs w:val="24"/>
        </w:rPr>
        <w:t xml:space="preserve">. </w:t>
      </w:r>
      <w:r w:rsidR="00CD6CFB">
        <w:rPr>
          <w:rFonts w:ascii="Times New Roman" w:hAnsi="Times New Roman" w:cs="Times New Roman"/>
          <w:sz w:val="24"/>
          <w:szCs w:val="24"/>
        </w:rPr>
        <w:t>Contains the lists of what studies that were in the meta-analysis are included in computing the effects for the different panels.</w:t>
      </w:r>
    </w:p>
    <w:p w14:paraId="737C8A2D" w14:textId="794F1397" w:rsidR="005F190B" w:rsidRPr="006E0A3C" w:rsidRDefault="006E0A3C" w:rsidP="00C84E50">
      <w:pPr>
        <w:spacing w:after="0" w:line="480" w:lineRule="auto"/>
        <w:rPr>
          <w:rFonts w:ascii="Times New Roman" w:hAnsi="Times New Roman" w:cs="Times New Roman"/>
          <w:sz w:val="24"/>
          <w:szCs w:val="24"/>
        </w:rPr>
      </w:pPr>
      <w:r>
        <w:rPr>
          <w:rFonts w:ascii="Times New Roman" w:hAnsi="Times New Roman" w:cs="Times New Roman"/>
          <w:b/>
          <w:sz w:val="24"/>
          <w:szCs w:val="24"/>
        </w:rPr>
        <w:t>S5 File. PRISMA checklist.</w:t>
      </w:r>
    </w:p>
    <w:sectPr w:rsidR="005F190B" w:rsidRPr="006E0A3C" w:rsidSect="00C34534">
      <w:type w:val="continuous"/>
      <w:pgSz w:w="11906" w:h="16838"/>
      <w:pgMar w:top="1411" w:right="1411" w:bottom="1411" w:left="1411" w:header="706" w:footer="706"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5DFA1" w14:textId="77777777" w:rsidR="00270ECD" w:rsidRDefault="00270ECD" w:rsidP="00E87791">
      <w:pPr>
        <w:spacing w:after="0" w:line="240" w:lineRule="auto"/>
      </w:pPr>
      <w:r>
        <w:separator/>
      </w:r>
    </w:p>
  </w:endnote>
  <w:endnote w:type="continuationSeparator" w:id="0">
    <w:p w14:paraId="4258035E" w14:textId="77777777" w:rsidR="00270ECD" w:rsidRDefault="00270ECD" w:rsidP="00E87791">
      <w:pPr>
        <w:spacing w:after="0" w:line="240" w:lineRule="auto"/>
      </w:pPr>
      <w:r>
        <w:continuationSeparator/>
      </w:r>
    </w:p>
  </w:endnote>
  <w:endnote w:type="continuationNotice" w:id="1">
    <w:p w14:paraId="3FDE3F91" w14:textId="77777777" w:rsidR="00270ECD" w:rsidRDefault="00270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2BE3A" w14:textId="77777777" w:rsidR="004055BA" w:rsidRDefault="004055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1F263" w14:textId="77777777" w:rsidR="00270ECD" w:rsidRDefault="00270ECD" w:rsidP="00E87791">
      <w:pPr>
        <w:spacing w:after="0" w:line="240" w:lineRule="auto"/>
      </w:pPr>
      <w:r>
        <w:separator/>
      </w:r>
    </w:p>
  </w:footnote>
  <w:footnote w:type="continuationSeparator" w:id="0">
    <w:p w14:paraId="65A7AD66" w14:textId="77777777" w:rsidR="00270ECD" w:rsidRDefault="00270ECD" w:rsidP="00E87791">
      <w:pPr>
        <w:spacing w:after="0" w:line="240" w:lineRule="auto"/>
      </w:pPr>
      <w:r>
        <w:continuationSeparator/>
      </w:r>
    </w:p>
  </w:footnote>
  <w:footnote w:type="continuationNotice" w:id="1">
    <w:p w14:paraId="5368489C" w14:textId="77777777" w:rsidR="00270ECD" w:rsidRDefault="00270EC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35E62" w14:textId="77777777" w:rsidR="00696718" w:rsidRPr="007A3A95" w:rsidRDefault="00696718" w:rsidP="00174722">
    <w:pPr>
      <w:pStyle w:val="Header"/>
      <w:tabs>
        <w:tab w:val="clear" w:pos="4536"/>
        <w:tab w:val="clear" w:pos="9072"/>
        <w:tab w:val="right" w:pos="9084"/>
      </w:tabs>
      <w:rPr>
        <w:rFonts w:ascii="Times New Roman" w:hAnsi="Times New Roman" w:cs="Times New Roman"/>
        <w:sz w:val="24"/>
      </w:rPr>
    </w:pPr>
    <w:r w:rsidRPr="007A3A95">
      <w:rPr>
        <w:rFonts w:ascii="Times New Roman" w:hAnsi="Times New Roman" w:cs="Times New Roman"/>
        <w:sz w:val="24"/>
      </w:rPr>
      <w:t>ORDINAL EFFECTS OF OSTRACISM</w:t>
    </w:r>
    <w:r w:rsidRPr="007A3A95">
      <w:rPr>
        <w:rFonts w:ascii="Times New Roman" w:hAnsi="Times New Roman" w:cs="Times New Roman"/>
        <w:sz w:val="24"/>
      </w:rPr>
      <w:tab/>
    </w:r>
    <w:r w:rsidRPr="007A3A95">
      <w:rPr>
        <w:rFonts w:ascii="Times New Roman" w:hAnsi="Times New Roman" w:cs="Times New Roman"/>
        <w:sz w:val="24"/>
      </w:rPr>
      <w:fldChar w:fldCharType="begin"/>
    </w:r>
    <w:r w:rsidRPr="007A3A95">
      <w:rPr>
        <w:rFonts w:ascii="Times New Roman" w:hAnsi="Times New Roman" w:cs="Times New Roman"/>
        <w:sz w:val="24"/>
      </w:rPr>
      <w:instrText xml:space="preserve"> PAGE  \* Arabic  \* MERGEFORMAT </w:instrText>
    </w:r>
    <w:r w:rsidRPr="007A3A95">
      <w:rPr>
        <w:rFonts w:ascii="Times New Roman" w:hAnsi="Times New Roman" w:cs="Times New Roman"/>
        <w:sz w:val="24"/>
      </w:rPr>
      <w:fldChar w:fldCharType="separate"/>
    </w:r>
    <w:r w:rsidR="004055BA">
      <w:rPr>
        <w:rFonts w:ascii="Times New Roman" w:hAnsi="Times New Roman" w:cs="Times New Roman"/>
        <w:noProof/>
        <w:sz w:val="24"/>
      </w:rPr>
      <w:t>22</w:t>
    </w:r>
    <w:r w:rsidRPr="007A3A95">
      <w:rPr>
        <w:rFonts w:ascii="Times New Roman" w:hAnsi="Times New Roman" w:cs="Times New Roman"/>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883236605"/>
      <w:docPartObj>
        <w:docPartGallery w:val="Page Numbers (Top of Page)"/>
        <w:docPartUnique/>
      </w:docPartObj>
    </w:sdtPr>
    <w:sdtEndPr>
      <w:rPr>
        <w:noProof/>
      </w:rPr>
    </w:sdtEndPr>
    <w:sdtContent>
      <w:p w14:paraId="2B4502FD" w14:textId="77777777" w:rsidR="00696718" w:rsidRPr="009D79C3" w:rsidRDefault="00696718" w:rsidP="009D79C3">
        <w:pPr>
          <w:pStyle w:val="Header"/>
          <w:jc w:val="right"/>
          <w:rPr>
            <w:rFonts w:ascii="Times New Roman" w:hAnsi="Times New Roman" w:cs="Times New Roman"/>
            <w:sz w:val="28"/>
          </w:rPr>
        </w:pPr>
        <w:r w:rsidRPr="00BC246A">
          <w:rPr>
            <w:rFonts w:ascii="Times New Roman" w:hAnsi="Times New Roman" w:cs="Times New Roman"/>
            <w:sz w:val="24"/>
          </w:rPr>
          <w:t>Running head: ORDINAL EFFECTS OF OSTRACISM</w:t>
        </w:r>
        <w:r w:rsidRPr="00BC246A">
          <w:rPr>
            <w:rFonts w:ascii="Times New Roman" w:hAnsi="Times New Roman" w:cs="Times New Roman"/>
            <w:sz w:val="24"/>
          </w:rPr>
          <w:tab/>
        </w:r>
        <w:r w:rsidRPr="00BC246A">
          <w:rPr>
            <w:rFonts w:ascii="Times New Roman" w:hAnsi="Times New Roman" w:cs="Times New Roman"/>
            <w:sz w:val="24"/>
          </w:rPr>
          <w:fldChar w:fldCharType="begin"/>
        </w:r>
        <w:r w:rsidRPr="009D79C3">
          <w:rPr>
            <w:rFonts w:ascii="Times New Roman" w:hAnsi="Times New Roman" w:cs="Times New Roman"/>
            <w:sz w:val="24"/>
          </w:rPr>
          <w:instrText xml:space="preserve"> PAGE   \* MERGEFORMAT </w:instrText>
        </w:r>
        <w:r w:rsidRPr="00BC246A">
          <w:rPr>
            <w:rFonts w:ascii="Times New Roman" w:hAnsi="Times New Roman" w:cs="Times New Roman"/>
            <w:sz w:val="24"/>
          </w:rPr>
          <w:fldChar w:fldCharType="separate"/>
        </w:r>
        <w:r w:rsidR="004055BA">
          <w:rPr>
            <w:rFonts w:ascii="Times New Roman" w:hAnsi="Times New Roman" w:cs="Times New Roman"/>
            <w:noProof/>
            <w:sz w:val="24"/>
          </w:rPr>
          <w:t>16</w:t>
        </w:r>
        <w:r w:rsidRPr="00BC246A">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566C30BE"/>
    <w:multiLevelType w:val="hybridMultilevel"/>
    <w:tmpl w:val="67B27A4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A3F78"/>
    <w:multiLevelType w:val="hybridMultilevel"/>
    <w:tmpl w:val="1B3ACDCA"/>
    <w:lvl w:ilvl="0" w:tplc="16622D5A">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791"/>
    <w:rsid w:val="00002F61"/>
    <w:rsid w:val="00004F28"/>
    <w:rsid w:val="000063D2"/>
    <w:rsid w:val="000073B5"/>
    <w:rsid w:val="00010151"/>
    <w:rsid w:val="0001299C"/>
    <w:rsid w:val="00012D5E"/>
    <w:rsid w:val="0001316B"/>
    <w:rsid w:val="000138B8"/>
    <w:rsid w:val="00014298"/>
    <w:rsid w:val="0001626A"/>
    <w:rsid w:val="00021138"/>
    <w:rsid w:val="0002128D"/>
    <w:rsid w:val="0002415B"/>
    <w:rsid w:val="00026956"/>
    <w:rsid w:val="000270D2"/>
    <w:rsid w:val="00030665"/>
    <w:rsid w:val="000306B0"/>
    <w:rsid w:val="00031A9B"/>
    <w:rsid w:val="00032BBA"/>
    <w:rsid w:val="00034A15"/>
    <w:rsid w:val="00035B90"/>
    <w:rsid w:val="00035D34"/>
    <w:rsid w:val="0003725A"/>
    <w:rsid w:val="00041662"/>
    <w:rsid w:val="0004217A"/>
    <w:rsid w:val="000434C9"/>
    <w:rsid w:val="00043CFC"/>
    <w:rsid w:val="00044C65"/>
    <w:rsid w:val="0004634D"/>
    <w:rsid w:val="00046DDB"/>
    <w:rsid w:val="00046EBD"/>
    <w:rsid w:val="00050B4E"/>
    <w:rsid w:val="000516C5"/>
    <w:rsid w:val="000522A2"/>
    <w:rsid w:val="00052E9B"/>
    <w:rsid w:val="00057519"/>
    <w:rsid w:val="00057AEA"/>
    <w:rsid w:val="0006039A"/>
    <w:rsid w:val="00061F3B"/>
    <w:rsid w:val="00061FDC"/>
    <w:rsid w:val="00063027"/>
    <w:rsid w:val="00063639"/>
    <w:rsid w:val="00064A01"/>
    <w:rsid w:val="00065019"/>
    <w:rsid w:val="00070388"/>
    <w:rsid w:val="00070978"/>
    <w:rsid w:val="00070A82"/>
    <w:rsid w:val="0007185A"/>
    <w:rsid w:val="0007620A"/>
    <w:rsid w:val="0008327B"/>
    <w:rsid w:val="00083699"/>
    <w:rsid w:val="0008482E"/>
    <w:rsid w:val="000855C0"/>
    <w:rsid w:val="00085E6C"/>
    <w:rsid w:val="000862C9"/>
    <w:rsid w:val="0009192E"/>
    <w:rsid w:val="00091E20"/>
    <w:rsid w:val="00091F64"/>
    <w:rsid w:val="00096F79"/>
    <w:rsid w:val="00097127"/>
    <w:rsid w:val="000978B6"/>
    <w:rsid w:val="000A2F6E"/>
    <w:rsid w:val="000A5278"/>
    <w:rsid w:val="000A62FD"/>
    <w:rsid w:val="000A7802"/>
    <w:rsid w:val="000B02FA"/>
    <w:rsid w:val="000B0FFB"/>
    <w:rsid w:val="000B1401"/>
    <w:rsid w:val="000B2751"/>
    <w:rsid w:val="000B48A1"/>
    <w:rsid w:val="000B57CC"/>
    <w:rsid w:val="000B5E3E"/>
    <w:rsid w:val="000B6760"/>
    <w:rsid w:val="000B73FB"/>
    <w:rsid w:val="000C056C"/>
    <w:rsid w:val="000C0626"/>
    <w:rsid w:val="000C32BA"/>
    <w:rsid w:val="000D110E"/>
    <w:rsid w:val="000D3458"/>
    <w:rsid w:val="000D5210"/>
    <w:rsid w:val="000D776F"/>
    <w:rsid w:val="000E0198"/>
    <w:rsid w:val="000E040E"/>
    <w:rsid w:val="000E13CA"/>
    <w:rsid w:val="000E2F23"/>
    <w:rsid w:val="000E37AA"/>
    <w:rsid w:val="000E524A"/>
    <w:rsid w:val="000F182B"/>
    <w:rsid w:val="000F18EC"/>
    <w:rsid w:val="000F19EF"/>
    <w:rsid w:val="000F1C52"/>
    <w:rsid w:val="000F3C4A"/>
    <w:rsid w:val="000F5363"/>
    <w:rsid w:val="000F6726"/>
    <w:rsid w:val="00105B5B"/>
    <w:rsid w:val="00107FF4"/>
    <w:rsid w:val="00110D70"/>
    <w:rsid w:val="001112CF"/>
    <w:rsid w:val="00111F5F"/>
    <w:rsid w:val="00112C80"/>
    <w:rsid w:val="00114AA5"/>
    <w:rsid w:val="00117013"/>
    <w:rsid w:val="00120AF7"/>
    <w:rsid w:val="0012535B"/>
    <w:rsid w:val="001266DD"/>
    <w:rsid w:val="00130F58"/>
    <w:rsid w:val="001314E9"/>
    <w:rsid w:val="00131C17"/>
    <w:rsid w:val="00132DA6"/>
    <w:rsid w:val="00134C36"/>
    <w:rsid w:val="00134C8B"/>
    <w:rsid w:val="0013545A"/>
    <w:rsid w:val="00136C95"/>
    <w:rsid w:val="00140056"/>
    <w:rsid w:val="0014060B"/>
    <w:rsid w:val="00142F53"/>
    <w:rsid w:val="00146A41"/>
    <w:rsid w:val="001470ED"/>
    <w:rsid w:val="001516CB"/>
    <w:rsid w:val="00151D65"/>
    <w:rsid w:val="00153A5A"/>
    <w:rsid w:val="0015631E"/>
    <w:rsid w:val="0016126F"/>
    <w:rsid w:val="001618D7"/>
    <w:rsid w:val="00162414"/>
    <w:rsid w:val="00162627"/>
    <w:rsid w:val="00162B42"/>
    <w:rsid w:val="001710A5"/>
    <w:rsid w:val="001724F0"/>
    <w:rsid w:val="00172E4E"/>
    <w:rsid w:val="00174330"/>
    <w:rsid w:val="00174722"/>
    <w:rsid w:val="001778B8"/>
    <w:rsid w:val="00182055"/>
    <w:rsid w:val="00184824"/>
    <w:rsid w:val="00185F59"/>
    <w:rsid w:val="00192992"/>
    <w:rsid w:val="0019692F"/>
    <w:rsid w:val="00196C39"/>
    <w:rsid w:val="001A07B0"/>
    <w:rsid w:val="001A148D"/>
    <w:rsid w:val="001A1739"/>
    <w:rsid w:val="001A2FB5"/>
    <w:rsid w:val="001A699E"/>
    <w:rsid w:val="001A726D"/>
    <w:rsid w:val="001B088A"/>
    <w:rsid w:val="001B1775"/>
    <w:rsid w:val="001B1804"/>
    <w:rsid w:val="001B6421"/>
    <w:rsid w:val="001C09F4"/>
    <w:rsid w:val="001C2369"/>
    <w:rsid w:val="001C52A4"/>
    <w:rsid w:val="001C5687"/>
    <w:rsid w:val="001C6AD0"/>
    <w:rsid w:val="001C717E"/>
    <w:rsid w:val="001D140B"/>
    <w:rsid w:val="001D16D4"/>
    <w:rsid w:val="001D26DC"/>
    <w:rsid w:val="001D3C5E"/>
    <w:rsid w:val="001E02D7"/>
    <w:rsid w:val="001E02DF"/>
    <w:rsid w:val="001E0FD8"/>
    <w:rsid w:val="001E1C8B"/>
    <w:rsid w:val="001E4ECD"/>
    <w:rsid w:val="001E56BA"/>
    <w:rsid w:val="001E6E12"/>
    <w:rsid w:val="001E6FD4"/>
    <w:rsid w:val="001E7A9D"/>
    <w:rsid w:val="001F0E11"/>
    <w:rsid w:val="001F1F86"/>
    <w:rsid w:val="001F2305"/>
    <w:rsid w:val="001F4BDB"/>
    <w:rsid w:val="001F5979"/>
    <w:rsid w:val="001F78B9"/>
    <w:rsid w:val="001F7AEF"/>
    <w:rsid w:val="001F7E82"/>
    <w:rsid w:val="0020115E"/>
    <w:rsid w:val="002042F9"/>
    <w:rsid w:val="0020480A"/>
    <w:rsid w:val="00204DDD"/>
    <w:rsid w:val="00205886"/>
    <w:rsid w:val="00206418"/>
    <w:rsid w:val="0020685C"/>
    <w:rsid w:val="00215833"/>
    <w:rsid w:val="00215DA4"/>
    <w:rsid w:val="00223C5B"/>
    <w:rsid w:val="00223DA9"/>
    <w:rsid w:val="00230F31"/>
    <w:rsid w:val="002315A3"/>
    <w:rsid w:val="00231CF1"/>
    <w:rsid w:val="002321C9"/>
    <w:rsid w:val="00232279"/>
    <w:rsid w:val="0023288D"/>
    <w:rsid w:val="002333F5"/>
    <w:rsid w:val="00234196"/>
    <w:rsid w:val="0023452F"/>
    <w:rsid w:val="002402C4"/>
    <w:rsid w:val="002413E1"/>
    <w:rsid w:val="00243F20"/>
    <w:rsid w:val="00244700"/>
    <w:rsid w:val="002455C9"/>
    <w:rsid w:val="00245939"/>
    <w:rsid w:val="00246328"/>
    <w:rsid w:val="00246DBD"/>
    <w:rsid w:val="002478D6"/>
    <w:rsid w:val="00251DF2"/>
    <w:rsid w:val="0025295A"/>
    <w:rsid w:val="00256F12"/>
    <w:rsid w:val="00257047"/>
    <w:rsid w:val="0025753D"/>
    <w:rsid w:val="00262FD5"/>
    <w:rsid w:val="00263D89"/>
    <w:rsid w:val="00264EC0"/>
    <w:rsid w:val="0026558B"/>
    <w:rsid w:val="0026749D"/>
    <w:rsid w:val="00267803"/>
    <w:rsid w:val="00270A66"/>
    <w:rsid w:val="00270ECD"/>
    <w:rsid w:val="00271658"/>
    <w:rsid w:val="00271A2F"/>
    <w:rsid w:val="002728E3"/>
    <w:rsid w:val="002736F6"/>
    <w:rsid w:val="00275032"/>
    <w:rsid w:val="00275318"/>
    <w:rsid w:val="00276192"/>
    <w:rsid w:val="002763A9"/>
    <w:rsid w:val="002776B3"/>
    <w:rsid w:val="002777A3"/>
    <w:rsid w:val="002778FB"/>
    <w:rsid w:val="00280ACA"/>
    <w:rsid w:val="00282474"/>
    <w:rsid w:val="00284022"/>
    <w:rsid w:val="00285A8F"/>
    <w:rsid w:val="00285C56"/>
    <w:rsid w:val="00293B58"/>
    <w:rsid w:val="00294B91"/>
    <w:rsid w:val="00295686"/>
    <w:rsid w:val="0029598D"/>
    <w:rsid w:val="00295A7D"/>
    <w:rsid w:val="002A0321"/>
    <w:rsid w:val="002A10EF"/>
    <w:rsid w:val="002A2AAF"/>
    <w:rsid w:val="002A3BDD"/>
    <w:rsid w:val="002A6215"/>
    <w:rsid w:val="002B0C9E"/>
    <w:rsid w:val="002B1B0E"/>
    <w:rsid w:val="002C19DC"/>
    <w:rsid w:val="002C2E42"/>
    <w:rsid w:val="002D3BCF"/>
    <w:rsid w:val="002D4692"/>
    <w:rsid w:val="002D6D23"/>
    <w:rsid w:val="002E1DA7"/>
    <w:rsid w:val="002E2CBB"/>
    <w:rsid w:val="002E69D3"/>
    <w:rsid w:val="002E759C"/>
    <w:rsid w:val="002E7EE0"/>
    <w:rsid w:val="002F101B"/>
    <w:rsid w:val="002F1536"/>
    <w:rsid w:val="002F2797"/>
    <w:rsid w:val="002F39CE"/>
    <w:rsid w:val="002F5273"/>
    <w:rsid w:val="002F6752"/>
    <w:rsid w:val="00300674"/>
    <w:rsid w:val="0030262B"/>
    <w:rsid w:val="00302845"/>
    <w:rsid w:val="00305288"/>
    <w:rsid w:val="003141E5"/>
    <w:rsid w:val="0031464E"/>
    <w:rsid w:val="003231B1"/>
    <w:rsid w:val="00324702"/>
    <w:rsid w:val="00327085"/>
    <w:rsid w:val="0032721D"/>
    <w:rsid w:val="00331223"/>
    <w:rsid w:val="00336B1E"/>
    <w:rsid w:val="003375A0"/>
    <w:rsid w:val="00337B37"/>
    <w:rsid w:val="00340D54"/>
    <w:rsid w:val="00342EC8"/>
    <w:rsid w:val="00347474"/>
    <w:rsid w:val="0035059B"/>
    <w:rsid w:val="00350896"/>
    <w:rsid w:val="00352363"/>
    <w:rsid w:val="00352B62"/>
    <w:rsid w:val="00352F5E"/>
    <w:rsid w:val="0035369A"/>
    <w:rsid w:val="003545D7"/>
    <w:rsid w:val="00356A51"/>
    <w:rsid w:val="00357341"/>
    <w:rsid w:val="0036105A"/>
    <w:rsid w:val="003620A6"/>
    <w:rsid w:val="00362350"/>
    <w:rsid w:val="00363AEA"/>
    <w:rsid w:val="003645B6"/>
    <w:rsid w:val="00364FA2"/>
    <w:rsid w:val="00372629"/>
    <w:rsid w:val="003733A9"/>
    <w:rsid w:val="003744A8"/>
    <w:rsid w:val="003800A3"/>
    <w:rsid w:val="00381745"/>
    <w:rsid w:val="00381CD2"/>
    <w:rsid w:val="00384ADF"/>
    <w:rsid w:val="00384DBB"/>
    <w:rsid w:val="0038505B"/>
    <w:rsid w:val="0038776F"/>
    <w:rsid w:val="003900A4"/>
    <w:rsid w:val="00391109"/>
    <w:rsid w:val="003913B7"/>
    <w:rsid w:val="0039270B"/>
    <w:rsid w:val="00393E43"/>
    <w:rsid w:val="00396ED1"/>
    <w:rsid w:val="003A0415"/>
    <w:rsid w:val="003A0811"/>
    <w:rsid w:val="003A178B"/>
    <w:rsid w:val="003A194D"/>
    <w:rsid w:val="003A2C26"/>
    <w:rsid w:val="003A7909"/>
    <w:rsid w:val="003B0002"/>
    <w:rsid w:val="003B0D38"/>
    <w:rsid w:val="003B196F"/>
    <w:rsid w:val="003B19FD"/>
    <w:rsid w:val="003B1BFC"/>
    <w:rsid w:val="003B2ACA"/>
    <w:rsid w:val="003B52D8"/>
    <w:rsid w:val="003B63F9"/>
    <w:rsid w:val="003C2481"/>
    <w:rsid w:val="003C268E"/>
    <w:rsid w:val="003D22CC"/>
    <w:rsid w:val="003D3000"/>
    <w:rsid w:val="003D4F62"/>
    <w:rsid w:val="003D54A2"/>
    <w:rsid w:val="003D74C3"/>
    <w:rsid w:val="003E0E89"/>
    <w:rsid w:val="003E0FBA"/>
    <w:rsid w:val="003E10E0"/>
    <w:rsid w:val="003E3CEE"/>
    <w:rsid w:val="003E57D5"/>
    <w:rsid w:val="003F701F"/>
    <w:rsid w:val="003F78BD"/>
    <w:rsid w:val="003F7DFF"/>
    <w:rsid w:val="00402092"/>
    <w:rsid w:val="00404F63"/>
    <w:rsid w:val="00405018"/>
    <w:rsid w:val="0040540E"/>
    <w:rsid w:val="004055BA"/>
    <w:rsid w:val="00405ED2"/>
    <w:rsid w:val="004076F4"/>
    <w:rsid w:val="00410232"/>
    <w:rsid w:val="00413F82"/>
    <w:rsid w:val="00414FDC"/>
    <w:rsid w:val="00421505"/>
    <w:rsid w:val="00421C4F"/>
    <w:rsid w:val="00421DF3"/>
    <w:rsid w:val="00423460"/>
    <w:rsid w:val="00423B73"/>
    <w:rsid w:val="00427CB5"/>
    <w:rsid w:val="00433B41"/>
    <w:rsid w:val="004352F3"/>
    <w:rsid w:val="004402B4"/>
    <w:rsid w:val="00440D79"/>
    <w:rsid w:val="004418DF"/>
    <w:rsid w:val="00443A07"/>
    <w:rsid w:val="004444F3"/>
    <w:rsid w:val="004449BE"/>
    <w:rsid w:val="00444A89"/>
    <w:rsid w:val="00446742"/>
    <w:rsid w:val="00447A01"/>
    <w:rsid w:val="0045115D"/>
    <w:rsid w:val="004517F8"/>
    <w:rsid w:val="00451B9E"/>
    <w:rsid w:val="00453F32"/>
    <w:rsid w:val="00457942"/>
    <w:rsid w:val="004602DF"/>
    <w:rsid w:val="004610EB"/>
    <w:rsid w:val="00461269"/>
    <w:rsid w:val="004626E4"/>
    <w:rsid w:val="00462C12"/>
    <w:rsid w:val="0046353B"/>
    <w:rsid w:val="00465378"/>
    <w:rsid w:val="0046621F"/>
    <w:rsid w:val="00467D8C"/>
    <w:rsid w:val="00470BD2"/>
    <w:rsid w:val="00471107"/>
    <w:rsid w:val="00473E31"/>
    <w:rsid w:val="00473EDE"/>
    <w:rsid w:val="00475D1F"/>
    <w:rsid w:val="004803B1"/>
    <w:rsid w:val="00480E89"/>
    <w:rsid w:val="00482DA8"/>
    <w:rsid w:val="004861DF"/>
    <w:rsid w:val="004874B8"/>
    <w:rsid w:val="00487D04"/>
    <w:rsid w:val="004A7912"/>
    <w:rsid w:val="004A7CA5"/>
    <w:rsid w:val="004B1A00"/>
    <w:rsid w:val="004B1D45"/>
    <w:rsid w:val="004B2301"/>
    <w:rsid w:val="004B71E1"/>
    <w:rsid w:val="004B735F"/>
    <w:rsid w:val="004B7C46"/>
    <w:rsid w:val="004C05C1"/>
    <w:rsid w:val="004C0E3C"/>
    <w:rsid w:val="004C1FCA"/>
    <w:rsid w:val="004C2069"/>
    <w:rsid w:val="004C2568"/>
    <w:rsid w:val="004C5541"/>
    <w:rsid w:val="004C5F22"/>
    <w:rsid w:val="004C638C"/>
    <w:rsid w:val="004C64F4"/>
    <w:rsid w:val="004C7220"/>
    <w:rsid w:val="004C77A4"/>
    <w:rsid w:val="004D5F78"/>
    <w:rsid w:val="004D693A"/>
    <w:rsid w:val="004E06FD"/>
    <w:rsid w:val="004E1996"/>
    <w:rsid w:val="004E31E0"/>
    <w:rsid w:val="004E5405"/>
    <w:rsid w:val="004E66BC"/>
    <w:rsid w:val="004E79A9"/>
    <w:rsid w:val="004F0EBB"/>
    <w:rsid w:val="004F3D02"/>
    <w:rsid w:val="004F717A"/>
    <w:rsid w:val="004F7E77"/>
    <w:rsid w:val="005032F1"/>
    <w:rsid w:val="005040FC"/>
    <w:rsid w:val="00504AA7"/>
    <w:rsid w:val="00511854"/>
    <w:rsid w:val="0051205D"/>
    <w:rsid w:val="00512781"/>
    <w:rsid w:val="00512EA9"/>
    <w:rsid w:val="005141F0"/>
    <w:rsid w:val="005152EF"/>
    <w:rsid w:val="00520722"/>
    <w:rsid w:val="00520C24"/>
    <w:rsid w:val="00522B1F"/>
    <w:rsid w:val="0052312F"/>
    <w:rsid w:val="00523159"/>
    <w:rsid w:val="005349C7"/>
    <w:rsid w:val="00536231"/>
    <w:rsid w:val="0053690C"/>
    <w:rsid w:val="00537425"/>
    <w:rsid w:val="00540B8B"/>
    <w:rsid w:val="005411E7"/>
    <w:rsid w:val="00541A62"/>
    <w:rsid w:val="005443F5"/>
    <w:rsid w:val="0054575F"/>
    <w:rsid w:val="00546C75"/>
    <w:rsid w:val="00547B80"/>
    <w:rsid w:val="00550F1E"/>
    <w:rsid w:val="00552A0D"/>
    <w:rsid w:val="005545FE"/>
    <w:rsid w:val="00557503"/>
    <w:rsid w:val="005576E8"/>
    <w:rsid w:val="005620A8"/>
    <w:rsid w:val="00563327"/>
    <w:rsid w:val="005634C4"/>
    <w:rsid w:val="005645BA"/>
    <w:rsid w:val="00571E31"/>
    <w:rsid w:val="00573692"/>
    <w:rsid w:val="005737DD"/>
    <w:rsid w:val="0057467A"/>
    <w:rsid w:val="005751E9"/>
    <w:rsid w:val="0058166E"/>
    <w:rsid w:val="0058181B"/>
    <w:rsid w:val="00582663"/>
    <w:rsid w:val="00584BF7"/>
    <w:rsid w:val="00584FE4"/>
    <w:rsid w:val="00586A06"/>
    <w:rsid w:val="00590DFF"/>
    <w:rsid w:val="0059325F"/>
    <w:rsid w:val="00593A23"/>
    <w:rsid w:val="00595722"/>
    <w:rsid w:val="00596E2D"/>
    <w:rsid w:val="005A1FFD"/>
    <w:rsid w:val="005A3837"/>
    <w:rsid w:val="005A4857"/>
    <w:rsid w:val="005A55EE"/>
    <w:rsid w:val="005A6F9B"/>
    <w:rsid w:val="005A7C54"/>
    <w:rsid w:val="005B6147"/>
    <w:rsid w:val="005C095E"/>
    <w:rsid w:val="005C127B"/>
    <w:rsid w:val="005C1571"/>
    <w:rsid w:val="005C3080"/>
    <w:rsid w:val="005D08D9"/>
    <w:rsid w:val="005D1B0E"/>
    <w:rsid w:val="005D24F0"/>
    <w:rsid w:val="005D295A"/>
    <w:rsid w:val="005D2B50"/>
    <w:rsid w:val="005D756B"/>
    <w:rsid w:val="005D7DA1"/>
    <w:rsid w:val="005E0FBD"/>
    <w:rsid w:val="005E1901"/>
    <w:rsid w:val="005E1E88"/>
    <w:rsid w:val="005E1EE7"/>
    <w:rsid w:val="005E2263"/>
    <w:rsid w:val="005E5990"/>
    <w:rsid w:val="005E5E51"/>
    <w:rsid w:val="005E5FFD"/>
    <w:rsid w:val="005E6A93"/>
    <w:rsid w:val="005E7CE0"/>
    <w:rsid w:val="005F15A1"/>
    <w:rsid w:val="005F190B"/>
    <w:rsid w:val="005F2763"/>
    <w:rsid w:val="005F2B19"/>
    <w:rsid w:val="005F4B78"/>
    <w:rsid w:val="005F7930"/>
    <w:rsid w:val="006007D4"/>
    <w:rsid w:val="006018A2"/>
    <w:rsid w:val="00603BD6"/>
    <w:rsid w:val="00604171"/>
    <w:rsid w:val="0060498C"/>
    <w:rsid w:val="00606C3D"/>
    <w:rsid w:val="00607659"/>
    <w:rsid w:val="0061101C"/>
    <w:rsid w:val="0061569D"/>
    <w:rsid w:val="00617834"/>
    <w:rsid w:val="00617BA6"/>
    <w:rsid w:val="0062246E"/>
    <w:rsid w:val="00622AE9"/>
    <w:rsid w:val="0062361D"/>
    <w:rsid w:val="00623D68"/>
    <w:rsid w:val="006241D4"/>
    <w:rsid w:val="00630210"/>
    <w:rsid w:val="00630E3D"/>
    <w:rsid w:val="006312FB"/>
    <w:rsid w:val="006316A4"/>
    <w:rsid w:val="00631BF6"/>
    <w:rsid w:val="00632A9D"/>
    <w:rsid w:val="006334A3"/>
    <w:rsid w:val="006343AA"/>
    <w:rsid w:val="00635E54"/>
    <w:rsid w:val="00637F61"/>
    <w:rsid w:val="00640107"/>
    <w:rsid w:val="00640CDE"/>
    <w:rsid w:val="006416AA"/>
    <w:rsid w:val="00641C29"/>
    <w:rsid w:val="0064259A"/>
    <w:rsid w:val="0064326E"/>
    <w:rsid w:val="0064464E"/>
    <w:rsid w:val="00647E2F"/>
    <w:rsid w:val="00655B7F"/>
    <w:rsid w:val="006567C3"/>
    <w:rsid w:val="006623EF"/>
    <w:rsid w:val="00662AC3"/>
    <w:rsid w:val="00662D2B"/>
    <w:rsid w:val="0066375E"/>
    <w:rsid w:val="00667204"/>
    <w:rsid w:val="0066729A"/>
    <w:rsid w:val="006676DB"/>
    <w:rsid w:val="00667843"/>
    <w:rsid w:val="00667C31"/>
    <w:rsid w:val="00671882"/>
    <w:rsid w:val="006726CB"/>
    <w:rsid w:val="00672F57"/>
    <w:rsid w:val="006740D0"/>
    <w:rsid w:val="006752A2"/>
    <w:rsid w:val="00675C47"/>
    <w:rsid w:val="0068126D"/>
    <w:rsid w:val="0068133C"/>
    <w:rsid w:val="0068468E"/>
    <w:rsid w:val="0069098F"/>
    <w:rsid w:val="00692953"/>
    <w:rsid w:val="0069440F"/>
    <w:rsid w:val="00694ADD"/>
    <w:rsid w:val="006950DD"/>
    <w:rsid w:val="006960C8"/>
    <w:rsid w:val="00696718"/>
    <w:rsid w:val="00697036"/>
    <w:rsid w:val="006A1BD6"/>
    <w:rsid w:val="006B0F3D"/>
    <w:rsid w:val="006B2F34"/>
    <w:rsid w:val="006B5A36"/>
    <w:rsid w:val="006B69F0"/>
    <w:rsid w:val="006B754B"/>
    <w:rsid w:val="006B7E71"/>
    <w:rsid w:val="006B7E8F"/>
    <w:rsid w:val="006C1200"/>
    <w:rsid w:val="006C124A"/>
    <w:rsid w:val="006C5588"/>
    <w:rsid w:val="006C6273"/>
    <w:rsid w:val="006C691D"/>
    <w:rsid w:val="006D04E4"/>
    <w:rsid w:val="006D1E1B"/>
    <w:rsid w:val="006D23E2"/>
    <w:rsid w:val="006D3C88"/>
    <w:rsid w:val="006D3CB4"/>
    <w:rsid w:val="006D537C"/>
    <w:rsid w:val="006E07E5"/>
    <w:rsid w:val="006E0A3C"/>
    <w:rsid w:val="006E3B7B"/>
    <w:rsid w:val="006E6472"/>
    <w:rsid w:val="006E656A"/>
    <w:rsid w:val="006E6C6A"/>
    <w:rsid w:val="006F1A06"/>
    <w:rsid w:val="006F2F75"/>
    <w:rsid w:val="006F359D"/>
    <w:rsid w:val="006F3F08"/>
    <w:rsid w:val="006F4F63"/>
    <w:rsid w:val="00701AE3"/>
    <w:rsid w:val="00701CFC"/>
    <w:rsid w:val="0070515C"/>
    <w:rsid w:val="00707205"/>
    <w:rsid w:val="00710ABE"/>
    <w:rsid w:val="00712DE8"/>
    <w:rsid w:val="00716261"/>
    <w:rsid w:val="00716726"/>
    <w:rsid w:val="00716867"/>
    <w:rsid w:val="00716C9D"/>
    <w:rsid w:val="007174BE"/>
    <w:rsid w:val="007203F8"/>
    <w:rsid w:val="007204CA"/>
    <w:rsid w:val="0072322F"/>
    <w:rsid w:val="00724082"/>
    <w:rsid w:val="00727B5D"/>
    <w:rsid w:val="00727F25"/>
    <w:rsid w:val="0073000D"/>
    <w:rsid w:val="00730248"/>
    <w:rsid w:val="0073067A"/>
    <w:rsid w:val="00731737"/>
    <w:rsid w:val="0073492C"/>
    <w:rsid w:val="007370EF"/>
    <w:rsid w:val="00740DBE"/>
    <w:rsid w:val="0074166C"/>
    <w:rsid w:val="007425DF"/>
    <w:rsid w:val="00743B0E"/>
    <w:rsid w:val="007441B8"/>
    <w:rsid w:val="00744736"/>
    <w:rsid w:val="00744811"/>
    <w:rsid w:val="007452D5"/>
    <w:rsid w:val="0075031E"/>
    <w:rsid w:val="00751B51"/>
    <w:rsid w:val="007523E6"/>
    <w:rsid w:val="0075273E"/>
    <w:rsid w:val="00752AB3"/>
    <w:rsid w:val="0076207B"/>
    <w:rsid w:val="00764DE9"/>
    <w:rsid w:val="0076527D"/>
    <w:rsid w:val="00766272"/>
    <w:rsid w:val="00770ADC"/>
    <w:rsid w:val="00772345"/>
    <w:rsid w:val="00772902"/>
    <w:rsid w:val="0077478C"/>
    <w:rsid w:val="00776D94"/>
    <w:rsid w:val="00777313"/>
    <w:rsid w:val="00780327"/>
    <w:rsid w:val="007846E3"/>
    <w:rsid w:val="00784EBD"/>
    <w:rsid w:val="00785922"/>
    <w:rsid w:val="007907DC"/>
    <w:rsid w:val="00790E67"/>
    <w:rsid w:val="007914DB"/>
    <w:rsid w:val="007914E0"/>
    <w:rsid w:val="00791F13"/>
    <w:rsid w:val="00792D66"/>
    <w:rsid w:val="00794171"/>
    <w:rsid w:val="00795940"/>
    <w:rsid w:val="00795E7E"/>
    <w:rsid w:val="0079663F"/>
    <w:rsid w:val="00796BF8"/>
    <w:rsid w:val="007A087B"/>
    <w:rsid w:val="007A0C80"/>
    <w:rsid w:val="007A1A46"/>
    <w:rsid w:val="007A30F7"/>
    <w:rsid w:val="007A3A95"/>
    <w:rsid w:val="007A4B7E"/>
    <w:rsid w:val="007A74DA"/>
    <w:rsid w:val="007B08D9"/>
    <w:rsid w:val="007B0F0C"/>
    <w:rsid w:val="007B1189"/>
    <w:rsid w:val="007B2FE5"/>
    <w:rsid w:val="007B5CCA"/>
    <w:rsid w:val="007B5EE4"/>
    <w:rsid w:val="007B79EA"/>
    <w:rsid w:val="007C3787"/>
    <w:rsid w:val="007C4578"/>
    <w:rsid w:val="007D26AC"/>
    <w:rsid w:val="007D27BA"/>
    <w:rsid w:val="007D467F"/>
    <w:rsid w:val="007D46DE"/>
    <w:rsid w:val="007D48BD"/>
    <w:rsid w:val="007D5A2F"/>
    <w:rsid w:val="007D605F"/>
    <w:rsid w:val="007E5030"/>
    <w:rsid w:val="007F02E0"/>
    <w:rsid w:val="007F1D33"/>
    <w:rsid w:val="007F1E1E"/>
    <w:rsid w:val="007F2A67"/>
    <w:rsid w:val="007F3D00"/>
    <w:rsid w:val="007F5B6F"/>
    <w:rsid w:val="007F760D"/>
    <w:rsid w:val="007F7FC7"/>
    <w:rsid w:val="0080034C"/>
    <w:rsid w:val="0080312C"/>
    <w:rsid w:val="008048F7"/>
    <w:rsid w:val="00805227"/>
    <w:rsid w:val="00805B8E"/>
    <w:rsid w:val="00806DBC"/>
    <w:rsid w:val="00807731"/>
    <w:rsid w:val="00814B9A"/>
    <w:rsid w:val="00817422"/>
    <w:rsid w:val="00817A62"/>
    <w:rsid w:val="00817A6E"/>
    <w:rsid w:val="00817E08"/>
    <w:rsid w:val="00817E14"/>
    <w:rsid w:val="00821E71"/>
    <w:rsid w:val="00822478"/>
    <w:rsid w:val="00831180"/>
    <w:rsid w:val="0083188D"/>
    <w:rsid w:val="00831AB2"/>
    <w:rsid w:val="00833C41"/>
    <w:rsid w:val="00836156"/>
    <w:rsid w:val="00836678"/>
    <w:rsid w:val="008378BA"/>
    <w:rsid w:val="008403D4"/>
    <w:rsid w:val="0084074C"/>
    <w:rsid w:val="0084110B"/>
    <w:rsid w:val="0084114C"/>
    <w:rsid w:val="008442F7"/>
    <w:rsid w:val="00845204"/>
    <w:rsid w:val="008464F5"/>
    <w:rsid w:val="00846D95"/>
    <w:rsid w:val="0085089E"/>
    <w:rsid w:val="00851429"/>
    <w:rsid w:val="008526F1"/>
    <w:rsid w:val="0086030D"/>
    <w:rsid w:val="0086165D"/>
    <w:rsid w:val="00861C84"/>
    <w:rsid w:val="008626B8"/>
    <w:rsid w:val="008627C8"/>
    <w:rsid w:val="00862B3C"/>
    <w:rsid w:val="0086331C"/>
    <w:rsid w:val="008634A5"/>
    <w:rsid w:val="00865AFC"/>
    <w:rsid w:val="00871AD5"/>
    <w:rsid w:val="00871BEA"/>
    <w:rsid w:val="008760BF"/>
    <w:rsid w:val="008762F6"/>
    <w:rsid w:val="00876774"/>
    <w:rsid w:val="0088433C"/>
    <w:rsid w:val="00884611"/>
    <w:rsid w:val="00885EF1"/>
    <w:rsid w:val="008878A7"/>
    <w:rsid w:val="0089224F"/>
    <w:rsid w:val="00892BAA"/>
    <w:rsid w:val="00893FA3"/>
    <w:rsid w:val="008944AC"/>
    <w:rsid w:val="008A5DA6"/>
    <w:rsid w:val="008A62CF"/>
    <w:rsid w:val="008A7391"/>
    <w:rsid w:val="008B0B77"/>
    <w:rsid w:val="008B3903"/>
    <w:rsid w:val="008B7A86"/>
    <w:rsid w:val="008C369B"/>
    <w:rsid w:val="008C48E0"/>
    <w:rsid w:val="008C572D"/>
    <w:rsid w:val="008D07F6"/>
    <w:rsid w:val="008D0ED0"/>
    <w:rsid w:val="008D1067"/>
    <w:rsid w:val="008D146B"/>
    <w:rsid w:val="008D15E5"/>
    <w:rsid w:val="008D4180"/>
    <w:rsid w:val="008D42BA"/>
    <w:rsid w:val="008D5A4A"/>
    <w:rsid w:val="008D5B38"/>
    <w:rsid w:val="008D683E"/>
    <w:rsid w:val="008D7D3D"/>
    <w:rsid w:val="008E16C1"/>
    <w:rsid w:val="008E1AD3"/>
    <w:rsid w:val="008E1E7E"/>
    <w:rsid w:val="008E3780"/>
    <w:rsid w:val="008E3D49"/>
    <w:rsid w:val="008E6660"/>
    <w:rsid w:val="008E66D7"/>
    <w:rsid w:val="008E78E3"/>
    <w:rsid w:val="008E7A40"/>
    <w:rsid w:val="008E7C11"/>
    <w:rsid w:val="008E7D2A"/>
    <w:rsid w:val="008F1EF2"/>
    <w:rsid w:val="008F247D"/>
    <w:rsid w:val="008F62CA"/>
    <w:rsid w:val="008F6491"/>
    <w:rsid w:val="008F7F69"/>
    <w:rsid w:val="00901224"/>
    <w:rsid w:val="00904895"/>
    <w:rsid w:val="0090562B"/>
    <w:rsid w:val="00905FC8"/>
    <w:rsid w:val="009066CF"/>
    <w:rsid w:val="00906A40"/>
    <w:rsid w:val="00907432"/>
    <w:rsid w:val="00911603"/>
    <w:rsid w:val="00911D46"/>
    <w:rsid w:val="009121A0"/>
    <w:rsid w:val="00912C2F"/>
    <w:rsid w:val="009153CA"/>
    <w:rsid w:val="009159AB"/>
    <w:rsid w:val="0091637F"/>
    <w:rsid w:val="009215FE"/>
    <w:rsid w:val="00922531"/>
    <w:rsid w:val="00925283"/>
    <w:rsid w:val="009258DE"/>
    <w:rsid w:val="009259CD"/>
    <w:rsid w:val="00931476"/>
    <w:rsid w:val="00931B08"/>
    <w:rsid w:val="009328C4"/>
    <w:rsid w:val="009355D1"/>
    <w:rsid w:val="00936E11"/>
    <w:rsid w:val="00940E48"/>
    <w:rsid w:val="0094417D"/>
    <w:rsid w:val="0094434E"/>
    <w:rsid w:val="00947A6B"/>
    <w:rsid w:val="009514DA"/>
    <w:rsid w:val="00951F2B"/>
    <w:rsid w:val="0095243C"/>
    <w:rsid w:val="00953C54"/>
    <w:rsid w:val="00955B28"/>
    <w:rsid w:val="00960D49"/>
    <w:rsid w:val="00960EE6"/>
    <w:rsid w:val="009618D3"/>
    <w:rsid w:val="009638AE"/>
    <w:rsid w:val="00964902"/>
    <w:rsid w:val="00964A44"/>
    <w:rsid w:val="009657C1"/>
    <w:rsid w:val="00966977"/>
    <w:rsid w:val="00966EE4"/>
    <w:rsid w:val="00970A4A"/>
    <w:rsid w:val="009736B3"/>
    <w:rsid w:val="009743EF"/>
    <w:rsid w:val="009827ED"/>
    <w:rsid w:val="0098481E"/>
    <w:rsid w:val="00984BB6"/>
    <w:rsid w:val="00986C68"/>
    <w:rsid w:val="00990E83"/>
    <w:rsid w:val="009911FD"/>
    <w:rsid w:val="00991BD5"/>
    <w:rsid w:val="00991FBE"/>
    <w:rsid w:val="009933D4"/>
    <w:rsid w:val="0099599A"/>
    <w:rsid w:val="009A1674"/>
    <w:rsid w:val="009A195D"/>
    <w:rsid w:val="009A24B1"/>
    <w:rsid w:val="009A399E"/>
    <w:rsid w:val="009A3B12"/>
    <w:rsid w:val="009A6E9A"/>
    <w:rsid w:val="009A7687"/>
    <w:rsid w:val="009A7913"/>
    <w:rsid w:val="009A7993"/>
    <w:rsid w:val="009B0F13"/>
    <w:rsid w:val="009B5150"/>
    <w:rsid w:val="009B54BE"/>
    <w:rsid w:val="009B6E85"/>
    <w:rsid w:val="009C0369"/>
    <w:rsid w:val="009C1A66"/>
    <w:rsid w:val="009C1BE1"/>
    <w:rsid w:val="009C3583"/>
    <w:rsid w:val="009C467D"/>
    <w:rsid w:val="009C6174"/>
    <w:rsid w:val="009D2B6C"/>
    <w:rsid w:val="009D38E7"/>
    <w:rsid w:val="009D5863"/>
    <w:rsid w:val="009D66A0"/>
    <w:rsid w:val="009D79C3"/>
    <w:rsid w:val="009E05F5"/>
    <w:rsid w:val="009E1D56"/>
    <w:rsid w:val="009E3156"/>
    <w:rsid w:val="009E3F29"/>
    <w:rsid w:val="009E406E"/>
    <w:rsid w:val="009E759C"/>
    <w:rsid w:val="009F3AB7"/>
    <w:rsid w:val="009F53F3"/>
    <w:rsid w:val="009F5D54"/>
    <w:rsid w:val="009F6162"/>
    <w:rsid w:val="009F7D49"/>
    <w:rsid w:val="00A0141D"/>
    <w:rsid w:val="00A04365"/>
    <w:rsid w:val="00A0447E"/>
    <w:rsid w:val="00A04830"/>
    <w:rsid w:val="00A075B4"/>
    <w:rsid w:val="00A1106C"/>
    <w:rsid w:val="00A1170F"/>
    <w:rsid w:val="00A128C4"/>
    <w:rsid w:val="00A13277"/>
    <w:rsid w:val="00A14E90"/>
    <w:rsid w:val="00A15DA2"/>
    <w:rsid w:val="00A162B4"/>
    <w:rsid w:val="00A211E4"/>
    <w:rsid w:val="00A22D2C"/>
    <w:rsid w:val="00A26372"/>
    <w:rsid w:val="00A267E1"/>
    <w:rsid w:val="00A27820"/>
    <w:rsid w:val="00A303A1"/>
    <w:rsid w:val="00A331BA"/>
    <w:rsid w:val="00A3531E"/>
    <w:rsid w:val="00A37527"/>
    <w:rsid w:val="00A44B3E"/>
    <w:rsid w:val="00A50D59"/>
    <w:rsid w:val="00A51103"/>
    <w:rsid w:val="00A5130A"/>
    <w:rsid w:val="00A527C1"/>
    <w:rsid w:val="00A55BFA"/>
    <w:rsid w:val="00A56777"/>
    <w:rsid w:val="00A576E5"/>
    <w:rsid w:val="00A57D26"/>
    <w:rsid w:val="00A61461"/>
    <w:rsid w:val="00A62BCA"/>
    <w:rsid w:val="00A65DAC"/>
    <w:rsid w:val="00A66A9A"/>
    <w:rsid w:val="00A6700D"/>
    <w:rsid w:val="00A71357"/>
    <w:rsid w:val="00A71977"/>
    <w:rsid w:val="00A722DC"/>
    <w:rsid w:val="00A7686E"/>
    <w:rsid w:val="00A801DE"/>
    <w:rsid w:val="00A816AB"/>
    <w:rsid w:val="00A83011"/>
    <w:rsid w:val="00A847C8"/>
    <w:rsid w:val="00A85439"/>
    <w:rsid w:val="00A908A0"/>
    <w:rsid w:val="00A93033"/>
    <w:rsid w:val="00A93A81"/>
    <w:rsid w:val="00A93CDF"/>
    <w:rsid w:val="00A95997"/>
    <w:rsid w:val="00A9628A"/>
    <w:rsid w:val="00A97C63"/>
    <w:rsid w:val="00AA103C"/>
    <w:rsid w:val="00AA3E4E"/>
    <w:rsid w:val="00AA5242"/>
    <w:rsid w:val="00AA61E5"/>
    <w:rsid w:val="00AA7236"/>
    <w:rsid w:val="00AA7642"/>
    <w:rsid w:val="00AA76BE"/>
    <w:rsid w:val="00AB0C0F"/>
    <w:rsid w:val="00AB1BB9"/>
    <w:rsid w:val="00AC004F"/>
    <w:rsid w:val="00AC0D09"/>
    <w:rsid w:val="00AC2012"/>
    <w:rsid w:val="00AC209A"/>
    <w:rsid w:val="00AC4490"/>
    <w:rsid w:val="00AD00B9"/>
    <w:rsid w:val="00AD1764"/>
    <w:rsid w:val="00AD272F"/>
    <w:rsid w:val="00AD2DBE"/>
    <w:rsid w:val="00AD3D33"/>
    <w:rsid w:val="00AD694C"/>
    <w:rsid w:val="00AD78B6"/>
    <w:rsid w:val="00AD7B10"/>
    <w:rsid w:val="00AE0F1C"/>
    <w:rsid w:val="00AE1195"/>
    <w:rsid w:val="00AE233D"/>
    <w:rsid w:val="00AE74E9"/>
    <w:rsid w:val="00AF04A4"/>
    <w:rsid w:val="00AF2757"/>
    <w:rsid w:val="00AF4F59"/>
    <w:rsid w:val="00AF557E"/>
    <w:rsid w:val="00B0101C"/>
    <w:rsid w:val="00B03FA4"/>
    <w:rsid w:val="00B14343"/>
    <w:rsid w:val="00B153D6"/>
    <w:rsid w:val="00B16882"/>
    <w:rsid w:val="00B204B6"/>
    <w:rsid w:val="00B225BD"/>
    <w:rsid w:val="00B23802"/>
    <w:rsid w:val="00B24212"/>
    <w:rsid w:val="00B244B9"/>
    <w:rsid w:val="00B26542"/>
    <w:rsid w:val="00B30886"/>
    <w:rsid w:val="00B3189E"/>
    <w:rsid w:val="00B354FF"/>
    <w:rsid w:val="00B35841"/>
    <w:rsid w:val="00B37953"/>
    <w:rsid w:val="00B37D29"/>
    <w:rsid w:val="00B40354"/>
    <w:rsid w:val="00B4115B"/>
    <w:rsid w:val="00B4131A"/>
    <w:rsid w:val="00B42601"/>
    <w:rsid w:val="00B432ED"/>
    <w:rsid w:val="00B4383C"/>
    <w:rsid w:val="00B46D14"/>
    <w:rsid w:val="00B50377"/>
    <w:rsid w:val="00B51500"/>
    <w:rsid w:val="00B5173A"/>
    <w:rsid w:val="00B5279E"/>
    <w:rsid w:val="00B5508E"/>
    <w:rsid w:val="00B562F7"/>
    <w:rsid w:val="00B56DFE"/>
    <w:rsid w:val="00B61469"/>
    <w:rsid w:val="00B641AC"/>
    <w:rsid w:val="00B6432E"/>
    <w:rsid w:val="00B66333"/>
    <w:rsid w:val="00B70193"/>
    <w:rsid w:val="00B70975"/>
    <w:rsid w:val="00B72A10"/>
    <w:rsid w:val="00B732C4"/>
    <w:rsid w:val="00B73337"/>
    <w:rsid w:val="00B75A4B"/>
    <w:rsid w:val="00B777FC"/>
    <w:rsid w:val="00B830F2"/>
    <w:rsid w:val="00B84A1F"/>
    <w:rsid w:val="00B85BEF"/>
    <w:rsid w:val="00B86564"/>
    <w:rsid w:val="00B87D3D"/>
    <w:rsid w:val="00B90537"/>
    <w:rsid w:val="00B928AA"/>
    <w:rsid w:val="00B950AB"/>
    <w:rsid w:val="00B958BE"/>
    <w:rsid w:val="00B970E9"/>
    <w:rsid w:val="00B97BCD"/>
    <w:rsid w:val="00BA008B"/>
    <w:rsid w:val="00BA130B"/>
    <w:rsid w:val="00BA1DA1"/>
    <w:rsid w:val="00BA2943"/>
    <w:rsid w:val="00BA4449"/>
    <w:rsid w:val="00BA6DE5"/>
    <w:rsid w:val="00BB049C"/>
    <w:rsid w:val="00BB18DE"/>
    <w:rsid w:val="00BB2C66"/>
    <w:rsid w:val="00BB37F6"/>
    <w:rsid w:val="00BB56C8"/>
    <w:rsid w:val="00BB6123"/>
    <w:rsid w:val="00BB67C9"/>
    <w:rsid w:val="00BC246A"/>
    <w:rsid w:val="00BC27B6"/>
    <w:rsid w:val="00BD3664"/>
    <w:rsid w:val="00BD5138"/>
    <w:rsid w:val="00BD5CC7"/>
    <w:rsid w:val="00BD687B"/>
    <w:rsid w:val="00BD6BA0"/>
    <w:rsid w:val="00BE08E4"/>
    <w:rsid w:val="00BE1AD1"/>
    <w:rsid w:val="00BE3F2E"/>
    <w:rsid w:val="00BE478A"/>
    <w:rsid w:val="00BE4844"/>
    <w:rsid w:val="00BF0960"/>
    <w:rsid w:val="00BF4BB7"/>
    <w:rsid w:val="00BF5B8B"/>
    <w:rsid w:val="00BF6DA9"/>
    <w:rsid w:val="00C010BB"/>
    <w:rsid w:val="00C012C6"/>
    <w:rsid w:val="00C012FE"/>
    <w:rsid w:val="00C04F48"/>
    <w:rsid w:val="00C05D90"/>
    <w:rsid w:val="00C067F3"/>
    <w:rsid w:val="00C1019A"/>
    <w:rsid w:val="00C10474"/>
    <w:rsid w:val="00C105FC"/>
    <w:rsid w:val="00C1399F"/>
    <w:rsid w:val="00C149D1"/>
    <w:rsid w:val="00C16279"/>
    <w:rsid w:val="00C16628"/>
    <w:rsid w:val="00C16978"/>
    <w:rsid w:val="00C170B6"/>
    <w:rsid w:val="00C204A0"/>
    <w:rsid w:val="00C2192A"/>
    <w:rsid w:val="00C24D40"/>
    <w:rsid w:val="00C24E2E"/>
    <w:rsid w:val="00C30555"/>
    <w:rsid w:val="00C31E34"/>
    <w:rsid w:val="00C325DB"/>
    <w:rsid w:val="00C34534"/>
    <w:rsid w:val="00C36012"/>
    <w:rsid w:val="00C37776"/>
    <w:rsid w:val="00C41997"/>
    <w:rsid w:val="00C4330C"/>
    <w:rsid w:val="00C5412A"/>
    <w:rsid w:val="00C544C1"/>
    <w:rsid w:val="00C54680"/>
    <w:rsid w:val="00C54A28"/>
    <w:rsid w:val="00C54AA4"/>
    <w:rsid w:val="00C60A45"/>
    <w:rsid w:val="00C60B25"/>
    <w:rsid w:val="00C63983"/>
    <w:rsid w:val="00C64499"/>
    <w:rsid w:val="00C660EC"/>
    <w:rsid w:val="00C67116"/>
    <w:rsid w:val="00C710BA"/>
    <w:rsid w:val="00C75416"/>
    <w:rsid w:val="00C8218A"/>
    <w:rsid w:val="00C8281A"/>
    <w:rsid w:val="00C84E50"/>
    <w:rsid w:val="00C85618"/>
    <w:rsid w:val="00C86A8A"/>
    <w:rsid w:val="00C87E8F"/>
    <w:rsid w:val="00C95474"/>
    <w:rsid w:val="00CA5673"/>
    <w:rsid w:val="00CA7968"/>
    <w:rsid w:val="00CA7BA5"/>
    <w:rsid w:val="00CB08B8"/>
    <w:rsid w:val="00CB22AC"/>
    <w:rsid w:val="00CB3E6B"/>
    <w:rsid w:val="00CB77E9"/>
    <w:rsid w:val="00CC15C5"/>
    <w:rsid w:val="00CC3599"/>
    <w:rsid w:val="00CC551D"/>
    <w:rsid w:val="00CC6DD1"/>
    <w:rsid w:val="00CC7EC2"/>
    <w:rsid w:val="00CD1961"/>
    <w:rsid w:val="00CD2629"/>
    <w:rsid w:val="00CD43F4"/>
    <w:rsid w:val="00CD4A64"/>
    <w:rsid w:val="00CD5E22"/>
    <w:rsid w:val="00CD678E"/>
    <w:rsid w:val="00CD6CFB"/>
    <w:rsid w:val="00CD7C9E"/>
    <w:rsid w:val="00CE352D"/>
    <w:rsid w:val="00CE5252"/>
    <w:rsid w:val="00CE6073"/>
    <w:rsid w:val="00CE6543"/>
    <w:rsid w:val="00CF0E0F"/>
    <w:rsid w:val="00CF0EAC"/>
    <w:rsid w:val="00CF1371"/>
    <w:rsid w:val="00CF137E"/>
    <w:rsid w:val="00CF4ADE"/>
    <w:rsid w:val="00CF6DD2"/>
    <w:rsid w:val="00CF7CA3"/>
    <w:rsid w:val="00D0126A"/>
    <w:rsid w:val="00D060BE"/>
    <w:rsid w:val="00D07A0A"/>
    <w:rsid w:val="00D104B3"/>
    <w:rsid w:val="00D11CBC"/>
    <w:rsid w:val="00D12CD7"/>
    <w:rsid w:val="00D13403"/>
    <w:rsid w:val="00D13AFE"/>
    <w:rsid w:val="00D177F6"/>
    <w:rsid w:val="00D17C74"/>
    <w:rsid w:val="00D2013A"/>
    <w:rsid w:val="00D241F7"/>
    <w:rsid w:val="00D24B52"/>
    <w:rsid w:val="00D264FC"/>
    <w:rsid w:val="00D26894"/>
    <w:rsid w:val="00D26CD9"/>
    <w:rsid w:val="00D3005D"/>
    <w:rsid w:val="00D34187"/>
    <w:rsid w:val="00D34F59"/>
    <w:rsid w:val="00D36BCB"/>
    <w:rsid w:val="00D40E33"/>
    <w:rsid w:val="00D42F1B"/>
    <w:rsid w:val="00D4393B"/>
    <w:rsid w:val="00D43CA8"/>
    <w:rsid w:val="00D52F7B"/>
    <w:rsid w:val="00D5347C"/>
    <w:rsid w:val="00D57655"/>
    <w:rsid w:val="00D6101D"/>
    <w:rsid w:val="00D61C6E"/>
    <w:rsid w:val="00D62AC2"/>
    <w:rsid w:val="00D643EA"/>
    <w:rsid w:val="00D64455"/>
    <w:rsid w:val="00D66052"/>
    <w:rsid w:val="00D768A1"/>
    <w:rsid w:val="00D76DA3"/>
    <w:rsid w:val="00D7758A"/>
    <w:rsid w:val="00D77F5C"/>
    <w:rsid w:val="00D802B4"/>
    <w:rsid w:val="00D8128C"/>
    <w:rsid w:val="00D81F36"/>
    <w:rsid w:val="00D8602C"/>
    <w:rsid w:val="00D86BF9"/>
    <w:rsid w:val="00D95882"/>
    <w:rsid w:val="00D96D4C"/>
    <w:rsid w:val="00D97B13"/>
    <w:rsid w:val="00DA0D5F"/>
    <w:rsid w:val="00DA0EC7"/>
    <w:rsid w:val="00DA10B6"/>
    <w:rsid w:val="00DA390D"/>
    <w:rsid w:val="00DA4136"/>
    <w:rsid w:val="00DA57C5"/>
    <w:rsid w:val="00DA67B5"/>
    <w:rsid w:val="00DA76FA"/>
    <w:rsid w:val="00DB066D"/>
    <w:rsid w:val="00DB08CE"/>
    <w:rsid w:val="00DB25CF"/>
    <w:rsid w:val="00DB2DCC"/>
    <w:rsid w:val="00DB3B14"/>
    <w:rsid w:val="00DB4758"/>
    <w:rsid w:val="00DB5826"/>
    <w:rsid w:val="00DB7462"/>
    <w:rsid w:val="00DB7523"/>
    <w:rsid w:val="00DB7BE4"/>
    <w:rsid w:val="00DC1272"/>
    <w:rsid w:val="00DC28F4"/>
    <w:rsid w:val="00DC4FBB"/>
    <w:rsid w:val="00DC5D21"/>
    <w:rsid w:val="00DC5DB9"/>
    <w:rsid w:val="00DD0674"/>
    <w:rsid w:val="00DD06D8"/>
    <w:rsid w:val="00DD129C"/>
    <w:rsid w:val="00DD13D0"/>
    <w:rsid w:val="00DD3812"/>
    <w:rsid w:val="00DD679C"/>
    <w:rsid w:val="00DE0791"/>
    <w:rsid w:val="00DE20D1"/>
    <w:rsid w:val="00DE3257"/>
    <w:rsid w:val="00DE3DCD"/>
    <w:rsid w:val="00DE405D"/>
    <w:rsid w:val="00DE5291"/>
    <w:rsid w:val="00DE620F"/>
    <w:rsid w:val="00DE641B"/>
    <w:rsid w:val="00DE704D"/>
    <w:rsid w:val="00DF1BF7"/>
    <w:rsid w:val="00DF52E6"/>
    <w:rsid w:val="00DF78D0"/>
    <w:rsid w:val="00E03062"/>
    <w:rsid w:val="00E039EB"/>
    <w:rsid w:val="00E04624"/>
    <w:rsid w:val="00E04C3D"/>
    <w:rsid w:val="00E057F3"/>
    <w:rsid w:val="00E06E83"/>
    <w:rsid w:val="00E10B15"/>
    <w:rsid w:val="00E1191A"/>
    <w:rsid w:val="00E134D3"/>
    <w:rsid w:val="00E1466D"/>
    <w:rsid w:val="00E14A3D"/>
    <w:rsid w:val="00E14D79"/>
    <w:rsid w:val="00E15699"/>
    <w:rsid w:val="00E15DA6"/>
    <w:rsid w:val="00E160B5"/>
    <w:rsid w:val="00E17A99"/>
    <w:rsid w:val="00E225B9"/>
    <w:rsid w:val="00E225C1"/>
    <w:rsid w:val="00E242B8"/>
    <w:rsid w:val="00E25671"/>
    <w:rsid w:val="00E26EF1"/>
    <w:rsid w:val="00E305DE"/>
    <w:rsid w:val="00E323E8"/>
    <w:rsid w:val="00E348D4"/>
    <w:rsid w:val="00E374AF"/>
    <w:rsid w:val="00E37B43"/>
    <w:rsid w:val="00E42605"/>
    <w:rsid w:val="00E42799"/>
    <w:rsid w:val="00E447B4"/>
    <w:rsid w:val="00E46E10"/>
    <w:rsid w:val="00E476A0"/>
    <w:rsid w:val="00E47D67"/>
    <w:rsid w:val="00E50C70"/>
    <w:rsid w:val="00E51543"/>
    <w:rsid w:val="00E5214A"/>
    <w:rsid w:val="00E536E1"/>
    <w:rsid w:val="00E55686"/>
    <w:rsid w:val="00E56A2E"/>
    <w:rsid w:val="00E57305"/>
    <w:rsid w:val="00E57E05"/>
    <w:rsid w:val="00E62C3E"/>
    <w:rsid w:val="00E639FB"/>
    <w:rsid w:val="00E63A11"/>
    <w:rsid w:val="00E653AB"/>
    <w:rsid w:val="00E661C6"/>
    <w:rsid w:val="00E66930"/>
    <w:rsid w:val="00E66E16"/>
    <w:rsid w:val="00E67035"/>
    <w:rsid w:val="00E6704A"/>
    <w:rsid w:val="00E67499"/>
    <w:rsid w:val="00E721D3"/>
    <w:rsid w:val="00E72809"/>
    <w:rsid w:val="00E74254"/>
    <w:rsid w:val="00E747B3"/>
    <w:rsid w:val="00E75ACC"/>
    <w:rsid w:val="00E76445"/>
    <w:rsid w:val="00E76827"/>
    <w:rsid w:val="00E76D2C"/>
    <w:rsid w:val="00E846CF"/>
    <w:rsid w:val="00E876ED"/>
    <w:rsid w:val="00E87791"/>
    <w:rsid w:val="00E902BA"/>
    <w:rsid w:val="00E91FED"/>
    <w:rsid w:val="00E92D63"/>
    <w:rsid w:val="00E94859"/>
    <w:rsid w:val="00EA005C"/>
    <w:rsid w:val="00EA1F8D"/>
    <w:rsid w:val="00EA36FA"/>
    <w:rsid w:val="00EA44A1"/>
    <w:rsid w:val="00EA4B57"/>
    <w:rsid w:val="00EB12D3"/>
    <w:rsid w:val="00EB215D"/>
    <w:rsid w:val="00EB4336"/>
    <w:rsid w:val="00EB5472"/>
    <w:rsid w:val="00EB6001"/>
    <w:rsid w:val="00EB6A1C"/>
    <w:rsid w:val="00EB746D"/>
    <w:rsid w:val="00EC0B3B"/>
    <w:rsid w:val="00EC1948"/>
    <w:rsid w:val="00EC31F3"/>
    <w:rsid w:val="00EC3A5F"/>
    <w:rsid w:val="00EC5428"/>
    <w:rsid w:val="00EC58F2"/>
    <w:rsid w:val="00EC614B"/>
    <w:rsid w:val="00EC6B2D"/>
    <w:rsid w:val="00EC7FD0"/>
    <w:rsid w:val="00ED2E1E"/>
    <w:rsid w:val="00ED4442"/>
    <w:rsid w:val="00EE231C"/>
    <w:rsid w:val="00EE25D0"/>
    <w:rsid w:val="00EE3741"/>
    <w:rsid w:val="00EE5060"/>
    <w:rsid w:val="00EE5AEA"/>
    <w:rsid w:val="00EE5EA4"/>
    <w:rsid w:val="00EE65F1"/>
    <w:rsid w:val="00EF022B"/>
    <w:rsid w:val="00EF32C3"/>
    <w:rsid w:val="00EF4585"/>
    <w:rsid w:val="00EF6BE3"/>
    <w:rsid w:val="00EF7261"/>
    <w:rsid w:val="00F00E92"/>
    <w:rsid w:val="00F0170B"/>
    <w:rsid w:val="00F0304B"/>
    <w:rsid w:val="00F03342"/>
    <w:rsid w:val="00F03DF3"/>
    <w:rsid w:val="00F04790"/>
    <w:rsid w:val="00F07300"/>
    <w:rsid w:val="00F07A9C"/>
    <w:rsid w:val="00F1349C"/>
    <w:rsid w:val="00F1381A"/>
    <w:rsid w:val="00F15725"/>
    <w:rsid w:val="00F15DFE"/>
    <w:rsid w:val="00F16737"/>
    <w:rsid w:val="00F24778"/>
    <w:rsid w:val="00F247ED"/>
    <w:rsid w:val="00F2747E"/>
    <w:rsid w:val="00F30481"/>
    <w:rsid w:val="00F30CB6"/>
    <w:rsid w:val="00F325CA"/>
    <w:rsid w:val="00F32A13"/>
    <w:rsid w:val="00F33022"/>
    <w:rsid w:val="00F34CA0"/>
    <w:rsid w:val="00F35C01"/>
    <w:rsid w:val="00F36305"/>
    <w:rsid w:val="00F366BA"/>
    <w:rsid w:val="00F3677C"/>
    <w:rsid w:val="00F37160"/>
    <w:rsid w:val="00F40C02"/>
    <w:rsid w:val="00F41F85"/>
    <w:rsid w:val="00F43B68"/>
    <w:rsid w:val="00F45141"/>
    <w:rsid w:val="00F45DAF"/>
    <w:rsid w:val="00F47019"/>
    <w:rsid w:val="00F5059F"/>
    <w:rsid w:val="00F50ADB"/>
    <w:rsid w:val="00F5144E"/>
    <w:rsid w:val="00F52494"/>
    <w:rsid w:val="00F53751"/>
    <w:rsid w:val="00F547D3"/>
    <w:rsid w:val="00F610B3"/>
    <w:rsid w:val="00F644AB"/>
    <w:rsid w:val="00F65837"/>
    <w:rsid w:val="00F70E4B"/>
    <w:rsid w:val="00F70F9F"/>
    <w:rsid w:val="00F71BDC"/>
    <w:rsid w:val="00F71EF0"/>
    <w:rsid w:val="00F7317E"/>
    <w:rsid w:val="00F764FE"/>
    <w:rsid w:val="00F77280"/>
    <w:rsid w:val="00F774F6"/>
    <w:rsid w:val="00F81AE3"/>
    <w:rsid w:val="00F827F0"/>
    <w:rsid w:val="00F848CA"/>
    <w:rsid w:val="00F84C5C"/>
    <w:rsid w:val="00F853FF"/>
    <w:rsid w:val="00F85F5D"/>
    <w:rsid w:val="00F870BD"/>
    <w:rsid w:val="00F9041D"/>
    <w:rsid w:val="00F92E62"/>
    <w:rsid w:val="00F95EA6"/>
    <w:rsid w:val="00F961BE"/>
    <w:rsid w:val="00F96491"/>
    <w:rsid w:val="00F96AEC"/>
    <w:rsid w:val="00F96CAC"/>
    <w:rsid w:val="00FA118E"/>
    <w:rsid w:val="00FA3652"/>
    <w:rsid w:val="00FA40F1"/>
    <w:rsid w:val="00FA4AE7"/>
    <w:rsid w:val="00FB0BF0"/>
    <w:rsid w:val="00FB1979"/>
    <w:rsid w:val="00FB237B"/>
    <w:rsid w:val="00FB476D"/>
    <w:rsid w:val="00FB4F83"/>
    <w:rsid w:val="00FC143C"/>
    <w:rsid w:val="00FC39F6"/>
    <w:rsid w:val="00FC3A02"/>
    <w:rsid w:val="00FC447F"/>
    <w:rsid w:val="00FC62FC"/>
    <w:rsid w:val="00FD0516"/>
    <w:rsid w:val="00FD0FEB"/>
    <w:rsid w:val="00FD1631"/>
    <w:rsid w:val="00FD2A5E"/>
    <w:rsid w:val="00FD2A88"/>
    <w:rsid w:val="00FD2BCC"/>
    <w:rsid w:val="00FD64A4"/>
    <w:rsid w:val="00FD6A91"/>
    <w:rsid w:val="00FD7E72"/>
    <w:rsid w:val="00FE11C4"/>
    <w:rsid w:val="00FE63C4"/>
    <w:rsid w:val="00FE6C7F"/>
    <w:rsid w:val="00FE7235"/>
    <w:rsid w:val="00FE7338"/>
    <w:rsid w:val="00FF47CE"/>
    <w:rsid w:val="00FF48BA"/>
    <w:rsid w:val="00FF4A04"/>
    <w:rsid w:val="00FF7607"/>
    <w:rsid w:val="00FF7B90"/>
  </w:rsids>
  <m:mathPr>
    <m:mathFont m:val="Cambria Math"/>
    <m:brkBin m:val="before"/>
    <m:brkBinSub m:val="--"/>
    <m:smallFrac/>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2A2DD2"/>
  <w15:docId w15:val="{EF4277B4-9EE4-4012-9788-F6C978B1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2BA"/>
    <w:rPr>
      <w:lang w:val="en-US"/>
    </w:rPr>
  </w:style>
  <w:style w:type="paragraph" w:styleId="Heading1">
    <w:name w:val="heading 1"/>
    <w:basedOn w:val="Normal"/>
    <w:next w:val="Normal"/>
    <w:link w:val="Heading1Char"/>
    <w:uiPriority w:val="9"/>
    <w:qFormat/>
    <w:rsid w:val="00BF0960"/>
    <w:pPr>
      <w:spacing w:after="0" w:line="480" w:lineRule="auto"/>
      <w:outlineLvl w:val="0"/>
    </w:pPr>
    <w:rPr>
      <w:rFonts w:ascii="Times New Roman" w:hAnsi="Times New Roman" w:cs="Times New Roman"/>
      <w:b/>
      <w:sz w:val="36"/>
      <w:szCs w:val="24"/>
    </w:rPr>
  </w:style>
  <w:style w:type="paragraph" w:styleId="Heading2">
    <w:name w:val="heading 2"/>
    <w:basedOn w:val="Normal"/>
    <w:next w:val="Normal"/>
    <w:link w:val="Heading2Char"/>
    <w:uiPriority w:val="9"/>
    <w:unhideWhenUsed/>
    <w:qFormat/>
    <w:rsid w:val="00BF0960"/>
    <w:pPr>
      <w:spacing w:after="0" w:line="480" w:lineRule="auto"/>
      <w:outlineLvl w:val="1"/>
    </w:pPr>
    <w:rPr>
      <w:rFonts w:ascii="Times New Roman" w:hAnsi="Times New Roman" w:cs="Times New Roman"/>
      <w:b/>
      <w:sz w:val="32"/>
      <w:szCs w:val="24"/>
    </w:rPr>
  </w:style>
  <w:style w:type="paragraph" w:styleId="Heading3">
    <w:name w:val="heading 3"/>
    <w:basedOn w:val="Normal"/>
    <w:next w:val="Normal"/>
    <w:link w:val="Heading3Char"/>
    <w:uiPriority w:val="9"/>
    <w:unhideWhenUsed/>
    <w:qFormat/>
    <w:rsid w:val="00BF0960"/>
    <w:pPr>
      <w:spacing w:after="0" w:line="480" w:lineRule="auto"/>
      <w:jc w:val="both"/>
      <w:outlineLvl w:val="2"/>
    </w:pPr>
    <w:rPr>
      <w:rFonts w:ascii="Times New Roman" w:hAnsi="Times New Roman" w:cs="Times New Roman"/>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60"/>
    <w:rPr>
      <w:rFonts w:ascii="Times New Roman" w:hAnsi="Times New Roman" w:cs="Times New Roman"/>
      <w:b/>
      <w:sz w:val="36"/>
      <w:szCs w:val="24"/>
      <w:lang w:val="en-US"/>
    </w:rPr>
  </w:style>
  <w:style w:type="character" w:customStyle="1" w:styleId="Heading2Char">
    <w:name w:val="Heading 2 Char"/>
    <w:basedOn w:val="DefaultParagraphFont"/>
    <w:link w:val="Heading2"/>
    <w:uiPriority w:val="9"/>
    <w:rsid w:val="00BF0960"/>
    <w:rPr>
      <w:rFonts w:ascii="Times New Roman" w:hAnsi="Times New Roman" w:cs="Times New Roman"/>
      <w:b/>
      <w:sz w:val="32"/>
      <w:szCs w:val="24"/>
      <w:lang w:val="en-US"/>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 w:type="character" w:customStyle="1" w:styleId="apple-converted-space">
    <w:name w:val="apple-converted-space"/>
    <w:basedOn w:val="DefaultParagraphFont"/>
    <w:rsid w:val="00A37527"/>
  </w:style>
  <w:style w:type="character" w:styleId="LineNumber">
    <w:name w:val="line number"/>
    <w:basedOn w:val="DefaultParagraphFont"/>
    <w:uiPriority w:val="99"/>
    <w:semiHidden/>
    <w:unhideWhenUsed/>
    <w:rsid w:val="00B90537"/>
  </w:style>
  <w:style w:type="character" w:customStyle="1" w:styleId="Heading3Char">
    <w:name w:val="Heading 3 Char"/>
    <w:basedOn w:val="DefaultParagraphFont"/>
    <w:link w:val="Heading3"/>
    <w:uiPriority w:val="9"/>
    <w:rsid w:val="00BF0960"/>
    <w:rPr>
      <w:rFonts w:ascii="Times New Roman" w:hAnsi="Times New Roman" w:cs="Times New Roman"/>
      <w:b/>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729">
      <w:bodyDiv w:val="1"/>
      <w:marLeft w:val="0"/>
      <w:marRight w:val="0"/>
      <w:marTop w:val="0"/>
      <w:marBottom w:val="0"/>
      <w:divBdr>
        <w:top w:val="none" w:sz="0" w:space="0" w:color="auto"/>
        <w:left w:val="none" w:sz="0" w:space="0" w:color="auto"/>
        <w:bottom w:val="none" w:sz="0" w:space="0" w:color="auto"/>
        <w:right w:val="none" w:sz="0" w:space="0" w:color="auto"/>
      </w:divBdr>
    </w:div>
    <w:div w:id="24213425">
      <w:bodyDiv w:val="1"/>
      <w:marLeft w:val="0"/>
      <w:marRight w:val="0"/>
      <w:marTop w:val="0"/>
      <w:marBottom w:val="0"/>
      <w:divBdr>
        <w:top w:val="none" w:sz="0" w:space="0" w:color="auto"/>
        <w:left w:val="none" w:sz="0" w:space="0" w:color="auto"/>
        <w:bottom w:val="none" w:sz="0" w:space="0" w:color="auto"/>
        <w:right w:val="none" w:sz="0" w:space="0" w:color="auto"/>
      </w:divBdr>
    </w:div>
    <w:div w:id="46145271">
      <w:bodyDiv w:val="1"/>
      <w:marLeft w:val="0"/>
      <w:marRight w:val="0"/>
      <w:marTop w:val="0"/>
      <w:marBottom w:val="0"/>
      <w:divBdr>
        <w:top w:val="none" w:sz="0" w:space="0" w:color="auto"/>
        <w:left w:val="none" w:sz="0" w:space="0" w:color="auto"/>
        <w:bottom w:val="none" w:sz="0" w:space="0" w:color="auto"/>
        <w:right w:val="none" w:sz="0" w:space="0" w:color="auto"/>
      </w:divBdr>
    </w:div>
    <w:div w:id="56707262">
      <w:bodyDiv w:val="1"/>
      <w:marLeft w:val="0"/>
      <w:marRight w:val="0"/>
      <w:marTop w:val="0"/>
      <w:marBottom w:val="0"/>
      <w:divBdr>
        <w:top w:val="none" w:sz="0" w:space="0" w:color="auto"/>
        <w:left w:val="none" w:sz="0" w:space="0" w:color="auto"/>
        <w:bottom w:val="none" w:sz="0" w:space="0" w:color="auto"/>
        <w:right w:val="none" w:sz="0" w:space="0" w:color="auto"/>
      </w:divBdr>
    </w:div>
    <w:div w:id="58988780">
      <w:bodyDiv w:val="1"/>
      <w:marLeft w:val="0"/>
      <w:marRight w:val="0"/>
      <w:marTop w:val="0"/>
      <w:marBottom w:val="0"/>
      <w:divBdr>
        <w:top w:val="none" w:sz="0" w:space="0" w:color="auto"/>
        <w:left w:val="none" w:sz="0" w:space="0" w:color="auto"/>
        <w:bottom w:val="none" w:sz="0" w:space="0" w:color="auto"/>
        <w:right w:val="none" w:sz="0" w:space="0" w:color="auto"/>
      </w:divBdr>
    </w:div>
    <w:div w:id="131682044">
      <w:bodyDiv w:val="1"/>
      <w:marLeft w:val="0"/>
      <w:marRight w:val="0"/>
      <w:marTop w:val="0"/>
      <w:marBottom w:val="0"/>
      <w:divBdr>
        <w:top w:val="none" w:sz="0" w:space="0" w:color="auto"/>
        <w:left w:val="none" w:sz="0" w:space="0" w:color="auto"/>
        <w:bottom w:val="none" w:sz="0" w:space="0" w:color="auto"/>
        <w:right w:val="none" w:sz="0" w:space="0" w:color="auto"/>
      </w:divBdr>
    </w:div>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274799159">
      <w:bodyDiv w:val="1"/>
      <w:marLeft w:val="0"/>
      <w:marRight w:val="0"/>
      <w:marTop w:val="0"/>
      <w:marBottom w:val="0"/>
      <w:divBdr>
        <w:top w:val="none" w:sz="0" w:space="0" w:color="auto"/>
        <w:left w:val="none" w:sz="0" w:space="0" w:color="auto"/>
        <w:bottom w:val="none" w:sz="0" w:space="0" w:color="auto"/>
        <w:right w:val="none" w:sz="0" w:space="0" w:color="auto"/>
      </w:divBdr>
    </w:div>
    <w:div w:id="370421953">
      <w:bodyDiv w:val="1"/>
      <w:marLeft w:val="0"/>
      <w:marRight w:val="0"/>
      <w:marTop w:val="0"/>
      <w:marBottom w:val="0"/>
      <w:divBdr>
        <w:top w:val="none" w:sz="0" w:space="0" w:color="auto"/>
        <w:left w:val="none" w:sz="0" w:space="0" w:color="auto"/>
        <w:bottom w:val="none" w:sz="0" w:space="0" w:color="auto"/>
        <w:right w:val="none" w:sz="0" w:space="0" w:color="auto"/>
      </w:divBdr>
    </w:div>
    <w:div w:id="370767179">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398138178">
      <w:bodyDiv w:val="1"/>
      <w:marLeft w:val="0"/>
      <w:marRight w:val="0"/>
      <w:marTop w:val="0"/>
      <w:marBottom w:val="0"/>
      <w:divBdr>
        <w:top w:val="none" w:sz="0" w:space="0" w:color="auto"/>
        <w:left w:val="none" w:sz="0" w:space="0" w:color="auto"/>
        <w:bottom w:val="none" w:sz="0" w:space="0" w:color="auto"/>
        <w:right w:val="none" w:sz="0" w:space="0" w:color="auto"/>
      </w:divBdr>
    </w:div>
    <w:div w:id="409472410">
      <w:bodyDiv w:val="1"/>
      <w:marLeft w:val="0"/>
      <w:marRight w:val="0"/>
      <w:marTop w:val="0"/>
      <w:marBottom w:val="0"/>
      <w:divBdr>
        <w:top w:val="none" w:sz="0" w:space="0" w:color="auto"/>
        <w:left w:val="none" w:sz="0" w:space="0" w:color="auto"/>
        <w:bottom w:val="none" w:sz="0" w:space="0" w:color="auto"/>
        <w:right w:val="none" w:sz="0" w:space="0" w:color="auto"/>
      </w:divBdr>
    </w:div>
    <w:div w:id="425467173">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32378593">
      <w:bodyDiv w:val="1"/>
      <w:marLeft w:val="0"/>
      <w:marRight w:val="0"/>
      <w:marTop w:val="0"/>
      <w:marBottom w:val="0"/>
      <w:divBdr>
        <w:top w:val="none" w:sz="0" w:space="0" w:color="auto"/>
        <w:left w:val="none" w:sz="0" w:space="0" w:color="auto"/>
        <w:bottom w:val="none" w:sz="0" w:space="0" w:color="auto"/>
        <w:right w:val="none" w:sz="0" w:space="0" w:color="auto"/>
      </w:divBdr>
    </w:div>
    <w:div w:id="547571217">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1427134">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421013">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716584630">
      <w:bodyDiv w:val="1"/>
      <w:marLeft w:val="0"/>
      <w:marRight w:val="0"/>
      <w:marTop w:val="0"/>
      <w:marBottom w:val="0"/>
      <w:divBdr>
        <w:top w:val="none" w:sz="0" w:space="0" w:color="auto"/>
        <w:left w:val="none" w:sz="0" w:space="0" w:color="auto"/>
        <w:bottom w:val="none" w:sz="0" w:space="0" w:color="auto"/>
        <w:right w:val="none" w:sz="0" w:space="0" w:color="auto"/>
      </w:divBdr>
    </w:div>
    <w:div w:id="753665223">
      <w:bodyDiv w:val="1"/>
      <w:marLeft w:val="0"/>
      <w:marRight w:val="0"/>
      <w:marTop w:val="0"/>
      <w:marBottom w:val="0"/>
      <w:divBdr>
        <w:top w:val="none" w:sz="0" w:space="0" w:color="auto"/>
        <w:left w:val="none" w:sz="0" w:space="0" w:color="auto"/>
        <w:bottom w:val="none" w:sz="0" w:space="0" w:color="auto"/>
        <w:right w:val="none" w:sz="0" w:space="0" w:color="auto"/>
      </w:divBdr>
    </w:div>
    <w:div w:id="78908323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915165717">
      <w:bodyDiv w:val="1"/>
      <w:marLeft w:val="0"/>
      <w:marRight w:val="0"/>
      <w:marTop w:val="0"/>
      <w:marBottom w:val="0"/>
      <w:divBdr>
        <w:top w:val="none" w:sz="0" w:space="0" w:color="auto"/>
        <w:left w:val="none" w:sz="0" w:space="0" w:color="auto"/>
        <w:bottom w:val="none" w:sz="0" w:space="0" w:color="auto"/>
        <w:right w:val="none" w:sz="0" w:space="0" w:color="auto"/>
      </w:divBdr>
    </w:div>
    <w:div w:id="959994363">
      <w:bodyDiv w:val="1"/>
      <w:marLeft w:val="0"/>
      <w:marRight w:val="0"/>
      <w:marTop w:val="0"/>
      <w:marBottom w:val="0"/>
      <w:divBdr>
        <w:top w:val="none" w:sz="0" w:space="0" w:color="auto"/>
        <w:left w:val="none" w:sz="0" w:space="0" w:color="auto"/>
        <w:bottom w:val="none" w:sz="0" w:space="0" w:color="auto"/>
        <w:right w:val="none" w:sz="0" w:space="0" w:color="auto"/>
      </w:divBdr>
    </w:div>
    <w:div w:id="988244520">
      <w:bodyDiv w:val="1"/>
      <w:marLeft w:val="0"/>
      <w:marRight w:val="0"/>
      <w:marTop w:val="0"/>
      <w:marBottom w:val="0"/>
      <w:divBdr>
        <w:top w:val="none" w:sz="0" w:space="0" w:color="auto"/>
        <w:left w:val="none" w:sz="0" w:space="0" w:color="auto"/>
        <w:bottom w:val="none" w:sz="0" w:space="0" w:color="auto"/>
        <w:right w:val="none" w:sz="0" w:space="0" w:color="auto"/>
      </w:divBdr>
    </w:div>
    <w:div w:id="1001201845">
      <w:bodyDiv w:val="1"/>
      <w:marLeft w:val="0"/>
      <w:marRight w:val="0"/>
      <w:marTop w:val="0"/>
      <w:marBottom w:val="0"/>
      <w:divBdr>
        <w:top w:val="none" w:sz="0" w:space="0" w:color="auto"/>
        <w:left w:val="none" w:sz="0" w:space="0" w:color="auto"/>
        <w:bottom w:val="none" w:sz="0" w:space="0" w:color="auto"/>
        <w:right w:val="none" w:sz="0" w:space="0" w:color="auto"/>
      </w:divBdr>
    </w:div>
    <w:div w:id="1058473091">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162768899">
      <w:bodyDiv w:val="1"/>
      <w:marLeft w:val="0"/>
      <w:marRight w:val="0"/>
      <w:marTop w:val="0"/>
      <w:marBottom w:val="0"/>
      <w:divBdr>
        <w:top w:val="none" w:sz="0" w:space="0" w:color="auto"/>
        <w:left w:val="none" w:sz="0" w:space="0" w:color="auto"/>
        <w:bottom w:val="none" w:sz="0" w:space="0" w:color="auto"/>
        <w:right w:val="none" w:sz="0" w:space="0" w:color="auto"/>
      </w:divBdr>
    </w:div>
    <w:div w:id="1171023420">
      <w:bodyDiv w:val="1"/>
      <w:marLeft w:val="0"/>
      <w:marRight w:val="0"/>
      <w:marTop w:val="0"/>
      <w:marBottom w:val="0"/>
      <w:divBdr>
        <w:top w:val="none" w:sz="0" w:space="0" w:color="auto"/>
        <w:left w:val="none" w:sz="0" w:space="0" w:color="auto"/>
        <w:bottom w:val="none" w:sz="0" w:space="0" w:color="auto"/>
        <w:right w:val="none" w:sz="0" w:space="0" w:color="auto"/>
      </w:divBdr>
    </w:div>
    <w:div w:id="1204901603">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 w:id="785346477">
                                                                      <w:marLeft w:val="0"/>
                                                                      <w:marRight w:val="0"/>
                                                                      <w:marTop w:val="0"/>
                                                                      <w:marBottom w:val="0"/>
                                                                      <w:divBdr>
                                                                        <w:top w:val="none" w:sz="0" w:space="0" w:color="auto"/>
                                                                        <w:left w:val="none" w:sz="0" w:space="0" w:color="auto"/>
                                                                        <w:bottom w:val="none" w:sz="0" w:space="0" w:color="auto"/>
                                                                        <w:right w:val="none" w:sz="0" w:space="0" w:color="auto"/>
                                                                      </w:divBdr>
                                                                      <w:divsChild>
                                                                        <w:div w:id="467623956">
                                                                          <w:marLeft w:val="0"/>
                                                                          <w:marRight w:val="0"/>
                                                                          <w:marTop w:val="0"/>
                                                                          <w:marBottom w:val="0"/>
                                                                          <w:divBdr>
                                                                            <w:top w:val="none" w:sz="0" w:space="0" w:color="auto"/>
                                                                            <w:left w:val="none" w:sz="0" w:space="0" w:color="auto"/>
                                                                            <w:bottom w:val="none" w:sz="0" w:space="0" w:color="auto"/>
                                                                            <w:right w:val="none" w:sz="0" w:space="0" w:color="auto"/>
                                                                          </w:divBdr>
                                                                        </w:div>
                                                                        <w:div w:id="1215963539">
                                                                          <w:marLeft w:val="0"/>
                                                                          <w:marRight w:val="0"/>
                                                                          <w:marTop w:val="0"/>
                                                                          <w:marBottom w:val="0"/>
                                                                          <w:divBdr>
                                                                            <w:top w:val="none" w:sz="0" w:space="0" w:color="auto"/>
                                                                            <w:left w:val="none" w:sz="0" w:space="0" w:color="auto"/>
                                                                            <w:bottom w:val="none" w:sz="0" w:space="0" w:color="auto"/>
                                                                            <w:right w:val="none" w:sz="0" w:space="0" w:color="auto"/>
                                                                          </w:divBdr>
                                                                        </w:div>
                                                                      </w:divsChild>
                                                                    </w:div>
                                                                    <w:div w:id="19273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5676019">
      <w:bodyDiv w:val="1"/>
      <w:marLeft w:val="0"/>
      <w:marRight w:val="0"/>
      <w:marTop w:val="0"/>
      <w:marBottom w:val="0"/>
      <w:divBdr>
        <w:top w:val="none" w:sz="0" w:space="0" w:color="auto"/>
        <w:left w:val="none" w:sz="0" w:space="0" w:color="auto"/>
        <w:bottom w:val="none" w:sz="0" w:space="0" w:color="auto"/>
        <w:right w:val="none" w:sz="0" w:space="0" w:color="auto"/>
      </w:divBdr>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346595553">
      <w:bodyDiv w:val="1"/>
      <w:marLeft w:val="0"/>
      <w:marRight w:val="0"/>
      <w:marTop w:val="0"/>
      <w:marBottom w:val="0"/>
      <w:divBdr>
        <w:top w:val="none" w:sz="0" w:space="0" w:color="auto"/>
        <w:left w:val="none" w:sz="0" w:space="0" w:color="auto"/>
        <w:bottom w:val="none" w:sz="0" w:space="0" w:color="auto"/>
        <w:right w:val="none" w:sz="0" w:space="0" w:color="auto"/>
      </w:divBdr>
    </w:div>
    <w:div w:id="1353534299">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 w:id="1460369783">
      <w:bodyDiv w:val="1"/>
      <w:marLeft w:val="0"/>
      <w:marRight w:val="0"/>
      <w:marTop w:val="0"/>
      <w:marBottom w:val="0"/>
      <w:divBdr>
        <w:top w:val="none" w:sz="0" w:space="0" w:color="auto"/>
        <w:left w:val="none" w:sz="0" w:space="0" w:color="auto"/>
        <w:bottom w:val="none" w:sz="0" w:space="0" w:color="auto"/>
        <w:right w:val="none" w:sz="0" w:space="0" w:color="auto"/>
      </w:divBdr>
    </w:div>
    <w:div w:id="1500585463">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11938849">
      <w:bodyDiv w:val="1"/>
      <w:marLeft w:val="0"/>
      <w:marRight w:val="0"/>
      <w:marTop w:val="0"/>
      <w:marBottom w:val="0"/>
      <w:divBdr>
        <w:top w:val="none" w:sz="0" w:space="0" w:color="auto"/>
        <w:left w:val="none" w:sz="0" w:space="0" w:color="auto"/>
        <w:bottom w:val="none" w:sz="0" w:space="0" w:color="auto"/>
        <w:right w:val="none" w:sz="0" w:space="0" w:color="auto"/>
      </w:divBdr>
    </w:div>
    <w:div w:id="1629699193">
      <w:bodyDiv w:val="1"/>
      <w:marLeft w:val="0"/>
      <w:marRight w:val="0"/>
      <w:marTop w:val="0"/>
      <w:marBottom w:val="0"/>
      <w:divBdr>
        <w:top w:val="none" w:sz="0" w:space="0" w:color="auto"/>
        <w:left w:val="none" w:sz="0" w:space="0" w:color="auto"/>
        <w:bottom w:val="none" w:sz="0" w:space="0" w:color="auto"/>
        <w:right w:val="none" w:sz="0" w:space="0" w:color="auto"/>
      </w:divBdr>
    </w:div>
    <w:div w:id="1658025148">
      <w:bodyDiv w:val="1"/>
      <w:marLeft w:val="0"/>
      <w:marRight w:val="0"/>
      <w:marTop w:val="0"/>
      <w:marBottom w:val="0"/>
      <w:divBdr>
        <w:top w:val="none" w:sz="0" w:space="0" w:color="auto"/>
        <w:left w:val="none" w:sz="0" w:space="0" w:color="auto"/>
        <w:bottom w:val="none" w:sz="0" w:space="0" w:color="auto"/>
        <w:right w:val="none" w:sz="0" w:space="0" w:color="auto"/>
      </w:divBdr>
    </w:div>
    <w:div w:id="1683163106">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761950784">
      <w:bodyDiv w:val="1"/>
      <w:marLeft w:val="0"/>
      <w:marRight w:val="0"/>
      <w:marTop w:val="0"/>
      <w:marBottom w:val="0"/>
      <w:divBdr>
        <w:top w:val="none" w:sz="0" w:space="0" w:color="auto"/>
        <w:left w:val="none" w:sz="0" w:space="0" w:color="auto"/>
        <w:bottom w:val="none" w:sz="0" w:space="0" w:color="auto"/>
        <w:right w:val="none" w:sz="0" w:space="0" w:color="auto"/>
      </w:divBdr>
    </w:div>
    <w:div w:id="1836067783">
      <w:bodyDiv w:val="1"/>
      <w:marLeft w:val="0"/>
      <w:marRight w:val="0"/>
      <w:marTop w:val="0"/>
      <w:marBottom w:val="0"/>
      <w:divBdr>
        <w:top w:val="none" w:sz="0" w:space="0" w:color="auto"/>
        <w:left w:val="none" w:sz="0" w:space="0" w:color="auto"/>
        <w:bottom w:val="none" w:sz="0" w:space="0" w:color="auto"/>
        <w:right w:val="none" w:sz="0" w:space="0" w:color="auto"/>
      </w:divBdr>
    </w:div>
    <w:div w:id="1895191250">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1969511659">
      <w:bodyDiv w:val="1"/>
      <w:marLeft w:val="0"/>
      <w:marRight w:val="0"/>
      <w:marTop w:val="0"/>
      <w:marBottom w:val="0"/>
      <w:divBdr>
        <w:top w:val="none" w:sz="0" w:space="0" w:color="auto"/>
        <w:left w:val="none" w:sz="0" w:space="0" w:color="auto"/>
        <w:bottom w:val="none" w:sz="0" w:space="0" w:color="auto"/>
        <w:right w:val="none" w:sz="0" w:space="0" w:color="auto"/>
      </w:divBdr>
    </w:div>
    <w:div w:id="2000422074">
      <w:bodyDiv w:val="1"/>
      <w:marLeft w:val="0"/>
      <w:marRight w:val="0"/>
      <w:marTop w:val="0"/>
      <w:marBottom w:val="0"/>
      <w:divBdr>
        <w:top w:val="none" w:sz="0" w:space="0" w:color="auto"/>
        <w:left w:val="none" w:sz="0" w:space="0" w:color="auto"/>
        <w:bottom w:val="none" w:sz="0" w:space="0" w:color="auto"/>
        <w:right w:val="none" w:sz="0" w:space="0" w:color="auto"/>
      </w:divBdr>
      <w:divsChild>
        <w:div w:id="1792820886">
          <w:marLeft w:val="0"/>
          <w:marRight w:val="0"/>
          <w:marTop w:val="0"/>
          <w:marBottom w:val="0"/>
          <w:divBdr>
            <w:top w:val="none" w:sz="0" w:space="0" w:color="auto"/>
            <w:left w:val="none" w:sz="0" w:space="0" w:color="auto"/>
            <w:bottom w:val="none" w:sz="0" w:space="0" w:color="auto"/>
            <w:right w:val="none" w:sz="0" w:space="0" w:color="auto"/>
          </w:divBdr>
          <w:divsChild>
            <w:div w:id="2108887506">
              <w:marLeft w:val="0"/>
              <w:marRight w:val="0"/>
              <w:marTop w:val="0"/>
              <w:marBottom w:val="0"/>
              <w:divBdr>
                <w:top w:val="none" w:sz="0" w:space="0" w:color="auto"/>
                <w:left w:val="none" w:sz="0" w:space="0" w:color="auto"/>
                <w:bottom w:val="none" w:sz="0" w:space="0" w:color="auto"/>
                <w:right w:val="none" w:sz="0" w:space="0" w:color="auto"/>
              </w:divBdr>
              <w:divsChild>
                <w:div w:id="495069638">
                  <w:marLeft w:val="0"/>
                  <w:marRight w:val="0"/>
                  <w:marTop w:val="0"/>
                  <w:marBottom w:val="0"/>
                  <w:divBdr>
                    <w:top w:val="none" w:sz="0" w:space="0" w:color="auto"/>
                    <w:left w:val="none" w:sz="0" w:space="0" w:color="auto"/>
                    <w:bottom w:val="none" w:sz="0" w:space="0" w:color="auto"/>
                    <w:right w:val="none" w:sz="0" w:space="0" w:color="auto"/>
                  </w:divBdr>
                  <w:divsChild>
                    <w:div w:id="4330820">
                      <w:marLeft w:val="0"/>
                      <w:marRight w:val="0"/>
                      <w:marTop w:val="0"/>
                      <w:marBottom w:val="0"/>
                      <w:divBdr>
                        <w:top w:val="none" w:sz="0" w:space="0" w:color="auto"/>
                        <w:left w:val="none" w:sz="0" w:space="0" w:color="auto"/>
                        <w:bottom w:val="none" w:sz="0" w:space="0" w:color="auto"/>
                        <w:right w:val="none" w:sz="0" w:space="0" w:color="auto"/>
                      </w:divBdr>
                      <w:divsChild>
                        <w:div w:id="1675113027">
                          <w:marLeft w:val="0"/>
                          <w:marRight w:val="0"/>
                          <w:marTop w:val="0"/>
                          <w:marBottom w:val="0"/>
                          <w:divBdr>
                            <w:top w:val="none" w:sz="0" w:space="0" w:color="auto"/>
                            <w:left w:val="none" w:sz="0" w:space="0" w:color="auto"/>
                            <w:bottom w:val="none" w:sz="0" w:space="0" w:color="auto"/>
                            <w:right w:val="none" w:sz="0" w:space="0" w:color="auto"/>
                          </w:divBdr>
                          <w:divsChild>
                            <w:div w:id="159278425">
                              <w:marLeft w:val="0"/>
                              <w:marRight w:val="0"/>
                              <w:marTop w:val="0"/>
                              <w:marBottom w:val="0"/>
                              <w:divBdr>
                                <w:top w:val="none" w:sz="0" w:space="0" w:color="auto"/>
                                <w:left w:val="none" w:sz="0" w:space="0" w:color="auto"/>
                                <w:bottom w:val="none" w:sz="0" w:space="0" w:color="auto"/>
                                <w:right w:val="none" w:sz="0" w:space="0" w:color="auto"/>
                              </w:divBdr>
                            </w:div>
                            <w:div w:id="335306974">
                              <w:marLeft w:val="0"/>
                              <w:marRight w:val="0"/>
                              <w:marTop w:val="0"/>
                              <w:marBottom w:val="0"/>
                              <w:divBdr>
                                <w:top w:val="none" w:sz="0" w:space="0" w:color="auto"/>
                                <w:left w:val="none" w:sz="0" w:space="0" w:color="auto"/>
                                <w:bottom w:val="none" w:sz="0" w:space="0" w:color="auto"/>
                                <w:right w:val="none" w:sz="0" w:space="0" w:color="auto"/>
                              </w:divBdr>
                            </w:div>
                            <w:div w:id="336546129">
                              <w:marLeft w:val="0"/>
                              <w:marRight w:val="0"/>
                              <w:marTop w:val="0"/>
                              <w:marBottom w:val="0"/>
                              <w:divBdr>
                                <w:top w:val="none" w:sz="0" w:space="0" w:color="auto"/>
                                <w:left w:val="none" w:sz="0" w:space="0" w:color="auto"/>
                                <w:bottom w:val="none" w:sz="0" w:space="0" w:color="auto"/>
                                <w:right w:val="none" w:sz="0" w:space="0" w:color="auto"/>
                              </w:divBdr>
                            </w:div>
                            <w:div w:id="358360277">
                              <w:marLeft w:val="0"/>
                              <w:marRight w:val="0"/>
                              <w:marTop w:val="0"/>
                              <w:marBottom w:val="0"/>
                              <w:divBdr>
                                <w:top w:val="none" w:sz="0" w:space="0" w:color="auto"/>
                                <w:left w:val="none" w:sz="0" w:space="0" w:color="auto"/>
                                <w:bottom w:val="none" w:sz="0" w:space="0" w:color="auto"/>
                                <w:right w:val="none" w:sz="0" w:space="0" w:color="auto"/>
                              </w:divBdr>
                            </w:div>
                            <w:div w:id="524249591">
                              <w:marLeft w:val="0"/>
                              <w:marRight w:val="0"/>
                              <w:marTop w:val="0"/>
                              <w:marBottom w:val="0"/>
                              <w:divBdr>
                                <w:top w:val="none" w:sz="0" w:space="0" w:color="auto"/>
                                <w:left w:val="none" w:sz="0" w:space="0" w:color="auto"/>
                                <w:bottom w:val="none" w:sz="0" w:space="0" w:color="auto"/>
                                <w:right w:val="none" w:sz="0" w:space="0" w:color="auto"/>
                              </w:divBdr>
                            </w:div>
                            <w:div w:id="910313667">
                              <w:marLeft w:val="0"/>
                              <w:marRight w:val="0"/>
                              <w:marTop w:val="0"/>
                              <w:marBottom w:val="0"/>
                              <w:divBdr>
                                <w:top w:val="none" w:sz="0" w:space="0" w:color="auto"/>
                                <w:left w:val="none" w:sz="0" w:space="0" w:color="auto"/>
                                <w:bottom w:val="none" w:sz="0" w:space="0" w:color="auto"/>
                                <w:right w:val="none" w:sz="0" w:space="0" w:color="auto"/>
                              </w:divBdr>
                              <w:divsChild>
                                <w:div w:id="1711685162">
                                  <w:marLeft w:val="0"/>
                                  <w:marRight w:val="0"/>
                                  <w:marTop w:val="0"/>
                                  <w:marBottom w:val="0"/>
                                  <w:divBdr>
                                    <w:top w:val="none" w:sz="0" w:space="0" w:color="auto"/>
                                    <w:left w:val="none" w:sz="0" w:space="0" w:color="auto"/>
                                    <w:bottom w:val="none" w:sz="0" w:space="0" w:color="auto"/>
                                    <w:right w:val="none" w:sz="0" w:space="0" w:color="auto"/>
                                  </w:divBdr>
                                  <w:divsChild>
                                    <w:div w:id="1472553653">
                                      <w:marLeft w:val="0"/>
                                      <w:marRight w:val="0"/>
                                      <w:marTop w:val="0"/>
                                      <w:marBottom w:val="0"/>
                                      <w:divBdr>
                                        <w:top w:val="none" w:sz="0" w:space="0" w:color="auto"/>
                                        <w:left w:val="none" w:sz="0" w:space="0" w:color="auto"/>
                                        <w:bottom w:val="none" w:sz="0" w:space="0" w:color="auto"/>
                                        <w:right w:val="none" w:sz="0" w:space="0" w:color="auto"/>
                                      </w:divBdr>
                                      <w:divsChild>
                                        <w:div w:id="1425105130">
                                          <w:marLeft w:val="0"/>
                                          <w:marRight w:val="0"/>
                                          <w:marTop w:val="0"/>
                                          <w:marBottom w:val="0"/>
                                          <w:divBdr>
                                            <w:top w:val="none" w:sz="0" w:space="0" w:color="auto"/>
                                            <w:left w:val="none" w:sz="0" w:space="0" w:color="auto"/>
                                            <w:bottom w:val="none" w:sz="0" w:space="0" w:color="auto"/>
                                            <w:right w:val="none" w:sz="0" w:space="0" w:color="auto"/>
                                          </w:divBdr>
                                          <w:divsChild>
                                            <w:div w:id="384988067">
                                              <w:marLeft w:val="0"/>
                                              <w:marRight w:val="0"/>
                                              <w:marTop w:val="0"/>
                                              <w:marBottom w:val="0"/>
                                              <w:divBdr>
                                                <w:top w:val="none" w:sz="0" w:space="0" w:color="auto"/>
                                                <w:left w:val="none" w:sz="0" w:space="0" w:color="auto"/>
                                                <w:bottom w:val="none" w:sz="0" w:space="0" w:color="auto"/>
                                                <w:right w:val="none" w:sz="0" w:space="0" w:color="auto"/>
                                              </w:divBdr>
                                            </w:div>
                                            <w:div w:id="12399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3802">
                              <w:marLeft w:val="0"/>
                              <w:marRight w:val="0"/>
                              <w:marTop w:val="0"/>
                              <w:marBottom w:val="0"/>
                              <w:divBdr>
                                <w:top w:val="none" w:sz="0" w:space="0" w:color="auto"/>
                                <w:left w:val="none" w:sz="0" w:space="0" w:color="auto"/>
                                <w:bottom w:val="none" w:sz="0" w:space="0" w:color="auto"/>
                                <w:right w:val="none" w:sz="0" w:space="0" w:color="auto"/>
                              </w:divBdr>
                            </w:div>
                            <w:div w:id="1403866630">
                              <w:marLeft w:val="0"/>
                              <w:marRight w:val="0"/>
                              <w:marTop w:val="0"/>
                              <w:marBottom w:val="0"/>
                              <w:divBdr>
                                <w:top w:val="none" w:sz="0" w:space="0" w:color="auto"/>
                                <w:left w:val="none" w:sz="0" w:space="0" w:color="auto"/>
                                <w:bottom w:val="none" w:sz="0" w:space="0" w:color="auto"/>
                                <w:right w:val="none" w:sz="0" w:space="0" w:color="auto"/>
                              </w:divBdr>
                            </w:div>
                            <w:div w:id="1760978605">
                              <w:marLeft w:val="0"/>
                              <w:marRight w:val="0"/>
                              <w:marTop w:val="0"/>
                              <w:marBottom w:val="0"/>
                              <w:divBdr>
                                <w:top w:val="none" w:sz="0" w:space="0" w:color="auto"/>
                                <w:left w:val="none" w:sz="0" w:space="0" w:color="auto"/>
                                <w:bottom w:val="none" w:sz="0" w:space="0" w:color="auto"/>
                                <w:right w:val="none" w:sz="0" w:space="0" w:color="auto"/>
                              </w:divBdr>
                            </w:div>
                            <w:div w:id="1773939011">
                              <w:marLeft w:val="0"/>
                              <w:marRight w:val="0"/>
                              <w:marTop w:val="0"/>
                              <w:marBottom w:val="0"/>
                              <w:divBdr>
                                <w:top w:val="none" w:sz="0" w:space="0" w:color="auto"/>
                                <w:left w:val="none" w:sz="0" w:space="0" w:color="auto"/>
                                <w:bottom w:val="none" w:sz="0" w:space="0" w:color="auto"/>
                                <w:right w:val="none" w:sz="0" w:space="0" w:color="auto"/>
                              </w:divBdr>
                            </w:div>
                            <w:div w:id="1862740877">
                              <w:marLeft w:val="0"/>
                              <w:marRight w:val="0"/>
                              <w:marTop w:val="0"/>
                              <w:marBottom w:val="0"/>
                              <w:divBdr>
                                <w:top w:val="none" w:sz="0" w:space="0" w:color="auto"/>
                                <w:left w:val="none" w:sz="0" w:space="0" w:color="auto"/>
                                <w:bottom w:val="none" w:sz="0" w:space="0" w:color="auto"/>
                                <w:right w:val="none" w:sz="0" w:space="0" w:color="auto"/>
                              </w:divBdr>
                            </w:div>
                            <w:div w:id="1978417149">
                              <w:marLeft w:val="0"/>
                              <w:marRight w:val="0"/>
                              <w:marTop w:val="0"/>
                              <w:marBottom w:val="0"/>
                              <w:divBdr>
                                <w:top w:val="none" w:sz="0" w:space="0" w:color="auto"/>
                                <w:left w:val="none" w:sz="0" w:space="0" w:color="auto"/>
                                <w:bottom w:val="none" w:sz="0" w:space="0" w:color="auto"/>
                                <w:right w:val="none" w:sz="0" w:space="0" w:color="auto"/>
                              </w:divBdr>
                            </w:div>
                            <w:div w:id="2007780759">
                              <w:marLeft w:val="0"/>
                              <w:marRight w:val="0"/>
                              <w:marTop w:val="0"/>
                              <w:marBottom w:val="0"/>
                              <w:divBdr>
                                <w:top w:val="none" w:sz="0" w:space="0" w:color="auto"/>
                                <w:left w:val="none" w:sz="0" w:space="0" w:color="auto"/>
                                <w:bottom w:val="none" w:sz="0" w:space="0" w:color="auto"/>
                                <w:right w:val="none" w:sz="0" w:space="0" w:color="auto"/>
                              </w:divBdr>
                            </w:div>
                            <w:div w:id="2121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4697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 w:id="2049601794">
      <w:bodyDiv w:val="1"/>
      <w:marLeft w:val="0"/>
      <w:marRight w:val="0"/>
      <w:marTop w:val="0"/>
      <w:marBottom w:val="0"/>
      <w:divBdr>
        <w:top w:val="none" w:sz="0" w:space="0" w:color="auto"/>
        <w:left w:val="none" w:sz="0" w:space="0" w:color="auto"/>
        <w:bottom w:val="none" w:sz="0" w:space="0" w:color="auto"/>
        <w:right w:val="none" w:sz="0" w:space="0" w:color="auto"/>
      </w:divBdr>
    </w:div>
    <w:div w:id="2065985517">
      <w:bodyDiv w:val="1"/>
      <w:marLeft w:val="0"/>
      <w:marRight w:val="0"/>
      <w:marTop w:val="0"/>
      <w:marBottom w:val="0"/>
      <w:divBdr>
        <w:top w:val="none" w:sz="0" w:space="0" w:color="auto"/>
        <w:left w:val="none" w:sz="0" w:space="0" w:color="auto"/>
        <w:bottom w:val="none" w:sz="0" w:space="0" w:color="auto"/>
        <w:right w:val="none" w:sz="0" w:space="0" w:color="auto"/>
      </w:divBdr>
      <w:divsChild>
        <w:div w:id="1799882512">
          <w:marLeft w:val="0"/>
          <w:marRight w:val="0"/>
          <w:marTop w:val="0"/>
          <w:marBottom w:val="0"/>
          <w:divBdr>
            <w:top w:val="none" w:sz="0" w:space="0" w:color="auto"/>
            <w:left w:val="none" w:sz="0" w:space="0" w:color="auto"/>
            <w:bottom w:val="none" w:sz="0" w:space="0" w:color="auto"/>
            <w:right w:val="none" w:sz="0" w:space="0" w:color="auto"/>
          </w:divBdr>
          <w:divsChild>
            <w:div w:id="322516036">
              <w:marLeft w:val="0"/>
              <w:marRight w:val="0"/>
              <w:marTop w:val="0"/>
              <w:marBottom w:val="0"/>
              <w:divBdr>
                <w:top w:val="none" w:sz="0" w:space="0" w:color="auto"/>
                <w:left w:val="none" w:sz="0" w:space="0" w:color="auto"/>
                <w:bottom w:val="none" w:sz="0" w:space="0" w:color="auto"/>
                <w:right w:val="none" w:sz="0" w:space="0" w:color="auto"/>
              </w:divBdr>
              <w:divsChild>
                <w:div w:id="124201807">
                  <w:marLeft w:val="0"/>
                  <w:marRight w:val="0"/>
                  <w:marTop w:val="0"/>
                  <w:marBottom w:val="0"/>
                  <w:divBdr>
                    <w:top w:val="none" w:sz="0" w:space="0" w:color="auto"/>
                    <w:left w:val="none" w:sz="0" w:space="0" w:color="auto"/>
                    <w:bottom w:val="none" w:sz="0" w:space="0" w:color="auto"/>
                    <w:right w:val="none" w:sz="0" w:space="0" w:color="auto"/>
                  </w:divBdr>
                  <w:divsChild>
                    <w:div w:id="9400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042598">
      <w:bodyDiv w:val="1"/>
      <w:marLeft w:val="0"/>
      <w:marRight w:val="0"/>
      <w:marTop w:val="0"/>
      <w:marBottom w:val="0"/>
      <w:divBdr>
        <w:top w:val="none" w:sz="0" w:space="0" w:color="auto"/>
        <w:left w:val="none" w:sz="0" w:space="0" w:color="auto"/>
        <w:bottom w:val="none" w:sz="0" w:space="0" w:color="auto"/>
        <w:right w:val="none" w:sz="0" w:space="0" w:color="auto"/>
      </w:divBdr>
    </w:div>
    <w:div w:id="21460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sf.io/ht25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w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i.vanbeest@tilburguniversity.edu" TargetMode="External"/><Relationship Id="rId1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10339-FDD1-4FB4-A333-3DC57D6AAC5B}">
  <ds:schemaRefs>
    <ds:schemaRef ds:uri="http://schemas.openxmlformats.org/officeDocument/2006/bibliography"/>
  </ds:schemaRefs>
</ds:datastoreItem>
</file>

<file path=customXml/itemProps2.xml><?xml version="1.0" encoding="utf-8"?>
<ds:datastoreItem xmlns:ds="http://schemas.openxmlformats.org/officeDocument/2006/customXml" ds:itemID="{8934FA91-8224-42C5-95F4-CF23D08CF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50</Pages>
  <Words>28563</Words>
  <Characters>162814</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190996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1</cp:revision>
  <cp:lastPrinted>2015-01-06T12:59:00Z</cp:lastPrinted>
  <dcterms:created xsi:type="dcterms:W3CDTF">2015-04-02T08:08:00Z</dcterms:created>
  <dcterms:modified xsi:type="dcterms:W3CDTF">2015-04-08T06:51:00Z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http://csl.mendeley.com/styles/18587981/plos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http://csl.mendeley.com/styles/18587981/plos</vt:lpwstr>
  </property>
  <property fmtid="{D5CDD505-2E9C-101B-9397-08002B2CF9AE}" pid="24" name="Mendeley Recent Style Name 9_1">
    <vt:lpwstr>Public Library of Science - Josh Cole</vt:lpwstr>
  </property>
</Properties>
</file>